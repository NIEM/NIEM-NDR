
<file path=[Content_Types].xml><?xml version="1.0" encoding="utf-8"?>
<Types xmlns="http://schemas.openxmlformats.org/package/2006/content-types">
  <Override PartName="/docProps/app.xml" ContentType="application/vnd.openxmlformats-officedocument.extended-properties+xml"/>
  <Override PartName="/customXml/itemProps1.xml" ContentType="application/vnd.openxmlformats-officedocument.customXmlProperties+xml"/>
  <Override PartName="/word/header5.xml" ContentType="application/vnd.openxmlformats-officedocument.wordprocessingml.header+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header4.xml" ContentType="application/vnd.openxmlformats-officedocument.wordprocessingml.header+xml"/>
  <Default Extension="jpeg" ContentType="image/jpeg"/>
  <Override PartName="/word/comments.xml" ContentType="application/vnd.openxmlformats-officedocument.wordprocessingml.comments+xml"/>
  <Override PartName="/word/footer2.xml" ContentType="application/vnd.openxmlformats-officedocument.wordprocessingml.footer+xml"/>
  <Default Extension="png" ContentType="image/png"/>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customXml/itemProps3.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customXml/itemProps4.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docProps/custom.xml" ContentType="application/vnd.openxmlformats-officedocument.custom-properties+xml"/>
  <Override PartName="/word/header1.xml" ContentType="application/vnd.openxmlformats-officedocument.wordprocessingml.header+xml"/>
  <Default Extension="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5.xml" ContentType="application/vnd.openxmlformats-officedocument.wordprocessingml.footer+xml"/>
  <Override PartName="/word/endnotes.xml" ContentType="application/vnd.openxmlformats-officedocument.wordprocessingml.endnotes+xml"/>
  <Override PartName="/word/footer4.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8FA" w:rsidRDefault="00BD28FA" w:rsidP="00BD28FA">
      <w:pPr>
        <w:ind w:right="-720"/>
      </w:pPr>
      <w:r>
        <w:rPr>
          <w:noProof/>
        </w:rPr>
        <w:drawing>
          <wp:inline distT="0" distB="0" distL="0" distR="0">
            <wp:extent cx="1395095" cy="1720215"/>
            <wp:effectExtent l="19050" t="0" r="0" b="0"/>
            <wp:docPr id="4" name="Picture 2" descr="JF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FCOM"/>
                    <pic:cNvPicPr>
                      <a:picLocks noChangeAspect="1" noChangeArrowheads="1"/>
                    </pic:cNvPicPr>
                  </pic:nvPicPr>
                  <pic:blipFill>
                    <a:blip r:embed="rId11" cstate="print"/>
                    <a:srcRect/>
                    <a:stretch>
                      <a:fillRect/>
                    </a:stretch>
                  </pic:blipFill>
                  <pic:spPr bwMode="auto">
                    <a:xfrm>
                      <a:off x="0" y="0"/>
                      <a:ext cx="1395095" cy="1720215"/>
                    </a:xfrm>
                    <a:prstGeom prst="rect">
                      <a:avLst/>
                    </a:prstGeom>
                    <a:noFill/>
                    <a:ln w="9525">
                      <a:noFill/>
                      <a:miter lim="800000"/>
                      <a:headEnd/>
                      <a:tailEnd/>
                    </a:ln>
                  </pic:spPr>
                </pic:pic>
              </a:graphicData>
            </a:graphic>
          </wp:inline>
        </w:drawing>
      </w:r>
      <w:r>
        <w:tab/>
      </w:r>
      <w:r>
        <w:tab/>
      </w:r>
      <w:r>
        <w:tab/>
      </w:r>
      <w:r>
        <w:tab/>
      </w:r>
      <w:r>
        <w:tab/>
        <w:t xml:space="preserve">                          </w:t>
      </w:r>
      <w:r>
        <w:rPr>
          <w:noProof/>
        </w:rPr>
        <w:drawing>
          <wp:inline distT="0" distB="0" distL="0" distR="0">
            <wp:extent cx="1720215" cy="1720215"/>
            <wp:effectExtent l="19050" t="0" r="0" b="0"/>
            <wp:docPr id="2" name="Picture 3" descr="Do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D Seal"/>
                    <pic:cNvPicPr>
                      <a:picLocks noChangeAspect="1" noChangeArrowheads="1"/>
                    </pic:cNvPicPr>
                  </pic:nvPicPr>
                  <pic:blipFill>
                    <a:blip r:embed="rId12" cstate="print"/>
                    <a:srcRect/>
                    <a:stretch>
                      <a:fillRect/>
                    </a:stretch>
                  </pic:blipFill>
                  <pic:spPr bwMode="auto">
                    <a:xfrm>
                      <a:off x="0" y="0"/>
                      <a:ext cx="1720215" cy="1720215"/>
                    </a:xfrm>
                    <a:prstGeom prst="rect">
                      <a:avLst/>
                    </a:prstGeom>
                    <a:noFill/>
                    <a:ln w="9525">
                      <a:noFill/>
                      <a:miter lim="800000"/>
                      <a:headEnd/>
                      <a:tailEnd/>
                    </a:ln>
                  </pic:spPr>
                </pic:pic>
              </a:graphicData>
            </a:graphic>
          </wp:inline>
        </w:drawing>
      </w:r>
    </w:p>
    <w:p w:rsidR="00BD28FA" w:rsidRDefault="00BD28FA" w:rsidP="00BD28FA"/>
    <w:p w:rsidR="00BD28FA" w:rsidRDefault="00BD28FA" w:rsidP="00BD28FA"/>
    <w:p w:rsidR="00BD28FA" w:rsidRDefault="00BD28FA" w:rsidP="00BD28FA">
      <w:pPr>
        <w:jc w:val="center"/>
      </w:pPr>
      <w:r>
        <w:rPr>
          <w:noProof/>
        </w:rPr>
        <w:drawing>
          <wp:inline distT="0" distB="0" distL="0" distR="0">
            <wp:extent cx="1475740" cy="114363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475740" cy="1143635"/>
                    </a:xfrm>
                    <a:prstGeom prst="rect">
                      <a:avLst/>
                    </a:prstGeom>
                    <a:noFill/>
                    <a:ln w="9525">
                      <a:noFill/>
                      <a:miter lim="800000"/>
                      <a:headEnd/>
                      <a:tailEnd/>
                    </a:ln>
                  </pic:spPr>
                </pic:pic>
              </a:graphicData>
            </a:graphic>
          </wp:inline>
        </w:drawing>
      </w:r>
    </w:p>
    <w:p w:rsidR="00BD28FA" w:rsidRDefault="00BD28FA" w:rsidP="00BD28FA">
      <w:pPr>
        <w:jc w:val="center"/>
      </w:pPr>
    </w:p>
    <w:p w:rsidR="00DF77F5" w:rsidRDefault="00DF77F5" w:rsidP="00BD28FA">
      <w:pPr>
        <w:jc w:val="center"/>
      </w:pPr>
    </w:p>
    <w:p w:rsidR="00BD28FA" w:rsidRPr="00731829" w:rsidRDefault="00BD28FA" w:rsidP="00BD28FA">
      <w:pPr>
        <w:jc w:val="center"/>
        <w:rPr>
          <w:rFonts w:ascii="Verdana" w:hAnsi="Verdana"/>
          <w:sz w:val="56"/>
        </w:rPr>
      </w:pPr>
    </w:p>
    <w:p w:rsidR="00BD28FA" w:rsidRPr="00BD28FA" w:rsidRDefault="00BD28FA" w:rsidP="00BD28FA">
      <w:pPr>
        <w:jc w:val="center"/>
        <w:rPr>
          <w:rFonts w:ascii="Verdana" w:hAnsi="Verdana"/>
          <w:b/>
          <w:sz w:val="48"/>
          <w:szCs w:val="48"/>
        </w:rPr>
      </w:pPr>
      <w:r w:rsidRPr="00BD28FA">
        <w:rPr>
          <w:rFonts w:ascii="Verdana" w:hAnsi="Verdana"/>
          <w:b/>
          <w:sz w:val="48"/>
          <w:szCs w:val="48"/>
        </w:rPr>
        <w:t>Command &amp; Control (C2) Core</w:t>
      </w:r>
    </w:p>
    <w:p w:rsidR="00BD28FA" w:rsidRPr="00BD28FA" w:rsidRDefault="00BD28FA" w:rsidP="00BD28FA">
      <w:pPr>
        <w:jc w:val="center"/>
        <w:rPr>
          <w:rFonts w:ascii="Verdana" w:hAnsi="Verdana"/>
          <w:b/>
          <w:sz w:val="48"/>
          <w:szCs w:val="48"/>
        </w:rPr>
      </w:pPr>
      <w:r w:rsidRPr="00BD28FA">
        <w:rPr>
          <w:rFonts w:ascii="Verdana" w:hAnsi="Verdana"/>
          <w:b/>
          <w:sz w:val="48"/>
          <w:szCs w:val="48"/>
        </w:rPr>
        <w:t>Naming and Design Rules (NDR)</w:t>
      </w:r>
    </w:p>
    <w:p w:rsidR="00BD28FA" w:rsidRDefault="00BD28FA" w:rsidP="00BD28FA">
      <w:pPr>
        <w:jc w:val="center"/>
      </w:pPr>
    </w:p>
    <w:p w:rsidR="00BD28FA" w:rsidRDefault="00BD28FA" w:rsidP="00BD28FA">
      <w:pPr>
        <w:jc w:val="center"/>
      </w:pPr>
    </w:p>
    <w:p w:rsidR="00BD28FA" w:rsidRDefault="00BD28FA" w:rsidP="00BD28FA">
      <w:pPr>
        <w:jc w:val="center"/>
      </w:pPr>
    </w:p>
    <w:p w:rsidR="00BD28FA" w:rsidRPr="00731829" w:rsidRDefault="009B21AF" w:rsidP="00BD28FA">
      <w:pPr>
        <w:jc w:val="center"/>
        <w:rPr>
          <w:rFonts w:ascii="Verdana" w:hAnsi="Verdana"/>
          <w:sz w:val="32"/>
        </w:rPr>
      </w:pPr>
      <w:r>
        <w:rPr>
          <w:rFonts w:ascii="Verdana" w:hAnsi="Verdana"/>
          <w:sz w:val="32"/>
        </w:rPr>
        <w:t>Version 0.</w:t>
      </w:r>
      <w:r w:rsidR="004F3034">
        <w:rPr>
          <w:rFonts w:ascii="Verdana" w:hAnsi="Verdana"/>
          <w:sz w:val="32"/>
        </w:rPr>
        <w:t>5</w:t>
      </w:r>
    </w:p>
    <w:p w:rsidR="00BD28FA" w:rsidRDefault="004F3034" w:rsidP="00BD28FA">
      <w:pPr>
        <w:jc w:val="center"/>
        <w:rPr>
          <w:rFonts w:ascii="Verdana" w:hAnsi="Verdana"/>
          <w:sz w:val="32"/>
        </w:rPr>
      </w:pPr>
      <w:r>
        <w:rPr>
          <w:rFonts w:ascii="Verdana" w:hAnsi="Verdana"/>
          <w:sz w:val="32"/>
        </w:rPr>
        <w:t>31</w:t>
      </w:r>
      <w:r w:rsidRPr="00731829">
        <w:rPr>
          <w:rFonts w:ascii="Verdana" w:hAnsi="Verdana"/>
          <w:sz w:val="32"/>
        </w:rPr>
        <w:t xml:space="preserve"> </w:t>
      </w:r>
      <w:r>
        <w:rPr>
          <w:rFonts w:ascii="Verdana" w:hAnsi="Verdana"/>
          <w:sz w:val="32"/>
        </w:rPr>
        <w:t>March</w:t>
      </w:r>
      <w:r w:rsidRPr="00731829">
        <w:rPr>
          <w:rFonts w:ascii="Verdana" w:hAnsi="Verdana"/>
          <w:sz w:val="32"/>
        </w:rPr>
        <w:t xml:space="preserve"> 20</w:t>
      </w:r>
      <w:r>
        <w:rPr>
          <w:rFonts w:ascii="Verdana" w:hAnsi="Verdana"/>
          <w:sz w:val="32"/>
        </w:rPr>
        <w:t>10</w:t>
      </w:r>
    </w:p>
    <w:p w:rsidR="00BD28FA" w:rsidRDefault="00BD28FA" w:rsidP="00BD28FA">
      <w:pPr>
        <w:jc w:val="center"/>
        <w:rPr>
          <w:rFonts w:ascii="Verdana" w:hAnsi="Verdana"/>
          <w:sz w:val="32"/>
        </w:rPr>
      </w:pPr>
    </w:p>
    <w:p w:rsidR="00BD28FA" w:rsidRDefault="00BD28FA" w:rsidP="00BD28FA">
      <w:pPr>
        <w:jc w:val="center"/>
        <w:rPr>
          <w:rFonts w:ascii="Verdana" w:hAnsi="Verdana"/>
          <w:sz w:val="32"/>
        </w:rPr>
      </w:pPr>
    </w:p>
    <w:p w:rsidR="00BD28FA" w:rsidRPr="00731829" w:rsidRDefault="00BD28FA" w:rsidP="00BD28FA">
      <w:pPr>
        <w:jc w:val="center"/>
        <w:rPr>
          <w:rFonts w:ascii="Verdana" w:hAnsi="Verdana"/>
        </w:rPr>
      </w:pPr>
      <w:r w:rsidRPr="00731829">
        <w:rPr>
          <w:rFonts w:ascii="Verdana" w:hAnsi="Verdana"/>
        </w:rPr>
        <w:t xml:space="preserve">Product of the C2 Capability Portfolio Manager </w:t>
      </w:r>
    </w:p>
    <w:p w:rsidR="00BD28FA" w:rsidRPr="00731829" w:rsidRDefault="00BD28FA" w:rsidP="00BD28FA">
      <w:pPr>
        <w:jc w:val="center"/>
        <w:rPr>
          <w:rFonts w:ascii="Verdana" w:hAnsi="Verdana"/>
        </w:rPr>
      </w:pPr>
      <w:r w:rsidRPr="00731829">
        <w:rPr>
          <w:rFonts w:ascii="Verdana" w:hAnsi="Verdana"/>
        </w:rPr>
        <w:t>Data Strategy Steering Committee</w:t>
      </w:r>
    </w:p>
    <w:p w:rsidR="0081163F" w:rsidRPr="00234648" w:rsidRDefault="0081163F" w:rsidP="0081163F">
      <w:pPr>
        <w:ind w:left="720" w:right="720"/>
        <w:rPr>
          <w:rFonts w:ascii="Arial" w:hAnsi="Arial" w:cs="Arial"/>
          <w:sz w:val="28"/>
        </w:rPr>
      </w:pPr>
    </w:p>
    <w:p w:rsidR="0081163F" w:rsidRDefault="0081163F" w:rsidP="0081163F">
      <w:pPr>
        <w:ind w:left="720" w:right="720"/>
        <w:rPr>
          <w:rFonts w:ascii="Arial" w:hAnsi="Arial" w:cs="Arial"/>
          <w:sz w:val="28"/>
        </w:rPr>
      </w:pPr>
    </w:p>
    <w:p w:rsidR="0081163F" w:rsidRDefault="0081163F" w:rsidP="0081163F">
      <w:pPr>
        <w:ind w:left="720" w:right="720"/>
        <w:rPr>
          <w:rFonts w:ascii="Arial" w:hAnsi="Arial" w:cs="Arial"/>
          <w:sz w:val="28"/>
        </w:rPr>
      </w:pPr>
    </w:p>
    <w:p w:rsidR="0081163F" w:rsidRPr="0027166E" w:rsidRDefault="0081163F" w:rsidP="0081163F">
      <w:pPr>
        <w:ind w:left="720" w:right="720"/>
        <w:rPr>
          <w:rFonts w:ascii="Arial" w:hAnsi="Arial" w:cs="Arial"/>
          <w:sz w:val="28"/>
        </w:rPr>
      </w:pPr>
      <w:r w:rsidRPr="0027166E">
        <w:rPr>
          <w:rFonts w:ascii="Arial" w:hAnsi="Arial" w:cs="Arial"/>
          <w:sz w:val="28"/>
        </w:rPr>
        <w:t xml:space="preserve">Approved: </w:t>
      </w:r>
    </w:p>
    <w:p w:rsidR="0081163F" w:rsidRPr="0027166E" w:rsidRDefault="0081163F" w:rsidP="0081163F">
      <w:pPr>
        <w:ind w:left="720" w:right="720"/>
        <w:rPr>
          <w:rFonts w:ascii="Arial" w:hAnsi="Arial" w:cs="Arial"/>
          <w:sz w:val="28"/>
        </w:rPr>
      </w:pPr>
    </w:p>
    <w:p w:rsidR="0081163F" w:rsidRDefault="0081163F" w:rsidP="0081163F">
      <w:pPr>
        <w:ind w:left="720" w:right="720"/>
        <w:rPr>
          <w:rFonts w:ascii="Arial" w:hAnsi="Arial" w:cs="Arial"/>
          <w:sz w:val="28"/>
        </w:rPr>
      </w:pPr>
      <w:r w:rsidRPr="0027166E">
        <w:rPr>
          <w:rFonts w:ascii="Arial" w:hAnsi="Arial" w:cs="Arial"/>
          <w:sz w:val="28"/>
        </w:rPr>
        <w:t>___________________________________</w:t>
      </w:r>
    </w:p>
    <w:p w:rsidR="0081163F" w:rsidRDefault="0081163F" w:rsidP="0081163F">
      <w:pPr>
        <w:ind w:left="720" w:right="720"/>
        <w:rPr>
          <w:rFonts w:ascii="Arial" w:hAnsi="Arial" w:cs="Arial"/>
          <w:sz w:val="28"/>
        </w:rPr>
      </w:pPr>
    </w:p>
    <w:p w:rsidR="0081163F" w:rsidRPr="0027166E" w:rsidRDefault="0081163F" w:rsidP="0081163F">
      <w:pPr>
        <w:ind w:left="720" w:right="720"/>
        <w:rPr>
          <w:rFonts w:ascii="Arial" w:hAnsi="Arial" w:cs="Arial"/>
          <w:sz w:val="28"/>
        </w:rPr>
      </w:pPr>
      <w:r w:rsidRPr="0027166E">
        <w:rPr>
          <w:rFonts w:ascii="Arial" w:hAnsi="Arial" w:cs="Arial"/>
          <w:sz w:val="28"/>
        </w:rPr>
        <w:t>_________________</w:t>
      </w:r>
    </w:p>
    <w:p w:rsidR="0081163F" w:rsidRDefault="0081163F" w:rsidP="0081163F">
      <w:pPr>
        <w:ind w:left="720" w:right="720"/>
        <w:rPr>
          <w:rFonts w:ascii="Arial" w:hAnsi="Arial" w:cs="Arial"/>
          <w:sz w:val="28"/>
        </w:rPr>
      </w:pPr>
      <w:r w:rsidRPr="0027166E">
        <w:rPr>
          <w:rFonts w:ascii="Arial" w:hAnsi="Arial" w:cs="Arial"/>
          <w:caps/>
          <w:sz w:val="28"/>
        </w:rPr>
        <w:tab/>
      </w:r>
      <w:r>
        <w:rPr>
          <w:rFonts w:ascii="Arial" w:hAnsi="Arial" w:cs="Arial"/>
          <w:caps/>
          <w:sz w:val="28"/>
        </w:rPr>
        <w:t xml:space="preserve">  </w:t>
      </w:r>
      <w:r w:rsidRPr="0027166E">
        <w:rPr>
          <w:rFonts w:ascii="Arial" w:hAnsi="Arial" w:cs="Arial"/>
          <w:sz w:val="28"/>
        </w:rPr>
        <w:t>Date</w:t>
      </w:r>
    </w:p>
    <w:p w:rsidR="0081163F" w:rsidRDefault="0081163F" w:rsidP="00073B05">
      <w:pPr>
        <w:ind w:right="720"/>
        <w:rPr>
          <w:rFonts w:ascii="Arial" w:hAnsi="Arial" w:cs="Arial"/>
          <w:sz w:val="28"/>
        </w:rPr>
      </w:pPr>
    </w:p>
    <w:p w:rsidR="0081163F" w:rsidRDefault="0081163F" w:rsidP="0081163F">
      <w:pPr>
        <w:ind w:left="720" w:right="720"/>
        <w:rPr>
          <w:rFonts w:ascii="Arial" w:hAnsi="Arial" w:cs="Arial"/>
          <w:sz w:val="28"/>
        </w:rPr>
      </w:pPr>
    </w:p>
    <w:p w:rsidR="0081163F" w:rsidRDefault="0081163F" w:rsidP="0081163F">
      <w:pPr>
        <w:ind w:left="720" w:right="720"/>
        <w:rPr>
          <w:rFonts w:ascii="Arial" w:hAnsi="Arial" w:cs="Arial"/>
          <w:sz w:val="28"/>
        </w:rPr>
      </w:pPr>
    </w:p>
    <w:p w:rsidR="0081163F" w:rsidRDefault="0081163F" w:rsidP="0081163F">
      <w:pPr>
        <w:ind w:left="720" w:right="720"/>
        <w:rPr>
          <w:rFonts w:ascii="Arial" w:hAnsi="Arial" w:cs="Arial"/>
          <w:sz w:val="28"/>
        </w:rPr>
      </w:pPr>
    </w:p>
    <w:p w:rsidR="0081163F" w:rsidRDefault="0081163F" w:rsidP="0081163F">
      <w:pPr>
        <w:ind w:left="720" w:right="720"/>
        <w:rPr>
          <w:rFonts w:ascii="Arial" w:hAnsi="Arial" w:cs="Arial"/>
          <w:sz w:val="28"/>
        </w:rPr>
      </w:pPr>
    </w:p>
    <w:p w:rsidR="0081163F" w:rsidRPr="00AD49A5" w:rsidRDefault="0081163F" w:rsidP="0081163F">
      <w:pPr>
        <w:jc w:val="center"/>
        <w:rPr>
          <w:rFonts w:ascii="Arial" w:hAnsi="Arial" w:cs="Arial"/>
          <w:b/>
          <w:sz w:val="28"/>
        </w:rPr>
      </w:pPr>
      <w:r w:rsidRPr="00AD49A5">
        <w:rPr>
          <w:rFonts w:ascii="Arial" w:hAnsi="Arial" w:cs="Arial"/>
          <w:b/>
          <w:sz w:val="28"/>
        </w:rPr>
        <w:t>Acknowledgement</w:t>
      </w:r>
    </w:p>
    <w:p w:rsidR="0081163F" w:rsidRDefault="0081163F" w:rsidP="0081163F">
      <w:r>
        <w:t xml:space="preserve">This initial </w:t>
      </w:r>
      <w:r w:rsidR="006E683D">
        <w:t>C2 Core Naming and Design Rules (NDR)</w:t>
      </w:r>
      <w:r>
        <w:t xml:space="preserve"> leverages work performed for the Bu</w:t>
      </w:r>
      <w:r w:rsidR="00072A06">
        <w:t>reau of Justice Assistance</w:t>
      </w:r>
      <w:r w:rsidR="001C0CC1">
        <w:t>,</w:t>
      </w:r>
      <w:r>
        <w:t xml:space="preserve"> U.S. Department of Justice.  Specifically, this draft </w:t>
      </w:r>
      <w:r w:rsidR="001C0CC1">
        <w:t>was adapted from the</w:t>
      </w:r>
      <w:r>
        <w:t xml:space="preserve"> National Information Exchange Model </w:t>
      </w:r>
      <w:r w:rsidR="006E683D">
        <w:t>NDR</w:t>
      </w:r>
      <w:r w:rsidR="001C0CC1">
        <w:t xml:space="preserve"> 1.3</w:t>
      </w:r>
      <w:r w:rsidR="006E683D">
        <w:t xml:space="preserve">. </w:t>
      </w:r>
    </w:p>
    <w:p w:rsidR="00073B05" w:rsidRDefault="00073B05" w:rsidP="0081163F"/>
    <w:p w:rsidR="00073B05" w:rsidRDefault="00073B05" w:rsidP="0081163F"/>
    <w:p w:rsidR="00073B05" w:rsidRDefault="00073B05" w:rsidP="0081163F"/>
    <w:p w:rsidR="00073B05" w:rsidRDefault="00073B05" w:rsidP="0081163F"/>
    <w:p w:rsidR="00073B05" w:rsidRDefault="00073B05" w:rsidP="00073B05">
      <w:pPr>
        <w:jc w:val="center"/>
        <w:rPr>
          <w:rFonts w:ascii="Arial" w:hAnsi="Arial" w:cs="Arial"/>
          <w:b/>
          <w:sz w:val="28"/>
        </w:rPr>
      </w:pPr>
      <w:r>
        <w:rPr>
          <w:rFonts w:ascii="Arial" w:hAnsi="Arial" w:cs="Arial"/>
          <w:b/>
          <w:sz w:val="28"/>
        </w:rPr>
        <w:t>Special Note About Namespaces</w:t>
      </w:r>
    </w:p>
    <w:p w:rsidR="00073B05" w:rsidRPr="00073B05" w:rsidRDefault="00643167" w:rsidP="00073B05">
      <w:r>
        <w:t>This document</w:t>
      </w:r>
      <w:r w:rsidR="00FD5025">
        <w:t xml:space="preserve"> defines </w:t>
      </w:r>
      <w:r>
        <w:t>two particular namespace Uniform Resource Identifiers (URI)</w:t>
      </w:r>
      <w:r w:rsidR="00073B05">
        <w:t>:</w:t>
      </w:r>
    </w:p>
    <w:p w:rsidR="00643167" w:rsidRDefault="00643167" w:rsidP="00643167">
      <w:pPr>
        <w:ind w:left="720"/>
      </w:pPr>
      <w:commentRangeStart w:id="0"/>
      <w:r w:rsidRPr="00643167">
        <w:rPr>
          <w:rStyle w:val="wrcode"/>
        </w:rPr>
        <w:t>https://us.jfcom.mil/c2core/appinfo/1.0</w:t>
      </w:r>
      <w:r>
        <w:br/>
      </w:r>
      <w:r w:rsidR="00073B05">
        <w:rPr>
          <w:rStyle w:val="wrcode"/>
        </w:rPr>
        <w:t>https://us.jfcom.mil</w:t>
      </w:r>
      <w:r w:rsidR="00073B05" w:rsidRPr="00BA4C27">
        <w:rPr>
          <w:rStyle w:val="wrcode"/>
        </w:rPr>
        <w:t>/</w:t>
      </w:r>
      <w:r w:rsidR="00073B05">
        <w:rPr>
          <w:rStyle w:val="wrcode"/>
        </w:rPr>
        <w:t>c2core/structures/1</w:t>
      </w:r>
      <w:r w:rsidR="00073B05" w:rsidRPr="00BA4C27">
        <w:rPr>
          <w:rStyle w:val="wrcode"/>
        </w:rPr>
        <w:t>.0</w:t>
      </w:r>
      <w:commentRangeEnd w:id="0"/>
      <w:r w:rsidR="004F3034">
        <w:rPr>
          <w:rStyle w:val="CommentReference"/>
          <w:rFonts w:ascii="Calibri" w:hAnsi="Calibri"/>
          <w:vanish/>
          <w:kern w:val="16"/>
        </w:rPr>
        <w:commentReference w:id="0"/>
      </w:r>
    </w:p>
    <w:p w:rsidR="00643167" w:rsidRPr="00073B05" w:rsidRDefault="00643167" w:rsidP="00073B05">
      <w:pPr>
        <w:sectPr w:rsidR="00643167" w:rsidRPr="00073B05">
          <w:headerReference w:type="even" r:id="rId15"/>
          <w:headerReference w:type="default" r:id="rId16"/>
          <w:footerReference w:type="even" r:id="rId17"/>
          <w:footerReference w:type="default" r:id="rId18"/>
          <w:headerReference w:type="first" r:id="rId19"/>
          <w:footerReference w:type="first" r:id="rId20"/>
          <w:pgSz w:w="12240" w:h="15840" w:code="1"/>
          <w:pgMar w:top="720" w:right="1350" w:bottom="720" w:left="1350" w:header="504" w:footer="504" w:gutter="0"/>
          <w:pgNumType w:fmt="lowerRoman" w:start="1"/>
          <w:titlePg/>
          <w:docGrid w:linePitch="360"/>
        </w:sectPr>
      </w:pPr>
      <w:r>
        <w:t xml:space="preserve">At present, these URIs are NOTIONAL ONLY.  </w:t>
      </w:r>
      <w:r w:rsidR="003D54FA">
        <w:t xml:space="preserve">While these notional namespaces are defined as </w:t>
      </w:r>
      <w:r>
        <w:t>Uniform Resource Locator</w:t>
      </w:r>
      <w:r w:rsidR="003D54FA">
        <w:t>s</w:t>
      </w:r>
      <w:r>
        <w:t xml:space="preserve"> (URL)</w:t>
      </w:r>
      <w:r w:rsidR="003D54FA">
        <w:t xml:space="preserve">, it is also possible to use </w:t>
      </w:r>
      <w:r>
        <w:t>Uniform Resource Name</w:t>
      </w:r>
      <w:r w:rsidR="003D54FA">
        <w:t>s</w:t>
      </w:r>
      <w:r>
        <w:t xml:space="preserve"> (URN).  The C2 Core Capability Port</w:t>
      </w:r>
      <w:r w:rsidR="003D54FA">
        <w:t xml:space="preserve">folio Manager (CPM) has not </w:t>
      </w:r>
      <w:r>
        <w:t xml:space="preserve">determined the </w:t>
      </w:r>
      <w:r w:rsidR="00FD5025">
        <w:t xml:space="preserve">namespace </w:t>
      </w:r>
      <w:r>
        <w:t xml:space="preserve">URI </w:t>
      </w:r>
      <w:r w:rsidR="00FD5025">
        <w:t xml:space="preserve">scheme </w:t>
      </w:r>
      <w:r>
        <w:t xml:space="preserve">for </w:t>
      </w:r>
      <w:r w:rsidR="003D54FA">
        <w:t xml:space="preserve">C2 Core.  This document will be updated to reflect that decision. </w:t>
      </w:r>
    </w:p>
    <w:p w:rsidR="0081163F" w:rsidRDefault="0081163F" w:rsidP="0081163F">
      <w:pPr>
        <w:pStyle w:val="TableHeader"/>
        <w:rPr>
          <w:sz w:val="32"/>
        </w:rPr>
      </w:pPr>
      <w:r w:rsidRPr="0027166E">
        <w:rPr>
          <w:sz w:val="32"/>
        </w:rPr>
        <w:t>Document Change Record</w:t>
      </w:r>
    </w:p>
    <w:p w:rsidR="0081163F" w:rsidRPr="0027166E" w:rsidRDefault="0081163F" w:rsidP="0081163F">
      <w:pPr>
        <w:pStyle w:val="TableHeader"/>
        <w:rPr>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1980"/>
        <w:gridCol w:w="5598"/>
      </w:tblGrid>
      <w:tr w:rsidR="0081163F" w:rsidRPr="009F1D32">
        <w:tc>
          <w:tcPr>
            <w:tcW w:w="1998" w:type="dxa"/>
            <w:shd w:val="clear" w:color="auto" w:fill="A6A6A6"/>
          </w:tcPr>
          <w:p w:rsidR="0081163F" w:rsidRPr="009F1D32" w:rsidRDefault="0081163F" w:rsidP="001C0CC1">
            <w:pPr>
              <w:pStyle w:val="Table"/>
            </w:pPr>
            <w:r w:rsidRPr="009F1D32">
              <w:t xml:space="preserve">Version </w:t>
            </w:r>
          </w:p>
        </w:tc>
        <w:tc>
          <w:tcPr>
            <w:tcW w:w="1980" w:type="dxa"/>
            <w:shd w:val="clear" w:color="auto" w:fill="A6A6A6"/>
          </w:tcPr>
          <w:p w:rsidR="0081163F" w:rsidRPr="009F1D32" w:rsidRDefault="0081163F" w:rsidP="001C0CC1">
            <w:pPr>
              <w:pStyle w:val="Table"/>
            </w:pPr>
            <w:r w:rsidRPr="009F1D32">
              <w:t>Date</w:t>
            </w:r>
          </w:p>
        </w:tc>
        <w:tc>
          <w:tcPr>
            <w:tcW w:w="5598" w:type="dxa"/>
            <w:shd w:val="clear" w:color="auto" w:fill="A6A6A6"/>
          </w:tcPr>
          <w:p w:rsidR="0081163F" w:rsidRPr="009F1D32" w:rsidRDefault="0081163F" w:rsidP="001C0CC1">
            <w:pPr>
              <w:pStyle w:val="Table"/>
            </w:pPr>
            <w:r w:rsidRPr="009F1D32">
              <w:t>Description</w:t>
            </w:r>
          </w:p>
        </w:tc>
      </w:tr>
      <w:tr w:rsidR="0081163F">
        <w:tc>
          <w:tcPr>
            <w:tcW w:w="1998" w:type="dxa"/>
          </w:tcPr>
          <w:p w:rsidR="0081163F" w:rsidRDefault="00F775B6" w:rsidP="001C0CC1">
            <w:pPr>
              <w:pStyle w:val="Table"/>
            </w:pPr>
            <w:r>
              <w:t>0.1</w:t>
            </w:r>
          </w:p>
        </w:tc>
        <w:tc>
          <w:tcPr>
            <w:tcW w:w="1980" w:type="dxa"/>
          </w:tcPr>
          <w:p w:rsidR="0081163F" w:rsidRDefault="00F775B6" w:rsidP="001C0CC1">
            <w:pPr>
              <w:pStyle w:val="Table"/>
            </w:pPr>
            <w:r>
              <w:t>20 Jan 2009</w:t>
            </w:r>
          </w:p>
        </w:tc>
        <w:tc>
          <w:tcPr>
            <w:tcW w:w="5598" w:type="dxa"/>
          </w:tcPr>
          <w:p w:rsidR="0081163F" w:rsidRDefault="0081163F" w:rsidP="00A67573">
            <w:pPr>
              <w:pStyle w:val="Table"/>
            </w:pPr>
            <w:r>
              <w:t>Initial Draft</w:t>
            </w:r>
          </w:p>
        </w:tc>
      </w:tr>
      <w:tr w:rsidR="0081163F" w:rsidRPr="007A2D1F">
        <w:tc>
          <w:tcPr>
            <w:tcW w:w="1998" w:type="dxa"/>
          </w:tcPr>
          <w:p w:rsidR="0081163F" w:rsidRDefault="00F775B6" w:rsidP="0030429A">
            <w:pPr>
              <w:pStyle w:val="Table"/>
            </w:pPr>
            <w:r>
              <w:t>0.</w:t>
            </w:r>
            <w:r w:rsidR="0030429A">
              <w:t>4</w:t>
            </w:r>
          </w:p>
        </w:tc>
        <w:tc>
          <w:tcPr>
            <w:tcW w:w="1980" w:type="dxa"/>
          </w:tcPr>
          <w:p w:rsidR="0081163F" w:rsidRDefault="0030429A" w:rsidP="001C0CC1">
            <w:pPr>
              <w:pStyle w:val="Table"/>
            </w:pPr>
            <w:r>
              <w:t>30 Jun 2009</w:t>
            </w:r>
          </w:p>
        </w:tc>
        <w:tc>
          <w:tcPr>
            <w:tcW w:w="5598" w:type="dxa"/>
          </w:tcPr>
          <w:p w:rsidR="0081163F" w:rsidRDefault="0030429A" w:rsidP="001C0CC1">
            <w:pPr>
              <w:pStyle w:val="Table"/>
            </w:pPr>
            <w:r>
              <w:t>Testable Baseline</w:t>
            </w:r>
          </w:p>
        </w:tc>
      </w:tr>
      <w:tr w:rsidR="0081163F">
        <w:tc>
          <w:tcPr>
            <w:tcW w:w="1998" w:type="dxa"/>
          </w:tcPr>
          <w:p w:rsidR="0081163F" w:rsidRDefault="004F3034" w:rsidP="001C0CC1">
            <w:pPr>
              <w:pStyle w:val="Table"/>
            </w:pPr>
            <w:r>
              <w:t>0.5</w:t>
            </w:r>
          </w:p>
        </w:tc>
        <w:tc>
          <w:tcPr>
            <w:tcW w:w="1980" w:type="dxa"/>
          </w:tcPr>
          <w:p w:rsidR="0081163F" w:rsidRDefault="004F3034" w:rsidP="001C0CC1">
            <w:pPr>
              <w:pStyle w:val="Table"/>
            </w:pPr>
            <w:r>
              <w:t>31 Mar 2010</w:t>
            </w:r>
          </w:p>
        </w:tc>
        <w:tc>
          <w:tcPr>
            <w:tcW w:w="5598" w:type="dxa"/>
          </w:tcPr>
          <w:p w:rsidR="0081163F" w:rsidRDefault="004F3034" w:rsidP="001C0CC1">
            <w:pPr>
              <w:pStyle w:val="Table"/>
            </w:pPr>
            <w:r>
              <w:t>Part of C2 Core Testable Baseline v0.5</w:t>
            </w:r>
          </w:p>
        </w:tc>
      </w:tr>
      <w:tr w:rsidR="0081163F">
        <w:tc>
          <w:tcPr>
            <w:tcW w:w="1998" w:type="dxa"/>
          </w:tcPr>
          <w:p w:rsidR="0081163F" w:rsidRDefault="0081163F" w:rsidP="001C0CC1">
            <w:pPr>
              <w:pStyle w:val="Table"/>
            </w:pPr>
          </w:p>
        </w:tc>
        <w:tc>
          <w:tcPr>
            <w:tcW w:w="1980" w:type="dxa"/>
          </w:tcPr>
          <w:p w:rsidR="0081163F" w:rsidRDefault="0081163F" w:rsidP="001C0CC1">
            <w:pPr>
              <w:pStyle w:val="Table"/>
            </w:pPr>
          </w:p>
        </w:tc>
        <w:tc>
          <w:tcPr>
            <w:tcW w:w="5598" w:type="dxa"/>
          </w:tcPr>
          <w:p w:rsidR="0081163F" w:rsidRDefault="0081163F" w:rsidP="001C0CC1">
            <w:pPr>
              <w:pStyle w:val="Table"/>
            </w:pPr>
          </w:p>
        </w:tc>
      </w:tr>
      <w:tr w:rsidR="0081163F">
        <w:tc>
          <w:tcPr>
            <w:tcW w:w="1998" w:type="dxa"/>
          </w:tcPr>
          <w:p w:rsidR="0081163F" w:rsidRDefault="0081163F" w:rsidP="001C0CC1">
            <w:pPr>
              <w:pStyle w:val="Table"/>
            </w:pPr>
          </w:p>
        </w:tc>
        <w:tc>
          <w:tcPr>
            <w:tcW w:w="1980" w:type="dxa"/>
          </w:tcPr>
          <w:p w:rsidR="0081163F" w:rsidRDefault="0081163F" w:rsidP="001C0CC1">
            <w:pPr>
              <w:pStyle w:val="Table"/>
            </w:pPr>
          </w:p>
        </w:tc>
        <w:tc>
          <w:tcPr>
            <w:tcW w:w="5598" w:type="dxa"/>
          </w:tcPr>
          <w:p w:rsidR="0081163F" w:rsidRDefault="0081163F" w:rsidP="001C0CC1">
            <w:pPr>
              <w:pStyle w:val="Table"/>
            </w:pPr>
          </w:p>
        </w:tc>
      </w:tr>
      <w:tr w:rsidR="0081163F">
        <w:tc>
          <w:tcPr>
            <w:tcW w:w="1998" w:type="dxa"/>
          </w:tcPr>
          <w:p w:rsidR="0081163F" w:rsidRDefault="0081163F" w:rsidP="001C0CC1">
            <w:pPr>
              <w:pStyle w:val="Table"/>
            </w:pPr>
          </w:p>
        </w:tc>
        <w:tc>
          <w:tcPr>
            <w:tcW w:w="1980" w:type="dxa"/>
          </w:tcPr>
          <w:p w:rsidR="0081163F" w:rsidRDefault="0081163F" w:rsidP="001C0CC1">
            <w:pPr>
              <w:pStyle w:val="Table"/>
            </w:pPr>
          </w:p>
        </w:tc>
        <w:tc>
          <w:tcPr>
            <w:tcW w:w="5598" w:type="dxa"/>
          </w:tcPr>
          <w:p w:rsidR="0081163F" w:rsidRDefault="0081163F" w:rsidP="001C0CC1">
            <w:pPr>
              <w:pStyle w:val="Table"/>
            </w:pPr>
          </w:p>
        </w:tc>
      </w:tr>
    </w:tbl>
    <w:p w:rsidR="00CD5265" w:rsidRDefault="00DD6A0A" w:rsidP="00CD5265">
      <w:pPr>
        <w:pStyle w:val="FrontMatterHeader"/>
      </w:pPr>
      <w:r w:rsidRPr="0000683F">
        <w:br w:type="page"/>
        <w:t>Contents</w:t>
      </w:r>
    </w:p>
    <w:p w:rsidR="00172983" w:rsidRDefault="00B36831">
      <w:pPr>
        <w:pStyle w:val="TOC1"/>
        <w:numPr>
          <w:ins w:id="1" w:author="Webb Roberts" w:date="2010-03-31T15:31:00Z"/>
        </w:numPr>
        <w:tabs>
          <w:tab w:val="left" w:pos="362"/>
          <w:tab w:val="right" w:leader="dot" w:pos="9350"/>
        </w:tabs>
        <w:rPr>
          <w:ins w:id="2" w:author="Webb Roberts" w:date="2010-03-31T15:31:00Z"/>
          <w:rFonts w:asciiTheme="minorHAnsi" w:eastAsiaTheme="minorEastAsia" w:hAnsiTheme="minorHAnsi" w:cstheme="minorBidi"/>
          <w:noProof/>
        </w:rPr>
      </w:pPr>
      <w:r>
        <w:rPr>
          <w:highlight w:val="lightGray"/>
        </w:rPr>
        <w:fldChar w:fldCharType="begin"/>
      </w:r>
      <w:r w:rsidR="00047349">
        <w:rPr>
          <w:highlight w:val="lightGray"/>
        </w:rPr>
        <w:instrText xml:space="preserve"> TOC \o "5-6" \t "Heading 1,1,Heading 2,2,Heading 3,3,Heading 4,4,Heading 7,1" </w:instrText>
      </w:r>
      <w:r>
        <w:rPr>
          <w:highlight w:val="lightGray"/>
        </w:rPr>
        <w:fldChar w:fldCharType="separate"/>
      </w:r>
      <w:ins w:id="3" w:author="Webb Roberts" w:date="2010-03-31T15:31:00Z">
        <w:r w:rsidR="00172983">
          <w:rPr>
            <w:noProof/>
          </w:rPr>
          <w:t>1</w:t>
        </w:r>
        <w:r w:rsidR="00172983">
          <w:rPr>
            <w:rFonts w:asciiTheme="minorHAnsi" w:eastAsiaTheme="minorEastAsia" w:hAnsiTheme="minorHAnsi" w:cstheme="minorBidi"/>
            <w:noProof/>
          </w:rPr>
          <w:tab/>
        </w:r>
        <w:r w:rsidR="00172983">
          <w:rPr>
            <w:noProof/>
          </w:rPr>
          <w:t>Introduction</w:t>
        </w:r>
        <w:r w:rsidR="00172983">
          <w:rPr>
            <w:noProof/>
          </w:rPr>
          <w:tab/>
        </w:r>
        <w:r w:rsidR="00172983">
          <w:rPr>
            <w:noProof/>
          </w:rPr>
          <w:fldChar w:fldCharType="begin"/>
        </w:r>
        <w:r w:rsidR="00172983">
          <w:rPr>
            <w:noProof/>
          </w:rPr>
          <w:instrText xml:space="preserve"> PAGEREF _Toc131668843 \h </w:instrText>
        </w:r>
      </w:ins>
      <w:r w:rsidR="00A63659">
        <w:rPr>
          <w:noProof/>
        </w:rPr>
      </w:r>
      <w:r w:rsidR="00172983">
        <w:rPr>
          <w:noProof/>
        </w:rPr>
        <w:fldChar w:fldCharType="separate"/>
      </w:r>
      <w:ins w:id="4" w:author="Webb Roberts" w:date="2010-03-31T15:33:00Z">
        <w:r w:rsidR="00A63659">
          <w:rPr>
            <w:noProof/>
          </w:rPr>
          <w:t>1</w:t>
        </w:r>
      </w:ins>
      <w:ins w:id="5" w:author="Webb Roberts" w:date="2010-03-31T15:31:00Z">
        <w:r w:rsidR="00172983">
          <w:rPr>
            <w:noProof/>
          </w:rPr>
          <w:fldChar w:fldCharType="end"/>
        </w:r>
      </w:ins>
    </w:p>
    <w:p w:rsidR="00172983" w:rsidRDefault="00172983">
      <w:pPr>
        <w:pStyle w:val="TOC2"/>
        <w:numPr>
          <w:ins w:id="6" w:author="Webb Roberts" w:date="2010-03-31T15:31:00Z"/>
        </w:numPr>
        <w:tabs>
          <w:tab w:val="left" w:pos="904"/>
          <w:tab w:val="right" w:leader="dot" w:pos="9350"/>
        </w:tabs>
        <w:rPr>
          <w:ins w:id="7" w:author="Webb Roberts" w:date="2010-03-31T15:31:00Z"/>
          <w:rFonts w:asciiTheme="minorHAnsi" w:eastAsiaTheme="minorEastAsia" w:hAnsiTheme="minorHAnsi" w:cstheme="minorBidi"/>
          <w:noProof/>
        </w:rPr>
      </w:pPr>
      <w:ins w:id="8" w:author="Webb Roberts" w:date="2010-03-31T15:31:00Z">
        <w:r>
          <w:rPr>
            <w:noProof/>
          </w:rPr>
          <w:t>1.1</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_Toc131668844 \h </w:instrText>
        </w:r>
      </w:ins>
      <w:r w:rsidR="00A63659">
        <w:rPr>
          <w:noProof/>
        </w:rPr>
      </w:r>
      <w:r>
        <w:rPr>
          <w:noProof/>
        </w:rPr>
        <w:fldChar w:fldCharType="separate"/>
      </w:r>
      <w:ins w:id="9" w:author="Webb Roberts" w:date="2010-03-31T15:33:00Z">
        <w:r w:rsidR="00A63659">
          <w:rPr>
            <w:noProof/>
          </w:rPr>
          <w:t>1</w:t>
        </w:r>
      </w:ins>
      <w:ins w:id="10" w:author="Webb Roberts" w:date="2010-03-31T15:31:00Z">
        <w:r>
          <w:rPr>
            <w:noProof/>
          </w:rPr>
          <w:fldChar w:fldCharType="end"/>
        </w:r>
      </w:ins>
    </w:p>
    <w:p w:rsidR="00172983" w:rsidRDefault="00172983">
      <w:pPr>
        <w:pStyle w:val="TOC2"/>
        <w:numPr>
          <w:ins w:id="11" w:author="Webb Roberts" w:date="2010-03-31T15:31:00Z"/>
        </w:numPr>
        <w:tabs>
          <w:tab w:val="left" w:pos="904"/>
          <w:tab w:val="right" w:leader="dot" w:pos="9350"/>
        </w:tabs>
        <w:rPr>
          <w:ins w:id="12" w:author="Webb Roberts" w:date="2010-03-31T15:31:00Z"/>
          <w:rFonts w:asciiTheme="minorHAnsi" w:eastAsiaTheme="minorEastAsia" w:hAnsiTheme="minorHAnsi" w:cstheme="minorBidi"/>
          <w:noProof/>
        </w:rPr>
      </w:pPr>
      <w:ins w:id="13" w:author="Webb Roberts" w:date="2010-03-31T15:31:00Z">
        <w:r>
          <w:rPr>
            <w:noProof/>
          </w:rPr>
          <w:t>1.2</w:t>
        </w:r>
        <w:r>
          <w:rPr>
            <w:rFonts w:asciiTheme="minorHAnsi" w:eastAsiaTheme="minorEastAsia" w:hAnsiTheme="minorHAnsi" w:cstheme="minorBidi"/>
            <w:noProof/>
          </w:rPr>
          <w:tab/>
        </w:r>
        <w:r>
          <w:rPr>
            <w:noProof/>
          </w:rPr>
          <w:t>Audience</w:t>
        </w:r>
        <w:r>
          <w:rPr>
            <w:noProof/>
          </w:rPr>
          <w:tab/>
        </w:r>
        <w:r>
          <w:rPr>
            <w:noProof/>
          </w:rPr>
          <w:fldChar w:fldCharType="begin"/>
        </w:r>
        <w:r>
          <w:rPr>
            <w:noProof/>
          </w:rPr>
          <w:instrText xml:space="preserve"> PAGEREF _Toc131668845 \h </w:instrText>
        </w:r>
      </w:ins>
      <w:r w:rsidR="00A63659">
        <w:rPr>
          <w:noProof/>
        </w:rPr>
      </w:r>
      <w:r>
        <w:rPr>
          <w:noProof/>
        </w:rPr>
        <w:fldChar w:fldCharType="separate"/>
      </w:r>
      <w:ins w:id="14" w:author="Webb Roberts" w:date="2010-03-31T15:33:00Z">
        <w:r w:rsidR="00A63659">
          <w:rPr>
            <w:noProof/>
          </w:rPr>
          <w:t>2</w:t>
        </w:r>
      </w:ins>
      <w:ins w:id="15" w:author="Webb Roberts" w:date="2010-03-31T15:31:00Z">
        <w:r>
          <w:rPr>
            <w:noProof/>
          </w:rPr>
          <w:fldChar w:fldCharType="end"/>
        </w:r>
      </w:ins>
    </w:p>
    <w:p w:rsidR="00172983" w:rsidRDefault="00172983">
      <w:pPr>
        <w:pStyle w:val="TOC2"/>
        <w:numPr>
          <w:ins w:id="16" w:author="Webb Roberts" w:date="2010-03-31T15:31:00Z"/>
        </w:numPr>
        <w:tabs>
          <w:tab w:val="left" w:pos="904"/>
          <w:tab w:val="right" w:leader="dot" w:pos="9350"/>
        </w:tabs>
        <w:rPr>
          <w:ins w:id="17" w:author="Webb Roberts" w:date="2010-03-31T15:31:00Z"/>
          <w:rFonts w:asciiTheme="minorHAnsi" w:eastAsiaTheme="minorEastAsia" w:hAnsiTheme="minorHAnsi" w:cstheme="minorBidi"/>
          <w:noProof/>
        </w:rPr>
      </w:pPr>
      <w:ins w:id="18" w:author="Webb Roberts" w:date="2010-03-31T15:31:00Z">
        <w:r>
          <w:rPr>
            <w:noProof/>
          </w:rPr>
          <w:t>1.3</w:t>
        </w:r>
        <w:r>
          <w:rPr>
            <w:rFonts w:asciiTheme="minorHAnsi" w:eastAsiaTheme="minorEastAsia" w:hAnsiTheme="minorHAnsi" w:cstheme="minorBidi"/>
            <w:noProof/>
          </w:rPr>
          <w:tab/>
        </w:r>
        <w:r>
          <w:rPr>
            <w:noProof/>
          </w:rPr>
          <w:t>Document Conventions</w:t>
        </w:r>
        <w:r>
          <w:rPr>
            <w:noProof/>
          </w:rPr>
          <w:tab/>
        </w:r>
        <w:r>
          <w:rPr>
            <w:noProof/>
          </w:rPr>
          <w:fldChar w:fldCharType="begin"/>
        </w:r>
        <w:r>
          <w:rPr>
            <w:noProof/>
          </w:rPr>
          <w:instrText xml:space="preserve"> PAGEREF _Toc131668846 \h </w:instrText>
        </w:r>
      </w:ins>
      <w:r w:rsidR="00A63659">
        <w:rPr>
          <w:noProof/>
        </w:rPr>
      </w:r>
      <w:r>
        <w:rPr>
          <w:noProof/>
        </w:rPr>
        <w:fldChar w:fldCharType="separate"/>
      </w:r>
      <w:ins w:id="19" w:author="Webb Roberts" w:date="2010-03-31T15:33:00Z">
        <w:r w:rsidR="00A63659">
          <w:rPr>
            <w:noProof/>
          </w:rPr>
          <w:t>2</w:t>
        </w:r>
      </w:ins>
      <w:ins w:id="20" w:author="Webb Roberts" w:date="2010-03-31T15:31:00Z">
        <w:r>
          <w:rPr>
            <w:noProof/>
          </w:rPr>
          <w:fldChar w:fldCharType="end"/>
        </w:r>
      </w:ins>
    </w:p>
    <w:p w:rsidR="00172983" w:rsidRDefault="00172983">
      <w:pPr>
        <w:pStyle w:val="TOC3"/>
        <w:numPr>
          <w:ins w:id="21" w:author="Webb Roberts" w:date="2010-03-31T15:31:00Z"/>
        </w:numPr>
        <w:tabs>
          <w:tab w:val="left" w:pos="1662"/>
          <w:tab w:val="right" w:leader="dot" w:pos="9350"/>
        </w:tabs>
        <w:rPr>
          <w:ins w:id="22" w:author="Webb Roberts" w:date="2010-03-31T15:31:00Z"/>
          <w:rFonts w:asciiTheme="minorHAnsi" w:eastAsiaTheme="minorEastAsia" w:hAnsiTheme="minorHAnsi" w:cstheme="minorBidi"/>
          <w:noProof/>
        </w:rPr>
      </w:pPr>
      <w:ins w:id="23" w:author="Webb Roberts" w:date="2010-03-31T15:31:00Z">
        <w:r>
          <w:rPr>
            <w:noProof/>
          </w:rPr>
          <w:t>1.3.1</w:t>
        </w:r>
        <w:r>
          <w:rPr>
            <w:rFonts w:asciiTheme="minorHAnsi" w:eastAsiaTheme="minorEastAsia" w:hAnsiTheme="minorHAnsi" w:cstheme="minorBidi"/>
            <w:noProof/>
          </w:rPr>
          <w:tab/>
        </w:r>
        <w:r>
          <w:rPr>
            <w:noProof/>
          </w:rPr>
          <w:t>Document References</w:t>
        </w:r>
        <w:r>
          <w:rPr>
            <w:noProof/>
          </w:rPr>
          <w:tab/>
        </w:r>
        <w:r>
          <w:rPr>
            <w:noProof/>
          </w:rPr>
          <w:fldChar w:fldCharType="begin"/>
        </w:r>
        <w:r>
          <w:rPr>
            <w:noProof/>
          </w:rPr>
          <w:instrText xml:space="preserve"> PAGEREF _Toc131668847 \h </w:instrText>
        </w:r>
      </w:ins>
      <w:r w:rsidR="00A63659">
        <w:rPr>
          <w:noProof/>
        </w:rPr>
      </w:r>
      <w:r>
        <w:rPr>
          <w:noProof/>
        </w:rPr>
        <w:fldChar w:fldCharType="separate"/>
      </w:r>
      <w:ins w:id="24" w:author="Webb Roberts" w:date="2010-03-31T15:33:00Z">
        <w:r w:rsidR="00A63659">
          <w:rPr>
            <w:noProof/>
          </w:rPr>
          <w:t>2</w:t>
        </w:r>
      </w:ins>
      <w:ins w:id="25" w:author="Webb Roberts" w:date="2010-03-31T15:31:00Z">
        <w:r>
          <w:rPr>
            <w:noProof/>
          </w:rPr>
          <w:fldChar w:fldCharType="end"/>
        </w:r>
      </w:ins>
    </w:p>
    <w:p w:rsidR="00172983" w:rsidRDefault="00172983">
      <w:pPr>
        <w:pStyle w:val="TOC3"/>
        <w:numPr>
          <w:ins w:id="26" w:author="Webb Roberts" w:date="2010-03-31T15:31:00Z"/>
        </w:numPr>
        <w:tabs>
          <w:tab w:val="left" w:pos="1662"/>
          <w:tab w:val="right" w:leader="dot" w:pos="9350"/>
        </w:tabs>
        <w:rPr>
          <w:ins w:id="27" w:author="Webb Roberts" w:date="2010-03-31T15:31:00Z"/>
          <w:rFonts w:asciiTheme="minorHAnsi" w:eastAsiaTheme="minorEastAsia" w:hAnsiTheme="minorHAnsi" w:cstheme="minorBidi"/>
          <w:noProof/>
        </w:rPr>
      </w:pPr>
      <w:ins w:id="28" w:author="Webb Roberts" w:date="2010-03-31T15:31:00Z">
        <w:r>
          <w:rPr>
            <w:noProof/>
          </w:rPr>
          <w:t>1.3.2</w:t>
        </w:r>
        <w:r>
          <w:rPr>
            <w:rFonts w:asciiTheme="minorHAnsi" w:eastAsiaTheme="minorEastAsia" w:hAnsiTheme="minorHAnsi" w:cstheme="minorBidi"/>
            <w:noProof/>
          </w:rPr>
          <w:tab/>
        </w:r>
        <w:r>
          <w:rPr>
            <w:noProof/>
          </w:rPr>
          <w:t>Normative and Informative Content</w:t>
        </w:r>
        <w:r>
          <w:rPr>
            <w:noProof/>
          </w:rPr>
          <w:tab/>
        </w:r>
        <w:r>
          <w:rPr>
            <w:noProof/>
          </w:rPr>
          <w:fldChar w:fldCharType="begin"/>
        </w:r>
        <w:r>
          <w:rPr>
            <w:noProof/>
          </w:rPr>
          <w:instrText xml:space="preserve"> PAGEREF _Toc131668848 \h </w:instrText>
        </w:r>
      </w:ins>
      <w:r w:rsidR="00A63659">
        <w:rPr>
          <w:noProof/>
        </w:rPr>
      </w:r>
      <w:r>
        <w:rPr>
          <w:noProof/>
        </w:rPr>
        <w:fldChar w:fldCharType="separate"/>
      </w:r>
      <w:ins w:id="29" w:author="Webb Roberts" w:date="2010-03-31T15:33:00Z">
        <w:r w:rsidR="00A63659">
          <w:rPr>
            <w:noProof/>
          </w:rPr>
          <w:t>2</w:t>
        </w:r>
      </w:ins>
      <w:ins w:id="30" w:author="Webb Roberts" w:date="2010-03-31T15:31:00Z">
        <w:r>
          <w:rPr>
            <w:noProof/>
          </w:rPr>
          <w:fldChar w:fldCharType="end"/>
        </w:r>
      </w:ins>
    </w:p>
    <w:p w:rsidR="00172983" w:rsidRDefault="00172983">
      <w:pPr>
        <w:pStyle w:val="TOC3"/>
        <w:numPr>
          <w:ins w:id="31" w:author="Webb Roberts" w:date="2010-03-31T15:31:00Z"/>
        </w:numPr>
        <w:tabs>
          <w:tab w:val="left" w:pos="1662"/>
          <w:tab w:val="right" w:leader="dot" w:pos="9350"/>
        </w:tabs>
        <w:rPr>
          <w:ins w:id="32" w:author="Webb Roberts" w:date="2010-03-31T15:31:00Z"/>
          <w:rFonts w:asciiTheme="minorHAnsi" w:eastAsiaTheme="minorEastAsia" w:hAnsiTheme="minorHAnsi" w:cstheme="minorBidi"/>
          <w:noProof/>
        </w:rPr>
      </w:pPr>
      <w:ins w:id="33" w:author="Webb Roberts" w:date="2010-03-31T15:31:00Z">
        <w:r>
          <w:rPr>
            <w:noProof/>
          </w:rPr>
          <w:t>1.3.3</w:t>
        </w:r>
        <w:r>
          <w:rPr>
            <w:rFonts w:asciiTheme="minorHAnsi" w:eastAsiaTheme="minorEastAsia" w:hAnsiTheme="minorHAnsi" w:cstheme="minorBidi"/>
            <w:noProof/>
          </w:rPr>
          <w:tab/>
        </w:r>
        <w:r>
          <w:rPr>
            <w:noProof/>
          </w:rPr>
          <w:t>Formatting</w:t>
        </w:r>
        <w:r>
          <w:rPr>
            <w:noProof/>
          </w:rPr>
          <w:tab/>
        </w:r>
        <w:r>
          <w:rPr>
            <w:noProof/>
          </w:rPr>
          <w:fldChar w:fldCharType="begin"/>
        </w:r>
        <w:r>
          <w:rPr>
            <w:noProof/>
          </w:rPr>
          <w:instrText xml:space="preserve"> PAGEREF _Toc131668849 \h </w:instrText>
        </w:r>
      </w:ins>
      <w:r w:rsidR="00A63659">
        <w:rPr>
          <w:noProof/>
        </w:rPr>
      </w:r>
      <w:r>
        <w:rPr>
          <w:noProof/>
        </w:rPr>
        <w:fldChar w:fldCharType="separate"/>
      </w:r>
      <w:ins w:id="34" w:author="Webb Roberts" w:date="2010-03-31T15:33:00Z">
        <w:r w:rsidR="00A63659">
          <w:rPr>
            <w:noProof/>
          </w:rPr>
          <w:t>3</w:t>
        </w:r>
      </w:ins>
      <w:ins w:id="35" w:author="Webb Roberts" w:date="2010-03-31T15:31:00Z">
        <w:r>
          <w:rPr>
            <w:noProof/>
          </w:rPr>
          <w:fldChar w:fldCharType="end"/>
        </w:r>
      </w:ins>
    </w:p>
    <w:p w:rsidR="00172983" w:rsidRDefault="00172983">
      <w:pPr>
        <w:pStyle w:val="TOC2"/>
        <w:numPr>
          <w:ins w:id="36" w:author="Webb Roberts" w:date="2010-03-31T15:31:00Z"/>
        </w:numPr>
        <w:tabs>
          <w:tab w:val="left" w:pos="904"/>
          <w:tab w:val="right" w:leader="dot" w:pos="9350"/>
        </w:tabs>
        <w:rPr>
          <w:ins w:id="37" w:author="Webb Roberts" w:date="2010-03-31T15:31:00Z"/>
          <w:rFonts w:asciiTheme="minorHAnsi" w:eastAsiaTheme="minorEastAsia" w:hAnsiTheme="minorHAnsi" w:cstheme="minorBidi"/>
          <w:noProof/>
        </w:rPr>
      </w:pPr>
      <w:ins w:id="38" w:author="Webb Roberts" w:date="2010-03-31T15:31:00Z">
        <w:r>
          <w:rPr>
            <w:noProof/>
          </w:rPr>
          <w:t>1.4</w:t>
        </w:r>
        <w:r>
          <w:rPr>
            <w:rFonts w:asciiTheme="minorHAnsi" w:eastAsiaTheme="minorEastAsia" w:hAnsiTheme="minorHAnsi" w:cstheme="minorBidi"/>
            <w:noProof/>
          </w:rPr>
          <w:tab/>
        </w:r>
        <w:r>
          <w:rPr>
            <w:noProof/>
          </w:rPr>
          <w:t>Terminology</w:t>
        </w:r>
        <w:r>
          <w:rPr>
            <w:noProof/>
          </w:rPr>
          <w:tab/>
        </w:r>
        <w:r>
          <w:rPr>
            <w:noProof/>
          </w:rPr>
          <w:fldChar w:fldCharType="begin"/>
        </w:r>
        <w:r>
          <w:rPr>
            <w:noProof/>
          </w:rPr>
          <w:instrText xml:space="preserve"> PAGEREF _Toc131668850 \h </w:instrText>
        </w:r>
      </w:ins>
      <w:r w:rsidR="00A63659">
        <w:rPr>
          <w:noProof/>
        </w:rPr>
      </w:r>
      <w:r>
        <w:rPr>
          <w:noProof/>
        </w:rPr>
        <w:fldChar w:fldCharType="separate"/>
      </w:r>
      <w:ins w:id="39" w:author="Webb Roberts" w:date="2010-03-31T15:33:00Z">
        <w:r w:rsidR="00A63659">
          <w:rPr>
            <w:noProof/>
          </w:rPr>
          <w:t>4</w:t>
        </w:r>
      </w:ins>
      <w:ins w:id="40" w:author="Webb Roberts" w:date="2010-03-31T15:31:00Z">
        <w:r>
          <w:rPr>
            <w:noProof/>
          </w:rPr>
          <w:fldChar w:fldCharType="end"/>
        </w:r>
      </w:ins>
    </w:p>
    <w:p w:rsidR="00172983" w:rsidRDefault="00172983">
      <w:pPr>
        <w:pStyle w:val="TOC3"/>
        <w:numPr>
          <w:ins w:id="41" w:author="Webb Roberts" w:date="2010-03-31T15:31:00Z"/>
        </w:numPr>
        <w:tabs>
          <w:tab w:val="left" w:pos="1662"/>
          <w:tab w:val="right" w:leader="dot" w:pos="9350"/>
        </w:tabs>
        <w:rPr>
          <w:ins w:id="42" w:author="Webb Roberts" w:date="2010-03-31T15:31:00Z"/>
          <w:rFonts w:asciiTheme="minorHAnsi" w:eastAsiaTheme="minorEastAsia" w:hAnsiTheme="minorHAnsi" w:cstheme="minorBidi"/>
          <w:noProof/>
        </w:rPr>
      </w:pPr>
      <w:ins w:id="43" w:author="Webb Roberts" w:date="2010-03-31T15:31:00Z">
        <w:r>
          <w:rPr>
            <w:noProof/>
          </w:rPr>
          <w:t>1.4.1</w:t>
        </w:r>
        <w:r>
          <w:rPr>
            <w:rFonts w:asciiTheme="minorHAnsi" w:eastAsiaTheme="minorEastAsia" w:hAnsiTheme="minorHAnsi" w:cstheme="minorBidi"/>
            <w:noProof/>
          </w:rPr>
          <w:tab/>
        </w:r>
        <w:r>
          <w:rPr>
            <w:noProof/>
          </w:rPr>
          <w:t>RFC 2119 Terminology</w:t>
        </w:r>
        <w:r>
          <w:rPr>
            <w:noProof/>
          </w:rPr>
          <w:tab/>
        </w:r>
        <w:r>
          <w:rPr>
            <w:noProof/>
          </w:rPr>
          <w:fldChar w:fldCharType="begin"/>
        </w:r>
        <w:r>
          <w:rPr>
            <w:noProof/>
          </w:rPr>
          <w:instrText xml:space="preserve"> PAGEREF _Toc131668851 \h </w:instrText>
        </w:r>
      </w:ins>
      <w:r w:rsidR="00A63659">
        <w:rPr>
          <w:noProof/>
        </w:rPr>
      </w:r>
      <w:r>
        <w:rPr>
          <w:noProof/>
        </w:rPr>
        <w:fldChar w:fldCharType="separate"/>
      </w:r>
      <w:ins w:id="44" w:author="Webb Roberts" w:date="2010-03-31T15:33:00Z">
        <w:r w:rsidR="00A63659">
          <w:rPr>
            <w:noProof/>
          </w:rPr>
          <w:t>4</w:t>
        </w:r>
      </w:ins>
      <w:ins w:id="45" w:author="Webb Roberts" w:date="2010-03-31T15:31:00Z">
        <w:r>
          <w:rPr>
            <w:noProof/>
          </w:rPr>
          <w:fldChar w:fldCharType="end"/>
        </w:r>
      </w:ins>
    </w:p>
    <w:p w:rsidR="00172983" w:rsidRDefault="00172983">
      <w:pPr>
        <w:pStyle w:val="TOC3"/>
        <w:numPr>
          <w:ins w:id="46" w:author="Webb Roberts" w:date="2010-03-31T15:31:00Z"/>
        </w:numPr>
        <w:tabs>
          <w:tab w:val="left" w:pos="1662"/>
          <w:tab w:val="right" w:leader="dot" w:pos="9350"/>
        </w:tabs>
        <w:rPr>
          <w:ins w:id="47" w:author="Webb Roberts" w:date="2010-03-31T15:31:00Z"/>
          <w:rFonts w:asciiTheme="minorHAnsi" w:eastAsiaTheme="minorEastAsia" w:hAnsiTheme="minorHAnsi" w:cstheme="minorBidi"/>
          <w:noProof/>
        </w:rPr>
      </w:pPr>
      <w:ins w:id="48" w:author="Webb Roberts" w:date="2010-03-31T15:31:00Z">
        <w:r>
          <w:rPr>
            <w:noProof/>
          </w:rPr>
          <w:t>1.4.2</w:t>
        </w:r>
        <w:r>
          <w:rPr>
            <w:rFonts w:asciiTheme="minorHAnsi" w:eastAsiaTheme="minorEastAsia" w:hAnsiTheme="minorHAnsi" w:cstheme="minorBidi"/>
            <w:noProof/>
          </w:rPr>
          <w:tab/>
        </w:r>
        <w:r>
          <w:rPr>
            <w:noProof/>
          </w:rPr>
          <w:t>XML Information Set Terminology</w:t>
        </w:r>
        <w:r>
          <w:rPr>
            <w:noProof/>
          </w:rPr>
          <w:tab/>
        </w:r>
        <w:r>
          <w:rPr>
            <w:noProof/>
          </w:rPr>
          <w:fldChar w:fldCharType="begin"/>
        </w:r>
        <w:r>
          <w:rPr>
            <w:noProof/>
          </w:rPr>
          <w:instrText xml:space="preserve"> PAGEREF _Toc131668852 \h </w:instrText>
        </w:r>
      </w:ins>
      <w:r w:rsidR="00A63659">
        <w:rPr>
          <w:noProof/>
        </w:rPr>
      </w:r>
      <w:r>
        <w:rPr>
          <w:noProof/>
        </w:rPr>
        <w:fldChar w:fldCharType="separate"/>
      </w:r>
      <w:ins w:id="49" w:author="Webb Roberts" w:date="2010-03-31T15:33:00Z">
        <w:r w:rsidR="00A63659">
          <w:rPr>
            <w:noProof/>
          </w:rPr>
          <w:t>4</w:t>
        </w:r>
      </w:ins>
      <w:ins w:id="50" w:author="Webb Roberts" w:date="2010-03-31T15:31:00Z">
        <w:r>
          <w:rPr>
            <w:noProof/>
          </w:rPr>
          <w:fldChar w:fldCharType="end"/>
        </w:r>
      </w:ins>
    </w:p>
    <w:p w:rsidR="00172983" w:rsidRDefault="00172983">
      <w:pPr>
        <w:pStyle w:val="TOC3"/>
        <w:numPr>
          <w:ins w:id="51" w:author="Webb Roberts" w:date="2010-03-31T15:31:00Z"/>
        </w:numPr>
        <w:tabs>
          <w:tab w:val="left" w:pos="1662"/>
          <w:tab w:val="right" w:leader="dot" w:pos="9350"/>
        </w:tabs>
        <w:rPr>
          <w:ins w:id="52" w:author="Webb Roberts" w:date="2010-03-31T15:31:00Z"/>
          <w:rFonts w:asciiTheme="minorHAnsi" w:eastAsiaTheme="minorEastAsia" w:hAnsiTheme="minorHAnsi" w:cstheme="minorBidi"/>
          <w:noProof/>
        </w:rPr>
      </w:pPr>
      <w:ins w:id="53" w:author="Webb Roberts" w:date="2010-03-31T15:31:00Z">
        <w:r>
          <w:rPr>
            <w:noProof/>
          </w:rPr>
          <w:t>1.4.3</w:t>
        </w:r>
        <w:r>
          <w:rPr>
            <w:rFonts w:asciiTheme="minorHAnsi" w:eastAsiaTheme="minorEastAsia" w:hAnsiTheme="minorHAnsi" w:cstheme="minorBidi"/>
            <w:noProof/>
          </w:rPr>
          <w:tab/>
        </w:r>
        <w:r>
          <w:rPr>
            <w:noProof/>
          </w:rPr>
          <w:t>XML Schema Terminology</w:t>
        </w:r>
        <w:r>
          <w:rPr>
            <w:noProof/>
          </w:rPr>
          <w:tab/>
        </w:r>
        <w:r>
          <w:rPr>
            <w:noProof/>
          </w:rPr>
          <w:fldChar w:fldCharType="begin"/>
        </w:r>
        <w:r>
          <w:rPr>
            <w:noProof/>
          </w:rPr>
          <w:instrText xml:space="preserve"> PAGEREF _Toc131668853 \h </w:instrText>
        </w:r>
      </w:ins>
      <w:r w:rsidR="00A63659">
        <w:rPr>
          <w:noProof/>
        </w:rPr>
      </w:r>
      <w:r>
        <w:rPr>
          <w:noProof/>
        </w:rPr>
        <w:fldChar w:fldCharType="separate"/>
      </w:r>
      <w:ins w:id="54" w:author="Webb Roberts" w:date="2010-03-31T15:33:00Z">
        <w:r w:rsidR="00A63659">
          <w:rPr>
            <w:noProof/>
          </w:rPr>
          <w:t>5</w:t>
        </w:r>
      </w:ins>
      <w:ins w:id="55" w:author="Webb Roberts" w:date="2010-03-31T15:31:00Z">
        <w:r>
          <w:rPr>
            <w:noProof/>
          </w:rPr>
          <w:fldChar w:fldCharType="end"/>
        </w:r>
      </w:ins>
    </w:p>
    <w:p w:rsidR="00172983" w:rsidRDefault="00172983">
      <w:pPr>
        <w:pStyle w:val="TOC3"/>
        <w:numPr>
          <w:ins w:id="56" w:author="Webb Roberts" w:date="2010-03-31T15:31:00Z"/>
        </w:numPr>
        <w:tabs>
          <w:tab w:val="left" w:pos="1662"/>
          <w:tab w:val="right" w:leader="dot" w:pos="9350"/>
        </w:tabs>
        <w:rPr>
          <w:ins w:id="57" w:author="Webb Roberts" w:date="2010-03-31T15:31:00Z"/>
          <w:rFonts w:asciiTheme="minorHAnsi" w:eastAsiaTheme="minorEastAsia" w:hAnsiTheme="minorHAnsi" w:cstheme="minorBidi"/>
          <w:noProof/>
        </w:rPr>
      </w:pPr>
      <w:ins w:id="58" w:author="Webb Roberts" w:date="2010-03-31T15:31:00Z">
        <w:r>
          <w:rPr>
            <w:noProof/>
          </w:rPr>
          <w:t>1.4.4</w:t>
        </w:r>
        <w:r>
          <w:rPr>
            <w:rFonts w:asciiTheme="minorHAnsi" w:eastAsiaTheme="minorEastAsia" w:hAnsiTheme="minorHAnsi" w:cstheme="minorBidi"/>
            <w:noProof/>
          </w:rPr>
          <w:tab/>
        </w:r>
        <w:r>
          <w:rPr>
            <w:noProof/>
          </w:rPr>
          <w:t>XML Namespace Terminology</w:t>
        </w:r>
        <w:r>
          <w:rPr>
            <w:noProof/>
          </w:rPr>
          <w:tab/>
        </w:r>
        <w:r>
          <w:rPr>
            <w:noProof/>
          </w:rPr>
          <w:fldChar w:fldCharType="begin"/>
        </w:r>
        <w:r>
          <w:rPr>
            <w:noProof/>
          </w:rPr>
          <w:instrText xml:space="preserve"> PAGEREF _Toc131668854 \h </w:instrText>
        </w:r>
      </w:ins>
      <w:r w:rsidR="00A63659">
        <w:rPr>
          <w:noProof/>
        </w:rPr>
      </w:r>
      <w:r>
        <w:rPr>
          <w:noProof/>
        </w:rPr>
        <w:fldChar w:fldCharType="separate"/>
      </w:r>
      <w:ins w:id="59" w:author="Webb Roberts" w:date="2010-03-31T15:33:00Z">
        <w:r w:rsidR="00A63659">
          <w:rPr>
            <w:noProof/>
          </w:rPr>
          <w:t>5</w:t>
        </w:r>
      </w:ins>
      <w:ins w:id="60" w:author="Webb Roberts" w:date="2010-03-31T15:31:00Z">
        <w:r>
          <w:rPr>
            <w:noProof/>
          </w:rPr>
          <w:fldChar w:fldCharType="end"/>
        </w:r>
      </w:ins>
    </w:p>
    <w:p w:rsidR="00172983" w:rsidRDefault="00172983">
      <w:pPr>
        <w:pStyle w:val="TOC2"/>
        <w:numPr>
          <w:ins w:id="61" w:author="Webb Roberts" w:date="2010-03-31T15:31:00Z"/>
        </w:numPr>
        <w:tabs>
          <w:tab w:val="left" w:pos="904"/>
          <w:tab w:val="right" w:leader="dot" w:pos="9350"/>
        </w:tabs>
        <w:rPr>
          <w:ins w:id="62" w:author="Webb Roberts" w:date="2010-03-31T15:31:00Z"/>
          <w:rFonts w:asciiTheme="minorHAnsi" w:eastAsiaTheme="minorEastAsia" w:hAnsiTheme="minorHAnsi" w:cstheme="minorBidi"/>
          <w:noProof/>
        </w:rPr>
      </w:pPr>
      <w:ins w:id="63" w:author="Webb Roberts" w:date="2010-03-31T15:31:00Z">
        <w:r>
          <w:rPr>
            <w:noProof/>
          </w:rPr>
          <w:t>1.5</w:t>
        </w:r>
        <w:r>
          <w:rPr>
            <w:rFonts w:asciiTheme="minorHAnsi" w:eastAsiaTheme="minorEastAsia" w:hAnsiTheme="minorHAnsi" w:cstheme="minorBidi"/>
            <w:noProof/>
          </w:rPr>
          <w:tab/>
        </w:r>
        <w:r>
          <w:rPr>
            <w:noProof/>
          </w:rPr>
          <w:t>Document Organization</w:t>
        </w:r>
        <w:r>
          <w:rPr>
            <w:noProof/>
          </w:rPr>
          <w:tab/>
        </w:r>
        <w:r>
          <w:rPr>
            <w:noProof/>
          </w:rPr>
          <w:fldChar w:fldCharType="begin"/>
        </w:r>
        <w:r>
          <w:rPr>
            <w:noProof/>
          </w:rPr>
          <w:instrText xml:space="preserve"> PAGEREF _Toc131668855 \h </w:instrText>
        </w:r>
      </w:ins>
      <w:r w:rsidR="00A63659">
        <w:rPr>
          <w:noProof/>
        </w:rPr>
      </w:r>
      <w:r>
        <w:rPr>
          <w:noProof/>
        </w:rPr>
        <w:fldChar w:fldCharType="separate"/>
      </w:r>
      <w:ins w:id="64" w:author="Webb Roberts" w:date="2010-03-31T15:33:00Z">
        <w:r w:rsidR="00A63659">
          <w:rPr>
            <w:noProof/>
          </w:rPr>
          <w:t>5</w:t>
        </w:r>
      </w:ins>
      <w:ins w:id="65" w:author="Webb Roberts" w:date="2010-03-31T15:31:00Z">
        <w:r>
          <w:rPr>
            <w:noProof/>
          </w:rPr>
          <w:fldChar w:fldCharType="end"/>
        </w:r>
      </w:ins>
    </w:p>
    <w:p w:rsidR="00172983" w:rsidRDefault="00172983">
      <w:pPr>
        <w:pStyle w:val="TOC1"/>
        <w:numPr>
          <w:ins w:id="66" w:author="Webb Roberts" w:date="2010-03-31T15:31:00Z"/>
        </w:numPr>
        <w:tabs>
          <w:tab w:val="left" w:pos="362"/>
          <w:tab w:val="right" w:leader="dot" w:pos="9350"/>
        </w:tabs>
        <w:rPr>
          <w:ins w:id="67" w:author="Webb Roberts" w:date="2010-03-31T15:31:00Z"/>
          <w:rFonts w:asciiTheme="minorHAnsi" w:eastAsiaTheme="minorEastAsia" w:hAnsiTheme="minorHAnsi" w:cstheme="minorBidi"/>
          <w:noProof/>
        </w:rPr>
      </w:pPr>
      <w:ins w:id="68" w:author="Webb Roberts" w:date="2010-03-31T15:31:00Z">
        <w:r>
          <w:rPr>
            <w:noProof/>
          </w:rPr>
          <w:t>2</w:t>
        </w:r>
        <w:r>
          <w:rPr>
            <w:rFonts w:asciiTheme="minorHAnsi" w:eastAsiaTheme="minorEastAsia" w:hAnsiTheme="minorHAnsi" w:cstheme="minorBidi"/>
            <w:noProof/>
          </w:rPr>
          <w:tab/>
        </w:r>
        <w:r>
          <w:rPr>
            <w:noProof/>
          </w:rPr>
          <w:t>C2 Core Conformance</w:t>
        </w:r>
        <w:r>
          <w:rPr>
            <w:noProof/>
          </w:rPr>
          <w:tab/>
        </w:r>
        <w:r>
          <w:rPr>
            <w:noProof/>
          </w:rPr>
          <w:fldChar w:fldCharType="begin"/>
        </w:r>
        <w:r>
          <w:rPr>
            <w:noProof/>
          </w:rPr>
          <w:instrText xml:space="preserve"> PAGEREF _Toc131668856 \h </w:instrText>
        </w:r>
      </w:ins>
      <w:r w:rsidR="00A63659">
        <w:rPr>
          <w:noProof/>
        </w:rPr>
      </w:r>
      <w:r>
        <w:rPr>
          <w:noProof/>
        </w:rPr>
        <w:fldChar w:fldCharType="separate"/>
      </w:r>
      <w:ins w:id="69" w:author="Webb Roberts" w:date="2010-03-31T15:33:00Z">
        <w:r w:rsidR="00A63659">
          <w:rPr>
            <w:noProof/>
          </w:rPr>
          <w:t>6</w:t>
        </w:r>
      </w:ins>
      <w:ins w:id="70" w:author="Webb Roberts" w:date="2010-03-31T15:31:00Z">
        <w:r>
          <w:rPr>
            <w:noProof/>
          </w:rPr>
          <w:fldChar w:fldCharType="end"/>
        </w:r>
      </w:ins>
    </w:p>
    <w:p w:rsidR="00172983" w:rsidRDefault="00172983">
      <w:pPr>
        <w:pStyle w:val="TOC2"/>
        <w:numPr>
          <w:ins w:id="71" w:author="Webb Roberts" w:date="2010-03-31T15:31:00Z"/>
        </w:numPr>
        <w:tabs>
          <w:tab w:val="left" w:pos="904"/>
          <w:tab w:val="right" w:leader="dot" w:pos="9350"/>
        </w:tabs>
        <w:rPr>
          <w:ins w:id="72" w:author="Webb Roberts" w:date="2010-03-31T15:31:00Z"/>
          <w:rFonts w:asciiTheme="minorHAnsi" w:eastAsiaTheme="minorEastAsia" w:hAnsiTheme="minorHAnsi" w:cstheme="minorBidi"/>
          <w:noProof/>
        </w:rPr>
      </w:pPr>
      <w:ins w:id="73" w:author="Webb Roberts" w:date="2010-03-31T15:31:00Z">
        <w:r>
          <w:rPr>
            <w:noProof/>
          </w:rPr>
          <w:t>2.1</w:t>
        </w:r>
        <w:r>
          <w:rPr>
            <w:rFonts w:asciiTheme="minorHAnsi" w:eastAsiaTheme="minorEastAsia" w:hAnsiTheme="minorHAnsi" w:cstheme="minorBidi"/>
            <w:noProof/>
          </w:rPr>
          <w:tab/>
        </w:r>
        <w:r>
          <w:rPr>
            <w:noProof/>
          </w:rPr>
          <w:t>Conformance Targets Overview</w:t>
        </w:r>
        <w:r>
          <w:rPr>
            <w:noProof/>
          </w:rPr>
          <w:tab/>
        </w:r>
        <w:r>
          <w:rPr>
            <w:noProof/>
          </w:rPr>
          <w:fldChar w:fldCharType="begin"/>
        </w:r>
        <w:r>
          <w:rPr>
            <w:noProof/>
          </w:rPr>
          <w:instrText xml:space="preserve"> PAGEREF _Toc131668857 \h </w:instrText>
        </w:r>
      </w:ins>
      <w:r w:rsidR="00A63659">
        <w:rPr>
          <w:noProof/>
        </w:rPr>
      </w:r>
      <w:r>
        <w:rPr>
          <w:noProof/>
        </w:rPr>
        <w:fldChar w:fldCharType="separate"/>
      </w:r>
      <w:ins w:id="74" w:author="Webb Roberts" w:date="2010-03-31T15:33:00Z">
        <w:r w:rsidR="00A63659">
          <w:rPr>
            <w:noProof/>
          </w:rPr>
          <w:t>7</w:t>
        </w:r>
      </w:ins>
      <w:ins w:id="75" w:author="Webb Roberts" w:date="2010-03-31T15:31:00Z">
        <w:r>
          <w:rPr>
            <w:noProof/>
          </w:rPr>
          <w:fldChar w:fldCharType="end"/>
        </w:r>
      </w:ins>
    </w:p>
    <w:p w:rsidR="00172983" w:rsidRDefault="00172983">
      <w:pPr>
        <w:pStyle w:val="TOC2"/>
        <w:numPr>
          <w:ins w:id="76" w:author="Webb Roberts" w:date="2010-03-31T15:31:00Z"/>
        </w:numPr>
        <w:tabs>
          <w:tab w:val="left" w:pos="904"/>
          <w:tab w:val="right" w:leader="dot" w:pos="9350"/>
        </w:tabs>
        <w:rPr>
          <w:ins w:id="77" w:author="Webb Roberts" w:date="2010-03-31T15:31:00Z"/>
          <w:rFonts w:asciiTheme="minorHAnsi" w:eastAsiaTheme="minorEastAsia" w:hAnsiTheme="minorHAnsi" w:cstheme="minorBidi"/>
          <w:noProof/>
        </w:rPr>
      </w:pPr>
      <w:ins w:id="78" w:author="Webb Roberts" w:date="2010-03-31T15:31:00Z">
        <w:r>
          <w:rPr>
            <w:noProof/>
          </w:rPr>
          <w:t>2.2</w:t>
        </w:r>
        <w:r>
          <w:rPr>
            <w:rFonts w:asciiTheme="minorHAnsi" w:eastAsiaTheme="minorEastAsia" w:hAnsiTheme="minorHAnsi" w:cstheme="minorBidi"/>
            <w:noProof/>
          </w:rPr>
          <w:tab/>
        </w:r>
        <w:r>
          <w:rPr>
            <w:noProof/>
          </w:rPr>
          <w:t>Reference Schemas</w:t>
        </w:r>
        <w:r>
          <w:rPr>
            <w:noProof/>
          </w:rPr>
          <w:tab/>
        </w:r>
        <w:r>
          <w:rPr>
            <w:noProof/>
          </w:rPr>
          <w:fldChar w:fldCharType="begin"/>
        </w:r>
        <w:r>
          <w:rPr>
            <w:noProof/>
          </w:rPr>
          <w:instrText xml:space="preserve"> PAGEREF _Toc131668858 \h </w:instrText>
        </w:r>
      </w:ins>
      <w:r w:rsidR="00A63659">
        <w:rPr>
          <w:noProof/>
        </w:rPr>
      </w:r>
      <w:r>
        <w:rPr>
          <w:noProof/>
        </w:rPr>
        <w:fldChar w:fldCharType="separate"/>
      </w:r>
      <w:ins w:id="79" w:author="Webb Roberts" w:date="2010-03-31T15:33:00Z">
        <w:r w:rsidR="00A63659">
          <w:rPr>
            <w:noProof/>
          </w:rPr>
          <w:t>7</w:t>
        </w:r>
      </w:ins>
      <w:ins w:id="80" w:author="Webb Roberts" w:date="2010-03-31T15:31:00Z">
        <w:r>
          <w:rPr>
            <w:noProof/>
          </w:rPr>
          <w:fldChar w:fldCharType="end"/>
        </w:r>
      </w:ins>
    </w:p>
    <w:p w:rsidR="00172983" w:rsidRDefault="00172983">
      <w:pPr>
        <w:pStyle w:val="TOC2"/>
        <w:numPr>
          <w:ins w:id="81" w:author="Webb Roberts" w:date="2010-03-31T15:31:00Z"/>
        </w:numPr>
        <w:tabs>
          <w:tab w:val="left" w:pos="904"/>
          <w:tab w:val="right" w:leader="dot" w:pos="9350"/>
        </w:tabs>
        <w:rPr>
          <w:ins w:id="82" w:author="Webb Roberts" w:date="2010-03-31T15:31:00Z"/>
          <w:rFonts w:asciiTheme="minorHAnsi" w:eastAsiaTheme="minorEastAsia" w:hAnsiTheme="minorHAnsi" w:cstheme="minorBidi"/>
          <w:noProof/>
        </w:rPr>
      </w:pPr>
      <w:ins w:id="83" w:author="Webb Roberts" w:date="2010-03-31T15:31:00Z">
        <w:r>
          <w:rPr>
            <w:noProof/>
          </w:rPr>
          <w:t>2.3</w:t>
        </w:r>
        <w:r>
          <w:rPr>
            <w:rFonts w:asciiTheme="minorHAnsi" w:eastAsiaTheme="minorEastAsia" w:hAnsiTheme="minorHAnsi" w:cstheme="minorBidi"/>
            <w:noProof/>
          </w:rPr>
          <w:tab/>
        </w:r>
        <w:r>
          <w:rPr>
            <w:noProof/>
          </w:rPr>
          <w:t>IES Subset Schemas</w:t>
        </w:r>
        <w:r>
          <w:rPr>
            <w:noProof/>
          </w:rPr>
          <w:tab/>
        </w:r>
        <w:r>
          <w:rPr>
            <w:noProof/>
          </w:rPr>
          <w:fldChar w:fldCharType="begin"/>
        </w:r>
        <w:r>
          <w:rPr>
            <w:noProof/>
          </w:rPr>
          <w:instrText xml:space="preserve"> PAGEREF _Toc131668859 \h </w:instrText>
        </w:r>
      </w:ins>
      <w:r w:rsidR="00A63659">
        <w:rPr>
          <w:noProof/>
        </w:rPr>
      </w:r>
      <w:r>
        <w:rPr>
          <w:noProof/>
        </w:rPr>
        <w:fldChar w:fldCharType="separate"/>
      </w:r>
      <w:ins w:id="84" w:author="Webb Roberts" w:date="2010-03-31T15:33:00Z">
        <w:r w:rsidR="00A63659">
          <w:rPr>
            <w:noProof/>
          </w:rPr>
          <w:t>8</w:t>
        </w:r>
      </w:ins>
      <w:ins w:id="85" w:author="Webb Roberts" w:date="2010-03-31T15:31:00Z">
        <w:r>
          <w:rPr>
            <w:noProof/>
          </w:rPr>
          <w:fldChar w:fldCharType="end"/>
        </w:r>
      </w:ins>
    </w:p>
    <w:p w:rsidR="00172983" w:rsidRDefault="00172983">
      <w:pPr>
        <w:pStyle w:val="TOC2"/>
        <w:numPr>
          <w:ins w:id="86" w:author="Webb Roberts" w:date="2010-03-31T15:31:00Z"/>
        </w:numPr>
        <w:tabs>
          <w:tab w:val="left" w:pos="904"/>
          <w:tab w:val="right" w:leader="dot" w:pos="9350"/>
        </w:tabs>
        <w:rPr>
          <w:ins w:id="87" w:author="Webb Roberts" w:date="2010-03-31T15:31:00Z"/>
          <w:rFonts w:asciiTheme="minorHAnsi" w:eastAsiaTheme="minorEastAsia" w:hAnsiTheme="minorHAnsi" w:cstheme="minorBidi"/>
          <w:noProof/>
        </w:rPr>
      </w:pPr>
      <w:ins w:id="88" w:author="Webb Roberts" w:date="2010-03-31T15:31:00Z">
        <w:r>
          <w:rPr>
            <w:noProof/>
          </w:rPr>
          <w:t>2.4</w:t>
        </w:r>
        <w:r>
          <w:rPr>
            <w:rFonts w:asciiTheme="minorHAnsi" w:eastAsiaTheme="minorEastAsia" w:hAnsiTheme="minorHAnsi" w:cstheme="minorBidi"/>
            <w:noProof/>
          </w:rPr>
          <w:tab/>
        </w:r>
        <w:r>
          <w:rPr>
            <w:noProof/>
          </w:rPr>
          <w:t>IES Extension Schemas and Exchange Schemas</w:t>
        </w:r>
        <w:r>
          <w:rPr>
            <w:noProof/>
          </w:rPr>
          <w:tab/>
        </w:r>
        <w:r>
          <w:rPr>
            <w:noProof/>
          </w:rPr>
          <w:fldChar w:fldCharType="begin"/>
        </w:r>
        <w:r>
          <w:rPr>
            <w:noProof/>
          </w:rPr>
          <w:instrText xml:space="preserve"> PAGEREF _Toc131668860 \h </w:instrText>
        </w:r>
      </w:ins>
      <w:r w:rsidR="00A63659">
        <w:rPr>
          <w:noProof/>
        </w:rPr>
      </w:r>
      <w:r>
        <w:rPr>
          <w:noProof/>
        </w:rPr>
        <w:fldChar w:fldCharType="separate"/>
      </w:r>
      <w:ins w:id="89" w:author="Webb Roberts" w:date="2010-03-31T15:33:00Z">
        <w:r w:rsidR="00A63659">
          <w:rPr>
            <w:noProof/>
          </w:rPr>
          <w:t>9</w:t>
        </w:r>
      </w:ins>
      <w:ins w:id="90" w:author="Webb Roberts" w:date="2010-03-31T15:31:00Z">
        <w:r>
          <w:rPr>
            <w:noProof/>
          </w:rPr>
          <w:fldChar w:fldCharType="end"/>
        </w:r>
      </w:ins>
    </w:p>
    <w:p w:rsidR="00172983" w:rsidRDefault="00172983">
      <w:pPr>
        <w:pStyle w:val="TOC2"/>
        <w:numPr>
          <w:ins w:id="91" w:author="Webb Roberts" w:date="2010-03-31T15:31:00Z"/>
        </w:numPr>
        <w:tabs>
          <w:tab w:val="left" w:pos="904"/>
          <w:tab w:val="right" w:leader="dot" w:pos="9350"/>
        </w:tabs>
        <w:rPr>
          <w:ins w:id="92" w:author="Webb Roberts" w:date="2010-03-31T15:31:00Z"/>
          <w:rFonts w:asciiTheme="minorHAnsi" w:eastAsiaTheme="minorEastAsia" w:hAnsiTheme="minorHAnsi" w:cstheme="minorBidi"/>
          <w:noProof/>
        </w:rPr>
      </w:pPr>
      <w:ins w:id="93" w:author="Webb Roberts" w:date="2010-03-31T15:31:00Z">
        <w:r>
          <w:rPr>
            <w:noProof/>
          </w:rPr>
          <w:t>2.5</w:t>
        </w:r>
        <w:r>
          <w:rPr>
            <w:rFonts w:asciiTheme="minorHAnsi" w:eastAsiaTheme="minorEastAsia" w:hAnsiTheme="minorHAnsi" w:cstheme="minorBidi"/>
            <w:noProof/>
          </w:rPr>
          <w:tab/>
        </w:r>
        <w:r>
          <w:rPr>
            <w:noProof/>
          </w:rPr>
          <w:t>C2 Core-Conformant XML Documents and Elements</w:t>
        </w:r>
        <w:r>
          <w:rPr>
            <w:noProof/>
          </w:rPr>
          <w:tab/>
        </w:r>
        <w:r>
          <w:rPr>
            <w:noProof/>
          </w:rPr>
          <w:fldChar w:fldCharType="begin"/>
        </w:r>
        <w:r>
          <w:rPr>
            <w:noProof/>
          </w:rPr>
          <w:instrText xml:space="preserve"> PAGEREF _Toc131668861 \h </w:instrText>
        </w:r>
      </w:ins>
      <w:r w:rsidR="00A63659">
        <w:rPr>
          <w:noProof/>
        </w:rPr>
      </w:r>
      <w:r>
        <w:rPr>
          <w:noProof/>
        </w:rPr>
        <w:fldChar w:fldCharType="separate"/>
      </w:r>
      <w:ins w:id="94" w:author="Webb Roberts" w:date="2010-03-31T15:33:00Z">
        <w:r w:rsidR="00A63659">
          <w:rPr>
            <w:noProof/>
          </w:rPr>
          <w:t>11</w:t>
        </w:r>
      </w:ins>
      <w:ins w:id="95" w:author="Webb Roberts" w:date="2010-03-31T15:31:00Z">
        <w:r>
          <w:rPr>
            <w:noProof/>
          </w:rPr>
          <w:fldChar w:fldCharType="end"/>
        </w:r>
      </w:ins>
    </w:p>
    <w:p w:rsidR="00172983" w:rsidRDefault="00172983">
      <w:pPr>
        <w:pStyle w:val="TOC1"/>
        <w:numPr>
          <w:ins w:id="96" w:author="Webb Roberts" w:date="2010-03-31T15:31:00Z"/>
        </w:numPr>
        <w:tabs>
          <w:tab w:val="left" w:pos="362"/>
          <w:tab w:val="right" w:leader="dot" w:pos="9350"/>
        </w:tabs>
        <w:rPr>
          <w:ins w:id="97" w:author="Webb Roberts" w:date="2010-03-31T15:31:00Z"/>
          <w:rFonts w:asciiTheme="minorHAnsi" w:eastAsiaTheme="minorEastAsia" w:hAnsiTheme="minorHAnsi" w:cstheme="minorBidi"/>
          <w:noProof/>
        </w:rPr>
      </w:pPr>
      <w:ins w:id="98" w:author="Webb Roberts" w:date="2010-03-31T15:31:00Z">
        <w:r>
          <w:rPr>
            <w:noProof/>
          </w:rPr>
          <w:t>3</w:t>
        </w:r>
        <w:r>
          <w:rPr>
            <w:rFonts w:asciiTheme="minorHAnsi" w:eastAsiaTheme="minorEastAsia" w:hAnsiTheme="minorHAnsi" w:cstheme="minorBidi"/>
            <w:noProof/>
          </w:rPr>
          <w:tab/>
        </w:r>
        <w:r>
          <w:rPr>
            <w:noProof/>
          </w:rPr>
          <w:t>The C2 Core Model</w:t>
        </w:r>
        <w:r>
          <w:rPr>
            <w:noProof/>
          </w:rPr>
          <w:tab/>
        </w:r>
        <w:r>
          <w:rPr>
            <w:noProof/>
          </w:rPr>
          <w:fldChar w:fldCharType="begin"/>
        </w:r>
        <w:r>
          <w:rPr>
            <w:noProof/>
          </w:rPr>
          <w:instrText xml:space="preserve"> PAGEREF _Toc131668862 \h </w:instrText>
        </w:r>
      </w:ins>
      <w:r w:rsidR="00A63659">
        <w:rPr>
          <w:noProof/>
        </w:rPr>
      </w:r>
      <w:r>
        <w:rPr>
          <w:noProof/>
        </w:rPr>
        <w:fldChar w:fldCharType="separate"/>
      </w:r>
      <w:ins w:id="99" w:author="Webb Roberts" w:date="2010-03-31T15:33:00Z">
        <w:r w:rsidR="00A63659">
          <w:rPr>
            <w:noProof/>
          </w:rPr>
          <w:t>12</w:t>
        </w:r>
      </w:ins>
      <w:ins w:id="100" w:author="Webb Roberts" w:date="2010-03-31T15:31:00Z">
        <w:r>
          <w:rPr>
            <w:noProof/>
          </w:rPr>
          <w:fldChar w:fldCharType="end"/>
        </w:r>
      </w:ins>
    </w:p>
    <w:p w:rsidR="00172983" w:rsidRDefault="00172983">
      <w:pPr>
        <w:pStyle w:val="TOC2"/>
        <w:numPr>
          <w:ins w:id="101" w:author="Webb Roberts" w:date="2010-03-31T15:31:00Z"/>
        </w:numPr>
        <w:tabs>
          <w:tab w:val="left" w:pos="904"/>
          <w:tab w:val="right" w:leader="dot" w:pos="9350"/>
        </w:tabs>
        <w:rPr>
          <w:ins w:id="102" w:author="Webb Roberts" w:date="2010-03-31T15:31:00Z"/>
          <w:rFonts w:asciiTheme="minorHAnsi" w:eastAsiaTheme="minorEastAsia" w:hAnsiTheme="minorHAnsi" w:cstheme="minorBidi"/>
          <w:noProof/>
        </w:rPr>
      </w:pPr>
      <w:ins w:id="103" w:author="Webb Roberts" w:date="2010-03-31T15:31:00Z">
        <w:r>
          <w:rPr>
            <w:noProof/>
          </w:rPr>
          <w:t>3.1</w:t>
        </w:r>
        <w:r>
          <w:rPr>
            <w:rFonts w:asciiTheme="minorHAnsi" w:eastAsiaTheme="minorEastAsia" w:hAnsiTheme="minorHAnsi" w:cstheme="minorBidi"/>
            <w:noProof/>
          </w:rPr>
          <w:tab/>
        </w:r>
        <w:r>
          <w:rPr>
            <w:noProof/>
          </w:rPr>
          <w:t>C2 Core and the RDF Model</w:t>
        </w:r>
        <w:r>
          <w:rPr>
            <w:noProof/>
          </w:rPr>
          <w:tab/>
        </w:r>
        <w:r>
          <w:rPr>
            <w:noProof/>
          </w:rPr>
          <w:fldChar w:fldCharType="begin"/>
        </w:r>
        <w:r>
          <w:rPr>
            <w:noProof/>
          </w:rPr>
          <w:instrText xml:space="preserve"> PAGEREF _Toc131668863 \h </w:instrText>
        </w:r>
      </w:ins>
      <w:r w:rsidR="00A63659">
        <w:rPr>
          <w:noProof/>
        </w:rPr>
      </w:r>
      <w:r>
        <w:rPr>
          <w:noProof/>
        </w:rPr>
        <w:fldChar w:fldCharType="separate"/>
      </w:r>
      <w:ins w:id="104" w:author="Webb Roberts" w:date="2010-03-31T15:33:00Z">
        <w:r w:rsidR="00A63659">
          <w:rPr>
            <w:noProof/>
          </w:rPr>
          <w:t>13</w:t>
        </w:r>
      </w:ins>
      <w:ins w:id="105" w:author="Webb Roberts" w:date="2010-03-31T15:31:00Z">
        <w:r>
          <w:rPr>
            <w:noProof/>
          </w:rPr>
          <w:fldChar w:fldCharType="end"/>
        </w:r>
      </w:ins>
    </w:p>
    <w:p w:rsidR="00172983" w:rsidRDefault="00172983">
      <w:pPr>
        <w:pStyle w:val="TOC2"/>
        <w:numPr>
          <w:ins w:id="106" w:author="Webb Roberts" w:date="2010-03-31T15:31:00Z"/>
        </w:numPr>
        <w:tabs>
          <w:tab w:val="left" w:pos="904"/>
          <w:tab w:val="right" w:leader="dot" w:pos="9350"/>
        </w:tabs>
        <w:rPr>
          <w:ins w:id="107" w:author="Webb Roberts" w:date="2010-03-31T15:31:00Z"/>
          <w:rFonts w:asciiTheme="minorHAnsi" w:eastAsiaTheme="minorEastAsia" w:hAnsiTheme="minorHAnsi" w:cstheme="minorBidi"/>
          <w:noProof/>
        </w:rPr>
      </w:pPr>
      <w:ins w:id="108" w:author="Webb Roberts" w:date="2010-03-31T15:31:00Z">
        <w:r>
          <w:rPr>
            <w:noProof/>
          </w:rPr>
          <w:t>3.2</w:t>
        </w:r>
        <w:r>
          <w:rPr>
            <w:rFonts w:asciiTheme="minorHAnsi" w:eastAsiaTheme="minorEastAsia" w:hAnsiTheme="minorHAnsi" w:cstheme="minorBidi"/>
            <w:noProof/>
          </w:rPr>
          <w:tab/>
        </w:r>
        <w:r>
          <w:rPr>
            <w:noProof/>
          </w:rPr>
          <w:t>C2 Core Properties</w:t>
        </w:r>
        <w:r>
          <w:rPr>
            <w:noProof/>
          </w:rPr>
          <w:tab/>
        </w:r>
        <w:r>
          <w:rPr>
            <w:noProof/>
          </w:rPr>
          <w:fldChar w:fldCharType="begin"/>
        </w:r>
        <w:r>
          <w:rPr>
            <w:noProof/>
          </w:rPr>
          <w:instrText xml:space="preserve"> PAGEREF _Toc131668864 \h </w:instrText>
        </w:r>
      </w:ins>
      <w:r w:rsidR="00A63659">
        <w:rPr>
          <w:noProof/>
        </w:rPr>
      </w:r>
      <w:r>
        <w:rPr>
          <w:noProof/>
        </w:rPr>
        <w:fldChar w:fldCharType="separate"/>
      </w:r>
      <w:ins w:id="109" w:author="Webb Roberts" w:date="2010-03-31T15:33:00Z">
        <w:r w:rsidR="00A63659">
          <w:rPr>
            <w:noProof/>
          </w:rPr>
          <w:t>15</w:t>
        </w:r>
      </w:ins>
      <w:ins w:id="110" w:author="Webb Roberts" w:date="2010-03-31T15:31:00Z">
        <w:r>
          <w:rPr>
            <w:noProof/>
          </w:rPr>
          <w:fldChar w:fldCharType="end"/>
        </w:r>
      </w:ins>
    </w:p>
    <w:p w:rsidR="00172983" w:rsidRDefault="00172983">
      <w:pPr>
        <w:pStyle w:val="TOC2"/>
        <w:numPr>
          <w:ins w:id="111" w:author="Webb Roberts" w:date="2010-03-31T15:31:00Z"/>
        </w:numPr>
        <w:tabs>
          <w:tab w:val="left" w:pos="904"/>
          <w:tab w:val="right" w:leader="dot" w:pos="9350"/>
        </w:tabs>
        <w:rPr>
          <w:ins w:id="112" w:author="Webb Roberts" w:date="2010-03-31T15:31:00Z"/>
          <w:rFonts w:asciiTheme="minorHAnsi" w:eastAsiaTheme="minorEastAsia" w:hAnsiTheme="minorHAnsi" w:cstheme="minorBidi"/>
          <w:noProof/>
        </w:rPr>
      </w:pPr>
      <w:ins w:id="113" w:author="Webb Roberts" w:date="2010-03-31T15:31:00Z">
        <w:r>
          <w:rPr>
            <w:noProof/>
          </w:rPr>
          <w:t>3.3</w:t>
        </w:r>
        <w:r>
          <w:rPr>
            <w:rFonts w:asciiTheme="minorHAnsi" w:eastAsiaTheme="minorEastAsia" w:hAnsiTheme="minorHAnsi" w:cstheme="minorBidi"/>
            <w:noProof/>
          </w:rPr>
          <w:tab/>
        </w:r>
        <w:r>
          <w:rPr>
            <w:noProof/>
          </w:rPr>
          <w:t>Unique Identification of Data Objects</w:t>
        </w:r>
        <w:r>
          <w:rPr>
            <w:noProof/>
          </w:rPr>
          <w:tab/>
        </w:r>
        <w:r>
          <w:rPr>
            <w:noProof/>
          </w:rPr>
          <w:fldChar w:fldCharType="begin"/>
        </w:r>
        <w:r>
          <w:rPr>
            <w:noProof/>
          </w:rPr>
          <w:instrText xml:space="preserve"> PAGEREF _Toc131668865 \h </w:instrText>
        </w:r>
      </w:ins>
      <w:r w:rsidR="00A63659">
        <w:rPr>
          <w:noProof/>
        </w:rPr>
      </w:r>
      <w:r>
        <w:rPr>
          <w:noProof/>
        </w:rPr>
        <w:fldChar w:fldCharType="separate"/>
      </w:r>
      <w:ins w:id="114" w:author="Webb Roberts" w:date="2010-03-31T15:33:00Z">
        <w:r w:rsidR="00A63659">
          <w:rPr>
            <w:noProof/>
          </w:rPr>
          <w:t>15</w:t>
        </w:r>
      </w:ins>
      <w:ins w:id="115" w:author="Webb Roberts" w:date="2010-03-31T15:31:00Z">
        <w:r>
          <w:rPr>
            <w:noProof/>
          </w:rPr>
          <w:fldChar w:fldCharType="end"/>
        </w:r>
      </w:ins>
    </w:p>
    <w:p w:rsidR="00172983" w:rsidRDefault="00172983">
      <w:pPr>
        <w:pStyle w:val="TOC2"/>
        <w:numPr>
          <w:ins w:id="116" w:author="Webb Roberts" w:date="2010-03-31T15:31:00Z"/>
        </w:numPr>
        <w:tabs>
          <w:tab w:val="left" w:pos="904"/>
          <w:tab w:val="right" w:leader="dot" w:pos="9350"/>
        </w:tabs>
        <w:rPr>
          <w:ins w:id="117" w:author="Webb Roberts" w:date="2010-03-31T15:31:00Z"/>
          <w:rFonts w:asciiTheme="minorHAnsi" w:eastAsiaTheme="minorEastAsia" w:hAnsiTheme="minorHAnsi" w:cstheme="minorBidi"/>
          <w:noProof/>
        </w:rPr>
      </w:pPr>
      <w:ins w:id="118" w:author="Webb Roberts" w:date="2010-03-31T15:31:00Z">
        <w:r>
          <w:rPr>
            <w:noProof/>
          </w:rPr>
          <w:t>3.4</w:t>
        </w:r>
        <w:r>
          <w:rPr>
            <w:rFonts w:asciiTheme="minorHAnsi" w:eastAsiaTheme="minorEastAsia" w:hAnsiTheme="minorHAnsi" w:cstheme="minorBidi"/>
            <w:noProof/>
          </w:rPr>
          <w:tab/>
        </w:r>
        <w:r>
          <w:rPr>
            <w:noProof/>
          </w:rPr>
          <w:t>C2 Core Data Model Is Explicit, Not Implicit</w:t>
        </w:r>
        <w:r>
          <w:rPr>
            <w:noProof/>
          </w:rPr>
          <w:tab/>
        </w:r>
        <w:r>
          <w:rPr>
            <w:noProof/>
          </w:rPr>
          <w:fldChar w:fldCharType="begin"/>
        </w:r>
        <w:r>
          <w:rPr>
            <w:noProof/>
          </w:rPr>
          <w:instrText xml:space="preserve"> PAGEREF _Toc131668866 \h </w:instrText>
        </w:r>
      </w:ins>
      <w:r w:rsidR="00A63659">
        <w:rPr>
          <w:noProof/>
        </w:rPr>
      </w:r>
      <w:r>
        <w:rPr>
          <w:noProof/>
        </w:rPr>
        <w:fldChar w:fldCharType="separate"/>
      </w:r>
      <w:ins w:id="119" w:author="Webb Roberts" w:date="2010-03-31T15:33:00Z">
        <w:r w:rsidR="00A63659">
          <w:rPr>
            <w:noProof/>
          </w:rPr>
          <w:t>16</w:t>
        </w:r>
      </w:ins>
      <w:ins w:id="120" w:author="Webb Roberts" w:date="2010-03-31T15:31:00Z">
        <w:r>
          <w:rPr>
            <w:noProof/>
          </w:rPr>
          <w:fldChar w:fldCharType="end"/>
        </w:r>
      </w:ins>
    </w:p>
    <w:p w:rsidR="00172983" w:rsidRDefault="00172983">
      <w:pPr>
        <w:pStyle w:val="TOC2"/>
        <w:numPr>
          <w:ins w:id="121" w:author="Webb Roberts" w:date="2010-03-31T15:31:00Z"/>
        </w:numPr>
        <w:tabs>
          <w:tab w:val="left" w:pos="904"/>
          <w:tab w:val="right" w:leader="dot" w:pos="9350"/>
        </w:tabs>
        <w:rPr>
          <w:ins w:id="122" w:author="Webb Roberts" w:date="2010-03-31T15:31:00Z"/>
          <w:rFonts w:asciiTheme="minorHAnsi" w:eastAsiaTheme="minorEastAsia" w:hAnsiTheme="minorHAnsi" w:cstheme="minorBidi"/>
          <w:noProof/>
        </w:rPr>
      </w:pPr>
      <w:ins w:id="123" w:author="Webb Roberts" w:date="2010-03-31T15:31:00Z">
        <w:r>
          <w:rPr>
            <w:noProof/>
          </w:rPr>
          <w:t>3.5</w:t>
        </w:r>
        <w:r>
          <w:rPr>
            <w:rFonts w:asciiTheme="minorHAnsi" w:eastAsiaTheme="minorEastAsia" w:hAnsiTheme="minorHAnsi" w:cstheme="minorBidi"/>
            <w:noProof/>
          </w:rPr>
          <w:tab/>
        </w:r>
        <w:r>
          <w:rPr>
            <w:noProof/>
          </w:rPr>
          <w:t>C2 Core Model Implementation in XML Schema</w:t>
        </w:r>
        <w:r>
          <w:rPr>
            <w:noProof/>
          </w:rPr>
          <w:tab/>
        </w:r>
        <w:r>
          <w:rPr>
            <w:noProof/>
          </w:rPr>
          <w:fldChar w:fldCharType="begin"/>
        </w:r>
        <w:r>
          <w:rPr>
            <w:noProof/>
          </w:rPr>
          <w:instrText xml:space="preserve"> PAGEREF _Toc131668867 \h </w:instrText>
        </w:r>
      </w:ins>
      <w:r w:rsidR="00A63659">
        <w:rPr>
          <w:noProof/>
        </w:rPr>
      </w:r>
      <w:r>
        <w:rPr>
          <w:noProof/>
        </w:rPr>
        <w:fldChar w:fldCharType="separate"/>
      </w:r>
      <w:ins w:id="124" w:author="Webb Roberts" w:date="2010-03-31T15:33:00Z">
        <w:r w:rsidR="00A63659">
          <w:rPr>
            <w:noProof/>
          </w:rPr>
          <w:t>16</w:t>
        </w:r>
      </w:ins>
      <w:ins w:id="125" w:author="Webb Roberts" w:date="2010-03-31T15:31:00Z">
        <w:r>
          <w:rPr>
            <w:noProof/>
          </w:rPr>
          <w:fldChar w:fldCharType="end"/>
        </w:r>
      </w:ins>
    </w:p>
    <w:p w:rsidR="00172983" w:rsidRDefault="00172983">
      <w:pPr>
        <w:pStyle w:val="TOC1"/>
        <w:numPr>
          <w:ins w:id="126" w:author="Webb Roberts" w:date="2010-03-31T15:31:00Z"/>
        </w:numPr>
        <w:tabs>
          <w:tab w:val="left" w:pos="362"/>
          <w:tab w:val="right" w:leader="dot" w:pos="9350"/>
        </w:tabs>
        <w:rPr>
          <w:ins w:id="127" w:author="Webb Roberts" w:date="2010-03-31T15:31:00Z"/>
          <w:rFonts w:asciiTheme="minorHAnsi" w:eastAsiaTheme="minorEastAsia" w:hAnsiTheme="minorHAnsi" w:cstheme="minorBidi"/>
          <w:noProof/>
        </w:rPr>
      </w:pPr>
      <w:ins w:id="128" w:author="Webb Roberts" w:date="2010-03-31T15:31:00Z">
        <w:r>
          <w:rPr>
            <w:noProof/>
          </w:rPr>
          <w:t>4</w:t>
        </w:r>
        <w:r>
          <w:rPr>
            <w:rFonts w:asciiTheme="minorHAnsi" w:eastAsiaTheme="minorEastAsia" w:hAnsiTheme="minorHAnsi" w:cstheme="minorBidi"/>
            <w:noProof/>
          </w:rPr>
          <w:tab/>
        </w:r>
        <w:r>
          <w:rPr>
            <w:noProof/>
          </w:rPr>
          <w:t>Guiding Principles</w:t>
        </w:r>
        <w:r>
          <w:rPr>
            <w:noProof/>
          </w:rPr>
          <w:tab/>
        </w:r>
        <w:r>
          <w:rPr>
            <w:noProof/>
          </w:rPr>
          <w:fldChar w:fldCharType="begin"/>
        </w:r>
        <w:r>
          <w:rPr>
            <w:noProof/>
          </w:rPr>
          <w:instrText xml:space="preserve"> PAGEREF _Toc131668868 \h </w:instrText>
        </w:r>
      </w:ins>
      <w:r w:rsidR="00A63659">
        <w:rPr>
          <w:noProof/>
        </w:rPr>
      </w:r>
      <w:r>
        <w:rPr>
          <w:noProof/>
        </w:rPr>
        <w:fldChar w:fldCharType="separate"/>
      </w:r>
      <w:ins w:id="129" w:author="Webb Roberts" w:date="2010-03-31T15:33:00Z">
        <w:r w:rsidR="00A63659">
          <w:rPr>
            <w:noProof/>
          </w:rPr>
          <w:t>18</w:t>
        </w:r>
      </w:ins>
      <w:ins w:id="130" w:author="Webb Roberts" w:date="2010-03-31T15:31:00Z">
        <w:r>
          <w:rPr>
            <w:noProof/>
          </w:rPr>
          <w:fldChar w:fldCharType="end"/>
        </w:r>
      </w:ins>
    </w:p>
    <w:p w:rsidR="00172983" w:rsidRDefault="00172983">
      <w:pPr>
        <w:pStyle w:val="TOC2"/>
        <w:numPr>
          <w:ins w:id="131" w:author="Webb Roberts" w:date="2010-03-31T15:31:00Z"/>
        </w:numPr>
        <w:tabs>
          <w:tab w:val="left" w:pos="904"/>
          <w:tab w:val="right" w:leader="dot" w:pos="9350"/>
        </w:tabs>
        <w:rPr>
          <w:ins w:id="132" w:author="Webb Roberts" w:date="2010-03-31T15:31:00Z"/>
          <w:rFonts w:asciiTheme="minorHAnsi" w:eastAsiaTheme="minorEastAsia" w:hAnsiTheme="minorHAnsi" w:cstheme="minorBidi"/>
          <w:noProof/>
        </w:rPr>
      </w:pPr>
      <w:ins w:id="133" w:author="Webb Roberts" w:date="2010-03-31T15:31:00Z">
        <w:r>
          <w:rPr>
            <w:noProof/>
          </w:rPr>
          <w:t>4.1</w:t>
        </w:r>
        <w:r>
          <w:rPr>
            <w:rFonts w:asciiTheme="minorHAnsi" w:eastAsiaTheme="minorEastAsia" w:hAnsiTheme="minorHAnsi" w:cstheme="minorBidi"/>
            <w:noProof/>
          </w:rPr>
          <w:tab/>
        </w:r>
        <w:r>
          <w:rPr>
            <w:noProof/>
          </w:rPr>
          <w:t>Specification Guidelines</w:t>
        </w:r>
        <w:r>
          <w:rPr>
            <w:noProof/>
          </w:rPr>
          <w:tab/>
        </w:r>
        <w:r>
          <w:rPr>
            <w:noProof/>
          </w:rPr>
          <w:fldChar w:fldCharType="begin"/>
        </w:r>
        <w:r>
          <w:rPr>
            <w:noProof/>
          </w:rPr>
          <w:instrText xml:space="preserve"> PAGEREF _Toc131668869 \h </w:instrText>
        </w:r>
      </w:ins>
      <w:r w:rsidR="00A63659">
        <w:rPr>
          <w:noProof/>
        </w:rPr>
      </w:r>
      <w:r>
        <w:rPr>
          <w:noProof/>
        </w:rPr>
        <w:fldChar w:fldCharType="separate"/>
      </w:r>
      <w:ins w:id="134" w:author="Webb Roberts" w:date="2010-03-31T15:33:00Z">
        <w:r w:rsidR="00A63659">
          <w:rPr>
            <w:noProof/>
          </w:rPr>
          <w:t>18</w:t>
        </w:r>
      </w:ins>
      <w:ins w:id="135" w:author="Webb Roberts" w:date="2010-03-31T15:31:00Z">
        <w:r>
          <w:rPr>
            <w:noProof/>
          </w:rPr>
          <w:fldChar w:fldCharType="end"/>
        </w:r>
      </w:ins>
    </w:p>
    <w:p w:rsidR="00172983" w:rsidRDefault="00172983">
      <w:pPr>
        <w:pStyle w:val="TOC3"/>
        <w:numPr>
          <w:ins w:id="136" w:author="Webb Roberts" w:date="2010-03-31T15:31:00Z"/>
        </w:numPr>
        <w:tabs>
          <w:tab w:val="left" w:pos="1662"/>
          <w:tab w:val="right" w:leader="dot" w:pos="9350"/>
        </w:tabs>
        <w:rPr>
          <w:ins w:id="137" w:author="Webb Roberts" w:date="2010-03-31T15:31:00Z"/>
          <w:rFonts w:asciiTheme="minorHAnsi" w:eastAsiaTheme="minorEastAsia" w:hAnsiTheme="minorHAnsi" w:cstheme="minorBidi"/>
          <w:noProof/>
        </w:rPr>
      </w:pPr>
      <w:ins w:id="138" w:author="Webb Roberts" w:date="2010-03-31T15:31:00Z">
        <w:r>
          <w:rPr>
            <w:noProof/>
          </w:rPr>
          <w:t>4.1.1</w:t>
        </w:r>
        <w:r>
          <w:rPr>
            <w:rFonts w:asciiTheme="minorHAnsi" w:eastAsiaTheme="minorEastAsia" w:hAnsiTheme="minorHAnsi" w:cstheme="minorBidi"/>
            <w:noProof/>
          </w:rPr>
          <w:tab/>
        </w:r>
        <w:r>
          <w:rPr>
            <w:noProof/>
          </w:rPr>
          <w:t>Keep Specification to a Minimum</w:t>
        </w:r>
        <w:r>
          <w:rPr>
            <w:noProof/>
          </w:rPr>
          <w:tab/>
        </w:r>
        <w:r>
          <w:rPr>
            <w:noProof/>
          </w:rPr>
          <w:fldChar w:fldCharType="begin"/>
        </w:r>
        <w:r>
          <w:rPr>
            <w:noProof/>
          </w:rPr>
          <w:instrText xml:space="preserve"> PAGEREF _Toc131668870 \h </w:instrText>
        </w:r>
      </w:ins>
      <w:r w:rsidR="00A63659">
        <w:rPr>
          <w:noProof/>
        </w:rPr>
      </w:r>
      <w:r>
        <w:rPr>
          <w:noProof/>
        </w:rPr>
        <w:fldChar w:fldCharType="separate"/>
      </w:r>
      <w:ins w:id="139" w:author="Webb Roberts" w:date="2010-03-31T15:33:00Z">
        <w:r w:rsidR="00A63659">
          <w:rPr>
            <w:noProof/>
          </w:rPr>
          <w:t>18</w:t>
        </w:r>
      </w:ins>
      <w:ins w:id="140" w:author="Webb Roberts" w:date="2010-03-31T15:31:00Z">
        <w:r>
          <w:rPr>
            <w:noProof/>
          </w:rPr>
          <w:fldChar w:fldCharType="end"/>
        </w:r>
      </w:ins>
    </w:p>
    <w:p w:rsidR="00172983" w:rsidRDefault="00172983">
      <w:pPr>
        <w:pStyle w:val="TOC3"/>
        <w:numPr>
          <w:ins w:id="141" w:author="Webb Roberts" w:date="2010-03-31T15:31:00Z"/>
        </w:numPr>
        <w:tabs>
          <w:tab w:val="left" w:pos="1662"/>
          <w:tab w:val="right" w:leader="dot" w:pos="9350"/>
        </w:tabs>
        <w:rPr>
          <w:ins w:id="142" w:author="Webb Roberts" w:date="2010-03-31T15:31:00Z"/>
          <w:rFonts w:asciiTheme="minorHAnsi" w:eastAsiaTheme="minorEastAsia" w:hAnsiTheme="minorHAnsi" w:cstheme="minorBidi"/>
          <w:noProof/>
        </w:rPr>
      </w:pPr>
      <w:ins w:id="143" w:author="Webb Roberts" w:date="2010-03-31T15:31:00Z">
        <w:r>
          <w:rPr>
            <w:noProof/>
          </w:rPr>
          <w:t>4.1.2</w:t>
        </w:r>
        <w:r>
          <w:rPr>
            <w:rFonts w:asciiTheme="minorHAnsi" w:eastAsiaTheme="minorEastAsia" w:hAnsiTheme="minorHAnsi" w:cstheme="minorBidi"/>
            <w:noProof/>
          </w:rPr>
          <w:tab/>
        </w:r>
        <w:r>
          <w:rPr>
            <w:noProof/>
          </w:rPr>
          <w:t>Focus on Rules for Schemas</w:t>
        </w:r>
        <w:r>
          <w:rPr>
            <w:noProof/>
          </w:rPr>
          <w:tab/>
        </w:r>
        <w:r>
          <w:rPr>
            <w:noProof/>
          </w:rPr>
          <w:fldChar w:fldCharType="begin"/>
        </w:r>
        <w:r>
          <w:rPr>
            <w:noProof/>
          </w:rPr>
          <w:instrText xml:space="preserve"> PAGEREF _Toc131668871 \h </w:instrText>
        </w:r>
      </w:ins>
      <w:r w:rsidR="00A63659">
        <w:rPr>
          <w:noProof/>
        </w:rPr>
      </w:r>
      <w:r>
        <w:rPr>
          <w:noProof/>
        </w:rPr>
        <w:fldChar w:fldCharType="separate"/>
      </w:r>
      <w:ins w:id="144" w:author="Webb Roberts" w:date="2010-03-31T15:33:00Z">
        <w:r w:rsidR="00A63659">
          <w:rPr>
            <w:noProof/>
          </w:rPr>
          <w:t>19</w:t>
        </w:r>
      </w:ins>
      <w:ins w:id="145" w:author="Webb Roberts" w:date="2010-03-31T15:31:00Z">
        <w:r>
          <w:rPr>
            <w:noProof/>
          </w:rPr>
          <w:fldChar w:fldCharType="end"/>
        </w:r>
      </w:ins>
    </w:p>
    <w:p w:rsidR="00172983" w:rsidRDefault="00172983">
      <w:pPr>
        <w:pStyle w:val="TOC3"/>
        <w:numPr>
          <w:ins w:id="146" w:author="Webb Roberts" w:date="2010-03-31T15:31:00Z"/>
        </w:numPr>
        <w:tabs>
          <w:tab w:val="left" w:pos="1662"/>
          <w:tab w:val="right" w:leader="dot" w:pos="9350"/>
        </w:tabs>
        <w:rPr>
          <w:ins w:id="147" w:author="Webb Roberts" w:date="2010-03-31T15:31:00Z"/>
          <w:rFonts w:asciiTheme="minorHAnsi" w:eastAsiaTheme="minorEastAsia" w:hAnsiTheme="minorHAnsi" w:cstheme="minorBidi"/>
          <w:noProof/>
        </w:rPr>
      </w:pPr>
      <w:ins w:id="148" w:author="Webb Roberts" w:date="2010-03-31T15:31:00Z">
        <w:r>
          <w:rPr>
            <w:noProof/>
          </w:rPr>
          <w:t>4.1.3</w:t>
        </w:r>
        <w:r>
          <w:rPr>
            <w:rFonts w:asciiTheme="minorHAnsi" w:eastAsiaTheme="minorEastAsia" w:hAnsiTheme="minorHAnsi" w:cstheme="minorBidi"/>
            <w:noProof/>
          </w:rPr>
          <w:tab/>
        </w:r>
        <w:r>
          <w:rPr>
            <w:noProof/>
          </w:rPr>
          <w:t>Use Specific, Concise Rules</w:t>
        </w:r>
        <w:r>
          <w:rPr>
            <w:noProof/>
          </w:rPr>
          <w:tab/>
        </w:r>
        <w:r>
          <w:rPr>
            <w:noProof/>
          </w:rPr>
          <w:fldChar w:fldCharType="begin"/>
        </w:r>
        <w:r>
          <w:rPr>
            <w:noProof/>
          </w:rPr>
          <w:instrText xml:space="preserve"> PAGEREF _Toc131668872 \h </w:instrText>
        </w:r>
      </w:ins>
      <w:r w:rsidR="00A63659">
        <w:rPr>
          <w:noProof/>
        </w:rPr>
      </w:r>
      <w:r>
        <w:rPr>
          <w:noProof/>
        </w:rPr>
        <w:fldChar w:fldCharType="separate"/>
      </w:r>
      <w:ins w:id="149" w:author="Webb Roberts" w:date="2010-03-31T15:33:00Z">
        <w:r w:rsidR="00A63659">
          <w:rPr>
            <w:noProof/>
          </w:rPr>
          <w:t>19</w:t>
        </w:r>
      </w:ins>
      <w:ins w:id="150" w:author="Webb Roberts" w:date="2010-03-31T15:31:00Z">
        <w:r>
          <w:rPr>
            <w:noProof/>
          </w:rPr>
          <w:fldChar w:fldCharType="end"/>
        </w:r>
      </w:ins>
    </w:p>
    <w:p w:rsidR="00172983" w:rsidRDefault="00172983">
      <w:pPr>
        <w:pStyle w:val="TOC2"/>
        <w:numPr>
          <w:ins w:id="151" w:author="Webb Roberts" w:date="2010-03-31T15:31:00Z"/>
        </w:numPr>
        <w:tabs>
          <w:tab w:val="left" w:pos="904"/>
          <w:tab w:val="right" w:leader="dot" w:pos="9350"/>
        </w:tabs>
        <w:rPr>
          <w:ins w:id="152" w:author="Webb Roberts" w:date="2010-03-31T15:31:00Z"/>
          <w:rFonts w:asciiTheme="minorHAnsi" w:eastAsiaTheme="minorEastAsia" w:hAnsiTheme="minorHAnsi" w:cstheme="minorBidi"/>
          <w:noProof/>
        </w:rPr>
      </w:pPr>
      <w:ins w:id="153" w:author="Webb Roberts" w:date="2010-03-31T15:31:00Z">
        <w:r>
          <w:rPr>
            <w:noProof/>
          </w:rPr>
          <w:t>4.2</w:t>
        </w:r>
        <w:r>
          <w:rPr>
            <w:rFonts w:asciiTheme="minorHAnsi" w:eastAsiaTheme="minorEastAsia" w:hAnsiTheme="minorHAnsi" w:cstheme="minorBidi"/>
            <w:noProof/>
          </w:rPr>
          <w:tab/>
        </w:r>
        <w:r>
          <w:rPr>
            <w:noProof/>
          </w:rPr>
          <w:t>XML Schema Design Guidelines</w:t>
        </w:r>
        <w:r>
          <w:rPr>
            <w:noProof/>
          </w:rPr>
          <w:tab/>
        </w:r>
        <w:r>
          <w:rPr>
            <w:noProof/>
          </w:rPr>
          <w:fldChar w:fldCharType="begin"/>
        </w:r>
        <w:r>
          <w:rPr>
            <w:noProof/>
          </w:rPr>
          <w:instrText xml:space="preserve"> PAGEREF _Toc131668873 \h </w:instrText>
        </w:r>
      </w:ins>
      <w:r w:rsidR="00A63659">
        <w:rPr>
          <w:noProof/>
        </w:rPr>
      </w:r>
      <w:r>
        <w:rPr>
          <w:noProof/>
        </w:rPr>
        <w:fldChar w:fldCharType="separate"/>
      </w:r>
      <w:ins w:id="154" w:author="Webb Roberts" w:date="2010-03-31T15:33:00Z">
        <w:r w:rsidR="00A63659">
          <w:rPr>
            <w:noProof/>
          </w:rPr>
          <w:t>19</w:t>
        </w:r>
      </w:ins>
      <w:ins w:id="155" w:author="Webb Roberts" w:date="2010-03-31T15:31:00Z">
        <w:r>
          <w:rPr>
            <w:noProof/>
          </w:rPr>
          <w:fldChar w:fldCharType="end"/>
        </w:r>
      </w:ins>
    </w:p>
    <w:p w:rsidR="00172983" w:rsidRDefault="00172983">
      <w:pPr>
        <w:pStyle w:val="TOC3"/>
        <w:numPr>
          <w:ins w:id="156" w:author="Webb Roberts" w:date="2010-03-31T15:31:00Z"/>
        </w:numPr>
        <w:tabs>
          <w:tab w:val="left" w:pos="1662"/>
          <w:tab w:val="right" w:leader="dot" w:pos="9350"/>
        </w:tabs>
        <w:rPr>
          <w:ins w:id="157" w:author="Webb Roberts" w:date="2010-03-31T15:31:00Z"/>
          <w:rFonts w:asciiTheme="minorHAnsi" w:eastAsiaTheme="minorEastAsia" w:hAnsiTheme="minorHAnsi" w:cstheme="minorBidi"/>
          <w:noProof/>
        </w:rPr>
      </w:pPr>
      <w:ins w:id="158" w:author="Webb Roberts" w:date="2010-03-31T15:31:00Z">
        <w:r>
          <w:rPr>
            <w:noProof/>
          </w:rPr>
          <w:t>4.2.1</w:t>
        </w:r>
        <w:r>
          <w:rPr>
            <w:rFonts w:asciiTheme="minorHAnsi" w:eastAsiaTheme="minorEastAsia" w:hAnsiTheme="minorHAnsi" w:cstheme="minorBidi"/>
            <w:noProof/>
          </w:rPr>
          <w:tab/>
        </w:r>
        <w:r>
          <w:rPr>
            <w:noProof/>
          </w:rPr>
          <w:t>Disallow Content Modification With XML Processors</w:t>
        </w:r>
        <w:r>
          <w:rPr>
            <w:noProof/>
          </w:rPr>
          <w:tab/>
        </w:r>
        <w:r>
          <w:rPr>
            <w:noProof/>
          </w:rPr>
          <w:fldChar w:fldCharType="begin"/>
        </w:r>
        <w:r>
          <w:rPr>
            <w:noProof/>
          </w:rPr>
          <w:instrText xml:space="preserve"> PAGEREF _Toc131668874 \h </w:instrText>
        </w:r>
      </w:ins>
      <w:r w:rsidR="00A63659">
        <w:rPr>
          <w:noProof/>
        </w:rPr>
      </w:r>
      <w:r>
        <w:rPr>
          <w:noProof/>
        </w:rPr>
        <w:fldChar w:fldCharType="separate"/>
      </w:r>
      <w:ins w:id="159" w:author="Webb Roberts" w:date="2010-03-31T15:33:00Z">
        <w:r w:rsidR="00A63659">
          <w:rPr>
            <w:noProof/>
          </w:rPr>
          <w:t>19</w:t>
        </w:r>
      </w:ins>
      <w:ins w:id="160" w:author="Webb Roberts" w:date="2010-03-31T15:31:00Z">
        <w:r>
          <w:rPr>
            <w:noProof/>
          </w:rPr>
          <w:fldChar w:fldCharType="end"/>
        </w:r>
      </w:ins>
    </w:p>
    <w:p w:rsidR="00172983" w:rsidRDefault="00172983">
      <w:pPr>
        <w:pStyle w:val="TOC3"/>
        <w:numPr>
          <w:ins w:id="161" w:author="Webb Roberts" w:date="2010-03-31T15:31:00Z"/>
        </w:numPr>
        <w:tabs>
          <w:tab w:val="left" w:pos="1662"/>
          <w:tab w:val="right" w:leader="dot" w:pos="9350"/>
        </w:tabs>
        <w:rPr>
          <w:ins w:id="162" w:author="Webb Roberts" w:date="2010-03-31T15:31:00Z"/>
          <w:rFonts w:asciiTheme="minorHAnsi" w:eastAsiaTheme="minorEastAsia" w:hAnsiTheme="minorHAnsi" w:cstheme="minorBidi"/>
          <w:noProof/>
        </w:rPr>
      </w:pPr>
      <w:ins w:id="163" w:author="Webb Roberts" w:date="2010-03-31T15:31:00Z">
        <w:r>
          <w:rPr>
            <w:noProof/>
          </w:rPr>
          <w:t>4.2.2</w:t>
        </w:r>
        <w:r>
          <w:rPr>
            <w:rFonts w:asciiTheme="minorHAnsi" w:eastAsiaTheme="minorEastAsia" w:hAnsiTheme="minorHAnsi" w:cstheme="minorBidi"/>
            <w:noProof/>
          </w:rPr>
          <w:tab/>
        </w:r>
        <w:r>
          <w:rPr>
            <w:noProof/>
          </w:rPr>
          <w:t>Use XML Validating Parsers for Content Validation</w:t>
        </w:r>
        <w:r>
          <w:rPr>
            <w:noProof/>
          </w:rPr>
          <w:tab/>
        </w:r>
        <w:r>
          <w:rPr>
            <w:noProof/>
          </w:rPr>
          <w:fldChar w:fldCharType="begin"/>
        </w:r>
        <w:r>
          <w:rPr>
            <w:noProof/>
          </w:rPr>
          <w:instrText xml:space="preserve"> PAGEREF _Toc131668875 \h </w:instrText>
        </w:r>
      </w:ins>
      <w:r w:rsidR="00A63659">
        <w:rPr>
          <w:noProof/>
        </w:rPr>
      </w:r>
      <w:r>
        <w:rPr>
          <w:noProof/>
        </w:rPr>
        <w:fldChar w:fldCharType="separate"/>
      </w:r>
      <w:ins w:id="164" w:author="Webb Roberts" w:date="2010-03-31T15:33:00Z">
        <w:r w:rsidR="00A63659">
          <w:rPr>
            <w:noProof/>
          </w:rPr>
          <w:t>20</w:t>
        </w:r>
      </w:ins>
      <w:ins w:id="165" w:author="Webb Roberts" w:date="2010-03-31T15:31:00Z">
        <w:r>
          <w:rPr>
            <w:noProof/>
          </w:rPr>
          <w:fldChar w:fldCharType="end"/>
        </w:r>
      </w:ins>
    </w:p>
    <w:p w:rsidR="00172983" w:rsidRDefault="00172983">
      <w:pPr>
        <w:pStyle w:val="TOC3"/>
        <w:numPr>
          <w:ins w:id="166" w:author="Webb Roberts" w:date="2010-03-31T15:31:00Z"/>
        </w:numPr>
        <w:tabs>
          <w:tab w:val="left" w:pos="1662"/>
          <w:tab w:val="right" w:leader="dot" w:pos="9350"/>
        </w:tabs>
        <w:rPr>
          <w:ins w:id="167" w:author="Webb Roberts" w:date="2010-03-31T15:31:00Z"/>
          <w:rFonts w:asciiTheme="minorHAnsi" w:eastAsiaTheme="minorEastAsia" w:hAnsiTheme="minorHAnsi" w:cstheme="minorBidi"/>
          <w:noProof/>
        </w:rPr>
      </w:pPr>
      <w:ins w:id="168" w:author="Webb Roberts" w:date="2010-03-31T15:31:00Z">
        <w:r>
          <w:rPr>
            <w:noProof/>
          </w:rPr>
          <w:t>4.2.3</w:t>
        </w:r>
        <w:r>
          <w:rPr>
            <w:rFonts w:asciiTheme="minorHAnsi" w:eastAsiaTheme="minorEastAsia" w:hAnsiTheme="minorHAnsi" w:cstheme="minorBidi"/>
            <w:noProof/>
          </w:rPr>
          <w:tab/>
        </w:r>
        <w:r>
          <w:rPr>
            <w:noProof/>
          </w:rPr>
          <w:t>Validate for Conformance to Reference Schemas</w:t>
        </w:r>
        <w:r>
          <w:rPr>
            <w:noProof/>
          </w:rPr>
          <w:tab/>
        </w:r>
        <w:r>
          <w:rPr>
            <w:noProof/>
          </w:rPr>
          <w:fldChar w:fldCharType="begin"/>
        </w:r>
        <w:r>
          <w:rPr>
            <w:noProof/>
          </w:rPr>
          <w:instrText xml:space="preserve"> PAGEREF _Toc131668876 \h </w:instrText>
        </w:r>
      </w:ins>
      <w:r w:rsidR="00A63659">
        <w:rPr>
          <w:noProof/>
        </w:rPr>
      </w:r>
      <w:r>
        <w:rPr>
          <w:noProof/>
        </w:rPr>
        <w:fldChar w:fldCharType="separate"/>
      </w:r>
      <w:ins w:id="169" w:author="Webb Roberts" w:date="2010-03-31T15:33:00Z">
        <w:r w:rsidR="00A63659">
          <w:rPr>
            <w:noProof/>
          </w:rPr>
          <w:t>20</w:t>
        </w:r>
      </w:ins>
      <w:ins w:id="170" w:author="Webb Roberts" w:date="2010-03-31T15:31:00Z">
        <w:r>
          <w:rPr>
            <w:noProof/>
          </w:rPr>
          <w:fldChar w:fldCharType="end"/>
        </w:r>
      </w:ins>
    </w:p>
    <w:p w:rsidR="00172983" w:rsidRDefault="00172983">
      <w:pPr>
        <w:pStyle w:val="TOC3"/>
        <w:numPr>
          <w:ins w:id="171" w:author="Webb Roberts" w:date="2010-03-31T15:31:00Z"/>
        </w:numPr>
        <w:tabs>
          <w:tab w:val="left" w:pos="1662"/>
          <w:tab w:val="right" w:leader="dot" w:pos="9350"/>
        </w:tabs>
        <w:rPr>
          <w:ins w:id="172" w:author="Webb Roberts" w:date="2010-03-31T15:31:00Z"/>
          <w:rFonts w:asciiTheme="minorHAnsi" w:eastAsiaTheme="minorEastAsia" w:hAnsiTheme="minorHAnsi" w:cstheme="minorBidi"/>
          <w:noProof/>
        </w:rPr>
      </w:pPr>
      <w:ins w:id="173" w:author="Webb Roberts" w:date="2010-03-31T15:31:00Z">
        <w:r>
          <w:rPr>
            <w:noProof/>
          </w:rPr>
          <w:t>4.2.4</w:t>
        </w:r>
        <w:r>
          <w:rPr>
            <w:rFonts w:asciiTheme="minorHAnsi" w:eastAsiaTheme="minorEastAsia" w:hAnsiTheme="minorHAnsi" w:cstheme="minorBidi"/>
            <w:noProof/>
          </w:rPr>
          <w:tab/>
        </w:r>
        <w:r>
          <w:rPr>
            <w:noProof/>
          </w:rPr>
          <w:t>Allow Multiple Schemas for XML Constraints</w:t>
        </w:r>
        <w:r>
          <w:rPr>
            <w:noProof/>
          </w:rPr>
          <w:tab/>
        </w:r>
        <w:r>
          <w:rPr>
            <w:noProof/>
          </w:rPr>
          <w:fldChar w:fldCharType="begin"/>
        </w:r>
        <w:r>
          <w:rPr>
            <w:noProof/>
          </w:rPr>
          <w:instrText xml:space="preserve"> PAGEREF _Toc131668877 \h </w:instrText>
        </w:r>
      </w:ins>
      <w:r w:rsidR="00A63659">
        <w:rPr>
          <w:noProof/>
        </w:rPr>
      </w:r>
      <w:r>
        <w:rPr>
          <w:noProof/>
        </w:rPr>
        <w:fldChar w:fldCharType="separate"/>
      </w:r>
      <w:ins w:id="174" w:author="Webb Roberts" w:date="2010-03-31T15:33:00Z">
        <w:r w:rsidR="00A63659">
          <w:rPr>
            <w:noProof/>
          </w:rPr>
          <w:t>20</w:t>
        </w:r>
      </w:ins>
      <w:ins w:id="175" w:author="Webb Roberts" w:date="2010-03-31T15:31:00Z">
        <w:r>
          <w:rPr>
            <w:noProof/>
          </w:rPr>
          <w:fldChar w:fldCharType="end"/>
        </w:r>
      </w:ins>
    </w:p>
    <w:p w:rsidR="00172983" w:rsidRDefault="00172983">
      <w:pPr>
        <w:pStyle w:val="TOC3"/>
        <w:numPr>
          <w:ins w:id="176" w:author="Webb Roberts" w:date="2010-03-31T15:31:00Z"/>
        </w:numPr>
        <w:tabs>
          <w:tab w:val="left" w:pos="1662"/>
          <w:tab w:val="right" w:leader="dot" w:pos="9350"/>
        </w:tabs>
        <w:rPr>
          <w:ins w:id="177" w:author="Webb Roberts" w:date="2010-03-31T15:31:00Z"/>
          <w:rFonts w:asciiTheme="minorHAnsi" w:eastAsiaTheme="minorEastAsia" w:hAnsiTheme="minorHAnsi" w:cstheme="minorBidi"/>
          <w:noProof/>
        </w:rPr>
      </w:pPr>
      <w:ins w:id="178" w:author="Webb Roberts" w:date="2010-03-31T15:31:00Z">
        <w:r>
          <w:rPr>
            <w:noProof/>
          </w:rPr>
          <w:t>4.2.5</w:t>
        </w:r>
        <w:r>
          <w:rPr>
            <w:rFonts w:asciiTheme="minorHAnsi" w:eastAsiaTheme="minorEastAsia" w:hAnsiTheme="minorHAnsi" w:cstheme="minorBidi"/>
            <w:noProof/>
          </w:rPr>
          <w:tab/>
        </w:r>
        <w:r>
          <w:rPr>
            <w:noProof/>
          </w:rPr>
          <w:t>Define One Reference Schema Per Namespace</w:t>
        </w:r>
        <w:r>
          <w:rPr>
            <w:noProof/>
          </w:rPr>
          <w:tab/>
        </w:r>
        <w:r>
          <w:rPr>
            <w:noProof/>
          </w:rPr>
          <w:fldChar w:fldCharType="begin"/>
        </w:r>
        <w:r>
          <w:rPr>
            <w:noProof/>
          </w:rPr>
          <w:instrText xml:space="preserve"> PAGEREF _Toc131668878 \h </w:instrText>
        </w:r>
      </w:ins>
      <w:r w:rsidR="00A63659">
        <w:rPr>
          <w:noProof/>
        </w:rPr>
      </w:r>
      <w:r>
        <w:rPr>
          <w:noProof/>
        </w:rPr>
        <w:fldChar w:fldCharType="separate"/>
      </w:r>
      <w:ins w:id="179" w:author="Webb Roberts" w:date="2010-03-31T15:33:00Z">
        <w:r w:rsidR="00A63659">
          <w:rPr>
            <w:noProof/>
          </w:rPr>
          <w:t>21</w:t>
        </w:r>
      </w:ins>
      <w:ins w:id="180" w:author="Webb Roberts" w:date="2010-03-31T15:31:00Z">
        <w:r>
          <w:rPr>
            <w:noProof/>
          </w:rPr>
          <w:fldChar w:fldCharType="end"/>
        </w:r>
      </w:ins>
    </w:p>
    <w:p w:rsidR="00172983" w:rsidRDefault="00172983">
      <w:pPr>
        <w:pStyle w:val="TOC3"/>
        <w:numPr>
          <w:ins w:id="181" w:author="Webb Roberts" w:date="2010-03-31T15:31:00Z"/>
        </w:numPr>
        <w:tabs>
          <w:tab w:val="left" w:pos="1662"/>
          <w:tab w:val="right" w:leader="dot" w:pos="9350"/>
        </w:tabs>
        <w:rPr>
          <w:ins w:id="182" w:author="Webb Roberts" w:date="2010-03-31T15:31:00Z"/>
          <w:rFonts w:asciiTheme="minorHAnsi" w:eastAsiaTheme="minorEastAsia" w:hAnsiTheme="minorHAnsi" w:cstheme="minorBidi"/>
          <w:noProof/>
        </w:rPr>
      </w:pPr>
      <w:ins w:id="183" w:author="Webb Roberts" w:date="2010-03-31T15:31:00Z">
        <w:r>
          <w:rPr>
            <w:noProof/>
          </w:rPr>
          <w:t>4.2.6</w:t>
        </w:r>
        <w:r>
          <w:rPr>
            <w:rFonts w:asciiTheme="minorHAnsi" w:eastAsiaTheme="minorEastAsia" w:hAnsiTheme="minorHAnsi" w:cstheme="minorBidi"/>
            <w:noProof/>
          </w:rPr>
          <w:tab/>
        </w:r>
        <w:r>
          <w:rPr>
            <w:noProof/>
          </w:rPr>
          <w:t>Disallow Mixed Content</w:t>
        </w:r>
        <w:r>
          <w:rPr>
            <w:noProof/>
          </w:rPr>
          <w:tab/>
        </w:r>
        <w:r>
          <w:rPr>
            <w:noProof/>
          </w:rPr>
          <w:fldChar w:fldCharType="begin"/>
        </w:r>
        <w:r>
          <w:rPr>
            <w:noProof/>
          </w:rPr>
          <w:instrText xml:space="preserve"> PAGEREF _Toc131668879 \h </w:instrText>
        </w:r>
      </w:ins>
      <w:r w:rsidR="00A63659">
        <w:rPr>
          <w:noProof/>
        </w:rPr>
      </w:r>
      <w:r>
        <w:rPr>
          <w:noProof/>
        </w:rPr>
        <w:fldChar w:fldCharType="separate"/>
      </w:r>
      <w:ins w:id="184" w:author="Webb Roberts" w:date="2010-03-31T15:33:00Z">
        <w:r w:rsidR="00A63659">
          <w:rPr>
            <w:noProof/>
          </w:rPr>
          <w:t>21</w:t>
        </w:r>
      </w:ins>
      <w:ins w:id="185" w:author="Webb Roberts" w:date="2010-03-31T15:31:00Z">
        <w:r>
          <w:rPr>
            <w:noProof/>
          </w:rPr>
          <w:fldChar w:fldCharType="end"/>
        </w:r>
      </w:ins>
    </w:p>
    <w:p w:rsidR="00172983" w:rsidRDefault="00172983">
      <w:pPr>
        <w:pStyle w:val="TOC3"/>
        <w:numPr>
          <w:ins w:id="186" w:author="Webb Roberts" w:date="2010-03-31T15:31:00Z"/>
        </w:numPr>
        <w:tabs>
          <w:tab w:val="left" w:pos="1662"/>
          <w:tab w:val="right" w:leader="dot" w:pos="9350"/>
        </w:tabs>
        <w:rPr>
          <w:ins w:id="187" w:author="Webb Roberts" w:date="2010-03-31T15:31:00Z"/>
          <w:rFonts w:asciiTheme="minorHAnsi" w:eastAsiaTheme="minorEastAsia" w:hAnsiTheme="minorHAnsi" w:cstheme="minorBidi"/>
          <w:noProof/>
        </w:rPr>
      </w:pPr>
      <w:ins w:id="188" w:author="Webb Roberts" w:date="2010-03-31T15:31:00Z">
        <w:r>
          <w:rPr>
            <w:noProof/>
          </w:rPr>
          <w:t>4.2.7</w:t>
        </w:r>
        <w:r>
          <w:rPr>
            <w:rFonts w:asciiTheme="minorHAnsi" w:eastAsiaTheme="minorEastAsia" w:hAnsiTheme="minorHAnsi" w:cstheme="minorBidi"/>
            <w:noProof/>
          </w:rPr>
          <w:tab/>
        </w:r>
        <w:r>
          <w:rPr>
            <w:noProof/>
          </w:rPr>
          <w:t>Specify Types for All Constructs</w:t>
        </w:r>
        <w:r>
          <w:rPr>
            <w:noProof/>
          </w:rPr>
          <w:tab/>
        </w:r>
        <w:r>
          <w:rPr>
            <w:noProof/>
          </w:rPr>
          <w:fldChar w:fldCharType="begin"/>
        </w:r>
        <w:r>
          <w:rPr>
            <w:noProof/>
          </w:rPr>
          <w:instrText xml:space="preserve"> PAGEREF _Toc131668880 \h </w:instrText>
        </w:r>
      </w:ins>
      <w:r w:rsidR="00A63659">
        <w:rPr>
          <w:noProof/>
        </w:rPr>
      </w:r>
      <w:r>
        <w:rPr>
          <w:noProof/>
        </w:rPr>
        <w:fldChar w:fldCharType="separate"/>
      </w:r>
      <w:ins w:id="189" w:author="Webb Roberts" w:date="2010-03-31T15:33:00Z">
        <w:r w:rsidR="00A63659">
          <w:rPr>
            <w:noProof/>
          </w:rPr>
          <w:t>21</w:t>
        </w:r>
      </w:ins>
      <w:ins w:id="190" w:author="Webb Roberts" w:date="2010-03-31T15:31:00Z">
        <w:r>
          <w:rPr>
            <w:noProof/>
          </w:rPr>
          <w:fldChar w:fldCharType="end"/>
        </w:r>
      </w:ins>
    </w:p>
    <w:p w:rsidR="00172983" w:rsidRDefault="00172983">
      <w:pPr>
        <w:pStyle w:val="TOC3"/>
        <w:numPr>
          <w:ins w:id="191" w:author="Webb Roberts" w:date="2010-03-31T15:31:00Z"/>
        </w:numPr>
        <w:tabs>
          <w:tab w:val="left" w:pos="1662"/>
          <w:tab w:val="right" w:leader="dot" w:pos="9350"/>
        </w:tabs>
        <w:rPr>
          <w:ins w:id="192" w:author="Webb Roberts" w:date="2010-03-31T15:31:00Z"/>
          <w:rFonts w:asciiTheme="minorHAnsi" w:eastAsiaTheme="minorEastAsia" w:hAnsiTheme="minorHAnsi" w:cstheme="minorBidi"/>
          <w:noProof/>
        </w:rPr>
      </w:pPr>
      <w:ins w:id="193" w:author="Webb Roberts" w:date="2010-03-31T15:31:00Z">
        <w:r>
          <w:rPr>
            <w:noProof/>
          </w:rPr>
          <w:t>4.2.8</w:t>
        </w:r>
        <w:r>
          <w:rPr>
            <w:rFonts w:asciiTheme="minorHAnsi" w:eastAsiaTheme="minorEastAsia" w:hAnsiTheme="minorHAnsi" w:cstheme="minorBidi"/>
            <w:noProof/>
          </w:rPr>
          <w:tab/>
        </w:r>
        <w:r>
          <w:rPr>
            <w:noProof/>
          </w:rPr>
          <w:t>Avoid Wildcards in Reference Schemas</w:t>
        </w:r>
        <w:r>
          <w:rPr>
            <w:noProof/>
          </w:rPr>
          <w:tab/>
        </w:r>
        <w:r>
          <w:rPr>
            <w:noProof/>
          </w:rPr>
          <w:fldChar w:fldCharType="begin"/>
        </w:r>
        <w:r>
          <w:rPr>
            <w:noProof/>
          </w:rPr>
          <w:instrText xml:space="preserve"> PAGEREF _Toc131668881 \h </w:instrText>
        </w:r>
      </w:ins>
      <w:r w:rsidR="00A63659">
        <w:rPr>
          <w:noProof/>
        </w:rPr>
      </w:r>
      <w:r>
        <w:rPr>
          <w:noProof/>
        </w:rPr>
        <w:fldChar w:fldCharType="separate"/>
      </w:r>
      <w:ins w:id="194" w:author="Webb Roberts" w:date="2010-03-31T15:33:00Z">
        <w:r w:rsidR="00A63659">
          <w:rPr>
            <w:noProof/>
          </w:rPr>
          <w:t>21</w:t>
        </w:r>
      </w:ins>
      <w:ins w:id="195" w:author="Webb Roberts" w:date="2010-03-31T15:31:00Z">
        <w:r>
          <w:rPr>
            <w:noProof/>
          </w:rPr>
          <w:fldChar w:fldCharType="end"/>
        </w:r>
      </w:ins>
    </w:p>
    <w:p w:rsidR="00172983" w:rsidRDefault="00172983">
      <w:pPr>
        <w:pStyle w:val="TOC3"/>
        <w:numPr>
          <w:ins w:id="196" w:author="Webb Roberts" w:date="2010-03-31T15:31:00Z"/>
        </w:numPr>
        <w:tabs>
          <w:tab w:val="left" w:pos="1662"/>
          <w:tab w:val="right" w:leader="dot" w:pos="9350"/>
        </w:tabs>
        <w:rPr>
          <w:ins w:id="197" w:author="Webb Roberts" w:date="2010-03-31T15:31:00Z"/>
          <w:rFonts w:asciiTheme="minorHAnsi" w:eastAsiaTheme="minorEastAsia" w:hAnsiTheme="minorHAnsi" w:cstheme="minorBidi"/>
          <w:noProof/>
        </w:rPr>
      </w:pPr>
      <w:ins w:id="198" w:author="Webb Roberts" w:date="2010-03-31T15:31:00Z">
        <w:r>
          <w:rPr>
            <w:noProof/>
          </w:rPr>
          <w:t>4.2.9</w:t>
        </w:r>
        <w:r>
          <w:rPr>
            <w:rFonts w:asciiTheme="minorHAnsi" w:eastAsiaTheme="minorEastAsia" w:hAnsiTheme="minorHAnsi" w:cstheme="minorBidi"/>
            <w:noProof/>
          </w:rPr>
          <w:tab/>
        </w:r>
        <w:r>
          <w:rPr>
            <w:noProof/>
          </w:rPr>
          <w:t>Provide Default Reference Schema Locations</w:t>
        </w:r>
        <w:r>
          <w:rPr>
            <w:noProof/>
          </w:rPr>
          <w:tab/>
        </w:r>
        <w:r>
          <w:rPr>
            <w:noProof/>
          </w:rPr>
          <w:fldChar w:fldCharType="begin"/>
        </w:r>
        <w:r>
          <w:rPr>
            <w:noProof/>
          </w:rPr>
          <w:instrText xml:space="preserve"> PAGEREF _Toc131668882 \h </w:instrText>
        </w:r>
      </w:ins>
      <w:r w:rsidR="00A63659">
        <w:rPr>
          <w:noProof/>
        </w:rPr>
      </w:r>
      <w:r>
        <w:rPr>
          <w:noProof/>
        </w:rPr>
        <w:fldChar w:fldCharType="separate"/>
      </w:r>
      <w:ins w:id="199" w:author="Webb Roberts" w:date="2010-03-31T15:33:00Z">
        <w:r w:rsidR="00A63659">
          <w:rPr>
            <w:noProof/>
          </w:rPr>
          <w:t>22</w:t>
        </w:r>
      </w:ins>
      <w:ins w:id="200" w:author="Webb Roberts" w:date="2010-03-31T15:31:00Z">
        <w:r>
          <w:rPr>
            <w:noProof/>
          </w:rPr>
          <w:fldChar w:fldCharType="end"/>
        </w:r>
      </w:ins>
    </w:p>
    <w:p w:rsidR="00172983" w:rsidRDefault="00172983">
      <w:pPr>
        <w:pStyle w:val="TOC3"/>
        <w:numPr>
          <w:ins w:id="201" w:author="Webb Roberts" w:date="2010-03-31T15:31:00Z"/>
        </w:numPr>
        <w:tabs>
          <w:tab w:val="left" w:pos="1784"/>
          <w:tab w:val="right" w:leader="dot" w:pos="9350"/>
        </w:tabs>
        <w:rPr>
          <w:ins w:id="202" w:author="Webb Roberts" w:date="2010-03-31T15:31:00Z"/>
          <w:rFonts w:asciiTheme="minorHAnsi" w:eastAsiaTheme="minorEastAsia" w:hAnsiTheme="minorHAnsi" w:cstheme="minorBidi"/>
          <w:noProof/>
        </w:rPr>
      </w:pPr>
      <w:ins w:id="203" w:author="Webb Roberts" w:date="2010-03-31T15:31:00Z">
        <w:r>
          <w:rPr>
            <w:noProof/>
          </w:rPr>
          <w:t>4.2.10</w:t>
        </w:r>
        <w:r>
          <w:rPr>
            <w:rFonts w:asciiTheme="minorHAnsi" w:eastAsiaTheme="minorEastAsia" w:hAnsiTheme="minorHAnsi" w:cstheme="minorBidi"/>
            <w:noProof/>
          </w:rPr>
          <w:tab/>
        </w:r>
        <w:r>
          <w:rPr>
            <w:noProof/>
          </w:rPr>
          <w:t>Use Open Standards</w:t>
        </w:r>
        <w:r>
          <w:rPr>
            <w:noProof/>
          </w:rPr>
          <w:tab/>
        </w:r>
        <w:r>
          <w:rPr>
            <w:noProof/>
          </w:rPr>
          <w:fldChar w:fldCharType="begin"/>
        </w:r>
        <w:r>
          <w:rPr>
            <w:noProof/>
          </w:rPr>
          <w:instrText xml:space="preserve"> PAGEREF _Toc131668883 \h </w:instrText>
        </w:r>
      </w:ins>
      <w:r w:rsidR="00A63659">
        <w:rPr>
          <w:noProof/>
        </w:rPr>
      </w:r>
      <w:r>
        <w:rPr>
          <w:noProof/>
        </w:rPr>
        <w:fldChar w:fldCharType="separate"/>
      </w:r>
      <w:ins w:id="204" w:author="Webb Roberts" w:date="2010-03-31T15:33:00Z">
        <w:r w:rsidR="00A63659">
          <w:rPr>
            <w:noProof/>
          </w:rPr>
          <w:t>22</w:t>
        </w:r>
      </w:ins>
      <w:ins w:id="205" w:author="Webb Roberts" w:date="2010-03-31T15:31:00Z">
        <w:r>
          <w:rPr>
            <w:noProof/>
          </w:rPr>
          <w:fldChar w:fldCharType="end"/>
        </w:r>
      </w:ins>
    </w:p>
    <w:p w:rsidR="00172983" w:rsidRDefault="00172983">
      <w:pPr>
        <w:pStyle w:val="TOC2"/>
        <w:numPr>
          <w:ins w:id="206" w:author="Webb Roberts" w:date="2010-03-31T15:31:00Z"/>
        </w:numPr>
        <w:tabs>
          <w:tab w:val="left" w:pos="904"/>
          <w:tab w:val="right" w:leader="dot" w:pos="9350"/>
        </w:tabs>
        <w:rPr>
          <w:ins w:id="207" w:author="Webb Roberts" w:date="2010-03-31T15:31:00Z"/>
          <w:rFonts w:asciiTheme="minorHAnsi" w:eastAsiaTheme="minorEastAsia" w:hAnsiTheme="minorHAnsi" w:cstheme="minorBidi"/>
          <w:noProof/>
        </w:rPr>
      </w:pPr>
      <w:ins w:id="208" w:author="Webb Roberts" w:date="2010-03-31T15:31:00Z">
        <w:r>
          <w:rPr>
            <w:noProof/>
          </w:rPr>
          <w:t>4.3</w:t>
        </w:r>
        <w:r>
          <w:rPr>
            <w:rFonts w:asciiTheme="minorHAnsi" w:eastAsiaTheme="minorEastAsia" w:hAnsiTheme="minorHAnsi" w:cstheme="minorBidi"/>
            <w:noProof/>
          </w:rPr>
          <w:tab/>
        </w:r>
        <w:r>
          <w:rPr>
            <w:noProof/>
          </w:rPr>
          <w:t>Modeling Design Guidelines</w:t>
        </w:r>
        <w:r>
          <w:rPr>
            <w:noProof/>
          </w:rPr>
          <w:tab/>
        </w:r>
        <w:r>
          <w:rPr>
            <w:noProof/>
          </w:rPr>
          <w:fldChar w:fldCharType="begin"/>
        </w:r>
        <w:r>
          <w:rPr>
            <w:noProof/>
          </w:rPr>
          <w:instrText xml:space="preserve"> PAGEREF _Toc131668884 \h </w:instrText>
        </w:r>
      </w:ins>
      <w:r w:rsidR="00A63659">
        <w:rPr>
          <w:noProof/>
        </w:rPr>
      </w:r>
      <w:r>
        <w:rPr>
          <w:noProof/>
        </w:rPr>
        <w:fldChar w:fldCharType="separate"/>
      </w:r>
      <w:ins w:id="209" w:author="Webb Roberts" w:date="2010-03-31T15:33:00Z">
        <w:r w:rsidR="00A63659">
          <w:rPr>
            <w:noProof/>
          </w:rPr>
          <w:t>22</w:t>
        </w:r>
      </w:ins>
      <w:ins w:id="210" w:author="Webb Roberts" w:date="2010-03-31T15:31:00Z">
        <w:r>
          <w:rPr>
            <w:noProof/>
          </w:rPr>
          <w:fldChar w:fldCharType="end"/>
        </w:r>
      </w:ins>
    </w:p>
    <w:p w:rsidR="00172983" w:rsidRDefault="00172983">
      <w:pPr>
        <w:pStyle w:val="TOC3"/>
        <w:numPr>
          <w:ins w:id="211" w:author="Webb Roberts" w:date="2010-03-31T15:31:00Z"/>
        </w:numPr>
        <w:tabs>
          <w:tab w:val="left" w:pos="1662"/>
          <w:tab w:val="right" w:leader="dot" w:pos="9350"/>
        </w:tabs>
        <w:rPr>
          <w:ins w:id="212" w:author="Webb Roberts" w:date="2010-03-31T15:31:00Z"/>
          <w:rFonts w:asciiTheme="minorHAnsi" w:eastAsiaTheme="minorEastAsia" w:hAnsiTheme="minorHAnsi" w:cstheme="minorBidi"/>
          <w:noProof/>
        </w:rPr>
      </w:pPr>
      <w:ins w:id="213" w:author="Webb Roberts" w:date="2010-03-31T15:31:00Z">
        <w:r>
          <w:rPr>
            <w:noProof/>
          </w:rPr>
          <w:t>4.3.1</w:t>
        </w:r>
        <w:r>
          <w:rPr>
            <w:rFonts w:asciiTheme="minorHAnsi" w:eastAsiaTheme="minorEastAsia" w:hAnsiTheme="minorHAnsi" w:cstheme="minorBidi"/>
            <w:noProof/>
          </w:rPr>
          <w:tab/>
        </w:r>
        <w:r>
          <w:rPr>
            <w:noProof/>
          </w:rPr>
          <w:t>Namespaces Enhance Reuse</w:t>
        </w:r>
        <w:r>
          <w:rPr>
            <w:noProof/>
          </w:rPr>
          <w:tab/>
        </w:r>
        <w:r>
          <w:rPr>
            <w:noProof/>
          </w:rPr>
          <w:fldChar w:fldCharType="begin"/>
        </w:r>
        <w:r>
          <w:rPr>
            <w:noProof/>
          </w:rPr>
          <w:instrText xml:space="preserve"> PAGEREF _Toc131668885 \h </w:instrText>
        </w:r>
      </w:ins>
      <w:r w:rsidR="00A63659">
        <w:rPr>
          <w:noProof/>
        </w:rPr>
      </w:r>
      <w:r>
        <w:rPr>
          <w:noProof/>
        </w:rPr>
        <w:fldChar w:fldCharType="separate"/>
      </w:r>
      <w:ins w:id="214" w:author="Webb Roberts" w:date="2010-03-31T15:33:00Z">
        <w:r w:rsidR="00A63659">
          <w:rPr>
            <w:noProof/>
          </w:rPr>
          <w:t>22</w:t>
        </w:r>
      </w:ins>
      <w:ins w:id="215" w:author="Webb Roberts" w:date="2010-03-31T15:31:00Z">
        <w:r>
          <w:rPr>
            <w:noProof/>
          </w:rPr>
          <w:fldChar w:fldCharType="end"/>
        </w:r>
      </w:ins>
    </w:p>
    <w:p w:rsidR="00172983" w:rsidRDefault="00172983">
      <w:pPr>
        <w:pStyle w:val="TOC3"/>
        <w:numPr>
          <w:ins w:id="216" w:author="Webb Roberts" w:date="2010-03-31T15:31:00Z"/>
        </w:numPr>
        <w:tabs>
          <w:tab w:val="left" w:pos="1662"/>
          <w:tab w:val="right" w:leader="dot" w:pos="9350"/>
        </w:tabs>
        <w:rPr>
          <w:ins w:id="217" w:author="Webb Roberts" w:date="2010-03-31T15:31:00Z"/>
          <w:rFonts w:asciiTheme="minorHAnsi" w:eastAsiaTheme="minorEastAsia" w:hAnsiTheme="minorHAnsi" w:cstheme="minorBidi"/>
          <w:noProof/>
        </w:rPr>
      </w:pPr>
      <w:ins w:id="218" w:author="Webb Roberts" w:date="2010-03-31T15:31:00Z">
        <w:r>
          <w:rPr>
            <w:noProof/>
          </w:rPr>
          <w:t>4.3.2</w:t>
        </w:r>
        <w:r>
          <w:rPr>
            <w:rFonts w:asciiTheme="minorHAnsi" w:eastAsiaTheme="minorEastAsia" w:hAnsiTheme="minorHAnsi" w:cstheme="minorBidi"/>
            <w:noProof/>
          </w:rPr>
          <w:tab/>
        </w:r>
        <w:r>
          <w:rPr>
            <w:noProof/>
          </w:rPr>
          <w:t>Design C2 Core for Extensibility</w:t>
        </w:r>
        <w:r>
          <w:rPr>
            <w:noProof/>
          </w:rPr>
          <w:tab/>
        </w:r>
        <w:r>
          <w:rPr>
            <w:noProof/>
          </w:rPr>
          <w:fldChar w:fldCharType="begin"/>
        </w:r>
        <w:r>
          <w:rPr>
            <w:noProof/>
          </w:rPr>
          <w:instrText xml:space="preserve"> PAGEREF _Toc131668886 \h </w:instrText>
        </w:r>
      </w:ins>
      <w:r w:rsidR="00A63659">
        <w:rPr>
          <w:noProof/>
        </w:rPr>
      </w:r>
      <w:r>
        <w:rPr>
          <w:noProof/>
        </w:rPr>
        <w:fldChar w:fldCharType="separate"/>
      </w:r>
      <w:ins w:id="219" w:author="Webb Roberts" w:date="2010-03-31T15:33:00Z">
        <w:r w:rsidR="00A63659">
          <w:rPr>
            <w:noProof/>
          </w:rPr>
          <w:t>23</w:t>
        </w:r>
      </w:ins>
      <w:ins w:id="220" w:author="Webb Roberts" w:date="2010-03-31T15:31:00Z">
        <w:r>
          <w:rPr>
            <w:noProof/>
          </w:rPr>
          <w:fldChar w:fldCharType="end"/>
        </w:r>
      </w:ins>
    </w:p>
    <w:p w:rsidR="00172983" w:rsidRDefault="00172983">
      <w:pPr>
        <w:pStyle w:val="TOC2"/>
        <w:numPr>
          <w:ins w:id="221" w:author="Webb Roberts" w:date="2010-03-31T15:31:00Z"/>
        </w:numPr>
        <w:tabs>
          <w:tab w:val="left" w:pos="904"/>
          <w:tab w:val="right" w:leader="dot" w:pos="9350"/>
        </w:tabs>
        <w:rPr>
          <w:ins w:id="222" w:author="Webb Roberts" w:date="2010-03-31T15:31:00Z"/>
          <w:rFonts w:asciiTheme="minorHAnsi" w:eastAsiaTheme="minorEastAsia" w:hAnsiTheme="minorHAnsi" w:cstheme="minorBidi"/>
          <w:noProof/>
        </w:rPr>
      </w:pPr>
      <w:ins w:id="223" w:author="Webb Roberts" w:date="2010-03-31T15:31:00Z">
        <w:r>
          <w:rPr>
            <w:noProof/>
          </w:rPr>
          <w:t>4.4</w:t>
        </w:r>
        <w:r>
          <w:rPr>
            <w:rFonts w:asciiTheme="minorHAnsi" w:eastAsiaTheme="minorEastAsia" w:hAnsiTheme="minorHAnsi" w:cstheme="minorBidi"/>
            <w:noProof/>
          </w:rPr>
          <w:tab/>
        </w:r>
        <w:r>
          <w:rPr>
            <w:noProof/>
          </w:rPr>
          <w:t>Implementation Guidelines</w:t>
        </w:r>
        <w:r>
          <w:rPr>
            <w:noProof/>
          </w:rPr>
          <w:tab/>
        </w:r>
        <w:r>
          <w:rPr>
            <w:noProof/>
          </w:rPr>
          <w:fldChar w:fldCharType="begin"/>
        </w:r>
        <w:r>
          <w:rPr>
            <w:noProof/>
          </w:rPr>
          <w:instrText xml:space="preserve"> PAGEREF _Toc131668887 \h </w:instrText>
        </w:r>
      </w:ins>
      <w:r w:rsidR="00A63659">
        <w:rPr>
          <w:noProof/>
        </w:rPr>
      </w:r>
      <w:r>
        <w:rPr>
          <w:noProof/>
        </w:rPr>
        <w:fldChar w:fldCharType="separate"/>
      </w:r>
      <w:ins w:id="224" w:author="Webb Roberts" w:date="2010-03-31T15:33:00Z">
        <w:r w:rsidR="00A63659">
          <w:rPr>
            <w:noProof/>
          </w:rPr>
          <w:t>23</w:t>
        </w:r>
      </w:ins>
      <w:ins w:id="225" w:author="Webb Roberts" w:date="2010-03-31T15:31:00Z">
        <w:r>
          <w:rPr>
            <w:noProof/>
          </w:rPr>
          <w:fldChar w:fldCharType="end"/>
        </w:r>
      </w:ins>
    </w:p>
    <w:p w:rsidR="00172983" w:rsidRDefault="00172983">
      <w:pPr>
        <w:pStyle w:val="TOC3"/>
        <w:numPr>
          <w:ins w:id="226" w:author="Webb Roberts" w:date="2010-03-31T15:31:00Z"/>
        </w:numPr>
        <w:tabs>
          <w:tab w:val="left" w:pos="1662"/>
          <w:tab w:val="right" w:leader="dot" w:pos="9350"/>
        </w:tabs>
        <w:rPr>
          <w:ins w:id="227" w:author="Webb Roberts" w:date="2010-03-31T15:31:00Z"/>
          <w:rFonts w:asciiTheme="minorHAnsi" w:eastAsiaTheme="minorEastAsia" w:hAnsiTheme="minorHAnsi" w:cstheme="minorBidi"/>
          <w:noProof/>
        </w:rPr>
      </w:pPr>
      <w:ins w:id="228" w:author="Webb Roberts" w:date="2010-03-31T15:31:00Z">
        <w:r>
          <w:rPr>
            <w:noProof/>
          </w:rPr>
          <w:t>4.4.1</w:t>
        </w:r>
        <w:r>
          <w:rPr>
            <w:rFonts w:asciiTheme="minorHAnsi" w:eastAsiaTheme="minorEastAsia" w:hAnsiTheme="minorHAnsi" w:cstheme="minorBidi"/>
            <w:noProof/>
          </w:rPr>
          <w:tab/>
        </w:r>
        <w:r>
          <w:rPr>
            <w:noProof/>
          </w:rPr>
          <w:t>Avoid Displaying Raw XML Data</w:t>
        </w:r>
        <w:r>
          <w:rPr>
            <w:noProof/>
          </w:rPr>
          <w:tab/>
        </w:r>
        <w:r>
          <w:rPr>
            <w:noProof/>
          </w:rPr>
          <w:fldChar w:fldCharType="begin"/>
        </w:r>
        <w:r>
          <w:rPr>
            <w:noProof/>
          </w:rPr>
          <w:instrText xml:space="preserve"> PAGEREF _Toc131668888 \h </w:instrText>
        </w:r>
      </w:ins>
      <w:r w:rsidR="00A63659">
        <w:rPr>
          <w:noProof/>
        </w:rPr>
      </w:r>
      <w:r>
        <w:rPr>
          <w:noProof/>
        </w:rPr>
        <w:fldChar w:fldCharType="separate"/>
      </w:r>
      <w:ins w:id="229" w:author="Webb Roberts" w:date="2010-03-31T15:33:00Z">
        <w:r w:rsidR="00A63659">
          <w:rPr>
            <w:noProof/>
          </w:rPr>
          <w:t>23</w:t>
        </w:r>
      </w:ins>
      <w:ins w:id="230" w:author="Webb Roberts" w:date="2010-03-31T15:31:00Z">
        <w:r>
          <w:rPr>
            <w:noProof/>
          </w:rPr>
          <w:fldChar w:fldCharType="end"/>
        </w:r>
      </w:ins>
    </w:p>
    <w:p w:rsidR="00172983" w:rsidRDefault="00172983">
      <w:pPr>
        <w:pStyle w:val="TOC3"/>
        <w:numPr>
          <w:ins w:id="231" w:author="Webb Roberts" w:date="2010-03-31T15:31:00Z"/>
        </w:numPr>
        <w:tabs>
          <w:tab w:val="left" w:pos="1662"/>
          <w:tab w:val="right" w:leader="dot" w:pos="9350"/>
        </w:tabs>
        <w:rPr>
          <w:ins w:id="232" w:author="Webb Roberts" w:date="2010-03-31T15:31:00Z"/>
          <w:rFonts w:asciiTheme="minorHAnsi" w:eastAsiaTheme="minorEastAsia" w:hAnsiTheme="minorHAnsi" w:cstheme="minorBidi"/>
          <w:noProof/>
        </w:rPr>
      </w:pPr>
      <w:ins w:id="233" w:author="Webb Roberts" w:date="2010-03-31T15:31:00Z">
        <w:r>
          <w:rPr>
            <w:noProof/>
          </w:rPr>
          <w:t>4.4.2</w:t>
        </w:r>
        <w:r>
          <w:rPr>
            <w:rFonts w:asciiTheme="minorHAnsi" w:eastAsiaTheme="minorEastAsia" w:hAnsiTheme="minorHAnsi" w:cstheme="minorBidi"/>
            <w:noProof/>
          </w:rPr>
          <w:tab/>
        </w:r>
        <w:r>
          <w:rPr>
            <w:noProof/>
          </w:rPr>
          <w:t>Leave Implementation Decisions to Implementers</w:t>
        </w:r>
        <w:r>
          <w:rPr>
            <w:noProof/>
          </w:rPr>
          <w:tab/>
        </w:r>
        <w:r>
          <w:rPr>
            <w:noProof/>
          </w:rPr>
          <w:fldChar w:fldCharType="begin"/>
        </w:r>
        <w:r>
          <w:rPr>
            <w:noProof/>
          </w:rPr>
          <w:instrText xml:space="preserve"> PAGEREF _Toc131668889 \h </w:instrText>
        </w:r>
      </w:ins>
      <w:r w:rsidR="00A63659">
        <w:rPr>
          <w:noProof/>
        </w:rPr>
      </w:r>
      <w:r>
        <w:rPr>
          <w:noProof/>
        </w:rPr>
        <w:fldChar w:fldCharType="separate"/>
      </w:r>
      <w:ins w:id="234" w:author="Webb Roberts" w:date="2010-03-31T15:33:00Z">
        <w:r w:rsidR="00A63659">
          <w:rPr>
            <w:noProof/>
          </w:rPr>
          <w:t>24</w:t>
        </w:r>
      </w:ins>
      <w:ins w:id="235" w:author="Webb Roberts" w:date="2010-03-31T15:31:00Z">
        <w:r>
          <w:rPr>
            <w:noProof/>
          </w:rPr>
          <w:fldChar w:fldCharType="end"/>
        </w:r>
      </w:ins>
    </w:p>
    <w:p w:rsidR="00172983" w:rsidRDefault="00172983">
      <w:pPr>
        <w:pStyle w:val="TOC2"/>
        <w:numPr>
          <w:ins w:id="236" w:author="Webb Roberts" w:date="2010-03-31T15:31:00Z"/>
        </w:numPr>
        <w:tabs>
          <w:tab w:val="left" w:pos="904"/>
          <w:tab w:val="right" w:leader="dot" w:pos="9350"/>
        </w:tabs>
        <w:rPr>
          <w:ins w:id="237" w:author="Webb Roberts" w:date="2010-03-31T15:31:00Z"/>
          <w:rFonts w:asciiTheme="minorHAnsi" w:eastAsiaTheme="minorEastAsia" w:hAnsiTheme="minorHAnsi" w:cstheme="minorBidi"/>
          <w:noProof/>
        </w:rPr>
      </w:pPr>
      <w:ins w:id="238" w:author="Webb Roberts" w:date="2010-03-31T15:31:00Z">
        <w:r>
          <w:rPr>
            <w:noProof/>
          </w:rPr>
          <w:t>4.5</w:t>
        </w:r>
        <w:r>
          <w:rPr>
            <w:rFonts w:asciiTheme="minorHAnsi" w:eastAsiaTheme="minorEastAsia" w:hAnsiTheme="minorHAnsi" w:cstheme="minorBidi"/>
            <w:noProof/>
          </w:rPr>
          <w:tab/>
        </w:r>
        <w:r>
          <w:rPr>
            <w:noProof/>
          </w:rPr>
          <w:t>Modeling Guidelines</w:t>
        </w:r>
        <w:r>
          <w:rPr>
            <w:noProof/>
          </w:rPr>
          <w:tab/>
        </w:r>
        <w:r>
          <w:rPr>
            <w:noProof/>
          </w:rPr>
          <w:fldChar w:fldCharType="begin"/>
        </w:r>
        <w:r>
          <w:rPr>
            <w:noProof/>
          </w:rPr>
          <w:instrText xml:space="preserve"> PAGEREF _Toc131668890 \h </w:instrText>
        </w:r>
      </w:ins>
      <w:r w:rsidR="00A63659">
        <w:rPr>
          <w:noProof/>
        </w:rPr>
      </w:r>
      <w:r>
        <w:rPr>
          <w:noProof/>
        </w:rPr>
        <w:fldChar w:fldCharType="separate"/>
      </w:r>
      <w:ins w:id="239" w:author="Webb Roberts" w:date="2010-03-31T15:33:00Z">
        <w:r w:rsidR="00A63659">
          <w:rPr>
            <w:noProof/>
          </w:rPr>
          <w:t>24</w:t>
        </w:r>
      </w:ins>
      <w:ins w:id="240" w:author="Webb Roberts" w:date="2010-03-31T15:31:00Z">
        <w:r>
          <w:rPr>
            <w:noProof/>
          </w:rPr>
          <w:fldChar w:fldCharType="end"/>
        </w:r>
      </w:ins>
    </w:p>
    <w:p w:rsidR="00172983" w:rsidRDefault="00172983">
      <w:pPr>
        <w:pStyle w:val="TOC3"/>
        <w:numPr>
          <w:ins w:id="241" w:author="Webb Roberts" w:date="2010-03-31T15:31:00Z"/>
        </w:numPr>
        <w:tabs>
          <w:tab w:val="left" w:pos="1662"/>
          <w:tab w:val="right" w:leader="dot" w:pos="9350"/>
        </w:tabs>
        <w:rPr>
          <w:ins w:id="242" w:author="Webb Roberts" w:date="2010-03-31T15:31:00Z"/>
          <w:rFonts w:asciiTheme="minorHAnsi" w:eastAsiaTheme="minorEastAsia" w:hAnsiTheme="minorHAnsi" w:cstheme="minorBidi"/>
          <w:noProof/>
        </w:rPr>
      </w:pPr>
      <w:ins w:id="243" w:author="Webb Roberts" w:date="2010-03-31T15:31:00Z">
        <w:r>
          <w:rPr>
            <w:noProof/>
          </w:rPr>
          <w:t>4.5.1</w:t>
        </w:r>
        <w:r>
          <w:rPr>
            <w:rFonts w:asciiTheme="minorHAnsi" w:eastAsiaTheme="minorEastAsia" w:hAnsiTheme="minorHAnsi" w:cstheme="minorBidi"/>
            <w:noProof/>
          </w:rPr>
          <w:tab/>
        </w:r>
        <w:r>
          <w:rPr>
            <w:noProof/>
          </w:rPr>
          <w:t>Documentation</w:t>
        </w:r>
        <w:r>
          <w:rPr>
            <w:noProof/>
          </w:rPr>
          <w:tab/>
        </w:r>
        <w:r>
          <w:rPr>
            <w:noProof/>
          </w:rPr>
          <w:fldChar w:fldCharType="begin"/>
        </w:r>
        <w:r>
          <w:rPr>
            <w:noProof/>
          </w:rPr>
          <w:instrText xml:space="preserve"> PAGEREF _Toc131668891 \h </w:instrText>
        </w:r>
      </w:ins>
      <w:r w:rsidR="00A63659">
        <w:rPr>
          <w:noProof/>
        </w:rPr>
      </w:r>
      <w:r>
        <w:rPr>
          <w:noProof/>
        </w:rPr>
        <w:fldChar w:fldCharType="separate"/>
      </w:r>
      <w:ins w:id="244" w:author="Webb Roberts" w:date="2010-03-31T15:33:00Z">
        <w:r w:rsidR="00A63659">
          <w:rPr>
            <w:noProof/>
          </w:rPr>
          <w:t>24</w:t>
        </w:r>
      </w:ins>
      <w:ins w:id="245" w:author="Webb Roberts" w:date="2010-03-31T15:31:00Z">
        <w:r>
          <w:rPr>
            <w:noProof/>
          </w:rPr>
          <w:fldChar w:fldCharType="end"/>
        </w:r>
      </w:ins>
    </w:p>
    <w:p w:rsidR="00172983" w:rsidRDefault="00172983">
      <w:pPr>
        <w:pStyle w:val="TOC3"/>
        <w:numPr>
          <w:ins w:id="246" w:author="Webb Roberts" w:date="2010-03-31T15:31:00Z"/>
        </w:numPr>
        <w:tabs>
          <w:tab w:val="left" w:pos="1662"/>
          <w:tab w:val="right" w:leader="dot" w:pos="9350"/>
        </w:tabs>
        <w:rPr>
          <w:ins w:id="247" w:author="Webb Roberts" w:date="2010-03-31T15:31:00Z"/>
          <w:rFonts w:asciiTheme="minorHAnsi" w:eastAsiaTheme="minorEastAsia" w:hAnsiTheme="minorHAnsi" w:cstheme="minorBidi"/>
          <w:noProof/>
        </w:rPr>
      </w:pPr>
      <w:ins w:id="248" w:author="Webb Roberts" w:date="2010-03-31T15:31:00Z">
        <w:r>
          <w:rPr>
            <w:noProof/>
          </w:rPr>
          <w:t>4.5.2</w:t>
        </w:r>
        <w:r>
          <w:rPr>
            <w:rFonts w:asciiTheme="minorHAnsi" w:eastAsiaTheme="minorEastAsia" w:hAnsiTheme="minorHAnsi" w:cstheme="minorBidi"/>
            <w:noProof/>
          </w:rPr>
          <w:tab/>
        </w:r>
        <w:r>
          <w:rPr>
            <w:noProof/>
          </w:rPr>
          <w:t>Consistent Naming</w:t>
        </w:r>
        <w:r>
          <w:rPr>
            <w:noProof/>
          </w:rPr>
          <w:tab/>
        </w:r>
        <w:r>
          <w:rPr>
            <w:noProof/>
          </w:rPr>
          <w:fldChar w:fldCharType="begin"/>
        </w:r>
        <w:r>
          <w:rPr>
            <w:noProof/>
          </w:rPr>
          <w:instrText xml:space="preserve"> PAGEREF _Toc131668892 \h </w:instrText>
        </w:r>
      </w:ins>
      <w:r w:rsidR="00A63659">
        <w:rPr>
          <w:noProof/>
        </w:rPr>
      </w:r>
      <w:r>
        <w:rPr>
          <w:noProof/>
        </w:rPr>
        <w:fldChar w:fldCharType="separate"/>
      </w:r>
      <w:ins w:id="249" w:author="Webb Roberts" w:date="2010-03-31T15:33:00Z">
        <w:r w:rsidR="00A63659">
          <w:rPr>
            <w:noProof/>
          </w:rPr>
          <w:t>25</w:t>
        </w:r>
      </w:ins>
      <w:ins w:id="250" w:author="Webb Roberts" w:date="2010-03-31T15:31:00Z">
        <w:r>
          <w:rPr>
            <w:noProof/>
          </w:rPr>
          <w:fldChar w:fldCharType="end"/>
        </w:r>
      </w:ins>
    </w:p>
    <w:p w:rsidR="00172983" w:rsidRDefault="00172983">
      <w:pPr>
        <w:pStyle w:val="TOC3"/>
        <w:numPr>
          <w:ins w:id="251" w:author="Webb Roberts" w:date="2010-03-31T15:31:00Z"/>
        </w:numPr>
        <w:tabs>
          <w:tab w:val="left" w:pos="1662"/>
          <w:tab w:val="right" w:leader="dot" w:pos="9350"/>
        </w:tabs>
        <w:rPr>
          <w:ins w:id="252" w:author="Webb Roberts" w:date="2010-03-31T15:31:00Z"/>
          <w:rFonts w:asciiTheme="minorHAnsi" w:eastAsiaTheme="minorEastAsia" w:hAnsiTheme="minorHAnsi" w:cstheme="minorBidi"/>
          <w:noProof/>
        </w:rPr>
      </w:pPr>
      <w:ins w:id="253" w:author="Webb Roberts" w:date="2010-03-31T15:31:00Z">
        <w:r>
          <w:rPr>
            <w:noProof/>
          </w:rPr>
          <w:t>4.5.3</w:t>
        </w:r>
        <w:r>
          <w:rPr>
            <w:rFonts w:asciiTheme="minorHAnsi" w:eastAsiaTheme="minorEastAsia" w:hAnsiTheme="minorHAnsi" w:cstheme="minorBidi"/>
            <w:noProof/>
          </w:rPr>
          <w:tab/>
        </w:r>
        <w:r>
          <w:rPr>
            <w:noProof/>
          </w:rPr>
          <w:t>Reflect the Real World</w:t>
        </w:r>
        <w:r>
          <w:rPr>
            <w:noProof/>
          </w:rPr>
          <w:tab/>
        </w:r>
        <w:r>
          <w:rPr>
            <w:noProof/>
          </w:rPr>
          <w:fldChar w:fldCharType="begin"/>
        </w:r>
        <w:r>
          <w:rPr>
            <w:noProof/>
          </w:rPr>
          <w:instrText xml:space="preserve"> PAGEREF _Toc131668893 \h </w:instrText>
        </w:r>
      </w:ins>
      <w:r w:rsidR="00A63659">
        <w:rPr>
          <w:noProof/>
        </w:rPr>
      </w:r>
      <w:r>
        <w:rPr>
          <w:noProof/>
        </w:rPr>
        <w:fldChar w:fldCharType="separate"/>
      </w:r>
      <w:ins w:id="254" w:author="Webb Roberts" w:date="2010-03-31T15:33:00Z">
        <w:r w:rsidR="00A63659">
          <w:rPr>
            <w:noProof/>
          </w:rPr>
          <w:t>25</w:t>
        </w:r>
      </w:ins>
      <w:ins w:id="255" w:author="Webb Roberts" w:date="2010-03-31T15:31:00Z">
        <w:r>
          <w:rPr>
            <w:noProof/>
          </w:rPr>
          <w:fldChar w:fldCharType="end"/>
        </w:r>
      </w:ins>
    </w:p>
    <w:p w:rsidR="00172983" w:rsidRDefault="00172983">
      <w:pPr>
        <w:pStyle w:val="TOC3"/>
        <w:numPr>
          <w:ins w:id="256" w:author="Webb Roberts" w:date="2010-03-31T15:31:00Z"/>
        </w:numPr>
        <w:tabs>
          <w:tab w:val="left" w:pos="1662"/>
          <w:tab w:val="right" w:leader="dot" w:pos="9350"/>
        </w:tabs>
        <w:rPr>
          <w:ins w:id="257" w:author="Webb Roberts" w:date="2010-03-31T15:31:00Z"/>
          <w:rFonts w:asciiTheme="minorHAnsi" w:eastAsiaTheme="minorEastAsia" w:hAnsiTheme="minorHAnsi" w:cstheme="minorBidi"/>
          <w:noProof/>
        </w:rPr>
      </w:pPr>
      <w:ins w:id="258" w:author="Webb Roberts" w:date="2010-03-31T15:31:00Z">
        <w:r>
          <w:rPr>
            <w:noProof/>
          </w:rPr>
          <w:t>4.5.4</w:t>
        </w:r>
        <w:r>
          <w:rPr>
            <w:rFonts w:asciiTheme="minorHAnsi" w:eastAsiaTheme="minorEastAsia" w:hAnsiTheme="minorHAnsi" w:cstheme="minorBidi"/>
            <w:noProof/>
          </w:rPr>
          <w:tab/>
        </w:r>
        <w:r>
          <w:rPr>
            <w:noProof/>
          </w:rPr>
          <w:t>Be Consistent</w:t>
        </w:r>
        <w:r>
          <w:rPr>
            <w:noProof/>
          </w:rPr>
          <w:tab/>
        </w:r>
        <w:r>
          <w:rPr>
            <w:noProof/>
          </w:rPr>
          <w:fldChar w:fldCharType="begin"/>
        </w:r>
        <w:r>
          <w:rPr>
            <w:noProof/>
          </w:rPr>
          <w:instrText xml:space="preserve"> PAGEREF _Toc131668894 \h </w:instrText>
        </w:r>
      </w:ins>
      <w:r w:rsidR="00A63659">
        <w:rPr>
          <w:noProof/>
        </w:rPr>
      </w:r>
      <w:r>
        <w:rPr>
          <w:noProof/>
        </w:rPr>
        <w:fldChar w:fldCharType="separate"/>
      </w:r>
      <w:ins w:id="259" w:author="Webb Roberts" w:date="2010-03-31T15:33:00Z">
        <w:r w:rsidR="00A63659">
          <w:rPr>
            <w:noProof/>
          </w:rPr>
          <w:t>25</w:t>
        </w:r>
      </w:ins>
      <w:ins w:id="260" w:author="Webb Roberts" w:date="2010-03-31T15:31:00Z">
        <w:r>
          <w:rPr>
            <w:noProof/>
          </w:rPr>
          <w:fldChar w:fldCharType="end"/>
        </w:r>
      </w:ins>
    </w:p>
    <w:p w:rsidR="00172983" w:rsidRDefault="00172983">
      <w:pPr>
        <w:pStyle w:val="TOC3"/>
        <w:numPr>
          <w:ins w:id="261" w:author="Webb Roberts" w:date="2010-03-31T15:31:00Z"/>
        </w:numPr>
        <w:tabs>
          <w:tab w:val="left" w:pos="1662"/>
          <w:tab w:val="right" w:leader="dot" w:pos="9350"/>
        </w:tabs>
        <w:rPr>
          <w:ins w:id="262" w:author="Webb Roberts" w:date="2010-03-31T15:31:00Z"/>
          <w:rFonts w:asciiTheme="minorHAnsi" w:eastAsiaTheme="minorEastAsia" w:hAnsiTheme="minorHAnsi" w:cstheme="minorBidi"/>
          <w:noProof/>
        </w:rPr>
      </w:pPr>
      <w:ins w:id="263" w:author="Webb Roberts" w:date="2010-03-31T15:31:00Z">
        <w:r>
          <w:rPr>
            <w:noProof/>
          </w:rPr>
          <w:t>4.5.5</w:t>
        </w:r>
        <w:r>
          <w:rPr>
            <w:rFonts w:asciiTheme="minorHAnsi" w:eastAsiaTheme="minorEastAsia" w:hAnsiTheme="minorHAnsi" w:cstheme="minorBidi"/>
            <w:noProof/>
          </w:rPr>
          <w:tab/>
        </w:r>
        <w:r>
          <w:rPr>
            <w:noProof/>
          </w:rPr>
          <w:t>Reserve Inheritance for Specialization</w:t>
        </w:r>
        <w:r>
          <w:rPr>
            <w:noProof/>
          </w:rPr>
          <w:tab/>
        </w:r>
        <w:r>
          <w:rPr>
            <w:noProof/>
          </w:rPr>
          <w:fldChar w:fldCharType="begin"/>
        </w:r>
        <w:r>
          <w:rPr>
            <w:noProof/>
          </w:rPr>
          <w:instrText xml:space="preserve"> PAGEREF _Toc131668895 \h </w:instrText>
        </w:r>
      </w:ins>
      <w:r w:rsidR="00A63659">
        <w:rPr>
          <w:noProof/>
        </w:rPr>
      </w:r>
      <w:r>
        <w:rPr>
          <w:noProof/>
        </w:rPr>
        <w:fldChar w:fldCharType="separate"/>
      </w:r>
      <w:ins w:id="264" w:author="Webb Roberts" w:date="2010-03-31T15:33:00Z">
        <w:r w:rsidR="00A63659">
          <w:rPr>
            <w:noProof/>
          </w:rPr>
          <w:t>25</w:t>
        </w:r>
      </w:ins>
      <w:ins w:id="265" w:author="Webb Roberts" w:date="2010-03-31T15:31:00Z">
        <w:r>
          <w:rPr>
            <w:noProof/>
          </w:rPr>
          <w:fldChar w:fldCharType="end"/>
        </w:r>
      </w:ins>
    </w:p>
    <w:p w:rsidR="00172983" w:rsidRDefault="00172983">
      <w:pPr>
        <w:pStyle w:val="TOC3"/>
        <w:numPr>
          <w:ins w:id="266" w:author="Webb Roberts" w:date="2010-03-31T15:31:00Z"/>
        </w:numPr>
        <w:tabs>
          <w:tab w:val="left" w:pos="1662"/>
          <w:tab w:val="right" w:leader="dot" w:pos="9350"/>
        </w:tabs>
        <w:rPr>
          <w:ins w:id="267" w:author="Webb Roberts" w:date="2010-03-31T15:31:00Z"/>
          <w:rFonts w:asciiTheme="minorHAnsi" w:eastAsiaTheme="minorEastAsia" w:hAnsiTheme="minorHAnsi" w:cstheme="minorBidi"/>
          <w:noProof/>
        </w:rPr>
      </w:pPr>
      <w:ins w:id="268" w:author="Webb Roberts" w:date="2010-03-31T15:31:00Z">
        <w:r>
          <w:rPr>
            <w:noProof/>
          </w:rPr>
          <w:t>4.5.6</w:t>
        </w:r>
        <w:r>
          <w:rPr>
            <w:rFonts w:asciiTheme="minorHAnsi" w:eastAsiaTheme="minorEastAsia" w:hAnsiTheme="minorHAnsi" w:cstheme="minorBidi"/>
            <w:noProof/>
          </w:rPr>
          <w:tab/>
        </w:r>
        <w:r>
          <w:rPr>
            <w:noProof/>
          </w:rPr>
          <w:t>Do Not Duplicate Definitions</w:t>
        </w:r>
        <w:r>
          <w:rPr>
            <w:noProof/>
          </w:rPr>
          <w:tab/>
        </w:r>
        <w:r>
          <w:rPr>
            <w:noProof/>
          </w:rPr>
          <w:fldChar w:fldCharType="begin"/>
        </w:r>
        <w:r>
          <w:rPr>
            <w:noProof/>
          </w:rPr>
          <w:instrText xml:space="preserve"> PAGEREF _Toc131668896 \h </w:instrText>
        </w:r>
      </w:ins>
      <w:r w:rsidR="00A63659">
        <w:rPr>
          <w:noProof/>
        </w:rPr>
      </w:r>
      <w:r>
        <w:rPr>
          <w:noProof/>
        </w:rPr>
        <w:fldChar w:fldCharType="separate"/>
      </w:r>
      <w:ins w:id="269" w:author="Webb Roberts" w:date="2010-03-31T15:33:00Z">
        <w:r w:rsidR="00A63659">
          <w:rPr>
            <w:noProof/>
          </w:rPr>
          <w:t>26</w:t>
        </w:r>
      </w:ins>
      <w:ins w:id="270" w:author="Webb Roberts" w:date="2010-03-31T15:31:00Z">
        <w:r>
          <w:rPr>
            <w:noProof/>
          </w:rPr>
          <w:fldChar w:fldCharType="end"/>
        </w:r>
      </w:ins>
    </w:p>
    <w:p w:rsidR="00172983" w:rsidRDefault="00172983">
      <w:pPr>
        <w:pStyle w:val="TOC3"/>
        <w:numPr>
          <w:ins w:id="271" w:author="Webb Roberts" w:date="2010-03-31T15:31:00Z"/>
        </w:numPr>
        <w:tabs>
          <w:tab w:val="left" w:pos="1662"/>
          <w:tab w:val="right" w:leader="dot" w:pos="9350"/>
        </w:tabs>
        <w:rPr>
          <w:ins w:id="272" w:author="Webb Roberts" w:date="2010-03-31T15:31:00Z"/>
          <w:rFonts w:asciiTheme="minorHAnsi" w:eastAsiaTheme="minorEastAsia" w:hAnsiTheme="minorHAnsi" w:cstheme="minorBidi"/>
          <w:noProof/>
        </w:rPr>
      </w:pPr>
      <w:ins w:id="273" w:author="Webb Roberts" w:date="2010-03-31T15:31:00Z">
        <w:r>
          <w:rPr>
            <w:noProof/>
          </w:rPr>
          <w:t>4.5.7</w:t>
        </w:r>
        <w:r>
          <w:rPr>
            <w:rFonts w:asciiTheme="minorHAnsi" w:eastAsiaTheme="minorEastAsia" w:hAnsiTheme="minorHAnsi" w:cstheme="minorBidi"/>
            <w:noProof/>
          </w:rPr>
          <w:tab/>
        </w:r>
        <w:r>
          <w:rPr>
            <w:noProof/>
          </w:rPr>
          <w:t>Keep It Simple</w:t>
        </w:r>
        <w:r>
          <w:rPr>
            <w:noProof/>
          </w:rPr>
          <w:tab/>
        </w:r>
        <w:r>
          <w:rPr>
            <w:noProof/>
          </w:rPr>
          <w:fldChar w:fldCharType="begin"/>
        </w:r>
        <w:r>
          <w:rPr>
            <w:noProof/>
          </w:rPr>
          <w:instrText xml:space="preserve"> PAGEREF _Toc131668897 \h </w:instrText>
        </w:r>
      </w:ins>
      <w:r w:rsidR="00A63659">
        <w:rPr>
          <w:noProof/>
        </w:rPr>
      </w:r>
      <w:r>
        <w:rPr>
          <w:noProof/>
        </w:rPr>
        <w:fldChar w:fldCharType="separate"/>
      </w:r>
      <w:ins w:id="274" w:author="Webb Roberts" w:date="2010-03-31T15:33:00Z">
        <w:r w:rsidR="00A63659">
          <w:rPr>
            <w:noProof/>
          </w:rPr>
          <w:t>26</w:t>
        </w:r>
      </w:ins>
      <w:ins w:id="275" w:author="Webb Roberts" w:date="2010-03-31T15:31:00Z">
        <w:r>
          <w:rPr>
            <w:noProof/>
          </w:rPr>
          <w:fldChar w:fldCharType="end"/>
        </w:r>
      </w:ins>
    </w:p>
    <w:p w:rsidR="00172983" w:rsidRDefault="00172983">
      <w:pPr>
        <w:pStyle w:val="TOC3"/>
        <w:numPr>
          <w:ins w:id="276" w:author="Webb Roberts" w:date="2010-03-31T15:31:00Z"/>
        </w:numPr>
        <w:tabs>
          <w:tab w:val="left" w:pos="1662"/>
          <w:tab w:val="right" w:leader="dot" w:pos="9350"/>
        </w:tabs>
        <w:rPr>
          <w:ins w:id="277" w:author="Webb Roberts" w:date="2010-03-31T15:31:00Z"/>
          <w:rFonts w:asciiTheme="minorHAnsi" w:eastAsiaTheme="minorEastAsia" w:hAnsiTheme="minorHAnsi" w:cstheme="minorBidi"/>
          <w:noProof/>
        </w:rPr>
      </w:pPr>
      <w:ins w:id="278" w:author="Webb Roberts" w:date="2010-03-31T15:31:00Z">
        <w:r>
          <w:rPr>
            <w:noProof/>
          </w:rPr>
          <w:t>4.5.8</w:t>
        </w:r>
        <w:r>
          <w:rPr>
            <w:rFonts w:asciiTheme="minorHAnsi" w:eastAsiaTheme="minorEastAsia" w:hAnsiTheme="minorHAnsi" w:cstheme="minorBidi"/>
            <w:noProof/>
          </w:rPr>
          <w:tab/>
        </w:r>
        <w:r>
          <w:rPr>
            <w:noProof/>
          </w:rPr>
          <w:t>Be Aware of Scope</w:t>
        </w:r>
        <w:r>
          <w:rPr>
            <w:noProof/>
          </w:rPr>
          <w:tab/>
        </w:r>
        <w:r>
          <w:rPr>
            <w:noProof/>
          </w:rPr>
          <w:fldChar w:fldCharType="begin"/>
        </w:r>
        <w:r>
          <w:rPr>
            <w:noProof/>
          </w:rPr>
          <w:instrText xml:space="preserve"> PAGEREF _Toc131668898 \h </w:instrText>
        </w:r>
      </w:ins>
      <w:r w:rsidR="00A63659">
        <w:rPr>
          <w:noProof/>
        </w:rPr>
      </w:r>
      <w:r>
        <w:rPr>
          <w:noProof/>
        </w:rPr>
        <w:fldChar w:fldCharType="separate"/>
      </w:r>
      <w:ins w:id="279" w:author="Webb Roberts" w:date="2010-03-31T15:33:00Z">
        <w:r w:rsidR="00A63659">
          <w:rPr>
            <w:noProof/>
          </w:rPr>
          <w:t>26</w:t>
        </w:r>
      </w:ins>
      <w:ins w:id="280" w:author="Webb Roberts" w:date="2010-03-31T15:31:00Z">
        <w:r>
          <w:rPr>
            <w:noProof/>
          </w:rPr>
          <w:fldChar w:fldCharType="end"/>
        </w:r>
      </w:ins>
    </w:p>
    <w:p w:rsidR="00172983" w:rsidRDefault="00172983">
      <w:pPr>
        <w:pStyle w:val="TOC3"/>
        <w:numPr>
          <w:ins w:id="281" w:author="Webb Roberts" w:date="2010-03-31T15:31:00Z"/>
        </w:numPr>
        <w:tabs>
          <w:tab w:val="left" w:pos="1662"/>
          <w:tab w:val="right" w:leader="dot" w:pos="9350"/>
        </w:tabs>
        <w:rPr>
          <w:ins w:id="282" w:author="Webb Roberts" w:date="2010-03-31T15:31:00Z"/>
          <w:rFonts w:asciiTheme="minorHAnsi" w:eastAsiaTheme="minorEastAsia" w:hAnsiTheme="minorHAnsi" w:cstheme="minorBidi"/>
          <w:noProof/>
        </w:rPr>
      </w:pPr>
      <w:ins w:id="283" w:author="Webb Roberts" w:date="2010-03-31T15:31:00Z">
        <w:r>
          <w:rPr>
            <w:noProof/>
          </w:rPr>
          <w:t>4.5.9</w:t>
        </w:r>
        <w:r>
          <w:rPr>
            <w:rFonts w:asciiTheme="minorHAnsi" w:eastAsiaTheme="minorEastAsia" w:hAnsiTheme="minorHAnsi" w:cstheme="minorBidi"/>
            <w:noProof/>
          </w:rPr>
          <w:tab/>
        </w:r>
        <w:r>
          <w:rPr>
            <w:noProof/>
          </w:rPr>
          <w:t>Be Mindful of Namespace Cohesion</w:t>
        </w:r>
        <w:r>
          <w:rPr>
            <w:noProof/>
          </w:rPr>
          <w:tab/>
        </w:r>
        <w:r>
          <w:rPr>
            <w:noProof/>
          </w:rPr>
          <w:fldChar w:fldCharType="begin"/>
        </w:r>
        <w:r>
          <w:rPr>
            <w:noProof/>
          </w:rPr>
          <w:instrText xml:space="preserve"> PAGEREF _Toc131668899 \h </w:instrText>
        </w:r>
      </w:ins>
      <w:r w:rsidR="00A63659">
        <w:rPr>
          <w:noProof/>
        </w:rPr>
      </w:r>
      <w:r>
        <w:rPr>
          <w:noProof/>
        </w:rPr>
        <w:fldChar w:fldCharType="separate"/>
      </w:r>
      <w:ins w:id="284" w:author="Webb Roberts" w:date="2010-03-31T15:33:00Z">
        <w:r w:rsidR="00A63659">
          <w:rPr>
            <w:noProof/>
          </w:rPr>
          <w:t>27</w:t>
        </w:r>
      </w:ins>
      <w:ins w:id="285" w:author="Webb Roberts" w:date="2010-03-31T15:31:00Z">
        <w:r>
          <w:rPr>
            <w:noProof/>
          </w:rPr>
          <w:fldChar w:fldCharType="end"/>
        </w:r>
      </w:ins>
    </w:p>
    <w:p w:rsidR="00172983" w:rsidRDefault="00172983">
      <w:pPr>
        <w:pStyle w:val="TOC1"/>
        <w:numPr>
          <w:ins w:id="286" w:author="Webb Roberts" w:date="2010-03-31T15:31:00Z"/>
        </w:numPr>
        <w:tabs>
          <w:tab w:val="left" w:pos="362"/>
          <w:tab w:val="right" w:leader="dot" w:pos="9350"/>
        </w:tabs>
        <w:rPr>
          <w:ins w:id="287" w:author="Webb Roberts" w:date="2010-03-31T15:31:00Z"/>
          <w:rFonts w:asciiTheme="minorHAnsi" w:eastAsiaTheme="minorEastAsia" w:hAnsiTheme="minorHAnsi" w:cstheme="minorBidi"/>
          <w:noProof/>
        </w:rPr>
      </w:pPr>
      <w:ins w:id="288" w:author="Webb Roberts" w:date="2010-03-31T15:31:00Z">
        <w:r>
          <w:rPr>
            <w:noProof/>
          </w:rPr>
          <w:t>5</w:t>
        </w:r>
        <w:r>
          <w:rPr>
            <w:rFonts w:asciiTheme="minorHAnsi" w:eastAsiaTheme="minorEastAsia" w:hAnsiTheme="minorHAnsi" w:cstheme="minorBidi"/>
            <w:noProof/>
          </w:rPr>
          <w:tab/>
        </w:r>
        <w:r>
          <w:rPr>
            <w:noProof/>
          </w:rPr>
          <w:t>Relation to Standards</w:t>
        </w:r>
        <w:r>
          <w:rPr>
            <w:noProof/>
          </w:rPr>
          <w:tab/>
        </w:r>
        <w:r>
          <w:rPr>
            <w:noProof/>
          </w:rPr>
          <w:fldChar w:fldCharType="begin"/>
        </w:r>
        <w:r>
          <w:rPr>
            <w:noProof/>
          </w:rPr>
          <w:instrText xml:space="preserve"> PAGEREF _Toc131668900 \h </w:instrText>
        </w:r>
      </w:ins>
      <w:r w:rsidR="00A63659">
        <w:rPr>
          <w:noProof/>
        </w:rPr>
      </w:r>
      <w:r>
        <w:rPr>
          <w:noProof/>
        </w:rPr>
        <w:fldChar w:fldCharType="separate"/>
      </w:r>
      <w:ins w:id="289" w:author="Webb Roberts" w:date="2010-03-31T15:33:00Z">
        <w:r w:rsidR="00A63659">
          <w:rPr>
            <w:noProof/>
          </w:rPr>
          <w:t>27</w:t>
        </w:r>
      </w:ins>
      <w:ins w:id="290" w:author="Webb Roberts" w:date="2010-03-31T15:31:00Z">
        <w:r>
          <w:rPr>
            <w:noProof/>
          </w:rPr>
          <w:fldChar w:fldCharType="end"/>
        </w:r>
      </w:ins>
    </w:p>
    <w:p w:rsidR="00172983" w:rsidRDefault="00172983">
      <w:pPr>
        <w:pStyle w:val="TOC2"/>
        <w:numPr>
          <w:ins w:id="291" w:author="Webb Roberts" w:date="2010-03-31T15:31:00Z"/>
        </w:numPr>
        <w:tabs>
          <w:tab w:val="left" w:pos="904"/>
          <w:tab w:val="right" w:leader="dot" w:pos="9350"/>
        </w:tabs>
        <w:rPr>
          <w:ins w:id="292" w:author="Webb Roberts" w:date="2010-03-31T15:31:00Z"/>
          <w:rFonts w:asciiTheme="minorHAnsi" w:eastAsiaTheme="minorEastAsia" w:hAnsiTheme="minorHAnsi" w:cstheme="minorBidi"/>
          <w:noProof/>
        </w:rPr>
      </w:pPr>
      <w:ins w:id="293" w:author="Webb Roberts" w:date="2010-03-31T15:31:00Z">
        <w:r>
          <w:rPr>
            <w:noProof/>
          </w:rPr>
          <w:t>5.1</w:t>
        </w:r>
        <w:r>
          <w:rPr>
            <w:rFonts w:asciiTheme="minorHAnsi" w:eastAsiaTheme="minorEastAsia" w:hAnsiTheme="minorHAnsi" w:cstheme="minorBidi"/>
            <w:noProof/>
          </w:rPr>
          <w:tab/>
        </w:r>
        <w:r>
          <w:rPr>
            <w:noProof/>
          </w:rPr>
          <w:t>XML 1.0</w:t>
        </w:r>
        <w:r>
          <w:rPr>
            <w:noProof/>
          </w:rPr>
          <w:tab/>
        </w:r>
        <w:r>
          <w:rPr>
            <w:noProof/>
          </w:rPr>
          <w:fldChar w:fldCharType="begin"/>
        </w:r>
        <w:r>
          <w:rPr>
            <w:noProof/>
          </w:rPr>
          <w:instrText xml:space="preserve"> PAGEREF _Toc131668901 \h </w:instrText>
        </w:r>
      </w:ins>
      <w:r w:rsidR="00A63659">
        <w:rPr>
          <w:noProof/>
        </w:rPr>
      </w:r>
      <w:r>
        <w:rPr>
          <w:noProof/>
        </w:rPr>
        <w:fldChar w:fldCharType="separate"/>
      </w:r>
      <w:ins w:id="294" w:author="Webb Roberts" w:date="2010-03-31T15:33:00Z">
        <w:r w:rsidR="00A63659">
          <w:rPr>
            <w:noProof/>
          </w:rPr>
          <w:t>27</w:t>
        </w:r>
      </w:ins>
      <w:ins w:id="295" w:author="Webb Roberts" w:date="2010-03-31T15:31:00Z">
        <w:r>
          <w:rPr>
            <w:noProof/>
          </w:rPr>
          <w:fldChar w:fldCharType="end"/>
        </w:r>
      </w:ins>
    </w:p>
    <w:p w:rsidR="00172983" w:rsidRDefault="00172983">
      <w:pPr>
        <w:pStyle w:val="TOC2"/>
        <w:numPr>
          <w:ins w:id="296" w:author="Webb Roberts" w:date="2010-03-31T15:31:00Z"/>
        </w:numPr>
        <w:tabs>
          <w:tab w:val="left" w:pos="904"/>
          <w:tab w:val="right" w:leader="dot" w:pos="9350"/>
        </w:tabs>
        <w:rPr>
          <w:ins w:id="297" w:author="Webb Roberts" w:date="2010-03-31T15:31:00Z"/>
          <w:rFonts w:asciiTheme="minorHAnsi" w:eastAsiaTheme="minorEastAsia" w:hAnsiTheme="minorHAnsi" w:cstheme="minorBidi"/>
          <w:noProof/>
        </w:rPr>
      </w:pPr>
      <w:ins w:id="298" w:author="Webb Roberts" w:date="2010-03-31T15:31:00Z">
        <w:r>
          <w:rPr>
            <w:noProof/>
          </w:rPr>
          <w:t>5.2</w:t>
        </w:r>
        <w:r>
          <w:rPr>
            <w:rFonts w:asciiTheme="minorHAnsi" w:eastAsiaTheme="minorEastAsia" w:hAnsiTheme="minorHAnsi" w:cstheme="minorBidi"/>
            <w:noProof/>
          </w:rPr>
          <w:tab/>
        </w:r>
        <w:r>
          <w:rPr>
            <w:noProof/>
          </w:rPr>
          <w:t>XML Namespaces</w:t>
        </w:r>
        <w:r>
          <w:rPr>
            <w:noProof/>
          </w:rPr>
          <w:tab/>
        </w:r>
        <w:r>
          <w:rPr>
            <w:noProof/>
          </w:rPr>
          <w:fldChar w:fldCharType="begin"/>
        </w:r>
        <w:r>
          <w:rPr>
            <w:noProof/>
          </w:rPr>
          <w:instrText xml:space="preserve"> PAGEREF _Toc131668902 \h </w:instrText>
        </w:r>
      </w:ins>
      <w:r w:rsidR="00A63659">
        <w:rPr>
          <w:noProof/>
        </w:rPr>
      </w:r>
      <w:r>
        <w:rPr>
          <w:noProof/>
        </w:rPr>
        <w:fldChar w:fldCharType="separate"/>
      </w:r>
      <w:ins w:id="299" w:author="Webb Roberts" w:date="2010-03-31T15:33:00Z">
        <w:r w:rsidR="00A63659">
          <w:rPr>
            <w:noProof/>
          </w:rPr>
          <w:t>27</w:t>
        </w:r>
      </w:ins>
      <w:ins w:id="300" w:author="Webb Roberts" w:date="2010-03-31T15:31:00Z">
        <w:r>
          <w:rPr>
            <w:noProof/>
          </w:rPr>
          <w:fldChar w:fldCharType="end"/>
        </w:r>
      </w:ins>
    </w:p>
    <w:p w:rsidR="00172983" w:rsidRDefault="00172983">
      <w:pPr>
        <w:pStyle w:val="TOC2"/>
        <w:numPr>
          <w:ins w:id="301" w:author="Webb Roberts" w:date="2010-03-31T15:31:00Z"/>
        </w:numPr>
        <w:tabs>
          <w:tab w:val="left" w:pos="904"/>
          <w:tab w:val="right" w:leader="dot" w:pos="9350"/>
        </w:tabs>
        <w:rPr>
          <w:ins w:id="302" w:author="Webb Roberts" w:date="2010-03-31T15:31:00Z"/>
          <w:rFonts w:asciiTheme="minorHAnsi" w:eastAsiaTheme="minorEastAsia" w:hAnsiTheme="minorHAnsi" w:cstheme="minorBidi"/>
          <w:noProof/>
        </w:rPr>
      </w:pPr>
      <w:ins w:id="303" w:author="Webb Roberts" w:date="2010-03-31T15:31:00Z">
        <w:r>
          <w:rPr>
            <w:noProof/>
          </w:rPr>
          <w:t>5.3</w:t>
        </w:r>
        <w:r>
          <w:rPr>
            <w:rFonts w:asciiTheme="minorHAnsi" w:eastAsiaTheme="minorEastAsia" w:hAnsiTheme="minorHAnsi" w:cstheme="minorBidi"/>
            <w:noProof/>
          </w:rPr>
          <w:tab/>
        </w:r>
        <w:r>
          <w:rPr>
            <w:noProof/>
          </w:rPr>
          <w:t>XML Schema</w:t>
        </w:r>
        <w:r>
          <w:rPr>
            <w:noProof/>
          </w:rPr>
          <w:tab/>
        </w:r>
        <w:r>
          <w:rPr>
            <w:noProof/>
          </w:rPr>
          <w:fldChar w:fldCharType="begin"/>
        </w:r>
        <w:r>
          <w:rPr>
            <w:noProof/>
          </w:rPr>
          <w:instrText xml:space="preserve"> PAGEREF _Toc131668903 \h </w:instrText>
        </w:r>
      </w:ins>
      <w:r w:rsidR="00A63659">
        <w:rPr>
          <w:noProof/>
        </w:rPr>
      </w:r>
      <w:r>
        <w:rPr>
          <w:noProof/>
        </w:rPr>
        <w:fldChar w:fldCharType="separate"/>
      </w:r>
      <w:ins w:id="304" w:author="Webb Roberts" w:date="2010-03-31T15:33:00Z">
        <w:r w:rsidR="00A63659">
          <w:rPr>
            <w:noProof/>
          </w:rPr>
          <w:t>28</w:t>
        </w:r>
      </w:ins>
      <w:ins w:id="305" w:author="Webb Roberts" w:date="2010-03-31T15:31:00Z">
        <w:r>
          <w:rPr>
            <w:noProof/>
          </w:rPr>
          <w:fldChar w:fldCharType="end"/>
        </w:r>
      </w:ins>
    </w:p>
    <w:p w:rsidR="00172983" w:rsidRDefault="00172983">
      <w:pPr>
        <w:pStyle w:val="TOC2"/>
        <w:numPr>
          <w:ins w:id="306" w:author="Webb Roberts" w:date="2010-03-31T15:31:00Z"/>
        </w:numPr>
        <w:tabs>
          <w:tab w:val="left" w:pos="904"/>
          <w:tab w:val="right" w:leader="dot" w:pos="9350"/>
        </w:tabs>
        <w:rPr>
          <w:ins w:id="307" w:author="Webb Roberts" w:date="2010-03-31T15:31:00Z"/>
          <w:rFonts w:asciiTheme="minorHAnsi" w:eastAsiaTheme="minorEastAsia" w:hAnsiTheme="minorHAnsi" w:cstheme="minorBidi"/>
          <w:noProof/>
        </w:rPr>
      </w:pPr>
      <w:ins w:id="308" w:author="Webb Roberts" w:date="2010-03-31T15:31:00Z">
        <w:r>
          <w:rPr>
            <w:noProof/>
          </w:rPr>
          <w:t>5.4</w:t>
        </w:r>
        <w:r>
          <w:rPr>
            <w:rFonts w:asciiTheme="minorHAnsi" w:eastAsiaTheme="minorEastAsia" w:hAnsiTheme="minorHAnsi" w:cstheme="minorBidi"/>
            <w:noProof/>
          </w:rPr>
          <w:tab/>
        </w:r>
        <w:r>
          <w:rPr>
            <w:noProof/>
          </w:rPr>
          <w:t>ISO 11179, Part 4</w:t>
        </w:r>
        <w:r>
          <w:rPr>
            <w:noProof/>
          </w:rPr>
          <w:tab/>
        </w:r>
        <w:r>
          <w:rPr>
            <w:noProof/>
          </w:rPr>
          <w:fldChar w:fldCharType="begin"/>
        </w:r>
        <w:r>
          <w:rPr>
            <w:noProof/>
          </w:rPr>
          <w:instrText xml:space="preserve"> PAGEREF _Toc131668904 \h </w:instrText>
        </w:r>
      </w:ins>
      <w:r w:rsidR="00A63659">
        <w:rPr>
          <w:noProof/>
        </w:rPr>
      </w:r>
      <w:r>
        <w:rPr>
          <w:noProof/>
        </w:rPr>
        <w:fldChar w:fldCharType="separate"/>
      </w:r>
      <w:ins w:id="309" w:author="Webb Roberts" w:date="2010-03-31T15:33:00Z">
        <w:r w:rsidR="00A63659">
          <w:rPr>
            <w:noProof/>
          </w:rPr>
          <w:t>28</w:t>
        </w:r>
      </w:ins>
      <w:ins w:id="310" w:author="Webb Roberts" w:date="2010-03-31T15:31:00Z">
        <w:r>
          <w:rPr>
            <w:noProof/>
          </w:rPr>
          <w:fldChar w:fldCharType="end"/>
        </w:r>
      </w:ins>
    </w:p>
    <w:p w:rsidR="00172983" w:rsidRDefault="00172983">
      <w:pPr>
        <w:pStyle w:val="TOC2"/>
        <w:numPr>
          <w:ins w:id="311" w:author="Webb Roberts" w:date="2010-03-31T15:31:00Z"/>
        </w:numPr>
        <w:tabs>
          <w:tab w:val="left" w:pos="904"/>
          <w:tab w:val="right" w:leader="dot" w:pos="9350"/>
        </w:tabs>
        <w:rPr>
          <w:ins w:id="312" w:author="Webb Roberts" w:date="2010-03-31T15:31:00Z"/>
          <w:rFonts w:asciiTheme="minorHAnsi" w:eastAsiaTheme="minorEastAsia" w:hAnsiTheme="minorHAnsi" w:cstheme="minorBidi"/>
          <w:noProof/>
        </w:rPr>
      </w:pPr>
      <w:ins w:id="313" w:author="Webb Roberts" w:date="2010-03-31T15:31:00Z">
        <w:r>
          <w:rPr>
            <w:noProof/>
          </w:rPr>
          <w:t>5.5</w:t>
        </w:r>
        <w:r>
          <w:rPr>
            <w:rFonts w:asciiTheme="minorHAnsi" w:eastAsiaTheme="minorEastAsia" w:hAnsiTheme="minorHAnsi" w:cstheme="minorBidi"/>
            <w:noProof/>
          </w:rPr>
          <w:tab/>
        </w:r>
        <w:r>
          <w:rPr>
            <w:noProof/>
          </w:rPr>
          <w:t>ISO 11179, Part 5</w:t>
        </w:r>
        <w:r>
          <w:rPr>
            <w:noProof/>
          </w:rPr>
          <w:tab/>
        </w:r>
        <w:r>
          <w:rPr>
            <w:noProof/>
          </w:rPr>
          <w:fldChar w:fldCharType="begin"/>
        </w:r>
        <w:r>
          <w:rPr>
            <w:noProof/>
          </w:rPr>
          <w:instrText xml:space="preserve"> PAGEREF _Toc131668905 \h </w:instrText>
        </w:r>
      </w:ins>
      <w:r w:rsidR="00A63659">
        <w:rPr>
          <w:noProof/>
        </w:rPr>
      </w:r>
      <w:r>
        <w:rPr>
          <w:noProof/>
        </w:rPr>
        <w:fldChar w:fldCharType="separate"/>
      </w:r>
      <w:ins w:id="314" w:author="Webb Roberts" w:date="2010-03-31T15:33:00Z">
        <w:r w:rsidR="00A63659">
          <w:rPr>
            <w:noProof/>
          </w:rPr>
          <w:t>30</w:t>
        </w:r>
      </w:ins>
      <w:ins w:id="315" w:author="Webb Roberts" w:date="2010-03-31T15:31:00Z">
        <w:r>
          <w:rPr>
            <w:noProof/>
          </w:rPr>
          <w:fldChar w:fldCharType="end"/>
        </w:r>
      </w:ins>
    </w:p>
    <w:p w:rsidR="00172983" w:rsidRDefault="00172983">
      <w:pPr>
        <w:pStyle w:val="TOC1"/>
        <w:numPr>
          <w:ins w:id="316" w:author="Webb Roberts" w:date="2010-03-31T15:31:00Z"/>
        </w:numPr>
        <w:tabs>
          <w:tab w:val="left" w:pos="362"/>
          <w:tab w:val="right" w:leader="dot" w:pos="9350"/>
        </w:tabs>
        <w:rPr>
          <w:ins w:id="317" w:author="Webb Roberts" w:date="2010-03-31T15:31:00Z"/>
          <w:rFonts w:asciiTheme="minorHAnsi" w:eastAsiaTheme="minorEastAsia" w:hAnsiTheme="minorHAnsi" w:cstheme="minorBidi"/>
          <w:noProof/>
        </w:rPr>
      </w:pPr>
      <w:ins w:id="318" w:author="Webb Roberts" w:date="2010-03-31T15:31:00Z">
        <w:r>
          <w:rPr>
            <w:noProof/>
          </w:rPr>
          <w:t>6</w:t>
        </w:r>
        <w:r>
          <w:rPr>
            <w:rFonts w:asciiTheme="minorHAnsi" w:eastAsiaTheme="minorEastAsia" w:hAnsiTheme="minorHAnsi" w:cstheme="minorBidi"/>
            <w:noProof/>
          </w:rPr>
          <w:tab/>
        </w:r>
        <w:r>
          <w:rPr>
            <w:noProof/>
          </w:rPr>
          <w:t>XML Schema Design Rules</w:t>
        </w:r>
        <w:r>
          <w:rPr>
            <w:noProof/>
          </w:rPr>
          <w:tab/>
        </w:r>
        <w:r>
          <w:rPr>
            <w:noProof/>
          </w:rPr>
          <w:fldChar w:fldCharType="begin"/>
        </w:r>
        <w:r>
          <w:rPr>
            <w:noProof/>
          </w:rPr>
          <w:instrText xml:space="preserve"> PAGEREF _Toc131668906 \h </w:instrText>
        </w:r>
      </w:ins>
      <w:r w:rsidR="00A63659">
        <w:rPr>
          <w:noProof/>
        </w:rPr>
      </w:r>
      <w:r>
        <w:rPr>
          <w:noProof/>
        </w:rPr>
        <w:fldChar w:fldCharType="separate"/>
      </w:r>
      <w:ins w:id="319" w:author="Webb Roberts" w:date="2010-03-31T15:33:00Z">
        <w:r w:rsidR="00A63659">
          <w:rPr>
            <w:noProof/>
          </w:rPr>
          <w:t>31</w:t>
        </w:r>
      </w:ins>
      <w:ins w:id="320" w:author="Webb Roberts" w:date="2010-03-31T15:31:00Z">
        <w:r>
          <w:rPr>
            <w:noProof/>
          </w:rPr>
          <w:fldChar w:fldCharType="end"/>
        </w:r>
      </w:ins>
    </w:p>
    <w:p w:rsidR="00172983" w:rsidRDefault="00172983">
      <w:pPr>
        <w:pStyle w:val="TOC2"/>
        <w:numPr>
          <w:ins w:id="321" w:author="Webb Roberts" w:date="2010-03-31T15:31:00Z"/>
        </w:numPr>
        <w:tabs>
          <w:tab w:val="left" w:pos="904"/>
          <w:tab w:val="right" w:leader="dot" w:pos="9350"/>
        </w:tabs>
        <w:rPr>
          <w:ins w:id="322" w:author="Webb Roberts" w:date="2010-03-31T15:31:00Z"/>
          <w:rFonts w:asciiTheme="minorHAnsi" w:eastAsiaTheme="minorEastAsia" w:hAnsiTheme="minorHAnsi" w:cstheme="minorBidi"/>
          <w:noProof/>
        </w:rPr>
      </w:pPr>
      <w:ins w:id="323" w:author="Webb Roberts" w:date="2010-03-31T15:31:00Z">
        <w:r>
          <w:rPr>
            <w:noProof/>
          </w:rPr>
          <w:t>6.1</w:t>
        </w:r>
        <w:r>
          <w:rPr>
            <w:rFonts w:asciiTheme="minorHAnsi" w:eastAsiaTheme="minorEastAsia" w:hAnsiTheme="minorHAnsi" w:cstheme="minorBidi"/>
            <w:noProof/>
          </w:rPr>
          <w:tab/>
        </w:r>
        <w:r>
          <w:rPr>
            <w:noProof/>
          </w:rPr>
          <w:t>Restrictions on XML Schema Constructs</w:t>
        </w:r>
        <w:r>
          <w:rPr>
            <w:noProof/>
          </w:rPr>
          <w:tab/>
        </w:r>
        <w:r>
          <w:rPr>
            <w:noProof/>
          </w:rPr>
          <w:fldChar w:fldCharType="begin"/>
        </w:r>
        <w:r>
          <w:rPr>
            <w:noProof/>
          </w:rPr>
          <w:instrText xml:space="preserve"> PAGEREF _Toc131668907 \h </w:instrText>
        </w:r>
      </w:ins>
      <w:r w:rsidR="00A63659">
        <w:rPr>
          <w:noProof/>
        </w:rPr>
      </w:r>
      <w:r>
        <w:rPr>
          <w:noProof/>
        </w:rPr>
        <w:fldChar w:fldCharType="separate"/>
      </w:r>
      <w:ins w:id="324" w:author="Webb Roberts" w:date="2010-03-31T15:33:00Z">
        <w:r w:rsidR="00A63659">
          <w:rPr>
            <w:noProof/>
          </w:rPr>
          <w:t>31</w:t>
        </w:r>
      </w:ins>
      <w:ins w:id="325" w:author="Webb Roberts" w:date="2010-03-31T15:31:00Z">
        <w:r>
          <w:rPr>
            <w:noProof/>
          </w:rPr>
          <w:fldChar w:fldCharType="end"/>
        </w:r>
      </w:ins>
    </w:p>
    <w:p w:rsidR="00172983" w:rsidRDefault="00172983">
      <w:pPr>
        <w:pStyle w:val="TOC3"/>
        <w:numPr>
          <w:ins w:id="326" w:author="Webb Roberts" w:date="2010-03-31T15:31:00Z"/>
        </w:numPr>
        <w:tabs>
          <w:tab w:val="left" w:pos="1662"/>
          <w:tab w:val="right" w:leader="dot" w:pos="9350"/>
        </w:tabs>
        <w:rPr>
          <w:ins w:id="327" w:author="Webb Roberts" w:date="2010-03-31T15:31:00Z"/>
          <w:rFonts w:asciiTheme="minorHAnsi" w:eastAsiaTheme="minorEastAsia" w:hAnsiTheme="minorHAnsi" w:cstheme="minorBidi"/>
          <w:noProof/>
        </w:rPr>
      </w:pPr>
      <w:ins w:id="328" w:author="Webb Roberts" w:date="2010-03-31T15:31:00Z">
        <w:r>
          <w:rPr>
            <w:noProof/>
          </w:rPr>
          <w:t>6.1.1</w:t>
        </w:r>
        <w:r>
          <w:rPr>
            <w:rFonts w:asciiTheme="minorHAnsi" w:eastAsiaTheme="minorEastAsia" w:hAnsiTheme="minorHAnsi" w:cstheme="minorBidi"/>
            <w:noProof/>
          </w:rPr>
          <w:tab/>
        </w:r>
        <w:r>
          <w:rPr>
            <w:noProof/>
          </w:rPr>
          <w:t>No Mixed Content</w:t>
        </w:r>
        <w:r>
          <w:rPr>
            <w:noProof/>
          </w:rPr>
          <w:tab/>
        </w:r>
        <w:r>
          <w:rPr>
            <w:noProof/>
          </w:rPr>
          <w:fldChar w:fldCharType="begin"/>
        </w:r>
        <w:r>
          <w:rPr>
            <w:noProof/>
          </w:rPr>
          <w:instrText xml:space="preserve"> PAGEREF _Toc131668908 \h </w:instrText>
        </w:r>
      </w:ins>
      <w:r w:rsidR="00A63659">
        <w:rPr>
          <w:noProof/>
        </w:rPr>
      </w:r>
      <w:r>
        <w:rPr>
          <w:noProof/>
        </w:rPr>
        <w:fldChar w:fldCharType="separate"/>
      </w:r>
      <w:ins w:id="329" w:author="Webb Roberts" w:date="2010-03-31T15:33:00Z">
        <w:r w:rsidR="00A63659">
          <w:rPr>
            <w:noProof/>
          </w:rPr>
          <w:t>32</w:t>
        </w:r>
      </w:ins>
      <w:ins w:id="330" w:author="Webb Roberts" w:date="2010-03-31T15:31:00Z">
        <w:r>
          <w:rPr>
            <w:noProof/>
          </w:rPr>
          <w:fldChar w:fldCharType="end"/>
        </w:r>
      </w:ins>
    </w:p>
    <w:p w:rsidR="00172983" w:rsidRDefault="00172983">
      <w:pPr>
        <w:pStyle w:val="TOC3"/>
        <w:numPr>
          <w:ins w:id="331" w:author="Webb Roberts" w:date="2010-03-31T15:31:00Z"/>
        </w:numPr>
        <w:tabs>
          <w:tab w:val="left" w:pos="1662"/>
          <w:tab w:val="right" w:leader="dot" w:pos="9350"/>
        </w:tabs>
        <w:rPr>
          <w:ins w:id="332" w:author="Webb Roberts" w:date="2010-03-31T15:31:00Z"/>
          <w:rFonts w:asciiTheme="minorHAnsi" w:eastAsiaTheme="minorEastAsia" w:hAnsiTheme="minorHAnsi" w:cstheme="minorBidi"/>
          <w:noProof/>
        </w:rPr>
      </w:pPr>
      <w:ins w:id="333" w:author="Webb Roberts" w:date="2010-03-31T15:31:00Z">
        <w:r>
          <w:rPr>
            <w:noProof/>
          </w:rPr>
          <w:t>6.1.2</w:t>
        </w:r>
        <w:r>
          <w:rPr>
            <w:rFonts w:asciiTheme="minorHAnsi" w:eastAsiaTheme="minorEastAsia" w:hAnsiTheme="minorHAnsi" w:cstheme="minorBidi"/>
            <w:noProof/>
          </w:rPr>
          <w:tab/>
        </w:r>
        <w:r>
          <w:rPr>
            <w:noProof/>
          </w:rPr>
          <w:t>No Notations</w:t>
        </w:r>
        <w:r>
          <w:rPr>
            <w:noProof/>
          </w:rPr>
          <w:tab/>
        </w:r>
        <w:r>
          <w:rPr>
            <w:noProof/>
          </w:rPr>
          <w:fldChar w:fldCharType="begin"/>
        </w:r>
        <w:r>
          <w:rPr>
            <w:noProof/>
          </w:rPr>
          <w:instrText xml:space="preserve"> PAGEREF _Toc131668909 \h </w:instrText>
        </w:r>
      </w:ins>
      <w:r w:rsidR="00A63659">
        <w:rPr>
          <w:noProof/>
        </w:rPr>
      </w:r>
      <w:r>
        <w:rPr>
          <w:noProof/>
        </w:rPr>
        <w:fldChar w:fldCharType="separate"/>
      </w:r>
      <w:ins w:id="334" w:author="Webb Roberts" w:date="2010-03-31T15:33:00Z">
        <w:r w:rsidR="00A63659">
          <w:rPr>
            <w:noProof/>
          </w:rPr>
          <w:t>32</w:t>
        </w:r>
      </w:ins>
      <w:ins w:id="335" w:author="Webb Roberts" w:date="2010-03-31T15:31:00Z">
        <w:r>
          <w:rPr>
            <w:noProof/>
          </w:rPr>
          <w:fldChar w:fldCharType="end"/>
        </w:r>
      </w:ins>
    </w:p>
    <w:p w:rsidR="00172983" w:rsidRDefault="00172983">
      <w:pPr>
        <w:pStyle w:val="TOC3"/>
        <w:numPr>
          <w:ins w:id="336" w:author="Webb Roberts" w:date="2010-03-31T15:31:00Z"/>
        </w:numPr>
        <w:tabs>
          <w:tab w:val="left" w:pos="1662"/>
          <w:tab w:val="right" w:leader="dot" w:pos="9350"/>
        </w:tabs>
        <w:rPr>
          <w:ins w:id="337" w:author="Webb Roberts" w:date="2010-03-31T15:31:00Z"/>
          <w:rFonts w:asciiTheme="minorHAnsi" w:eastAsiaTheme="minorEastAsia" w:hAnsiTheme="minorHAnsi" w:cstheme="minorBidi"/>
          <w:noProof/>
        </w:rPr>
      </w:pPr>
      <w:ins w:id="338" w:author="Webb Roberts" w:date="2010-03-31T15:31:00Z">
        <w:r>
          <w:rPr>
            <w:noProof/>
          </w:rPr>
          <w:t>6.1.3</w:t>
        </w:r>
        <w:r>
          <w:rPr>
            <w:rFonts w:asciiTheme="minorHAnsi" w:eastAsiaTheme="minorEastAsia" w:hAnsiTheme="minorHAnsi" w:cstheme="minorBidi"/>
            <w:noProof/>
          </w:rPr>
          <w:tab/>
        </w:r>
        <w:r>
          <w:rPr>
            <w:noProof/>
          </w:rPr>
          <w:t>No Schema Inclusion</w:t>
        </w:r>
        <w:r>
          <w:rPr>
            <w:noProof/>
          </w:rPr>
          <w:tab/>
        </w:r>
        <w:r>
          <w:rPr>
            <w:noProof/>
          </w:rPr>
          <w:fldChar w:fldCharType="begin"/>
        </w:r>
        <w:r>
          <w:rPr>
            <w:noProof/>
          </w:rPr>
          <w:instrText xml:space="preserve"> PAGEREF _Toc131668910 \h </w:instrText>
        </w:r>
      </w:ins>
      <w:r w:rsidR="00A63659">
        <w:rPr>
          <w:noProof/>
        </w:rPr>
      </w:r>
      <w:r>
        <w:rPr>
          <w:noProof/>
        </w:rPr>
        <w:fldChar w:fldCharType="separate"/>
      </w:r>
      <w:ins w:id="339" w:author="Webb Roberts" w:date="2010-03-31T15:33:00Z">
        <w:r w:rsidR="00A63659">
          <w:rPr>
            <w:noProof/>
          </w:rPr>
          <w:t>32</w:t>
        </w:r>
      </w:ins>
      <w:ins w:id="340" w:author="Webb Roberts" w:date="2010-03-31T15:31:00Z">
        <w:r>
          <w:rPr>
            <w:noProof/>
          </w:rPr>
          <w:fldChar w:fldCharType="end"/>
        </w:r>
      </w:ins>
    </w:p>
    <w:p w:rsidR="00172983" w:rsidRDefault="00172983">
      <w:pPr>
        <w:pStyle w:val="TOC3"/>
        <w:numPr>
          <w:ins w:id="341" w:author="Webb Roberts" w:date="2010-03-31T15:31:00Z"/>
        </w:numPr>
        <w:tabs>
          <w:tab w:val="left" w:pos="1662"/>
          <w:tab w:val="right" w:leader="dot" w:pos="9350"/>
        </w:tabs>
        <w:rPr>
          <w:ins w:id="342" w:author="Webb Roberts" w:date="2010-03-31T15:31:00Z"/>
          <w:rFonts w:asciiTheme="minorHAnsi" w:eastAsiaTheme="minorEastAsia" w:hAnsiTheme="minorHAnsi" w:cstheme="minorBidi"/>
          <w:noProof/>
        </w:rPr>
      </w:pPr>
      <w:ins w:id="343" w:author="Webb Roberts" w:date="2010-03-31T15:31:00Z">
        <w:r>
          <w:rPr>
            <w:noProof/>
          </w:rPr>
          <w:t>6.1.4</w:t>
        </w:r>
        <w:r>
          <w:rPr>
            <w:rFonts w:asciiTheme="minorHAnsi" w:eastAsiaTheme="minorEastAsia" w:hAnsiTheme="minorHAnsi" w:cstheme="minorBidi"/>
            <w:noProof/>
          </w:rPr>
          <w:tab/>
        </w:r>
        <w:r>
          <w:rPr>
            <w:noProof/>
          </w:rPr>
          <w:t>No Schema Redefinition</w:t>
        </w:r>
        <w:r>
          <w:rPr>
            <w:noProof/>
          </w:rPr>
          <w:tab/>
        </w:r>
        <w:r>
          <w:rPr>
            <w:noProof/>
          </w:rPr>
          <w:fldChar w:fldCharType="begin"/>
        </w:r>
        <w:r>
          <w:rPr>
            <w:noProof/>
          </w:rPr>
          <w:instrText xml:space="preserve"> PAGEREF _Toc131668911 \h </w:instrText>
        </w:r>
      </w:ins>
      <w:r w:rsidR="00A63659">
        <w:rPr>
          <w:noProof/>
        </w:rPr>
      </w:r>
      <w:r>
        <w:rPr>
          <w:noProof/>
        </w:rPr>
        <w:fldChar w:fldCharType="separate"/>
      </w:r>
      <w:ins w:id="344" w:author="Webb Roberts" w:date="2010-03-31T15:33:00Z">
        <w:r w:rsidR="00A63659">
          <w:rPr>
            <w:noProof/>
          </w:rPr>
          <w:t>33</w:t>
        </w:r>
      </w:ins>
      <w:ins w:id="345" w:author="Webb Roberts" w:date="2010-03-31T15:31:00Z">
        <w:r>
          <w:rPr>
            <w:noProof/>
          </w:rPr>
          <w:fldChar w:fldCharType="end"/>
        </w:r>
      </w:ins>
    </w:p>
    <w:p w:rsidR="00172983" w:rsidRDefault="00172983">
      <w:pPr>
        <w:pStyle w:val="TOC3"/>
        <w:numPr>
          <w:ins w:id="346" w:author="Webb Roberts" w:date="2010-03-31T15:31:00Z"/>
        </w:numPr>
        <w:tabs>
          <w:tab w:val="left" w:pos="1662"/>
          <w:tab w:val="right" w:leader="dot" w:pos="9350"/>
        </w:tabs>
        <w:rPr>
          <w:ins w:id="347" w:author="Webb Roberts" w:date="2010-03-31T15:31:00Z"/>
          <w:rFonts w:asciiTheme="minorHAnsi" w:eastAsiaTheme="minorEastAsia" w:hAnsiTheme="minorHAnsi" w:cstheme="minorBidi"/>
          <w:noProof/>
        </w:rPr>
      </w:pPr>
      <w:ins w:id="348" w:author="Webb Roberts" w:date="2010-03-31T15:31:00Z">
        <w:r>
          <w:rPr>
            <w:noProof/>
          </w:rPr>
          <w:t>6.1.5</w:t>
        </w:r>
        <w:r>
          <w:rPr>
            <w:rFonts w:asciiTheme="minorHAnsi" w:eastAsiaTheme="minorEastAsia" w:hAnsiTheme="minorHAnsi" w:cstheme="minorBidi"/>
            <w:noProof/>
          </w:rPr>
          <w:tab/>
        </w:r>
        <w:r>
          <w:rPr>
            <w:noProof/>
          </w:rPr>
          <w:t>Wildcard Restrictions</w:t>
        </w:r>
        <w:r>
          <w:rPr>
            <w:noProof/>
          </w:rPr>
          <w:tab/>
        </w:r>
        <w:r>
          <w:rPr>
            <w:noProof/>
          </w:rPr>
          <w:fldChar w:fldCharType="begin"/>
        </w:r>
        <w:r>
          <w:rPr>
            <w:noProof/>
          </w:rPr>
          <w:instrText xml:space="preserve"> PAGEREF _Toc131668912 \h </w:instrText>
        </w:r>
      </w:ins>
      <w:r w:rsidR="00A63659">
        <w:rPr>
          <w:noProof/>
        </w:rPr>
      </w:r>
      <w:r>
        <w:rPr>
          <w:noProof/>
        </w:rPr>
        <w:fldChar w:fldCharType="separate"/>
      </w:r>
      <w:ins w:id="349" w:author="Webb Roberts" w:date="2010-03-31T15:33:00Z">
        <w:r w:rsidR="00A63659">
          <w:rPr>
            <w:noProof/>
          </w:rPr>
          <w:t>33</w:t>
        </w:r>
      </w:ins>
      <w:ins w:id="350" w:author="Webb Roberts" w:date="2010-03-31T15:31:00Z">
        <w:r>
          <w:rPr>
            <w:noProof/>
          </w:rPr>
          <w:fldChar w:fldCharType="end"/>
        </w:r>
      </w:ins>
    </w:p>
    <w:p w:rsidR="00172983" w:rsidRDefault="00172983">
      <w:pPr>
        <w:pStyle w:val="TOC4"/>
        <w:numPr>
          <w:ins w:id="351" w:author="Webb Roberts" w:date="2010-03-31T15:31:00Z"/>
        </w:numPr>
        <w:tabs>
          <w:tab w:val="left" w:pos="2463"/>
          <w:tab w:val="right" w:leader="dot" w:pos="9350"/>
        </w:tabs>
        <w:rPr>
          <w:ins w:id="352" w:author="Webb Roberts" w:date="2010-03-31T15:31:00Z"/>
          <w:rFonts w:asciiTheme="minorHAnsi" w:eastAsiaTheme="minorEastAsia" w:hAnsiTheme="minorHAnsi" w:cstheme="minorBidi"/>
          <w:noProof/>
        </w:rPr>
      </w:pPr>
      <w:ins w:id="353" w:author="Webb Roberts" w:date="2010-03-31T15:31:00Z">
        <w:r>
          <w:rPr>
            <w:noProof/>
          </w:rPr>
          <w:t>6.1.5.1</w:t>
        </w:r>
        <w:r>
          <w:rPr>
            <w:rFonts w:asciiTheme="minorHAnsi" w:eastAsiaTheme="minorEastAsia" w:hAnsiTheme="minorHAnsi" w:cstheme="minorBidi"/>
            <w:noProof/>
          </w:rPr>
          <w:tab/>
        </w:r>
        <w:r>
          <w:rPr>
            <w:noProof/>
          </w:rPr>
          <w:t>No Unconstrained Type Substitution</w:t>
        </w:r>
        <w:r>
          <w:rPr>
            <w:noProof/>
          </w:rPr>
          <w:tab/>
        </w:r>
        <w:r>
          <w:rPr>
            <w:noProof/>
          </w:rPr>
          <w:fldChar w:fldCharType="begin"/>
        </w:r>
        <w:r>
          <w:rPr>
            <w:noProof/>
          </w:rPr>
          <w:instrText xml:space="preserve"> PAGEREF _Toc131668913 \h </w:instrText>
        </w:r>
      </w:ins>
      <w:r w:rsidR="00A63659">
        <w:rPr>
          <w:noProof/>
        </w:rPr>
      </w:r>
      <w:r>
        <w:rPr>
          <w:noProof/>
        </w:rPr>
        <w:fldChar w:fldCharType="separate"/>
      </w:r>
      <w:ins w:id="354" w:author="Webb Roberts" w:date="2010-03-31T15:33:00Z">
        <w:r w:rsidR="00A63659">
          <w:rPr>
            <w:noProof/>
          </w:rPr>
          <w:t>33</w:t>
        </w:r>
      </w:ins>
      <w:ins w:id="355" w:author="Webb Roberts" w:date="2010-03-31T15:31:00Z">
        <w:r>
          <w:rPr>
            <w:noProof/>
          </w:rPr>
          <w:fldChar w:fldCharType="end"/>
        </w:r>
      </w:ins>
    </w:p>
    <w:p w:rsidR="00172983" w:rsidRDefault="00172983">
      <w:pPr>
        <w:pStyle w:val="TOC4"/>
        <w:numPr>
          <w:ins w:id="356" w:author="Webb Roberts" w:date="2010-03-31T15:31:00Z"/>
        </w:numPr>
        <w:tabs>
          <w:tab w:val="left" w:pos="2463"/>
          <w:tab w:val="right" w:leader="dot" w:pos="9350"/>
        </w:tabs>
        <w:rPr>
          <w:ins w:id="357" w:author="Webb Roberts" w:date="2010-03-31T15:31:00Z"/>
          <w:rFonts w:asciiTheme="minorHAnsi" w:eastAsiaTheme="minorEastAsia" w:hAnsiTheme="minorHAnsi" w:cstheme="minorBidi"/>
          <w:noProof/>
        </w:rPr>
      </w:pPr>
      <w:ins w:id="358" w:author="Webb Roberts" w:date="2010-03-31T15:31:00Z">
        <w:r>
          <w:rPr>
            <w:noProof/>
          </w:rPr>
          <w:t>6.1.5.2</w:t>
        </w:r>
        <w:r>
          <w:rPr>
            <w:rFonts w:asciiTheme="minorHAnsi" w:eastAsiaTheme="minorEastAsia" w:hAnsiTheme="minorHAnsi" w:cstheme="minorBidi"/>
            <w:noProof/>
          </w:rPr>
          <w:tab/>
        </w:r>
        <w:r>
          <w:rPr>
            <w:noProof/>
          </w:rPr>
          <w:t>No Unconstrained Text Substitution</w:t>
        </w:r>
        <w:r>
          <w:rPr>
            <w:noProof/>
          </w:rPr>
          <w:tab/>
        </w:r>
        <w:r>
          <w:rPr>
            <w:noProof/>
          </w:rPr>
          <w:fldChar w:fldCharType="begin"/>
        </w:r>
        <w:r>
          <w:rPr>
            <w:noProof/>
          </w:rPr>
          <w:instrText xml:space="preserve"> PAGEREF _Toc131668914 \h </w:instrText>
        </w:r>
      </w:ins>
      <w:r w:rsidR="00A63659">
        <w:rPr>
          <w:noProof/>
        </w:rPr>
      </w:r>
      <w:r>
        <w:rPr>
          <w:noProof/>
        </w:rPr>
        <w:fldChar w:fldCharType="separate"/>
      </w:r>
      <w:ins w:id="359" w:author="Webb Roberts" w:date="2010-03-31T15:33:00Z">
        <w:r w:rsidR="00A63659">
          <w:rPr>
            <w:noProof/>
          </w:rPr>
          <w:t>33</w:t>
        </w:r>
      </w:ins>
      <w:ins w:id="360" w:author="Webb Roberts" w:date="2010-03-31T15:31:00Z">
        <w:r>
          <w:rPr>
            <w:noProof/>
          </w:rPr>
          <w:fldChar w:fldCharType="end"/>
        </w:r>
      </w:ins>
    </w:p>
    <w:p w:rsidR="00172983" w:rsidRDefault="00172983">
      <w:pPr>
        <w:pStyle w:val="TOC4"/>
        <w:numPr>
          <w:ins w:id="361" w:author="Webb Roberts" w:date="2010-03-31T15:31:00Z"/>
        </w:numPr>
        <w:tabs>
          <w:tab w:val="left" w:pos="2463"/>
          <w:tab w:val="right" w:leader="dot" w:pos="9350"/>
        </w:tabs>
        <w:rPr>
          <w:ins w:id="362" w:author="Webb Roberts" w:date="2010-03-31T15:31:00Z"/>
          <w:rFonts w:asciiTheme="minorHAnsi" w:eastAsiaTheme="minorEastAsia" w:hAnsiTheme="minorHAnsi" w:cstheme="minorBidi"/>
          <w:noProof/>
        </w:rPr>
      </w:pPr>
      <w:ins w:id="363" w:author="Webb Roberts" w:date="2010-03-31T15:31:00Z">
        <w:r>
          <w:rPr>
            <w:noProof/>
          </w:rPr>
          <w:t>6.1.5.3</w:t>
        </w:r>
        <w:r>
          <w:rPr>
            <w:rFonts w:asciiTheme="minorHAnsi" w:eastAsiaTheme="minorEastAsia" w:hAnsiTheme="minorHAnsi" w:cstheme="minorBidi"/>
            <w:noProof/>
          </w:rPr>
          <w:tab/>
        </w:r>
        <w:r>
          <w:rPr>
            <w:noProof/>
          </w:rPr>
          <w:t>Untyped Elements Must Be Abstract</w:t>
        </w:r>
        <w:r>
          <w:rPr>
            <w:noProof/>
          </w:rPr>
          <w:tab/>
        </w:r>
        <w:r>
          <w:rPr>
            <w:noProof/>
          </w:rPr>
          <w:fldChar w:fldCharType="begin"/>
        </w:r>
        <w:r>
          <w:rPr>
            <w:noProof/>
          </w:rPr>
          <w:instrText xml:space="preserve"> PAGEREF _Toc131668915 \h </w:instrText>
        </w:r>
      </w:ins>
      <w:r w:rsidR="00A63659">
        <w:rPr>
          <w:noProof/>
        </w:rPr>
      </w:r>
      <w:r>
        <w:rPr>
          <w:noProof/>
        </w:rPr>
        <w:fldChar w:fldCharType="separate"/>
      </w:r>
      <w:ins w:id="364" w:author="Webb Roberts" w:date="2010-03-31T15:33:00Z">
        <w:r w:rsidR="00A63659">
          <w:rPr>
            <w:noProof/>
          </w:rPr>
          <w:t>34</w:t>
        </w:r>
      </w:ins>
      <w:ins w:id="365" w:author="Webb Roberts" w:date="2010-03-31T15:31:00Z">
        <w:r>
          <w:rPr>
            <w:noProof/>
          </w:rPr>
          <w:fldChar w:fldCharType="end"/>
        </w:r>
      </w:ins>
    </w:p>
    <w:p w:rsidR="00172983" w:rsidRDefault="00172983">
      <w:pPr>
        <w:pStyle w:val="TOC4"/>
        <w:numPr>
          <w:ins w:id="366" w:author="Webb Roberts" w:date="2010-03-31T15:31:00Z"/>
        </w:numPr>
        <w:tabs>
          <w:tab w:val="left" w:pos="2463"/>
          <w:tab w:val="right" w:leader="dot" w:pos="9350"/>
        </w:tabs>
        <w:rPr>
          <w:ins w:id="367" w:author="Webb Roberts" w:date="2010-03-31T15:31:00Z"/>
          <w:rFonts w:asciiTheme="minorHAnsi" w:eastAsiaTheme="minorEastAsia" w:hAnsiTheme="minorHAnsi" w:cstheme="minorBidi"/>
          <w:noProof/>
        </w:rPr>
      </w:pPr>
      <w:ins w:id="368" w:author="Webb Roberts" w:date="2010-03-31T15:31:00Z">
        <w:r>
          <w:rPr>
            <w:noProof/>
          </w:rPr>
          <w:t>6.1.5.4</w:t>
        </w:r>
        <w:r>
          <w:rPr>
            <w:rFonts w:asciiTheme="minorHAnsi" w:eastAsiaTheme="minorEastAsia" w:hAnsiTheme="minorHAnsi" w:cstheme="minorBidi"/>
            <w:noProof/>
          </w:rPr>
          <w:tab/>
        </w:r>
        <w:r>
          <w:rPr>
            <w:noProof/>
          </w:rPr>
          <w:t>No Untyped Attributes</w:t>
        </w:r>
        <w:r>
          <w:rPr>
            <w:noProof/>
          </w:rPr>
          <w:tab/>
        </w:r>
        <w:r>
          <w:rPr>
            <w:noProof/>
          </w:rPr>
          <w:fldChar w:fldCharType="begin"/>
        </w:r>
        <w:r>
          <w:rPr>
            <w:noProof/>
          </w:rPr>
          <w:instrText xml:space="preserve"> PAGEREF _Toc131668916 \h </w:instrText>
        </w:r>
      </w:ins>
      <w:r w:rsidR="00A63659">
        <w:rPr>
          <w:noProof/>
        </w:rPr>
      </w:r>
      <w:r>
        <w:rPr>
          <w:noProof/>
        </w:rPr>
        <w:fldChar w:fldCharType="separate"/>
      </w:r>
      <w:ins w:id="369" w:author="Webb Roberts" w:date="2010-03-31T15:33:00Z">
        <w:r w:rsidR="00A63659">
          <w:rPr>
            <w:noProof/>
          </w:rPr>
          <w:t>34</w:t>
        </w:r>
      </w:ins>
      <w:ins w:id="370" w:author="Webb Roberts" w:date="2010-03-31T15:31:00Z">
        <w:r>
          <w:rPr>
            <w:noProof/>
          </w:rPr>
          <w:fldChar w:fldCharType="end"/>
        </w:r>
      </w:ins>
    </w:p>
    <w:p w:rsidR="00172983" w:rsidRDefault="00172983">
      <w:pPr>
        <w:pStyle w:val="TOC4"/>
        <w:numPr>
          <w:ins w:id="371" w:author="Webb Roberts" w:date="2010-03-31T15:31:00Z"/>
        </w:numPr>
        <w:tabs>
          <w:tab w:val="left" w:pos="2463"/>
          <w:tab w:val="right" w:leader="dot" w:pos="9350"/>
        </w:tabs>
        <w:rPr>
          <w:ins w:id="372" w:author="Webb Roberts" w:date="2010-03-31T15:31:00Z"/>
          <w:rFonts w:asciiTheme="minorHAnsi" w:eastAsiaTheme="minorEastAsia" w:hAnsiTheme="minorHAnsi" w:cstheme="minorBidi"/>
          <w:noProof/>
        </w:rPr>
      </w:pPr>
      <w:ins w:id="373" w:author="Webb Roberts" w:date="2010-03-31T15:31:00Z">
        <w:r>
          <w:rPr>
            <w:noProof/>
          </w:rPr>
          <w:t>6.1.5.5</w:t>
        </w:r>
        <w:r>
          <w:rPr>
            <w:rFonts w:asciiTheme="minorHAnsi" w:eastAsiaTheme="minorEastAsia" w:hAnsiTheme="minorHAnsi" w:cstheme="minorBidi"/>
            <w:noProof/>
          </w:rPr>
          <w:tab/>
        </w:r>
        <w:r>
          <w:rPr>
            <w:noProof/>
          </w:rPr>
          <w:t>No Unconstrained Element Substitution</w:t>
        </w:r>
        <w:r>
          <w:rPr>
            <w:noProof/>
          </w:rPr>
          <w:tab/>
        </w:r>
        <w:r>
          <w:rPr>
            <w:noProof/>
          </w:rPr>
          <w:fldChar w:fldCharType="begin"/>
        </w:r>
        <w:r>
          <w:rPr>
            <w:noProof/>
          </w:rPr>
          <w:instrText xml:space="preserve"> PAGEREF _Toc131668917 \h </w:instrText>
        </w:r>
      </w:ins>
      <w:r w:rsidR="00A63659">
        <w:rPr>
          <w:noProof/>
        </w:rPr>
      </w:r>
      <w:r>
        <w:rPr>
          <w:noProof/>
        </w:rPr>
        <w:fldChar w:fldCharType="separate"/>
      </w:r>
      <w:ins w:id="374" w:author="Webb Roberts" w:date="2010-03-31T15:33:00Z">
        <w:r w:rsidR="00A63659">
          <w:rPr>
            <w:noProof/>
          </w:rPr>
          <w:t>34</w:t>
        </w:r>
      </w:ins>
      <w:ins w:id="375" w:author="Webb Roberts" w:date="2010-03-31T15:31:00Z">
        <w:r>
          <w:rPr>
            <w:noProof/>
          </w:rPr>
          <w:fldChar w:fldCharType="end"/>
        </w:r>
      </w:ins>
    </w:p>
    <w:p w:rsidR="00172983" w:rsidRDefault="00172983">
      <w:pPr>
        <w:pStyle w:val="TOC4"/>
        <w:numPr>
          <w:ins w:id="376" w:author="Webb Roberts" w:date="2010-03-31T15:31:00Z"/>
        </w:numPr>
        <w:tabs>
          <w:tab w:val="left" w:pos="2463"/>
          <w:tab w:val="right" w:leader="dot" w:pos="9350"/>
        </w:tabs>
        <w:rPr>
          <w:ins w:id="377" w:author="Webb Roberts" w:date="2010-03-31T15:31:00Z"/>
          <w:rFonts w:asciiTheme="minorHAnsi" w:eastAsiaTheme="minorEastAsia" w:hAnsiTheme="minorHAnsi" w:cstheme="minorBidi"/>
          <w:noProof/>
        </w:rPr>
      </w:pPr>
      <w:ins w:id="378" w:author="Webb Roberts" w:date="2010-03-31T15:31:00Z">
        <w:r>
          <w:rPr>
            <w:noProof/>
          </w:rPr>
          <w:t>6.1.5.6</w:t>
        </w:r>
        <w:r>
          <w:rPr>
            <w:rFonts w:asciiTheme="minorHAnsi" w:eastAsiaTheme="minorEastAsia" w:hAnsiTheme="minorHAnsi" w:cstheme="minorBidi"/>
            <w:noProof/>
          </w:rPr>
          <w:tab/>
        </w:r>
        <w:r>
          <w:rPr>
            <w:noProof/>
          </w:rPr>
          <w:t>No Unconstrained Attribute Substitution</w:t>
        </w:r>
        <w:r>
          <w:rPr>
            <w:noProof/>
          </w:rPr>
          <w:tab/>
        </w:r>
        <w:r>
          <w:rPr>
            <w:noProof/>
          </w:rPr>
          <w:fldChar w:fldCharType="begin"/>
        </w:r>
        <w:r>
          <w:rPr>
            <w:noProof/>
          </w:rPr>
          <w:instrText xml:space="preserve"> PAGEREF _Toc131668918 \h </w:instrText>
        </w:r>
      </w:ins>
      <w:r w:rsidR="00A63659">
        <w:rPr>
          <w:noProof/>
        </w:rPr>
      </w:r>
      <w:r>
        <w:rPr>
          <w:noProof/>
        </w:rPr>
        <w:fldChar w:fldCharType="separate"/>
      </w:r>
      <w:ins w:id="379" w:author="Webb Roberts" w:date="2010-03-31T15:33:00Z">
        <w:r w:rsidR="00A63659">
          <w:rPr>
            <w:noProof/>
          </w:rPr>
          <w:t>34</w:t>
        </w:r>
      </w:ins>
      <w:ins w:id="380" w:author="Webb Roberts" w:date="2010-03-31T15:31:00Z">
        <w:r>
          <w:rPr>
            <w:noProof/>
          </w:rPr>
          <w:fldChar w:fldCharType="end"/>
        </w:r>
      </w:ins>
    </w:p>
    <w:p w:rsidR="00172983" w:rsidRDefault="00172983">
      <w:pPr>
        <w:pStyle w:val="TOC3"/>
        <w:numPr>
          <w:ins w:id="381" w:author="Webb Roberts" w:date="2010-03-31T15:31:00Z"/>
        </w:numPr>
        <w:tabs>
          <w:tab w:val="left" w:pos="1662"/>
          <w:tab w:val="right" w:leader="dot" w:pos="9350"/>
        </w:tabs>
        <w:rPr>
          <w:ins w:id="382" w:author="Webb Roberts" w:date="2010-03-31T15:31:00Z"/>
          <w:rFonts w:asciiTheme="minorHAnsi" w:eastAsiaTheme="minorEastAsia" w:hAnsiTheme="minorHAnsi" w:cstheme="minorBidi"/>
          <w:noProof/>
        </w:rPr>
      </w:pPr>
      <w:ins w:id="383" w:author="Webb Roberts" w:date="2010-03-31T15:31:00Z">
        <w:r>
          <w:rPr>
            <w:noProof/>
          </w:rPr>
          <w:t>6.1.6</w:t>
        </w:r>
        <w:r>
          <w:rPr>
            <w:rFonts w:asciiTheme="minorHAnsi" w:eastAsiaTheme="minorEastAsia" w:hAnsiTheme="minorHAnsi" w:cstheme="minorBidi"/>
            <w:noProof/>
          </w:rPr>
          <w:tab/>
        </w:r>
        <w:r>
          <w:rPr>
            <w:noProof/>
          </w:rPr>
          <w:t>Component Naming Restrictions</w:t>
        </w:r>
        <w:r>
          <w:rPr>
            <w:noProof/>
          </w:rPr>
          <w:tab/>
        </w:r>
        <w:r>
          <w:rPr>
            <w:noProof/>
          </w:rPr>
          <w:fldChar w:fldCharType="begin"/>
        </w:r>
        <w:r>
          <w:rPr>
            <w:noProof/>
          </w:rPr>
          <w:instrText xml:space="preserve"> PAGEREF _Toc131668919 \h </w:instrText>
        </w:r>
      </w:ins>
      <w:r w:rsidR="00A63659">
        <w:rPr>
          <w:noProof/>
        </w:rPr>
      </w:r>
      <w:r>
        <w:rPr>
          <w:noProof/>
        </w:rPr>
        <w:fldChar w:fldCharType="separate"/>
      </w:r>
      <w:ins w:id="384" w:author="Webb Roberts" w:date="2010-03-31T15:33:00Z">
        <w:r w:rsidR="00A63659">
          <w:rPr>
            <w:noProof/>
          </w:rPr>
          <w:t>35</w:t>
        </w:r>
      </w:ins>
      <w:ins w:id="385" w:author="Webb Roberts" w:date="2010-03-31T15:31:00Z">
        <w:r>
          <w:rPr>
            <w:noProof/>
          </w:rPr>
          <w:fldChar w:fldCharType="end"/>
        </w:r>
      </w:ins>
    </w:p>
    <w:p w:rsidR="00172983" w:rsidRDefault="00172983">
      <w:pPr>
        <w:pStyle w:val="TOC4"/>
        <w:numPr>
          <w:ins w:id="386" w:author="Webb Roberts" w:date="2010-03-31T15:31:00Z"/>
        </w:numPr>
        <w:tabs>
          <w:tab w:val="left" w:pos="2463"/>
          <w:tab w:val="right" w:leader="dot" w:pos="9350"/>
        </w:tabs>
        <w:rPr>
          <w:ins w:id="387" w:author="Webb Roberts" w:date="2010-03-31T15:31:00Z"/>
          <w:rFonts w:asciiTheme="minorHAnsi" w:eastAsiaTheme="minorEastAsia" w:hAnsiTheme="minorHAnsi" w:cstheme="minorBidi"/>
          <w:noProof/>
        </w:rPr>
      </w:pPr>
      <w:ins w:id="388" w:author="Webb Roberts" w:date="2010-03-31T15:31:00Z">
        <w:r>
          <w:rPr>
            <w:noProof/>
          </w:rPr>
          <w:t>6.1.6.1</w:t>
        </w:r>
        <w:r>
          <w:rPr>
            <w:rFonts w:asciiTheme="minorHAnsi" w:eastAsiaTheme="minorEastAsia" w:hAnsiTheme="minorHAnsi" w:cstheme="minorBidi"/>
            <w:noProof/>
          </w:rPr>
          <w:tab/>
        </w:r>
        <w:r>
          <w:rPr>
            <w:noProof/>
          </w:rPr>
          <w:t>No Anonymous Type Definitions</w:t>
        </w:r>
        <w:r>
          <w:rPr>
            <w:noProof/>
          </w:rPr>
          <w:tab/>
        </w:r>
        <w:r>
          <w:rPr>
            <w:noProof/>
          </w:rPr>
          <w:fldChar w:fldCharType="begin"/>
        </w:r>
        <w:r>
          <w:rPr>
            <w:noProof/>
          </w:rPr>
          <w:instrText xml:space="preserve"> PAGEREF _Toc131668920 \h </w:instrText>
        </w:r>
      </w:ins>
      <w:r w:rsidR="00A63659">
        <w:rPr>
          <w:noProof/>
        </w:rPr>
      </w:r>
      <w:r>
        <w:rPr>
          <w:noProof/>
        </w:rPr>
        <w:fldChar w:fldCharType="separate"/>
      </w:r>
      <w:ins w:id="389" w:author="Webb Roberts" w:date="2010-03-31T15:33:00Z">
        <w:r w:rsidR="00A63659">
          <w:rPr>
            <w:noProof/>
          </w:rPr>
          <w:t>35</w:t>
        </w:r>
      </w:ins>
      <w:ins w:id="390" w:author="Webb Roberts" w:date="2010-03-31T15:31:00Z">
        <w:r>
          <w:rPr>
            <w:noProof/>
          </w:rPr>
          <w:fldChar w:fldCharType="end"/>
        </w:r>
      </w:ins>
    </w:p>
    <w:p w:rsidR="00172983" w:rsidRDefault="00172983">
      <w:pPr>
        <w:pStyle w:val="TOC4"/>
        <w:numPr>
          <w:ins w:id="391" w:author="Webb Roberts" w:date="2010-03-31T15:31:00Z"/>
        </w:numPr>
        <w:tabs>
          <w:tab w:val="left" w:pos="2463"/>
          <w:tab w:val="right" w:leader="dot" w:pos="9350"/>
        </w:tabs>
        <w:rPr>
          <w:ins w:id="392" w:author="Webb Roberts" w:date="2010-03-31T15:31:00Z"/>
          <w:rFonts w:asciiTheme="minorHAnsi" w:eastAsiaTheme="minorEastAsia" w:hAnsiTheme="minorHAnsi" w:cstheme="minorBidi"/>
          <w:noProof/>
        </w:rPr>
      </w:pPr>
      <w:ins w:id="393" w:author="Webb Roberts" w:date="2010-03-31T15:31:00Z">
        <w:r>
          <w:rPr>
            <w:noProof/>
          </w:rPr>
          <w:t>6.1.6.2</w:t>
        </w:r>
        <w:r>
          <w:rPr>
            <w:rFonts w:asciiTheme="minorHAnsi" w:eastAsiaTheme="minorEastAsia" w:hAnsiTheme="minorHAnsi" w:cstheme="minorBidi"/>
            <w:noProof/>
          </w:rPr>
          <w:tab/>
        </w:r>
        <w:r>
          <w:rPr>
            <w:noProof/>
          </w:rPr>
          <w:t>No Local Element Declarations</w:t>
        </w:r>
        <w:r>
          <w:rPr>
            <w:noProof/>
          </w:rPr>
          <w:tab/>
        </w:r>
        <w:r>
          <w:rPr>
            <w:noProof/>
          </w:rPr>
          <w:fldChar w:fldCharType="begin"/>
        </w:r>
        <w:r>
          <w:rPr>
            <w:noProof/>
          </w:rPr>
          <w:instrText xml:space="preserve"> PAGEREF _Toc131668921 \h </w:instrText>
        </w:r>
      </w:ins>
      <w:r w:rsidR="00A63659">
        <w:rPr>
          <w:noProof/>
        </w:rPr>
      </w:r>
      <w:r>
        <w:rPr>
          <w:noProof/>
        </w:rPr>
        <w:fldChar w:fldCharType="separate"/>
      </w:r>
      <w:ins w:id="394" w:author="Webb Roberts" w:date="2010-03-31T15:33:00Z">
        <w:r w:rsidR="00A63659">
          <w:rPr>
            <w:noProof/>
          </w:rPr>
          <w:t>35</w:t>
        </w:r>
      </w:ins>
      <w:ins w:id="395" w:author="Webb Roberts" w:date="2010-03-31T15:31:00Z">
        <w:r>
          <w:rPr>
            <w:noProof/>
          </w:rPr>
          <w:fldChar w:fldCharType="end"/>
        </w:r>
      </w:ins>
    </w:p>
    <w:p w:rsidR="00172983" w:rsidRDefault="00172983">
      <w:pPr>
        <w:pStyle w:val="TOC4"/>
        <w:numPr>
          <w:ins w:id="396" w:author="Webb Roberts" w:date="2010-03-31T15:31:00Z"/>
        </w:numPr>
        <w:tabs>
          <w:tab w:val="left" w:pos="2463"/>
          <w:tab w:val="right" w:leader="dot" w:pos="9350"/>
        </w:tabs>
        <w:rPr>
          <w:ins w:id="397" w:author="Webb Roberts" w:date="2010-03-31T15:31:00Z"/>
          <w:rFonts w:asciiTheme="minorHAnsi" w:eastAsiaTheme="minorEastAsia" w:hAnsiTheme="minorHAnsi" w:cstheme="minorBidi"/>
          <w:noProof/>
        </w:rPr>
      </w:pPr>
      <w:ins w:id="398" w:author="Webb Roberts" w:date="2010-03-31T15:31:00Z">
        <w:r>
          <w:rPr>
            <w:noProof/>
          </w:rPr>
          <w:t>6.1.6.3</w:t>
        </w:r>
        <w:r>
          <w:rPr>
            <w:rFonts w:asciiTheme="minorHAnsi" w:eastAsiaTheme="minorEastAsia" w:hAnsiTheme="minorHAnsi" w:cstheme="minorBidi"/>
            <w:noProof/>
          </w:rPr>
          <w:tab/>
        </w:r>
        <w:r>
          <w:rPr>
            <w:noProof/>
          </w:rPr>
          <w:t>No Local Attribute Definitions</w:t>
        </w:r>
        <w:r>
          <w:rPr>
            <w:noProof/>
          </w:rPr>
          <w:tab/>
        </w:r>
        <w:r>
          <w:rPr>
            <w:noProof/>
          </w:rPr>
          <w:fldChar w:fldCharType="begin"/>
        </w:r>
        <w:r>
          <w:rPr>
            <w:noProof/>
          </w:rPr>
          <w:instrText xml:space="preserve"> PAGEREF _Toc131668922 \h </w:instrText>
        </w:r>
      </w:ins>
      <w:r w:rsidR="00A63659">
        <w:rPr>
          <w:noProof/>
        </w:rPr>
      </w:r>
      <w:r>
        <w:rPr>
          <w:noProof/>
        </w:rPr>
        <w:fldChar w:fldCharType="separate"/>
      </w:r>
      <w:ins w:id="399" w:author="Webb Roberts" w:date="2010-03-31T15:33:00Z">
        <w:r w:rsidR="00A63659">
          <w:rPr>
            <w:noProof/>
          </w:rPr>
          <w:t>35</w:t>
        </w:r>
      </w:ins>
      <w:ins w:id="400" w:author="Webb Roberts" w:date="2010-03-31T15:31:00Z">
        <w:r>
          <w:rPr>
            <w:noProof/>
          </w:rPr>
          <w:fldChar w:fldCharType="end"/>
        </w:r>
      </w:ins>
    </w:p>
    <w:p w:rsidR="00172983" w:rsidRDefault="00172983">
      <w:pPr>
        <w:pStyle w:val="TOC3"/>
        <w:numPr>
          <w:ins w:id="401" w:author="Webb Roberts" w:date="2010-03-31T15:31:00Z"/>
        </w:numPr>
        <w:tabs>
          <w:tab w:val="left" w:pos="1662"/>
          <w:tab w:val="right" w:leader="dot" w:pos="9350"/>
        </w:tabs>
        <w:rPr>
          <w:ins w:id="402" w:author="Webb Roberts" w:date="2010-03-31T15:31:00Z"/>
          <w:rFonts w:asciiTheme="minorHAnsi" w:eastAsiaTheme="minorEastAsia" w:hAnsiTheme="minorHAnsi" w:cstheme="minorBidi"/>
          <w:noProof/>
        </w:rPr>
      </w:pPr>
      <w:ins w:id="403" w:author="Webb Roberts" w:date="2010-03-31T15:31:00Z">
        <w:r>
          <w:rPr>
            <w:noProof/>
          </w:rPr>
          <w:t>6.1.7</w:t>
        </w:r>
        <w:r>
          <w:rPr>
            <w:rFonts w:asciiTheme="minorHAnsi" w:eastAsiaTheme="minorEastAsia" w:hAnsiTheme="minorHAnsi" w:cstheme="minorBidi"/>
            <w:noProof/>
          </w:rPr>
          <w:tab/>
        </w:r>
        <w:r>
          <w:rPr>
            <w:noProof/>
          </w:rPr>
          <w:t>No Uniqueness Constraints</w:t>
        </w:r>
        <w:r>
          <w:rPr>
            <w:noProof/>
          </w:rPr>
          <w:tab/>
        </w:r>
        <w:r>
          <w:rPr>
            <w:noProof/>
          </w:rPr>
          <w:fldChar w:fldCharType="begin"/>
        </w:r>
        <w:r>
          <w:rPr>
            <w:noProof/>
          </w:rPr>
          <w:instrText xml:space="preserve"> PAGEREF _Toc131668923 \h </w:instrText>
        </w:r>
      </w:ins>
      <w:r w:rsidR="00A63659">
        <w:rPr>
          <w:noProof/>
        </w:rPr>
      </w:r>
      <w:r>
        <w:rPr>
          <w:noProof/>
        </w:rPr>
        <w:fldChar w:fldCharType="separate"/>
      </w:r>
      <w:ins w:id="404" w:author="Webb Roberts" w:date="2010-03-31T15:33:00Z">
        <w:r w:rsidR="00A63659">
          <w:rPr>
            <w:noProof/>
          </w:rPr>
          <w:t>36</w:t>
        </w:r>
      </w:ins>
      <w:ins w:id="405" w:author="Webb Roberts" w:date="2010-03-31T15:31:00Z">
        <w:r>
          <w:rPr>
            <w:noProof/>
          </w:rPr>
          <w:fldChar w:fldCharType="end"/>
        </w:r>
      </w:ins>
    </w:p>
    <w:p w:rsidR="00172983" w:rsidRDefault="00172983">
      <w:pPr>
        <w:pStyle w:val="TOC3"/>
        <w:numPr>
          <w:ins w:id="406" w:author="Webb Roberts" w:date="2010-03-31T15:31:00Z"/>
        </w:numPr>
        <w:tabs>
          <w:tab w:val="left" w:pos="1662"/>
          <w:tab w:val="right" w:leader="dot" w:pos="9350"/>
        </w:tabs>
        <w:rPr>
          <w:ins w:id="407" w:author="Webb Roberts" w:date="2010-03-31T15:31:00Z"/>
          <w:rFonts w:asciiTheme="minorHAnsi" w:eastAsiaTheme="minorEastAsia" w:hAnsiTheme="minorHAnsi" w:cstheme="minorBidi"/>
          <w:noProof/>
        </w:rPr>
      </w:pPr>
      <w:ins w:id="408" w:author="Webb Roberts" w:date="2010-03-31T15:31:00Z">
        <w:r>
          <w:rPr>
            <w:noProof/>
          </w:rPr>
          <w:t>6.1.8</w:t>
        </w:r>
        <w:r>
          <w:rPr>
            <w:rFonts w:asciiTheme="minorHAnsi" w:eastAsiaTheme="minorEastAsia" w:hAnsiTheme="minorHAnsi" w:cstheme="minorBidi"/>
            <w:noProof/>
          </w:rPr>
          <w:tab/>
        </w:r>
        <w:r>
          <w:rPr>
            <w:noProof/>
          </w:rPr>
          <w:t>Model Group Restrictions</w:t>
        </w:r>
        <w:r>
          <w:rPr>
            <w:noProof/>
          </w:rPr>
          <w:tab/>
        </w:r>
        <w:r>
          <w:rPr>
            <w:noProof/>
          </w:rPr>
          <w:fldChar w:fldCharType="begin"/>
        </w:r>
        <w:r>
          <w:rPr>
            <w:noProof/>
          </w:rPr>
          <w:instrText xml:space="preserve"> PAGEREF _Toc131668924 \h </w:instrText>
        </w:r>
      </w:ins>
      <w:r w:rsidR="00A63659">
        <w:rPr>
          <w:noProof/>
        </w:rPr>
      </w:r>
      <w:r>
        <w:rPr>
          <w:noProof/>
        </w:rPr>
        <w:fldChar w:fldCharType="separate"/>
      </w:r>
      <w:ins w:id="409" w:author="Webb Roberts" w:date="2010-03-31T15:33:00Z">
        <w:r w:rsidR="00A63659">
          <w:rPr>
            <w:noProof/>
          </w:rPr>
          <w:t>36</w:t>
        </w:r>
      </w:ins>
      <w:ins w:id="410" w:author="Webb Roberts" w:date="2010-03-31T15:31:00Z">
        <w:r>
          <w:rPr>
            <w:noProof/>
          </w:rPr>
          <w:fldChar w:fldCharType="end"/>
        </w:r>
      </w:ins>
    </w:p>
    <w:p w:rsidR="00172983" w:rsidRDefault="00172983">
      <w:pPr>
        <w:pStyle w:val="TOC4"/>
        <w:numPr>
          <w:ins w:id="411" w:author="Webb Roberts" w:date="2010-03-31T15:31:00Z"/>
        </w:numPr>
        <w:tabs>
          <w:tab w:val="left" w:pos="2463"/>
          <w:tab w:val="right" w:leader="dot" w:pos="9350"/>
        </w:tabs>
        <w:rPr>
          <w:ins w:id="412" w:author="Webb Roberts" w:date="2010-03-31T15:31:00Z"/>
          <w:rFonts w:asciiTheme="minorHAnsi" w:eastAsiaTheme="minorEastAsia" w:hAnsiTheme="minorHAnsi" w:cstheme="minorBidi"/>
          <w:noProof/>
        </w:rPr>
      </w:pPr>
      <w:ins w:id="413" w:author="Webb Roberts" w:date="2010-03-31T15:31:00Z">
        <w:r>
          <w:rPr>
            <w:noProof/>
          </w:rPr>
          <w:t>6.1.8.1</w:t>
        </w:r>
        <w:r>
          <w:rPr>
            <w:rFonts w:asciiTheme="minorHAnsi" w:eastAsiaTheme="minorEastAsia" w:hAnsiTheme="minorHAnsi" w:cstheme="minorBidi"/>
            <w:noProof/>
          </w:rPr>
          <w:tab/>
        </w:r>
        <w:r>
          <w:rPr>
            <w:noProof/>
          </w:rPr>
          <w:t>Restrictions on Particle Ordering</w:t>
        </w:r>
        <w:r>
          <w:rPr>
            <w:noProof/>
          </w:rPr>
          <w:tab/>
        </w:r>
        <w:r>
          <w:rPr>
            <w:noProof/>
          </w:rPr>
          <w:fldChar w:fldCharType="begin"/>
        </w:r>
        <w:r>
          <w:rPr>
            <w:noProof/>
          </w:rPr>
          <w:instrText xml:space="preserve"> PAGEREF _Toc131668925 \h </w:instrText>
        </w:r>
      </w:ins>
      <w:r w:rsidR="00A63659">
        <w:rPr>
          <w:noProof/>
        </w:rPr>
      </w:r>
      <w:r>
        <w:rPr>
          <w:noProof/>
        </w:rPr>
        <w:fldChar w:fldCharType="separate"/>
      </w:r>
      <w:ins w:id="414" w:author="Webb Roberts" w:date="2010-03-31T15:33:00Z">
        <w:r w:rsidR="00A63659">
          <w:rPr>
            <w:noProof/>
          </w:rPr>
          <w:t>36</w:t>
        </w:r>
      </w:ins>
      <w:ins w:id="415" w:author="Webb Roberts" w:date="2010-03-31T15:31:00Z">
        <w:r>
          <w:rPr>
            <w:noProof/>
          </w:rPr>
          <w:fldChar w:fldCharType="end"/>
        </w:r>
      </w:ins>
    </w:p>
    <w:p w:rsidR="00172983" w:rsidRDefault="00172983">
      <w:pPr>
        <w:pStyle w:val="TOC4"/>
        <w:numPr>
          <w:ins w:id="416" w:author="Webb Roberts" w:date="2010-03-31T15:31:00Z"/>
        </w:numPr>
        <w:tabs>
          <w:tab w:val="left" w:pos="2463"/>
          <w:tab w:val="right" w:leader="dot" w:pos="9350"/>
        </w:tabs>
        <w:rPr>
          <w:ins w:id="417" w:author="Webb Roberts" w:date="2010-03-31T15:31:00Z"/>
          <w:rFonts w:asciiTheme="minorHAnsi" w:eastAsiaTheme="minorEastAsia" w:hAnsiTheme="minorHAnsi" w:cstheme="minorBidi"/>
          <w:noProof/>
        </w:rPr>
      </w:pPr>
      <w:ins w:id="418" w:author="Webb Roberts" w:date="2010-03-31T15:31:00Z">
        <w:r>
          <w:rPr>
            <w:noProof/>
          </w:rPr>
          <w:t>6.1.8.2</w:t>
        </w:r>
        <w:r>
          <w:rPr>
            <w:rFonts w:asciiTheme="minorHAnsi" w:eastAsiaTheme="minorEastAsia" w:hAnsiTheme="minorHAnsi" w:cstheme="minorBidi"/>
            <w:noProof/>
          </w:rPr>
          <w:tab/>
        </w:r>
        <w:r>
          <w:rPr>
            <w:noProof/>
          </w:rPr>
          <w:t>No Recursively Defined Model Groups</w:t>
        </w:r>
        <w:r>
          <w:rPr>
            <w:noProof/>
          </w:rPr>
          <w:tab/>
        </w:r>
        <w:r>
          <w:rPr>
            <w:noProof/>
          </w:rPr>
          <w:fldChar w:fldCharType="begin"/>
        </w:r>
        <w:r>
          <w:rPr>
            <w:noProof/>
          </w:rPr>
          <w:instrText xml:space="preserve"> PAGEREF _Toc131668926 \h </w:instrText>
        </w:r>
      </w:ins>
      <w:r w:rsidR="00A63659">
        <w:rPr>
          <w:noProof/>
        </w:rPr>
      </w:r>
      <w:r>
        <w:rPr>
          <w:noProof/>
        </w:rPr>
        <w:fldChar w:fldCharType="separate"/>
      </w:r>
      <w:ins w:id="419" w:author="Webb Roberts" w:date="2010-03-31T15:33:00Z">
        <w:r w:rsidR="00A63659">
          <w:rPr>
            <w:noProof/>
          </w:rPr>
          <w:t>37</w:t>
        </w:r>
      </w:ins>
      <w:ins w:id="420" w:author="Webb Roberts" w:date="2010-03-31T15:31:00Z">
        <w:r>
          <w:rPr>
            <w:noProof/>
          </w:rPr>
          <w:fldChar w:fldCharType="end"/>
        </w:r>
      </w:ins>
    </w:p>
    <w:p w:rsidR="00172983" w:rsidRDefault="00172983">
      <w:pPr>
        <w:pStyle w:val="TOC4"/>
        <w:numPr>
          <w:ins w:id="421" w:author="Webb Roberts" w:date="2010-03-31T15:31:00Z"/>
        </w:numPr>
        <w:tabs>
          <w:tab w:val="left" w:pos="2463"/>
          <w:tab w:val="right" w:leader="dot" w:pos="9350"/>
        </w:tabs>
        <w:rPr>
          <w:ins w:id="422" w:author="Webb Roberts" w:date="2010-03-31T15:31:00Z"/>
          <w:rFonts w:asciiTheme="minorHAnsi" w:eastAsiaTheme="minorEastAsia" w:hAnsiTheme="minorHAnsi" w:cstheme="minorBidi"/>
          <w:noProof/>
        </w:rPr>
      </w:pPr>
      <w:ins w:id="423" w:author="Webb Roberts" w:date="2010-03-31T15:31:00Z">
        <w:r>
          <w:rPr>
            <w:noProof/>
          </w:rPr>
          <w:t>6.1.8.3</w:t>
        </w:r>
        <w:r>
          <w:rPr>
            <w:rFonts w:asciiTheme="minorHAnsi" w:eastAsiaTheme="minorEastAsia" w:hAnsiTheme="minorHAnsi" w:cstheme="minorBidi"/>
            <w:noProof/>
          </w:rPr>
          <w:tab/>
        </w:r>
        <w:r>
          <w:rPr>
            <w:noProof/>
          </w:rPr>
          <w:t>Restrictions on Named Groups</w:t>
        </w:r>
        <w:r>
          <w:rPr>
            <w:noProof/>
          </w:rPr>
          <w:tab/>
        </w:r>
        <w:r>
          <w:rPr>
            <w:noProof/>
          </w:rPr>
          <w:fldChar w:fldCharType="begin"/>
        </w:r>
        <w:r>
          <w:rPr>
            <w:noProof/>
          </w:rPr>
          <w:instrText xml:space="preserve"> PAGEREF _Toc131668927 \h </w:instrText>
        </w:r>
      </w:ins>
      <w:r w:rsidR="00A63659">
        <w:rPr>
          <w:noProof/>
        </w:rPr>
      </w:r>
      <w:r>
        <w:rPr>
          <w:noProof/>
        </w:rPr>
        <w:fldChar w:fldCharType="separate"/>
      </w:r>
      <w:ins w:id="424" w:author="Webb Roberts" w:date="2010-03-31T15:33:00Z">
        <w:r w:rsidR="00A63659">
          <w:rPr>
            <w:noProof/>
          </w:rPr>
          <w:t>37</w:t>
        </w:r>
      </w:ins>
      <w:ins w:id="425" w:author="Webb Roberts" w:date="2010-03-31T15:31:00Z">
        <w:r>
          <w:rPr>
            <w:noProof/>
          </w:rPr>
          <w:fldChar w:fldCharType="end"/>
        </w:r>
      </w:ins>
    </w:p>
    <w:p w:rsidR="00172983" w:rsidRDefault="00172983">
      <w:pPr>
        <w:pStyle w:val="TOC4"/>
        <w:numPr>
          <w:ins w:id="426" w:author="Webb Roberts" w:date="2010-03-31T15:31:00Z"/>
        </w:numPr>
        <w:tabs>
          <w:tab w:val="left" w:pos="2463"/>
          <w:tab w:val="right" w:leader="dot" w:pos="9350"/>
        </w:tabs>
        <w:rPr>
          <w:ins w:id="427" w:author="Webb Roberts" w:date="2010-03-31T15:31:00Z"/>
          <w:rFonts w:asciiTheme="minorHAnsi" w:eastAsiaTheme="minorEastAsia" w:hAnsiTheme="minorHAnsi" w:cstheme="minorBidi"/>
          <w:noProof/>
        </w:rPr>
      </w:pPr>
      <w:ins w:id="428" w:author="Webb Roberts" w:date="2010-03-31T15:31:00Z">
        <w:r>
          <w:rPr>
            <w:noProof/>
          </w:rPr>
          <w:t>6.1.8.4</w:t>
        </w:r>
        <w:r>
          <w:rPr>
            <w:rFonts w:asciiTheme="minorHAnsi" w:eastAsiaTheme="minorEastAsia" w:hAnsiTheme="minorHAnsi" w:cstheme="minorBidi"/>
            <w:noProof/>
          </w:rPr>
          <w:tab/>
        </w:r>
        <w:r>
          <w:rPr>
            <w:noProof/>
          </w:rPr>
          <w:t>Particle Cardinality Restrictions</w:t>
        </w:r>
        <w:r>
          <w:rPr>
            <w:noProof/>
          </w:rPr>
          <w:tab/>
        </w:r>
        <w:r>
          <w:rPr>
            <w:noProof/>
          </w:rPr>
          <w:fldChar w:fldCharType="begin"/>
        </w:r>
        <w:r>
          <w:rPr>
            <w:noProof/>
          </w:rPr>
          <w:instrText xml:space="preserve"> PAGEREF _Toc131668928 \h </w:instrText>
        </w:r>
      </w:ins>
      <w:r w:rsidR="00A63659">
        <w:rPr>
          <w:noProof/>
        </w:rPr>
      </w:r>
      <w:r>
        <w:rPr>
          <w:noProof/>
        </w:rPr>
        <w:fldChar w:fldCharType="separate"/>
      </w:r>
      <w:ins w:id="429" w:author="Webb Roberts" w:date="2010-03-31T15:33:00Z">
        <w:r w:rsidR="00A63659">
          <w:rPr>
            <w:noProof/>
          </w:rPr>
          <w:t>38</w:t>
        </w:r>
      </w:ins>
      <w:ins w:id="430" w:author="Webb Roberts" w:date="2010-03-31T15:31:00Z">
        <w:r>
          <w:rPr>
            <w:noProof/>
          </w:rPr>
          <w:fldChar w:fldCharType="end"/>
        </w:r>
      </w:ins>
    </w:p>
    <w:p w:rsidR="00172983" w:rsidRDefault="00172983">
      <w:pPr>
        <w:pStyle w:val="TOC3"/>
        <w:numPr>
          <w:ins w:id="431" w:author="Webb Roberts" w:date="2010-03-31T15:31:00Z"/>
        </w:numPr>
        <w:tabs>
          <w:tab w:val="left" w:pos="1662"/>
          <w:tab w:val="right" w:leader="dot" w:pos="9350"/>
        </w:tabs>
        <w:rPr>
          <w:ins w:id="432" w:author="Webb Roberts" w:date="2010-03-31T15:31:00Z"/>
          <w:rFonts w:asciiTheme="minorHAnsi" w:eastAsiaTheme="minorEastAsia" w:hAnsiTheme="minorHAnsi" w:cstheme="minorBidi"/>
          <w:noProof/>
        </w:rPr>
      </w:pPr>
      <w:ins w:id="433" w:author="Webb Roberts" w:date="2010-03-31T15:31:00Z">
        <w:r>
          <w:rPr>
            <w:noProof/>
          </w:rPr>
          <w:t>6.1.9</w:t>
        </w:r>
        <w:r>
          <w:rPr>
            <w:rFonts w:asciiTheme="minorHAnsi" w:eastAsiaTheme="minorEastAsia" w:hAnsiTheme="minorHAnsi" w:cstheme="minorBidi"/>
            <w:noProof/>
          </w:rPr>
          <w:tab/>
        </w:r>
        <w:r>
          <w:rPr>
            <w:noProof/>
          </w:rPr>
          <w:t>Block Substitution Restrictions</w:t>
        </w:r>
        <w:r>
          <w:rPr>
            <w:noProof/>
          </w:rPr>
          <w:tab/>
        </w:r>
        <w:r>
          <w:rPr>
            <w:noProof/>
          </w:rPr>
          <w:fldChar w:fldCharType="begin"/>
        </w:r>
        <w:r>
          <w:rPr>
            <w:noProof/>
          </w:rPr>
          <w:instrText xml:space="preserve"> PAGEREF _Toc131668929 \h </w:instrText>
        </w:r>
      </w:ins>
      <w:r w:rsidR="00A63659">
        <w:rPr>
          <w:noProof/>
        </w:rPr>
      </w:r>
      <w:r>
        <w:rPr>
          <w:noProof/>
        </w:rPr>
        <w:fldChar w:fldCharType="separate"/>
      </w:r>
      <w:ins w:id="434" w:author="Webb Roberts" w:date="2010-03-31T15:33:00Z">
        <w:r w:rsidR="00A63659">
          <w:rPr>
            <w:noProof/>
          </w:rPr>
          <w:t>38</w:t>
        </w:r>
      </w:ins>
      <w:ins w:id="435" w:author="Webb Roberts" w:date="2010-03-31T15:31:00Z">
        <w:r>
          <w:rPr>
            <w:noProof/>
          </w:rPr>
          <w:fldChar w:fldCharType="end"/>
        </w:r>
      </w:ins>
    </w:p>
    <w:p w:rsidR="00172983" w:rsidRDefault="00172983">
      <w:pPr>
        <w:pStyle w:val="TOC3"/>
        <w:numPr>
          <w:ins w:id="436" w:author="Webb Roberts" w:date="2010-03-31T15:31:00Z"/>
        </w:numPr>
        <w:tabs>
          <w:tab w:val="left" w:pos="1784"/>
          <w:tab w:val="right" w:leader="dot" w:pos="9350"/>
        </w:tabs>
        <w:rPr>
          <w:ins w:id="437" w:author="Webb Roberts" w:date="2010-03-31T15:31:00Z"/>
          <w:rFonts w:asciiTheme="minorHAnsi" w:eastAsiaTheme="minorEastAsia" w:hAnsiTheme="minorHAnsi" w:cstheme="minorBidi"/>
          <w:noProof/>
        </w:rPr>
      </w:pPr>
      <w:ins w:id="438" w:author="Webb Roberts" w:date="2010-03-31T15:31:00Z">
        <w:r>
          <w:rPr>
            <w:noProof/>
          </w:rPr>
          <w:t>6.1.10</w:t>
        </w:r>
        <w:r>
          <w:rPr>
            <w:rFonts w:asciiTheme="minorHAnsi" w:eastAsiaTheme="minorEastAsia" w:hAnsiTheme="minorHAnsi" w:cstheme="minorBidi"/>
            <w:noProof/>
          </w:rPr>
          <w:tab/>
        </w:r>
        <w:r>
          <w:rPr>
            <w:noProof/>
          </w:rPr>
          <w:t>Final Value Restrictions</w:t>
        </w:r>
        <w:r>
          <w:rPr>
            <w:noProof/>
          </w:rPr>
          <w:tab/>
        </w:r>
        <w:r>
          <w:rPr>
            <w:noProof/>
          </w:rPr>
          <w:fldChar w:fldCharType="begin"/>
        </w:r>
        <w:r>
          <w:rPr>
            <w:noProof/>
          </w:rPr>
          <w:instrText xml:space="preserve"> PAGEREF _Toc131668930 \h </w:instrText>
        </w:r>
      </w:ins>
      <w:r w:rsidR="00A63659">
        <w:rPr>
          <w:noProof/>
        </w:rPr>
      </w:r>
      <w:r>
        <w:rPr>
          <w:noProof/>
        </w:rPr>
        <w:fldChar w:fldCharType="separate"/>
      </w:r>
      <w:ins w:id="439" w:author="Webb Roberts" w:date="2010-03-31T15:33:00Z">
        <w:r w:rsidR="00A63659">
          <w:rPr>
            <w:noProof/>
          </w:rPr>
          <w:t>39</w:t>
        </w:r>
      </w:ins>
      <w:ins w:id="440" w:author="Webb Roberts" w:date="2010-03-31T15:31:00Z">
        <w:r>
          <w:rPr>
            <w:noProof/>
          </w:rPr>
          <w:fldChar w:fldCharType="end"/>
        </w:r>
      </w:ins>
    </w:p>
    <w:p w:rsidR="00172983" w:rsidRDefault="00172983">
      <w:pPr>
        <w:pStyle w:val="TOC3"/>
        <w:numPr>
          <w:ins w:id="441" w:author="Webb Roberts" w:date="2010-03-31T15:31:00Z"/>
        </w:numPr>
        <w:tabs>
          <w:tab w:val="left" w:pos="1784"/>
          <w:tab w:val="right" w:leader="dot" w:pos="9350"/>
        </w:tabs>
        <w:rPr>
          <w:ins w:id="442" w:author="Webb Roberts" w:date="2010-03-31T15:31:00Z"/>
          <w:rFonts w:asciiTheme="minorHAnsi" w:eastAsiaTheme="minorEastAsia" w:hAnsiTheme="minorHAnsi" w:cstheme="minorBidi"/>
          <w:noProof/>
        </w:rPr>
      </w:pPr>
      <w:ins w:id="443" w:author="Webb Roberts" w:date="2010-03-31T15:31:00Z">
        <w:r>
          <w:rPr>
            <w:noProof/>
          </w:rPr>
          <w:t>6.1.11</w:t>
        </w:r>
        <w:r>
          <w:rPr>
            <w:rFonts w:asciiTheme="minorHAnsi" w:eastAsiaTheme="minorEastAsia" w:hAnsiTheme="minorHAnsi" w:cstheme="minorBidi"/>
            <w:noProof/>
          </w:rPr>
          <w:tab/>
        </w:r>
        <w:r>
          <w:rPr>
            <w:noProof/>
          </w:rPr>
          <w:t>Default Value Restrictions</w:t>
        </w:r>
        <w:r>
          <w:rPr>
            <w:noProof/>
          </w:rPr>
          <w:tab/>
        </w:r>
        <w:r>
          <w:rPr>
            <w:noProof/>
          </w:rPr>
          <w:fldChar w:fldCharType="begin"/>
        </w:r>
        <w:r>
          <w:rPr>
            <w:noProof/>
          </w:rPr>
          <w:instrText xml:space="preserve"> PAGEREF _Toc131668931 \h </w:instrText>
        </w:r>
      </w:ins>
      <w:r w:rsidR="00A63659">
        <w:rPr>
          <w:noProof/>
        </w:rPr>
      </w:r>
      <w:r>
        <w:rPr>
          <w:noProof/>
        </w:rPr>
        <w:fldChar w:fldCharType="separate"/>
      </w:r>
      <w:ins w:id="444" w:author="Webb Roberts" w:date="2010-03-31T15:33:00Z">
        <w:r w:rsidR="00A63659">
          <w:rPr>
            <w:noProof/>
          </w:rPr>
          <w:t>39</w:t>
        </w:r>
      </w:ins>
      <w:ins w:id="445" w:author="Webb Roberts" w:date="2010-03-31T15:31:00Z">
        <w:r>
          <w:rPr>
            <w:noProof/>
          </w:rPr>
          <w:fldChar w:fldCharType="end"/>
        </w:r>
      </w:ins>
    </w:p>
    <w:p w:rsidR="00172983" w:rsidRDefault="00172983">
      <w:pPr>
        <w:pStyle w:val="TOC2"/>
        <w:numPr>
          <w:ins w:id="446" w:author="Webb Roberts" w:date="2010-03-31T15:31:00Z"/>
        </w:numPr>
        <w:tabs>
          <w:tab w:val="left" w:pos="904"/>
          <w:tab w:val="right" w:leader="dot" w:pos="9350"/>
        </w:tabs>
        <w:rPr>
          <w:ins w:id="447" w:author="Webb Roberts" w:date="2010-03-31T15:31:00Z"/>
          <w:rFonts w:asciiTheme="minorHAnsi" w:eastAsiaTheme="minorEastAsia" w:hAnsiTheme="minorHAnsi" w:cstheme="minorBidi"/>
          <w:noProof/>
        </w:rPr>
      </w:pPr>
      <w:ins w:id="448" w:author="Webb Roberts" w:date="2010-03-31T15:31:00Z">
        <w:r>
          <w:rPr>
            <w:noProof/>
          </w:rPr>
          <w:t>6.2</w:t>
        </w:r>
        <w:r>
          <w:rPr>
            <w:rFonts w:asciiTheme="minorHAnsi" w:eastAsiaTheme="minorEastAsia" w:hAnsiTheme="minorHAnsi" w:cstheme="minorBidi"/>
            <w:noProof/>
          </w:rPr>
          <w:tab/>
        </w:r>
        <w:r w:rsidRPr="00D4417A">
          <w:rPr>
            <w:rFonts w:ascii="Courier New" w:hAnsi="Courier New"/>
            <w:noProof/>
          </w:rPr>
          <w:t>xsd:schema</w:t>
        </w:r>
        <w:r>
          <w:rPr>
            <w:noProof/>
          </w:rPr>
          <w:t xml:space="preserve"> Document Element</w:t>
        </w:r>
        <w:r>
          <w:rPr>
            <w:noProof/>
          </w:rPr>
          <w:tab/>
        </w:r>
        <w:r>
          <w:rPr>
            <w:noProof/>
          </w:rPr>
          <w:fldChar w:fldCharType="begin"/>
        </w:r>
        <w:r>
          <w:rPr>
            <w:noProof/>
          </w:rPr>
          <w:instrText xml:space="preserve"> PAGEREF _Toc131668932 \h </w:instrText>
        </w:r>
      </w:ins>
      <w:r w:rsidR="00A63659">
        <w:rPr>
          <w:noProof/>
        </w:rPr>
      </w:r>
      <w:r>
        <w:rPr>
          <w:noProof/>
        </w:rPr>
        <w:fldChar w:fldCharType="separate"/>
      </w:r>
      <w:ins w:id="449" w:author="Webb Roberts" w:date="2010-03-31T15:33:00Z">
        <w:r w:rsidR="00A63659">
          <w:rPr>
            <w:noProof/>
          </w:rPr>
          <w:t>40</w:t>
        </w:r>
      </w:ins>
      <w:ins w:id="450" w:author="Webb Roberts" w:date="2010-03-31T15:31:00Z">
        <w:r>
          <w:rPr>
            <w:noProof/>
          </w:rPr>
          <w:fldChar w:fldCharType="end"/>
        </w:r>
      </w:ins>
    </w:p>
    <w:p w:rsidR="00172983" w:rsidRDefault="00172983">
      <w:pPr>
        <w:pStyle w:val="TOC2"/>
        <w:numPr>
          <w:ins w:id="451" w:author="Webb Roberts" w:date="2010-03-31T15:31:00Z"/>
        </w:numPr>
        <w:tabs>
          <w:tab w:val="left" w:pos="904"/>
          <w:tab w:val="right" w:leader="dot" w:pos="9350"/>
        </w:tabs>
        <w:rPr>
          <w:ins w:id="452" w:author="Webb Roberts" w:date="2010-03-31T15:31:00Z"/>
          <w:rFonts w:asciiTheme="minorHAnsi" w:eastAsiaTheme="minorEastAsia" w:hAnsiTheme="minorHAnsi" w:cstheme="minorBidi"/>
          <w:noProof/>
        </w:rPr>
      </w:pPr>
      <w:ins w:id="453" w:author="Webb Roberts" w:date="2010-03-31T15:31:00Z">
        <w:r>
          <w:rPr>
            <w:noProof/>
          </w:rPr>
          <w:t>6.3</w:t>
        </w:r>
        <w:r>
          <w:rPr>
            <w:rFonts w:asciiTheme="minorHAnsi" w:eastAsiaTheme="minorEastAsia" w:hAnsiTheme="minorHAnsi" w:cstheme="minorBidi"/>
            <w:noProof/>
          </w:rPr>
          <w:tab/>
        </w:r>
        <w:r>
          <w:rPr>
            <w:noProof/>
          </w:rPr>
          <w:t>Namespace Imports</w:t>
        </w:r>
        <w:r>
          <w:rPr>
            <w:noProof/>
          </w:rPr>
          <w:tab/>
        </w:r>
        <w:r>
          <w:rPr>
            <w:noProof/>
          </w:rPr>
          <w:fldChar w:fldCharType="begin"/>
        </w:r>
        <w:r>
          <w:rPr>
            <w:noProof/>
          </w:rPr>
          <w:instrText xml:space="preserve"> PAGEREF _Toc131668933 \h </w:instrText>
        </w:r>
      </w:ins>
      <w:r w:rsidR="00A63659">
        <w:rPr>
          <w:noProof/>
        </w:rPr>
      </w:r>
      <w:r>
        <w:rPr>
          <w:noProof/>
        </w:rPr>
        <w:fldChar w:fldCharType="separate"/>
      </w:r>
      <w:ins w:id="454" w:author="Webb Roberts" w:date="2010-03-31T15:33:00Z">
        <w:r w:rsidR="00A63659">
          <w:rPr>
            <w:noProof/>
          </w:rPr>
          <w:t>41</w:t>
        </w:r>
      </w:ins>
      <w:ins w:id="455" w:author="Webb Roberts" w:date="2010-03-31T15:31:00Z">
        <w:r>
          <w:rPr>
            <w:noProof/>
          </w:rPr>
          <w:fldChar w:fldCharType="end"/>
        </w:r>
      </w:ins>
    </w:p>
    <w:p w:rsidR="00172983" w:rsidRDefault="00172983">
      <w:pPr>
        <w:pStyle w:val="TOC3"/>
        <w:numPr>
          <w:ins w:id="456" w:author="Webb Roberts" w:date="2010-03-31T15:31:00Z"/>
        </w:numPr>
        <w:tabs>
          <w:tab w:val="left" w:pos="1662"/>
          <w:tab w:val="right" w:leader="dot" w:pos="9350"/>
        </w:tabs>
        <w:rPr>
          <w:ins w:id="457" w:author="Webb Roberts" w:date="2010-03-31T15:31:00Z"/>
          <w:rFonts w:asciiTheme="minorHAnsi" w:eastAsiaTheme="minorEastAsia" w:hAnsiTheme="minorHAnsi" w:cstheme="minorBidi"/>
          <w:noProof/>
        </w:rPr>
      </w:pPr>
      <w:ins w:id="458" w:author="Webb Roberts" w:date="2010-03-31T15:31:00Z">
        <w:r>
          <w:rPr>
            <w:noProof/>
          </w:rPr>
          <w:t>6.3.1</w:t>
        </w:r>
        <w:r>
          <w:rPr>
            <w:rFonts w:asciiTheme="minorHAnsi" w:eastAsiaTheme="minorEastAsia" w:hAnsiTheme="minorHAnsi" w:cstheme="minorBidi"/>
            <w:noProof/>
          </w:rPr>
          <w:tab/>
        </w:r>
        <w:r w:rsidRPr="00D4417A">
          <w:rPr>
            <w:rFonts w:ascii="Courier New" w:hAnsi="Courier New"/>
            <w:noProof/>
          </w:rPr>
          <w:t>xsd:import</w:t>
        </w:r>
        <w:r>
          <w:rPr>
            <w:noProof/>
          </w:rPr>
          <w:t xml:space="preserve"> Element Restrictions</w:t>
        </w:r>
        <w:r>
          <w:rPr>
            <w:noProof/>
          </w:rPr>
          <w:tab/>
        </w:r>
        <w:r>
          <w:rPr>
            <w:noProof/>
          </w:rPr>
          <w:fldChar w:fldCharType="begin"/>
        </w:r>
        <w:r>
          <w:rPr>
            <w:noProof/>
          </w:rPr>
          <w:instrText xml:space="preserve"> PAGEREF _Toc131668934 \h </w:instrText>
        </w:r>
      </w:ins>
      <w:r w:rsidR="00A63659">
        <w:rPr>
          <w:noProof/>
        </w:rPr>
      </w:r>
      <w:r>
        <w:rPr>
          <w:noProof/>
        </w:rPr>
        <w:fldChar w:fldCharType="separate"/>
      </w:r>
      <w:ins w:id="459" w:author="Webb Roberts" w:date="2010-03-31T15:33:00Z">
        <w:r w:rsidR="00A63659">
          <w:rPr>
            <w:noProof/>
          </w:rPr>
          <w:t>42</w:t>
        </w:r>
      </w:ins>
      <w:ins w:id="460" w:author="Webb Roberts" w:date="2010-03-31T15:31:00Z">
        <w:r>
          <w:rPr>
            <w:noProof/>
          </w:rPr>
          <w:fldChar w:fldCharType="end"/>
        </w:r>
      </w:ins>
    </w:p>
    <w:p w:rsidR="00172983" w:rsidRDefault="00172983">
      <w:pPr>
        <w:pStyle w:val="TOC3"/>
        <w:numPr>
          <w:ins w:id="461" w:author="Webb Roberts" w:date="2010-03-31T15:31:00Z"/>
        </w:numPr>
        <w:tabs>
          <w:tab w:val="left" w:pos="1662"/>
          <w:tab w:val="right" w:leader="dot" w:pos="9350"/>
        </w:tabs>
        <w:rPr>
          <w:ins w:id="462" w:author="Webb Roberts" w:date="2010-03-31T15:31:00Z"/>
          <w:rFonts w:asciiTheme="minorHAnsi" w:eastAsiaTheme="minorEastAsia" w:hAnsiTheme="minorHAnsi" w:cstheme="minorBidi"/>
          <w:noProof/>
        </w:rPr>
      </w:pPr>
      <w:ins w:id="463" w:author="Webb Roberts" w:date="2010-03-31T15:31:00Z">
        <w:r>
          <w:rPr>
            <w:noProof/>
          </w:rPr>
          <w:t>6.3.2</w:t>
        </w:r>
        <w:r>
          <w:rPr>
            <w:rFonts w:asciiTheme="minorHAnsi" w:eastAsiaTheme="minorEastAsia" w:hAnsiTheme="minorHAnsi" w:cstheme="minorBidi"/>
            <w:noProof/>
          </w:rPr>
          <w:tab/>
        </w:r>
        <w:r>
          <w:rPr>
            <w:noProof/>
          </w:rPr>
          <w:t>Including XML Content From Other Namespaces</w:t>
        </w:r>
        <w:r>
          <w:rPr>
            <w:noProof/>
          </w:rPr>
          <w:tab/>
        </w:r>
        <w:r>
          <w:rPr>
            <w:noProof/>
          </w:rPr>
          <w:fldChar w:fldCharType="begin"/>
        </w:r>
        <w:r>
          <w:rPr>
            <w:noProof/>
          </w:rPr>
          <w:instrText xml:space="preserve"> PAGEREF _Toc131668935 \h </w:instrText>
        </w:r>
      </w:ins>
      <w:r w:rsidR="00A63659">
        <w:rPr>
          <w:noProof/>
        </w:rPr>
      </w:r>
      <w:r>
        <w:rPr>
          <w:noProof/>
        </w:rPr>
        <w:fldChar w:fldCharType="separate"/>
      </w:r>
      <w:ins w:id="464" w:author="Webb Roberts" w:date="2010-03-31T15:33:00Z">
        <w:r w:rsidR="00A63659">
          <w:rPr>
            <w:noProof/>
          </w:rPr>
          <w:t>43</w:t>
        </w:r>
      </w:ins>
      <w:ins w:id="465" w:author="Webb Roberts" w:date="2010-03-31T15:31:00Z">
        <w:r>
          <w:rPr>
            <w:noProof/>
          </w:rPr>
          <w:fldChar w:fldCharType="end"/>
        </w:r>
      </w:ins>
    </w:p>
    <w:p w:rsidR="00172983" w:rsidRDefault="00172983">
      <w:pPr>
        <w:pStyle w:val="TOC2"/>
        <w:numPr>
          <w:ins w:id="466" w:author="Webb Roberts" w:date="2010-03-31T15:31:00Z"/>
        </w:numPr>
        <w:tabs>
          <w:tab w:val="left" w:pos="904"/>
          <w:tab w:val="right" w:leader="dot" w:pos="9350"/>
        </w:tabs>
        <w:rPr>
          <w:ins w:id="467" w:author="Webb Roberts" w:date="2010-03-31T15:31:00Z"/>
          <w:rFonts w:asciiTheme="minorHAnsi" w:eastAsiaTheme="minorEastAsia" w:hAnsiTheme="minorHAnsi" w:cstheme="minorBidi"/>
          <w:noProof/>
        </w:rPr>
      </w:pPr>
      <w:ins w:id="468" w:author="Webb Roberts" w:date="2010-03-31T15:31:00Z">
        <w:r>
          <w:rPr>
            <w:noProof/>
          </w:rPr>
          <w:t>6.4</w:t>
        </w:r>
        <w:r>
          <w:rPr>
            <w:rFonts w:asciiTheme="minorHAnsi" w:eastAsiaTheme="minorEastAsia" w:hAnsiTheme="minorHAnsi" w:cstheme="minorBidi"/>
            <w:noProof/>
          </w:rPr>
          <w:tab/>
        </w:r>
        <w:r>
          <w:rPr>
            <w:noProof/>
          </w:rPr>
          <w:t>Annotations</w:t>
        </w:r>
        <w:r>
          <w:rPr>
            <w:noProof/>
          </w:rPr>
          <w:tab/>
        </w:r>
        <w:r>
          <w:rPr>
            <w:noProof/>
          </w:rPr>
          <w:fldChar w:fldCharType="begin"/>
        </w:r>
        <w:r>
          <w:rPr>
            <w:noProof/>
          </w:rPr>
          <w:instrText xml:space="preserve"> PAGEREF _Toc131668936 \h </w:instrText>
        </w:r>
      </w:ins>
      <w:r w:rsidR="00A63659">
        <w:rPr>
          <w:noProof/>
        </w:rPr>
      </w:r>
      <w:r>
        <w:rPr>
          <w:noProof/>
        </w:rPr>
        <w:fldChar w:fldCharType="separate"/>
      </w:r>
      <w:ins w:id="469" w:author="Webb Roberts" w:date="2010-03-31T15:33:00Z">
        <w:r w:rsidR="00A63659">
          <w:rPr>
            <w:noProof/>
          </w:rPr>
          <w:t>44</w:t>
        </w:r>
      </w:ins>
      <w:ins w:id="470" w:author="Webb Roberts" w:date="2010-03-31T15:31:00Z">
        <w:r>
          <w:rPr>
            <w:noProof/>
          </w:rPr>
          <w:fldChar w:fldCharType="end"/>
        </w:r>
      </w:ins>
    </w:p>
    <w:p w:rsidR="00172983" w:rsidRDefault="00172983">
      <w:pPr>
        <w:pStyle w:val="TOC3"/>
        <w:numPr>
          <w:ins w:id="471" w:author="Webb Roberts" w:date="2010-03-31T15:31:00Z"/>
        </w:numPr>
        <w:tabs>
          <w:tab w:val="left" w:pos="1662"/>
          <w:tab w:val="right" w:leader="dot" w:pos="9350"/>
        </w:tabs>
        <w:rPr>
          <w:ins w:id="472" w:author="Webb Roberts" w:date="2010-03-31T15:31:00Z"/>
          <w:rFonts w:asciiTheme="minorHAnsi" w:eastAsiaTheme="minorEastAsia" w:hAnsiTheme="minorHAnsi" w:cstheme="minorBidi"/>
          <w:noProof/>
        </w:rPr>
      </w:pPr>
      <w:ins w:id="473" w:author="Webb Roberts" w:date="2010-03-31T15:31:00Z">
        <w:r>
          <w:rPr>
            <w:noProof/>
          </w:rPr>
          <w:t>6.4.1</w:t>
        </w:r>
        <w:r>
          <w:rPr>
            <w:rFonts w:asciiTheme="minorHAnsi" w:eastAsiaTheme="minorEastAsia" w:hAnsiTheme="minorHAnsi" w:cstheme="minorBidi"/>
            <w:noProof/>
          </w:rPr>
          <w:tab/>
        </w:r>
        <w:r>
          <w:rPr>
            <w:noProof/>
          </w:rPr>
          <w:t>Human-Readable Documentation</w:t>
        </w:r>
        <w:r>
          <w:rPr>
            <w:noProof/>
          </w:rPr>
          <w:tab/>
        </w:r>
        <w:r>
          <w:rPr>
            <w:noProof/>
          </w:rPr>
          <w:fldChar w:fldCharType="begin"/>
        </w:r>
        <w:r>
          <w:rPr>
            <w:noProof/>
          </w:rPr>
          <w:instrText xml:space="preserve"> PAGEREF _Toc131668937 \h </w:instrText>
        </w:r>
      </w:ins>
      <w:r w:rsidR="00A63659">
        <w:rPr>
          <w:noProof/>
        </w:rPr>
      </w:r>
      <w:r>
        <w:rPr>
          <w:noProof/>
        </w:rPr>
        <w:fldChar w:fldCharType="separate"/>
      </w:r>
      <w:ins w:id="474" w:author="Webb Roberts" w:date="2010-03-31T15:33:00Z">
        <w:r w:rsidR="00A63659">
          <w:rPr>
            <w:noProof/>
          </w:rPr>
          <w:t>44</w:t>
        </w:r>
      </w:ins>
      <w:ins w:id="475" w:author="Webb Roberts" w:date="2010-03-31T15:31:00Z">
        <w:r>
          <w:rPr>
            <w:noProof/>
          </w:rPr>
          <w:fldChar w:fldCharType="end"/>
        </w:r>
      </w:ins>
    </w:p>
    <w:p w:rsidR="00172983" w:rsidRDefault="00172983">
      <w:pPr>
        <w:pStyle w:val="TOC3"/>
        <w:numPr>
          <w:ins w:id="476" w:author="Webb Roberts" w:date="2010-03-31T15:31:00Z"/>
        </w:numPr>
        <w:tabs>
          <w:tab w:val="left" w:pos="1662"/>
          <w:tab w:val="right" w:leader="dot" w:pos="9350"/>
        </w:tabs>
        <w:rPr>
          <w:ins w:id="477" w:author="Webb Roberts" w:date="2010-03-31T15:31:00Z"/>
          <w:rFonts w:asciiTheme="minorHAnsi" w:eastAsiaTheme="minorEastAsia" w:hAnsiTheme="minorHAnsi" w:cstheme="minorBidi"/>
          <w:noProof/>
        </w:rPr>
      </w:pPr>
      <w:ins w:id="478" w:author="Webb Roberts" w:date="2010-03-31T15:31:00Z">
        <w:r>
          <w:rPr>
            <w:noProof/>
          </w:rPr>
          <w:t>6.4.2</w:t>
        </w:r>
        <w:r>
          <w:rPr>
            <w:rFonts w:asciiTheme="minorHAnsi" w:eastAsiaTheme="minorEastAsia" w:hAnsiTheme="minorHAnsi" w:cstheme="minorBidi"/>
            <w:noProof/>
          </w:rPr>
          <w:tab/>
        </w:r>
        <w:r>
          <w:rPr>
            <w:noProof/>
          </w:rPr>
          <w:t>Machine-Readable Annotations</w:t>
        </w:r>
        <w:r>
          <w:rPr>
            <w:noProof/>
          </w:rPr>
          <w:tab/>
        </w:r>
        <w:r>
          <w:rPr>
            <w:noProof/>
          </w:rPr>
          <w:fldChar w:fldCharType="begin"/>
        </w:r>
        <w:r>
          <w:rPr>
            <w:noProof/>
          </w:rPr>
          <w:instrText xml:space="preserve"> PAGEREF _Toc131668938 \h </w:instrText>
        </w:r>
      </w:ins>
      <w:r w:rsidR="00A63659">
        <w:rPr>
          <w:noProof/>
        </w:rPr>
      </w:r>
      <w:r>
        <w:rPr>
          <w:noProof/>
        </w:rPr>
        <w:fldChar w:fldCharType="separate"/>
      </w:r>
      <w:ins w:id="479" w:author="Webb Roberts" w:date="2010-03-31T15:33:00Z">
        <w:r w:rsidR="00A63659">
          <w:rPr>
            <w:noProof/>
          </w:rPr>
          <w:t>45</w:t>
        </w:r>
      </w:ins>
      <w:ins w:id="480" w:author="Webb Roberts" w:date="2010-03-31T15:31:00Z">
        <w:r>
          <w:rPr>
            <w:noProof/>
          </w:rPr>
          <w:fldChar w:fldCharType="end"/>
        </w:r>
      </w:ins>
    </w:p>
    <w:p w:rsidR="00172983" w:rsidRDefault="00172983">
      <w:pPr>
        <w:pStyle w:val="TOC2"/>
        <w:numPr>
          <w:ins w:id="481" w:author="Webb Roberts" w:date="2010-03-31T15:31:00Z"/>
        </w:numPr>
        <w:tabs>
          <w:tab w:val="left" w:pos="904"/>
          <w:tab w:val="right" w:leader="dot" w:pos="9350"/>
        </w:tabs>
        <w:rPr>
          <w:ins w:id="482" w:author="Webb Roberts" w:date="2010-03-31T15:31:00Z"/>
          <w:rFonts w:asciiTheme="minorHAnsi" w:eastAsiaTheme="minorEastAsia" w:hAnsiTheme="minorHAnsi" w:cstheme="minorBidi"/>
          <w:noProof/>
        </w:rPr>
      </w:pPr>
      <w:ins w:id="483" w:author="Webb Roberts" w:date="2010-03-31T15:31:00Z">
        <w:r>
          <w:rPr>
            <w:noProof/>
          </w:rPr>
          <w:t>6.5</w:t>
        </w:r>
        <w:r>
          <w:rPr>
            <w:rFonts w:asciiTheme="minorHAnsi" w:eastAsiaTheme="minorEastAsia" w:hAnsiTheme="minorHAnsi" w:cstheme="minorBidi"/>
            <w:noProof/>
          </w:rPr>
          <w:tab/>
        </w:r>
        <w:r>
          <w:rPr>
            <w:noProof/>
          </w:rPr>
          <w:t>Type Definitions</w:t>
        </w:r>
        <w:r>
          <w:rPr>
            <w:noProof/>
          </w:rPr>
          <w:tab/>
        </w:r>
        <w:r>
          <w:rPr>
            <w:noProof/>
          </w:rPr>
          <w:fldChar w:fldCharType="begin"/>
        </w:r>
        <w:r>
          <w:rPr>
            <w:noProof/>
          </w:rPr>
          <w:instrText xml:space="preserve"> PAGEREF _Toc131668939 \h </w:instrText>
        </w:r>
      </w:ins>
      <w:r w:rsidR="00A63659">
        <w:rPr>
          <w:noProof/>
        </w:rPr>
      </w:r>
      <w:r>
        <w:rPr>
          <w:noProof/>
        </w:rPr>
        <w:fldChar w:fldCharType="separate"/>
      </w:r>
      <w:ins w:id="484" w:author="Webb Roberts" w:date="2010-03-31T15:33:00Z">
        <w:r w:rsidR="00A63659">
          <w:rPr>
            <w:noProof/>
          </w:rPr>
          <w:t>46</w:t>
        </w:r>
      </w:ins>
      <w:ins w:id="485" w:author="Webb Roberts" w:date="2010-03-31T15:31:00Z">
        <w:r>
          <w:rPr>
            <w:noProof/>
          </w:rPr>
          <w:fldChar w:fldCharType="end"/>
        </w:r>
      </w:ins>
    </w:p>
    <w:p w:rsidR="00172983" w:rsidRDefault="00172983">
      <w:pPr>
        <w:pStyle w:val="TOC3"/>
        <w:numPr>
          <w:ins w:id="486" w:author="Webb Roberts" w:date="2010-03-31T15:31:00Z"/>
        </w:numPr>
        <w:tabs>
          <w:tab w:val="left" w:pos="1662"/>
          <w:tab w:val="right" w:leader="dot" w:pos="9350"/>
        </w:tabs>
        <w:rPr>
          <w:ins w:id="487" w:author="Webb Roberts" w:date="2010-03-31T15:31:00Z"/>
          <w:rFonts w:asciiTheme="minorHAnsi" w:eastAsiaTheme="minorEastAsia" w:hAnsiTheme="minorHAnsi" w:cstheme="minorBidi"/>
          <w:noProof/>
        </w:rPr>
      </w:pPr>
      <w:ins w:id="488" w:author="Webb Roberts" w:date="2010-03-31T15:31:00Z">
        <w:r>
          <w:rPr>
            <w:noProof/>
          </w:rPr>
          <w:t>6.5.1</w:t>
        </w:r>
        <w:r>
          <w:rPr>
            <w:rFonts w:asciiTheme="minorHAnsi" w:eastAsiaTheme="minorEastAsia" w:hAnsiTheme="minorHAnsi" w:cstheme="minorBidi"/>
            <w:noProof/>
          </w:rPr>
          <w:tab/>
        </w:r>
        <w:r>
          <w:rPr>
            <w:noProof/>
          </w:rPr>
          <w:t>Complex Type Definitions</w:t>
        </w:r>
        <w:r>
          <w:rPr>
            <w:noProof/>
          </w:rPr>
          <w:tab/>
        </w:r>
        <w:r>
          <w:rPr>
            <w:noProof/>
          </w:rPr>
          <w:fldChar w:fldCharType="begin"/>
        </w:r>
        <w:r>
          <w:rPr>
            <w:noProof/>
          </w:rPr>
          <w:instrText xml:space="preserve"> PAGEREF _Toc131668940 \h </w:instrText>
        </w:r>
      </w:ins>
      <w:r w:rsidR="00A63659">
        <w:rPr>
          <w:noProof/>
        </w:rPr>
      </w:r>
      <w:r>
        <w:rPr>
          <w:noProof/>
        </w:rPr>
        <w:fldChar w:fldCharType="separate"/>
      </w:r>
      <w:ins w:id="489" w:author="Webb Roberts" w:date="2010-03-31T15:33:00Z">
        <w:r w:rsidR="00A63659">
          <w:rPr>
            <w:noProof/>
          </w:rPr>
          <w:t>46</w:t>
        </w:r>
      </w:ins>
      <w:ins w:id="490" w:author="Webb Roberts" w:date="2010-03-31T15:31:00Z">
        <w:r>
          <w:rPr>
            <w:noProof/>
          </w:rPr>
          <w:fldChar w:fldCharType="end"/>
        </w:r>
      </w:ins>
    </w:p>
    <w:p w:rsidR="00172983" w:rsidRDefault="00172983">
      <w:pPr>
        <w:pStyle w:val="TOC3"/>
        <w:numPr>
          <w:ins w:id="491" w:author="Webb Roberts" w:date="2010-03-31T15:31:00Z"/>
        </w:numPr>
        <w:tabs>
          <w:tab w:val="left" w:pos="1662"/>
          <w:tab w:val="right" w:leader="dot" w:pos="9350"/>
        </w:tabs>
        <w:rPr>
          <w:ins w:id="492" w:author="Webb Roberts" w:date="2010-03-31T15:31:00Z"/>
          <w:rFonts w:asciiTheme="minorHAnsi" w:eastAsiaTheme="minorEastAsia" w:hAnsiTheme="minorHAnsi" w:cstheme="minorBidi"/>
          <w:noProof/>
        </w:rPr>
      </w:pPr>
      <w:ins w:id="493" w:author="Webb Roberts" w:date="2010-03-31T15:31:00Z">
        <w:r>
          <w:rPr>
            <w:noProof/>
          </w:rPr>
          <w:t>6.5.2</w:t>
        </w:r>
        <w:r>
          <w:rPr>
            <w:rFonts w:asciiTheme="minorHAnsi" w:eastAsiaTheme="minorEastAsia" w:hAnsiTheme="minorHAnsi" w:cstheme="minorBidi"/>
            <w:noProof/>
          </w:rPr>
          <w:tab/>
        </w:r>
        <w:r>
          <w:rPr>
            <w:noProof/>
          </w:rPr>
          <w:t>Simple Content (CSC) Restrictions</w:t>
        </w:r>
        <w:r>
          <w:rPr>
            <w:noProof/>
          </w:rPr>
          <w:tab/>
        </w:r>
        <w:r>
          <w:rPr>
            <w:noProof/>
          </w:rPr>
          <w:fldChar w:fldCharType="begin"/>
        </w:r>
        <w:r>
          <w:rPr>
            <w:noProof/>
          </w:rPr>
          <w:instrText xml:space="preserve"> PAGEREF _Toc131668941 \h </w:instrText>
        </w:r>
      </w:ins>
      <w:r w:rsidR="00A63659">
        <w:rPr>
          <w:noProof/>
        </w:rPr>
      </w:r>
      <w:r>
        <w:rPr>
          <w:noProof/>
        </w:rPr>
        <w:fldChar w:fldCharType="separate"/>
      </w:r>
      <w:ins w:id="494" w:author="Webb Roberts" w:date="2010-03-31T15:33:00Z">
        <w:r w:rsidR="00A63659">
          <w:rPr>
            <w:noProof/>
          </w:rPr>
          <w:t>46</w:t>
        </w:r>
      </w:ins>
      <w:ins w:id="495" w:author="Webb Roberts" w:date="2010-03-31T15:31:00Z">
        <w:r>
          <w:rPr>
            <w:noProof/>
          </w:rPr>
          <w:fldChar w:fldCharType="end"/>
        </w:r>
      </w:ins>
    </w:p>
    <w:p w:rsidR="00172983" w:rsidRDefault="00172983">
      <w:pPr>
        <w:pStyle w:val="TOC3"/>
        <w:numPr>
          <w:ins w:id="496" w:author="Webb Roberts" w:date="2010-03-31T15:31:00Z"/>
        </w:numPr>
        <w:tabs>
          <w:tab w:val="left" w:pos="1662"/>
          <w:tab w:val="right" w:leader="dot" w:pos="9350"/>
        </w:tabs>
        <w:rPr>
          <w:ins w:id="497" w:author="Webb Roberts" w:date="2010-03-31T15:31:00Z"/>
          <w:rFonts w:asciiTheme="minorHAnsi" w:eastAsiaTheme="minorEastAsia" w:hAnsiTheme="minorHAnsi" w:cstheme="minorBidi"/>
          <w:noProof/>
        </w:rPr>
      </w:pPr>
      <w:ins w:id="498" w:author="Webb Roberts" w:date="2010-03-31T15:31:00Z">
        <w:r>
          <w:rPr>
            <w:noProof/>
          </w:rPr>
          <w:t>6.5.3</w:t>
        </w:r>
        <w:r>
          <w:rPr>
            <w:rFonts w:asciiTheme="minorHAnsi" w:eastAsiaTheme="minorEastAsia" w:hAnsiTheme="minorHAnsi" w:cstheme="minorBidi"/>
            <w:noProof/>
          </w:rPr>
          <w:tab/>
        </w:r>
        <w:r>
          <w:rPr>
            <w:noProof/>
          </w:rPr>
          <w:t>Complex Content (CCC) Restrictions</w:t>
        </w:r>
        <w:r>
          <w:rPr>
            <w:noProof/>
          </w:rPr>
          <w:tab/>
        </w:r>
        <w:r>
          <w:rPr>
            <w:noProof/>
          </w:rPr>
          <w:fldChar w:fldCharType="begin"/>
        </w:r>
        <w:r>
          <w:rPr>
            <w:noProof/>
          </w:rPr>
          <w:instrText xml:space="preserve"> PAGEREF _Toc131668942 \h </w:instrText>
        </w:r>
      </w:ins>
      <w:r w:rsidR="00A63659">
        <w:rPr>
          <w:noProof/>
        </w:rPr>
      </w:r>
      <w:r>
        <w:rPr>
          <w:noProof/>
        </w:rPr>
        <w:fldChar w:fldCharType="separate"/>
      </w:r>
      <w:ins w:id="499" w:author="Webb Roberts" w:date="2010-03-31T15:33:00Z">
        <w:r w:rsidR="00A63659">
          <w:rPr>
            <w:noProof/>
          </w:rPr>
          <w:t>48</w:t>
        </w:r>
      </w:ins>
      <w:ins w:id="500" w:author="Webb Roberts" w:date="2010-03-31T15:31:00Z">
        <w:r>
          <w:rPr>
            <w:noProof/>
          </w:rPr>
          <w:fldChar w:fldCharType="end"/>
        </w:r>
      </w:ins>
    </w:p>
    <w:p w:rsidR="00172983" w:rsidRDefault="00172983">
      <w:pPr>
        <w:pStyle w:val="TOC2"/>
        <w:numPr>
          <w:ins w:id="501" w:author="Webb Roberts" w:date="2010-03-31T15:31:00Z"/>
        </w:numPr>
        <w:tabs>
          <w:tab w:val="left" w:pos="904"/>
          <w:tab w:val="right" w:leader="dot" w:pos="9350"/>
        </w:tabs>
        <w:rPr>
          <w:ins w:id="502" w:author="Webb Roberts" w:date="2010-03-31T15:31:00Z"/>
          <w:rFonts w:asciiTheme="minorHAnsi" w:eastAsiaTheme="minorEastAsia" w:hAnsiTheme="minorHAnsi" w:cstheme="minorBidi"/>
          <w:noProof/>
        </w:rPr>
      </w:pPr>
      <w:ins w:id="503" w:author="Webb Roberts" w:date="2010-03-31T15:31:00Z">
        <w:r>
          <w:rPr>
            <w:noProof/>
          </w:rPr>
          <w:t>6.6</w:t>
        </w:r>
        <w:r>
          <w:rPr>
            <w:rFonts w:asciiTheme="minorHAnsi" w:eastAsiaTheme="minorEastAsia" w:hAnsiTheme="minorHAnsi" w:cstheme="minorBidi"/>
            <w:noProof/>
          </w:rPr>
          <w:tab/>
        </w:r>
        <w:r>
          <w:rPr>
            <w:noProof/>
          </w:rPr>
          <w:t>Additional Definitions and Declarations</w:t>
        </w:r>
        <w:r>
          <w:rPr>
            <w:noProof/>
          </w:rPr>
          <w:tab/>
        </w:r>
        <w:r>
          <w:rPr>
            <w:noProof/>
          </w:rPr>
          <w:fldChar w:fldCharType="begin"/>
        </w:r>
        <w:r>
          <w:rPr>
            <w:noProof/>
          </w:rPr>
          <w:instrText xml:space="preserve"> PAGEREF _Toc131668943 \h </w:instrText>
        </w:r>
      </w:ins>
      <w:r w:rsidR="00A63659">
        <w:rPr>
          <w:noProof/>
        </w:rPr>
      </w:r>
      <w:r>
        <w:rPr>
          <w:noProof/>
        </w:rPr>
        <w:fldChar w:fldCharType="separate"/>
      </w:r>
      <w:ins w:id="504" w:author="Webb Roberts" w:date="2010-03-31T15:33:00Z">
        <w:r w:rsidR="00A63659">
          <w:rPr>
            <w:noProof/>
          </w:rPr>
          <w:t>49</w:t>
        </w:r>
      </w:ins>
      <w:ins w:id="505" w:author="Webb Roberts" w:date="2010-03-31T15:31:00Z">
        <w:r>
          <w:rPr>
            <w:noProof/>
          </w:rPr>
          <w:fldChar w:fldCharType="end"/>
        </w:r>
      </w:ins>
    </w:p>
    <w:p w:rsidR="00172983" w:rsidRDefault="00172983">
      <w:pPr>
        <w:pStyle w:val="TOC3"/>
        <w:numPr>
          <w:ins w:id="506" w:author="Webb Roberts" w:date="2010-03-31T15:31:00Z"/>
        </w:numPr>
        <w:tabs>
          <w:tab w:val="left" w:pos="1662"/>
          <w:tab w:val="right" w:leader="dot" w:pos="9350"/>
        </w:tabs>
        <w:rPr>
          <w:ins w:id="507" w:author="Webb Roberts" w:date="2010-03-31T15:31:00Z"/>
          <w:rFonts w:asciiTheme="minorHAnsi" w:eastAsiaTheme="minorEastAsia" w:hAnsiTheme="minorHAnsi" w:cstheme="minorBidi"/>
          <w:noProof/>
        </w:rPr>
      </w:pPr>
      <w:ins w:id="508" w:author="Webb Roberts" w:date="2010-03-31T15:31:00Z">
        <w:r>
          <w:rPr>
            <w:noProof/>
          </w:rPr>
          <w:t>6.6.1</w:t>
        </w:r>
        <w:r>
          <w:rPr>
            <w:rFonts w:asciiTheme="minorHAnsi" w:eastAsiaTheme="minorEastAsia" w:hAnsiTheme="minorHAnsi" w:cstheme="minorBidi"/>
            <w:noProof/>
          </w:rPr>
          <w:tab/>
        </w:r>
        <w:r>
          <w:rPr>
            <w:noProof/>
          </w:rPr>
          <w:t>Element Declarations</w:t>
        </w:r>
        <w:r>
          <w:rPr>
            <w:noProof/>
          </w:rPr>
          <w:tab/>
        </w:r>
        <w:r>
          <w:rPr>
            <w:noProof/>
          </w:rPr>
          <w:fldChar w:fldCharType="begin"/>
        </w:r>
        <w:r>
          <w:rPr>
            <w:noProof/>
          </w:rPr>
          <w:instrText xml:space="preserve"> PAGEREF _Toc131668944 \h </w:instrText>
        </w:r>
      </w:ins>
      <w:r w:rsidR="00A63659">
        <w:rPr>
          <w:noProof/>
        </w:rPr>
      </w:r>
      <w:r>
        <w:rPr>
          <w:noProof/>
        </w:rPr>
        <w:fldChar w:fldCharType="separate"/>
      </w:r>
      <w:ins w:id="509" w:author="Webb Roberts" w:date="2010-03-31T15:33:00Z">
        <w:r w:rsidR="00A63659">
          <w:rPr>
            <w:noProof/>
          </w:rPr>
          <w:t>49</w:t>
        </w:r>
      </w:ins>
      <w:ins w:id="510" w:author="Webb Roberts" w:date="2010-03-31T15:31:00Z">
        <w:r>
          <w:rPr>
            <w:noProof/>
          </w:rPr>
          <w:fldChar w:fldCharType="end"/>
        </w:r>
      </w:ins>
    </w:p>
    <w:p w:rsidR="00172983" w:rsidRDefault="00172983">
      <w:pPr>
        <w:pStyle w:val="TOC3"/>
        <w:numPr>
          <w:ins w:id="511" w:author="Webb Roberts" w:date="2010-03-31T15:31:00Z"/>
        </w:numPr>
        <w:tabs>
          <w:tab w:val="left" w:pos="1662"/>
          <w:tab w:val="right" w:leader="dot" w:pos="9350"/>
        </w:tabs>
        <w:rPr>
          <w:ins w:id="512" w:author="Webb Roberts" w:date="2010-03-31T15:31:00Z"/>
          <w:rFonts w:asciiTheme="minorHAnsi" w:eastAsiaTheme="minorEastAsia" w:hAnsiTheme="minorHAnsi" w:cstheme="minorBidi"/>
          <w:noProof/>
        </w:rPr>
      </w:pPr>
      <w:ins w:id="513" w:author="Webb Roberts" w:date="2010-03-31T15:31:00Z">
        <w:r>
          <w:rPr>
            <w:noProof/>
          </w:rPr>
          <w:t>6.6.2</w:t>
        </w:r>
        <w:r>
          <w:rPr>
            <w:rFonts w:asciiTheme="minorHAnsi" w:eastAsiaTheme="minorEastAsia" w:hAnsiTheme="minorHAnsi" w:cstheme="minorBidi"/>
            <w:noProof/>
          </w:rPr>
          <w:tab/>
        </w:r>
        <w:r>
          <w:rPr>
            <w:noProof/>
          </w:rPr>
          <w:t>Attribute Declarations</w:t>
        </w:r>
        <w:r>
          <w:rPr>
            <w:noProof/>
          </w:rPr>
          <w:tab/>
        </w:r>
        <w:r>
          <w:rPr>
            <w:noProof/>
          </w:rPr>
          <w:fldChar w:fldCharType="begin"/>
        </w:r>
        <w:r>
          <w:rPr>
            <w:noProof/>
          </w:rPr>
          <w:instrText xml:space="preserve"> PAGEREF _Toc131668945 \h </w:instrText>
        </w:r>
      </w:ins>
      <w:r w:rsidR="00A63659">
        <w:rPr>
          <w:noProof/>
        </w:rPr>
      </w:r>
      <w:r>
        <w:rPr>
          <w:noProof/>
        </w:rPr>
        <w:fldChar w:fldCharType="separate"/>
      </w:r>
      <w:ins w:id="514" w:author="Webb Roberts" w:date="2010-03-31T15:33:00Z">
        <w:r w:rsidR="00A63659">
          <w:rPr>
            <w:noProof/>
          </w:rPr>
          <w:t>50</w:t>
        </w:r>
      </w:ins>
      <w:ins w:id="515" w:author="Webb Roberts" w:date="2010-03-31T15:31:00Z">
        <w:r>
          <w:rPr>
            <w:noProof/>
          </w:rPr>
          <w:fldChar w:fldCharType="end"/>
        </w:r>
      </w:ins>
    </w:p>
    <w:p w:rsidR="00172983" w:rsidRDefault="00172983">
      <w:pPr>
        <w:pStyle w:val="TOC3"/>
        <w:numPr>
          <w:ins w:id="516" w:author="Webb Roberts" w:date="2010-03-31T15:31:00Z"/>
        </w:numPr>
        <w:tabs>
          <w:tab w:val="left" w:pos="1662"/>
          <w:tab w:val="right" w:leader="dot" w:pos="9350"/>
        </w:tabs>
        <w:rPr>
          <w:ins w:id="517" w:author="Webb Roberts" w:date="2010-03-31T15:31:00Z"/>
          <w:rFonts w:asciiTheme="minorHAnsi" w:eastAsiaTheme="minorEastAsia" w:hAnsiTheme="minorHAnsi" w:cstheme="minorBidi"/>
          <w:noProof/>
        </w:rPr>
      </w:pPr>
      <w:ins w:id="518" w:author="Webb Roberts" w:date="2010-03-31T15:31:00Z">
        <w:r>
          <w:rPr>
            <w:noProof/>
          </w:rPr>
          <w:t>6.6.3</w:t>
        </w:r>
        <w:r>
          <w:rPr>
            <w:rFonts w:asciiTheme="minorHAnsi" w:eastAsiaTheme="minorEastAsia" w:hAnsiTheme="minorHAnsi" w:cstheme="minorBidi"/>
            <w:noProof/>
          </w:rPr>
          <w:tab/>
        </w:r>
        <w:r>
          <w:rPr>
            <w:noProof/>
          </w:rPr>
          <w:t>Attribute Group Definitions</w:t>
        </w:r>
        <w:r>
          <w:rPr>
            <w:noProof/>
          </w:rPr>
          <w:tab/>
        </w:r>
        <w:r>
          <w:rPr>
            <w:noProof/>
          </w:rPr>
          <w:fldChar w:fldCharType="begin"/>
        </w:r>
        <w:r>
          <w:rPr>
            <w:noProof/>
          </w:rPr>
          <w:instrText xml:space="preserve"> PAGEREF _Toc131668946 \h </w:instrText>
        </w:r>
      </w:ins>
      <w:r w:rsidR="00A63659">
        <w:rPr>
          <w:noProof/>
        </w:rPr>
      </w:r>
      <w:r>
        <w:rPr>
          <w:noProof/>
        </w:rPr>
        <w:fldChar w:fldCharType="separate"/>
      </w:r>
      <w:ins w:id="519" w:author="Webb Roberts" w:date="2010-03-31T15:33:00Z">
        <w:r w:rsidR="00A63659">
          <w:rPr>
            <w:noProof/>
          </w:rPr>
          <w:t>50</w:t>
        </w:r>
      </w:ins>
      <w:ins w:id="520" w:author="Webb Roberts" w:date="2010-03-31T15:31:00Z">
        <w:r>
          <w:rPr>
            <w:noProof/>
          </w:rPr>
          <w:fldChar w:fldCharType="end"/>
        </w:r>
      </w:ins>
    </w:p>
    <w:p w:rsidR="00172983" w:rsidRDefault="00172983">
      <w:pPr>
        <w:pStyle w:val="TOC1"/>
        <w:numPr>
          <w:ins w:id="521" w:author="Webb Roberts" w:date="2010-03-31T15:31:00Z"/>
        </w:numPr>
        <w:tabs>
          <w:tab w:val="left" w:pos="362"/>
          <w:tab w:val="right" w:leader="dot" w:pos="9350"/>
        </w:tabs>
        <w:rPr>
          <w:ins w:id="522" w:author="Webb Roberts" w:date="2010-03-31T15:31:00Z"/>
          <w:rFonts w:asciiTheme="minorHAnsi" w:eastAsiaTheme="minorEastAsia" w:hAnsiTheme="minorHAnsi" w:cstheme="minorBidi"/>
          <w:noProof/>
        </w:rPr>
      </w:pPr>
      <w:ins w:id="523" w:author="Webb Roberts" w:date="2010-03-31T15:31:00Z">
        <w:r>
          <w:rPr>
            <w:noProof/>
          </w:rPr>
          <w:t>7</w:t>
        </w:r>
        <w:r>
          <w:rPr>
            <w:rFonts w:asciiTheme="minorHAnsi" w:eastAsiaTheme="minorEastAsia" w:hAnsiTheme="minorHAnsi" w:cstheme="minorBidi"/>
            <w:noProof/>
          </w:rPr>
          <w:tab/>
        </w:r>
        <w:r>
          <w:rPr>
            <w:noProof/>
          </w:rPr>
          <w:t>Modeling Rules</w:t>
        </w:r>
        <w:r>
          <w:rPr>
            <w:noProof/>
          </w:rPr>
          <w:tab/>
        </w:r>
        <w:r>
          <w:rPr>
            <w:noProof/>
          </w:rPr>
          <w:fldChar w:fldCharType="begin"/>
        </w:r>
        <w:r>
          <w:rPr>
            <w:noProof/>
          </w:rPr>
          <w:instrText xml:space="preserve"> PAGEREF _Toc131668947 \h </w:instrText>
        </w:r>
      </w:ins>
      <w:r w:rsidR="00A63659">
        <w:rPr>
          <w:noProof/>
        </w:rPr>
      </w:r>
      <w:r>
        <w:rPr>
          <w:noProof/>
        </w:rPr>
        <w:fldChar w:fldCharType="separate"/>
      </w:r>
      <w:ins w:id="524" w:author="Webb Roberts" w:date="2010-03-31T15:33:00Z">
        <w:r w:rsidR="00A63659">
          <w:rPr>
            <w:noProof/>
          </w:rPr>
          <w:t>51</w:t>
        </w:r>
      </w:ins>
      <w:ins w:id="525" w:author="Webb Roberts" w:date="2010-03-31T15:31:00Z">
        <w:r>
          <w:rPr>
            <w:noProof/>
          </w:rPr>
          <w:fldChar w:fldCharType="end"/>
        </w:r>
      </w:ins>
    </w:p>
    <w:p w:rsidR="00172983" w:rsidRDefault="00172983">
      <w:pPr>
        <w:pStyle w:val="TOC2"/>
        <w:numPr>
          <w:ins w:id="526" w:author="Webb Roberts" w:date="2010-03-31T15:31:00Z"/>
        </w:numPr>
        <w:tabs>
          <w:tab w:val="left" w:pos="904"/>
          <w:tab w:val="right" w:leader="dot" w:pos="9350"/>
        </w:tabs>
        <w:rPr>
          <w:ins w:id="527" w:author="Webb Roberts" w:date="2010-03-31T15:31:00Z"/>
          <w:rFonts w:asciiTheme="minorHAnsi" w:eastAsiaTheme="minorEastAsia" w:hAnsiTheme="minorHAnsi" w:cstheme="minorBidi"/>
          <w:noProof/>
        </w:rPr>
      </w:pPr>
      <w:ins w:id="528" w:author="Webb Roberts" w:date="2010-03-31T15:31:00Z">
        <w:r>
          <w:rPr>
            <w:noProof/>
          </w:rPr>
          <w:t>7.1</w:t>
        </w:r>
        <w:r>
          <w:rPr>
            <w:rFonts w:asciiTheme="minorHAnsi" w:eastAsiaTheme="minorEastAsia" w:hAnsiTheme="minorHAnsi" w:cstheme="minorBidi"/>
            <w:noProof/>
          </w:rPr>
          <w:tab/>
        </w:r>
        <w:r w:rsidRPr="00D4417A">
          <w:rPr>
            <w:rFonts w:ascii="Courier New" w:hAnsi="Courier New"/>
            <w:noProof/>
          </w:rPr>
          <w:t>xsd:schema</w:t>
        </w:r>
        <w:r>
          <w:rPr>
            <w:noProof/>
          </w:rPr>
          <w:t xml:space="preserve"> Document Element Restrictions</w:t>
        </w:r>
        <w:r>
          <w:rPr>
            <w:noProof/>
          </w:rPr>
          <w:tab/>
        </w:r>
        <w:r>
          <w:rPr>
            <w:noProof/>
          </w:rPr>
          <w:fldChar w:fldCharType="begin"/>
        </w:r>
        <w:r>
          <w:rPr>
            <w:noProof/>
          </w:rPr>
          <w:instrText xml:space="preserve"> PAGEREF _Toc131668948 \h </w:instrText>
        </w:r>
      </w:ins>
      <w:r w:rsidR="00A63659">
        <w:rPr>
          <w:noProof/>
        </w:rPr>
      </w:r>
      <w:r>
        <w:rPr>
          <w:noProof/>
        </w:rPr>
        <w:fldChar w:fldCharType="separate"/>
      </w:r>
      <w:ins w:id="529" w:author="Webb Roberts" w:date="2010-03-31T15:33:00Z">
        <w:r w:rsidR="00A63659">
          <w:rPr>
            <w:noProof/>
          </w:rPr>
          <w:t>51</w:t>
        </w:r>
      </w:ins>
      <w:ins w:id="530" w:author="Webb Roberts" w:date="2010-03-31T15:31:00Z">
        <w:r>
          <w:rPr>
            <w:noProof/>
          </w:rPr>
          <w:fldChar w:fldCharType="end"/>
        </w:r>
      </w:ins>
    </w:p>
    <w:p w:rsidR="00172983" w:rsidRDefault="00172983">
      <w:pPr>
        <w:pStyle w:val="TOC2"/>
        <w:numPr>
          <w:ins w:id="531" w:author="Webb Roberts" w:date="2010-03-31T15:31:00Z"/>
        </w:numPr>
        <w:tabs>
          <w:tab w:val="left" w:pos="904"/>
          <w:tab w:val="right" w:leader="dot" w:pos="9350"/>
        </w:tabs>
        <w:rPr>
          <w:ins w:id="532" w:author="Webb Roberts" w:date="2010-03-31T15:31:00Z"/>
          <w:rFonts w:asciiTheme="minorHAnsi" w:eastAsiaTheme="minorEastAsia" w:hAnsiTheme="minorHAnsi" w:cstheme="minorBidi"/>
          <w:noProof/>
        </w:rPr>
      </w:pPr>
      <w:ins w:id="533" w:author="Webb Roberts" w:date="2010-03-31T15:31:00Z">
        <w:r>
          <w:rPr>
            <w:noProof/>
          </w:rPr>
          <w:t>7.2</w:t>
        </w:r>
        <w:r>
          <w:rPr>
            <w:rFonts w:asciiTheme="minorHAnsi" w:eastAsiaTheme="minorEastAsia" w:hAnsiTheme="minorHAnsi" w:cstheme="minorBidi"/>
            <w:noProof/>
          </w:rPr>
          <w:tab/>
        </w:r>
        <w:r>
          <w:rPr>
            <w:noProof/>
          </w:rPr>
          <w:t>Annotations</w:t>
        </w:r>
        <w:r>
          <w:rPr>
            <w:noProof/>
          </w:rPr>
          <w:tab/>
        </w:r>
        <w:r>
          <w:rPr>
            <w:noProof/>
          </w:rPr>
          <w:fldChar w:fldCharType="begin"/>
        </w:r>
        <w:r>
          <w:rPr>
            <w:noProof/>
          </w:rPr>
          <w:instrText xml:space="preserve"> PAGEREF _Toc131668949 \h </w:instrText>
        </w:r>
      </w:ins>
      <w:r w:rsidR="00A63659">
        <w:rPr>
          <w:noProof/>
        </w:rPr>
      </w:r>
      <w:r>
        <w:rPr>
          <w:noProof/>
        </w:rPr>
        <w:fldChar w:fldCharType="separate"/>
      </w:r>
      <w:ins w:id="534" w:author="Webb Roberts" w:date="2010-03-31T15:33:00Z">
        <w:r w:rsidR="00A63659">
          <w:rPr>
            <w:noProof/>
          </w:rPr>
          <w:t>52</w:t>
        </w:r>
      </w:ins>
      <w:ins w:id="535" w:author="Webb Roberts" w:date="2010-03-31T15:31:00Z">
        <w:r>
          <w:rPr>
            <w:noProof/>
          </w:rPr>
          <w:fldChar w:fldCharType="end"/>
        </w:r>
      </w:ins>
    </w:p>
    <w:p w:rsidR="00172983" w:rsidRDefault="00172983">
      <w:pPr>
        <w:pStyle w:val="TOC3"/>
        <w:numPr>
          <w:ins w:id="536" w:author="Webb Roberts" w:date="2010-03-31T15:31:00Z"/>
        </w:numPr>
        <w:tabs>
          <w:tab w:val="left" w:pos="1662"/>
          <w:tab w:val="right" w:leader="dot" w:pos="9350"/>
        </w:tabs>
        <w:rPr>
          <w:ins w:id="537" w:author="Webb Roberts" w:date="2010-03-31T15:31:00Z"/>
          <w:rFonts w:asciiTheme="minorHAnsi" w:eastAsiaTheme="minorEastAsia" w:hAnsiTheme="minorHAnsi" w:cstheme="minorBidi"/>
          <w:noProof/>
        </w:rPr>
      </w:pPr>
      <w:ins w:id="538" w:author="Webb Roberts" w:date="2010-03-31T15:31:00Z">
        <w:r>
          <w:rPr>
            <w:noProof/>
          </w:rPr>
          <w:t>7.2.1</w:t>
        </w:r>
        <w:r>
          <w:rPr>
            <w:rFonts w:asciiTheme="minorHAnsi" w:eastAsiaTheme="minorEastAsia" w:hAnsiTheme="minorHAnsi" w:cstheme="minorBidi"/>
            <w:noProof/>
          </w:rPr>
          <w:tab/>
        </w:r>
        <w:r>
          <w:rPr>
            <w:noProof/>
          </w:rPr>
          <w:t>Human-Readable Documentation</w:t>
        </w:r>
        <w:r>
          <w:rPr>
            <w:noProof/>
          </w:rPr>
          <w:tab/>
        </w:r>
        <w:r>
          <w:rPr>
            <w:noProof/>
          </w:rPr>
          <w:fldChar w:fldCharType="begin"/>
        </w:r>
        <w:r>
          <w:rPr>
            <w:noProof/>
          </w:rPr>
          <w:instrText xml:space="preserve"> PAGEREF _Toc131668950 \h </w:instrText>
        </w:r>
      </w:ins>
      <w:r w:rsidR="00A63659">
        <w:rPr>
          <w:noProof/>
        </w:rPr>
      </w:r>
      <w:r>
        <w:rPr>
          <w:noProof/>
        </w:rPr>
        <w:fldChar w:fldCharType="separate"/>
      </w:r>
      <w:ins w:id="539" w:author="Webb Roberts" w:date="2010-03-31T15:33:00Z">
        <w:r w:rsidR="00A63659">
          <w:rPr>
            <w:noProof/>
          </w:rPr>
          <w:t>52</w:t>
        </w:r>
      </w:ins>
      <w:ins w:id="540" w:author="Webb Roberts" w:date="2010-03-31T15:31:00Z">
        <w:r>
          <w:rPr>
            <w:noProof/>
          </w:rPr>
          <w:fldChar w:fldCharType="end"/>
        </w:r>
      </w:ins>
    </w:p>
    <w:p w:rsidR="00172983" w:rsidRDefault="00172983">
      <w:pPr>
        <w:pStyle w:val="TOC3"/>
        <w:numPr>
          <w:ins w:id="541" w:author="Webb Roberts" w:date="2010-03-31T15:31:00Z"/>
        </w:numPr>
        <w:tabs>
          <w:tab w:val="left" w:pos="1662"/>
          <w:tab w:val="right" w:leader="dot" w:pos="9350"/>
        </w:tabs>
        <w:rPr>
          <w:ins w:id="542" w:author="Webb Roberts" w:date="2010-03-31T15:31:00Z"/>
          <w:rFonts w:asciiTheme="minorHAnsi" w:eastAsiaTheme="minorEastAsia" w:hAnsiTheme="minorHAnsi" w:cstheme="minorBidi"/>
          <w:noProof/>
        </w:rPr>
      </w:pPr>
      <w:ins w:id="543" w:author="Webb Roberts" w:date="2010-03-31T15:31:00Z">
        <w:r>
          <w:rPr>
            <w:noProof/>
          </w:rPr>
          <w:t>7.2.2</w:t>
        </w:r>
        <w:r>
          <w:rPr>
            <w:rFonts w:asciiTheme="minorHAnsi" w:eastAsiaTheme="minorEastAsia" w:hAnsiTheme="minorHAnsi" w:cstheme="minorBidi"/>
            <w:noProof/>
          </w:rPr>
          <w:tab/>
        </w:r>
        <w:r>
          <w:rPr>
            <w:noProof/>
          </w:rPr>
          <w:t>Machine-Readable Annotations</w:t>
        </w:r>
        <w:r>
          <w:rPr>
            <w:noProof/>
          </w:rPr>
          <w:tab/>
        </w:r>
        <w:r>
          <w:rPr>
            <w:noProof/>
          </w:rPr>
          <w:fldChar w:fldCharType="begin"/>
        </w:r>
        <w:r>
          <w:rPr>
            <w:noProof/>
          </w:rPr>
          <w:instrText xml:space="preserve"> PAGEREF _Toc131668951 \h </w:instrText>
        </w:r>
      </w:ins>
      <w:r w:rsidR="00A63659">
        <w:rPr>
          <w:noProof/>
        </w:rPr>
      </w:r>
      <w:r>
        <w:rPr>
          <w:noProof/>
        </w:rPr>
        <w:fldChar w:fldCharType="separate"/>
      </w:r>
      <w:ins w:id="544" w:author="Webb Roberts" w:date="2010-03-31T15:33:00Z">
        <w:r w:rsidR="00A63659">
          <w:rPr>
            <w:noProof/>
          </w:rPr>
          <w:t>56</w:t>
        </w:r>
      </w:ins>
      <w:ins w:id="545" w:author="Webb Roberts" w:date="2010-03-31T15:31:00Z">
        <w:r>
          <w:rPr>
            <w:noProof/>
          </w:rPr>
          <w:fldChar w:fldCharType="end"/>
        </w:r>
      </w:ins>
    </w:p>
    <w:p w:rsidR="00172983" w:rsidRDefault="00172983">
      <w:pPr>
        <w:pStyle w:val="TOC4"/>
        <w:numPr>
          <w:ins w:id="546" w:author="Webb Roberts" w:date="2010-03-31T15:31:00Z"/>
        </w:numPr>
        <w:tabs>
          <w:tab w:val="left" w:pos="2463"/>
          <w:tab w:val="right" w:leader="dot" w:pos="9350"/>
        </w:tabs>
        <w:rPr>
          <w:ins w:id="547" w:author="Webb Roberts" w:date="2010-03-31T15:31:00Z"/>
          <w:rFonts w:asciiTheme="minorHAnsi" w:eastAsiaTheme="minorEastAsia" w:hAnsiTheme="minorHAnsi" w:cstheme="minorBidi"/>
          <w:noProof/>
        </w:rPr>
      </w:pPr>
      <w:ins w:id="548" w:author="Webb Roberts" w:date="2010-03-31T15:31:00Z">
        <w:r>
          <w:rPr>
            <w:noProof/>
          </w:rPr>
          <w:t>7.2.2.1</w:t>
        </w:r>
        <w:r>
          <w:rPr>
            <w:rFonts w:asciiTheme="minorHAnsi" w:eastAsiaTheme="minorEastAsia" w:hAnsiTheme="minorHAnsi" w:cstheme="minorBidi"/>
            <w:noProof/>
          </w:rPr>
          <w:tab/>
        </w:r>
        <w:r>
          <w:rPr>
            <w:noProof/>
          </w:rPr>
          <w:t>Deprecation</w:t>
        </w:r>
        <w:r>
          <w:rPr>
            <w:noProof/>
          </w:rPr>
          <w:tab/>
        </w:r>
        <w:r>
          <w:rPr>
            <w:noProof/>
          </w:rPr>
          <w:fldChar w:fldCharType="begin"/>
        </w:r>
        <w:r>
          <w:rPr>
            <w:noProof/>
          </w:rPr>
          <w:instrText xml:space="preserve"> PAGEREF _Toc131668952 \h </w:instrText>
        </w:r>
      </w:ins>
      <w:r w:rsidR="00A63659">
        <w:rPr>
          <w:noProof/>
        </w:rPr>
      </w:r>
      <w:r>
        <w:rPr>
          <w:noProof/>
        </w:rPr>
        <w:fldChar w:fldCharType="separate"/>
      </w:r>
      <w:ins w:id="549" w:author="Webb Roberts" w:date="2010-03-31T15:33:00Z">
        <w:r w:rsidR="00A63659">
          <w:rPr>
            <w:noProof/>
          </w:rPr>
          <w:t>57</w:t>
        </w:r>
      </w:ins>
      <w:ins w:id="550" w:author="Webb Roberts" w:date="2010-03-31T15:31:00Z">
        <w:r>
          <w:rPr>
            <w:noProof/>
          </w:rPr>
          <w:fldChar w:fldCharType="end"/>
        </w:r>
      </w:ins>
    </w:p>
    <w:p w:rsidR="00172983" w:rsidRDefault="00172983">
      <w:pPr>
        <w:pStyle w:val="TOC4"/>
        <w:numPr>
          <w:ins w:id="551" w:author="Webb Roberts" w:date="2010-03-31T15:31:00Z"/>
        </w:numPr>
        <w:tabs>
          <w:tab w:val="left" w:pos="2463"/>
          <w:tab w:val="right" w:leader="dot" w:pos="9350"/>
        </w:tabs>
        <w:rPr>
          <w:ins w:id="552" w:author="Webb Roberts" w:date="2010-03-31T15:31:00Z"/>
          <w:rFonts w:asciiTheme="minorHAnsi" w:eastAsiaTheme="minorEastAsia" w:hAnsiTheme="minorHAnsi" w:cstheme="minorBidi"/>
          <w:noProof/>
        </w:rPr>
      </w:pPr>
      <w:ins w:id="553" w:author="Webb Roberts" w:date="2010-03-31T15:31:00Z">
        <w:r>
          <w:rPr>
            <w:noProof/>
          </w:rPr>
          <w:t>7.2.2.2</w:t>
        </w:r>
        <w:r>
          <w:rPr>
            <w:rFonts w:asciiTheme="minorHAnsi" w:eastAsiaTheme="minorEastAsia" w:hAnsiTheme="minorHAnsi" w:cstheme="minorBidi"/>
            <w:noProof/>
          </w:rPr>
          <w:tab/>
        </w:r>
        <w:r>
          <w:rPr>
            <w:noProof/>
          </w:rPr>
          <w:t>Indicating Conformance</w:t>
        </w:r>
        <w:r>
          <w:rPr>
            <w:noProof/>
          </w:rPr>
          <w:tab/>
        </w:r>
        <w:r>
          <w:rPr>
            <w:noProof/>
          </w:rPr>
          <w:fldChar w:fldCharType="begin"/>
        </w:r>
        <w:r>
          <w:rPr>
            <w:noProof/>
          </w:rPr>
          <w:instrText xml:space="preserve"> PAGEREF _Toc131668953 \h </w:instrText>
        </w:r>
      </w:ins>
      <w:r w:rsidR="00A63659">
        <w:rPr>
          <w:noProof/>
        </w:rPr>
      </w:r>
      <w:r>
        <w:rPr>
          <w:noProof/>
        </w:rPr>
        <w:fldChar w:fldCharType="separate"/>
      </w:r>
      <w:ins w:id="554" w:author="Webb Roberts" w:date="2010-03-31T15:33:00Z">
        <w:r w:rsidR="00A63659">
          <w:rPr>
            <w:noProof/>
          </w:rPr>
          <w:t>57</w:t>
        </w:r>
      </w:ins>
      <w:ins w:id="555" w:author="Webb Roberts" w:date="2010-03-31T15:31:00Z">
        <w:r>
          <w:rPr>
            <w:noProof/>
          </w:rPr>
          <w:fldChar w:fldCharType="end"/>
        </w:r>
      </w:ins>
    </w:p>
    <w:p w:rsidR="00172983" w:rsidRDefault="00172983">
      <w:pPr>
        <w:pStyle w:val="TOC4"/>
        <w:numPr>
          <w:ins w:id="556" w:author="Webb Roberts" w:date="2010-03-31T15:31:00Z"/>
        </w:numPr>
        <w:tabs>
          <w:tab w:val="left" w:pos="2463"/>
          <w:tab w:val="right" w:leader="dot" w:pos="9350"/>
        </w:tabs>
        <w:rPr>
          <w:ins w:id="557" w:author="Webb Roberts" w:date="2010-03-31T15:31:00Z"/>
          <w:rFonts w:asciiTheme="minorHAnsi" w:eastAsiaTheme="minorEastAsia" w:hAnsiTheme="minorHAnsi" w:cstheme="minorBidi"/>
          <w:noProof/>
        </w:rPr>
      </w:pPr>
      <w:ins w:id="558" w:author="Webb Roberts" w:date="2010-03-31T15:31:00Z">
        <w:r>
          <w:rPr>
            <w:noProof/>
          </w:rPr>
          <w:t>7.2.2.3</w:t>
        </w:r>
        <w:r>
          <w:rPr>
            <w:rFonts w:asciiTheme="minorHAnsi" w:eastAsiaTheme="minorEastAsia" w:hAnsiTheme="minorHAnsi" w:cstheme="minorBidi"/>
            <w:noProof/>
          </w:rPr>
          <w:tab/>
        </w:r>
        <w:r>
          <w:rPr>
            <w:noProof/>
          </w:rPr>
          <w:t>Bases of Derived Components</w:t>
        </w:r>
        <w:r>
          <w:rPr>
            <w:noProof/>
          </w:rPr>
          <w:tab/>
        </w:r>
        <w:r>
          <w:rPr>
            <w:noProof/>
          </w:rPr>
          <w:fldChar w:fldCharType="begin"/>
        </w:r>
        <w:r>
          <w:rPr>
            <w:noProof/>
          </w:rPr>
          <w:instrText xml:space="preserve"> PAGEREF _Toc131668954 \h </w:instrText>
        </w:r>
      </w:ins>
      <w:r w:rsidR="00A63659">
        <w:rPr>
          <w:noProof/>
        </w:rPr>
      </w:r>
      <w:r>
        <w:rPr>
          <w:noProof/>
        </w:rPr>
        <w:fldChar w:fldCharType="separate"/>
      </w:r>
      <w:ins w:id="559" w:author="Webb Roberts" w:date="2010-03-31T15:33:00Z">
        <w:r w:rsidR="00A63659">
          <w:rPr>
            <w:noProof/>
          </w:rPr>
          <w:t>58</w:t>
        </w:r>
      </w:ins>
      <w:ins w:id="560" w:author="Webb Roberts" w:date="2010-03-31T15:31:00Z">
        <w:r>
          <w:rPr>
            <w:noProof/>
          </w:rPr>
          <w:fldChar w:fldCharType="end"/>
        </w:r>
      </w:ins>
    </w:p>
    <w:p w:rsidR="00172983" w:rsidRDefault="00172983">
      <w:pPr>
        <w:pStyle w:val="TOC4"/>
        <w:numPr>
          <w:ins w:id="561" w:author="Webb Roberts" w:date="2010-03-31T15:31:00Z"/>
        </w:numPr>
        <w:tabs>
          <w:tab w:val="left" w:pos="2463"/>
          <w:tab w:val="right" w:leader="dot" w:pos="9350"/>
        </w:tabs>
        <w:rPr>
          <w:ins w:id="562" w:author="Webb Roberts" w:date="2010-03-31T15:31:00Z"/>
          <w:rFonts w:asciiTheme="minorHAnsi" w:eastAsiaTheme="minorEastAsia" w:hAnsiTheme="minorHAnsi" w:cstheme="minorBidi"/>
          <w:noProof/>
        </w:rPr>
      </w:pPr>
      <w:ins w:id="563" w:author="Webb Roberts" w:date="2010-03-31T15:31:00Z">
        <w:r>
          <w:rPr>
            <w:noProof/>
          </w:rPr>
          <w:t>7.2.2.4</w:t>
        </w:r>
        <w:r>
          <w:rPr>
            <w:rFonts w:asciiTheme="minorHAnsi" w:eastAsiaTheme="minorEastAsia" w:hAnsiTheme="minorHAnsi" w:cstheme="minorBidi"/>
            <w:noProof/>
          </w:rPr>
          <w:tab/>
        </w:r>
        <w:r>
          <w:rPr>
            <w:noProof/>
          </w:rPr>
          <w:t>Application of Constructs</w:t>
        </w:r>
        <w:r>
          <w:rPr>
            <w:noProof/>
          </w:rPr>
          <w:tab/>
        </w:r>
        <w:r>
          <w:rPr>
            <w:noProof/>
          </w:rPr>
          <w:fldChar w:fldCharType="begin"/>
        </w:r>
        <w:r>
          <w:rPr>
            <w:noProof/>
          </w:rPr>
          <w:instrText xml:space="preserve"> PAGEREF _Toc131668955 \h </w:instrText>
        </w:r>
      </w:ins>
      <w:r w:rsidR="00A63659">
        <w:rPr>
          <w:noProof/>
        </w:rPr>
      </w:r>
      <w:r>
        <w:rPr>
          <w:noProof/>
        </w:rPr>
        <w:fldChar w:fldCharType="separate"/>
      </w:r>
      <w:ins w:id="564" w:author="Webb Roberts" w:date="2010-03-31T15:33:00Z">
        <w:r w:rsidR="00A63659">
          <w:rPr>
            <w:noProof/>
          </w:rPr>
          <w:t>59</w:t>
        </w:r>
      </w:ins>
      <w:ins w:id="565" w:author="Webb Roberts" w:date="2010-03-31T15:31:00Z">
        <w:r>
          <w:rPr>
            <w:noProof/>
          </w:rPr>
          <w:fldChar w:fldCharType="end"/>
        </w:r>
      </w:ins>
    </w:p>
    <w:p w:rsidR="00172983" w:rsidRDefault="00172983">
      <w:pPr>
        <w:pStyle w:val="TOC4"/>
        <w:numPr>
          <w:ins w:id="566" w:author="Webb Roberts" w:date="2010-03-31T15:31:00Z"/>
        </w:numPr>
        <w:tabs>
          <w:tab w:val="left" w:pos="2463"/>
          <w:tab w:val="right" w:leader="dot" w:pos="9350"/>
        </w:tabs>
        <w:rPr>
          <w:ins w:id="567" w:author="Webb Roberts" w:date="2010-03-31T15:31:00Z"/>
          <w:rFonts w:asciiTheme="minorHAnsi" w:eastAsiaTheme="minorEastAsia" w:hAnsiTheme="minorHAnsi" w:cstheme="minorBidi"/>
          <w:noProof/>
        </w:rPr>
      </w:pPr>
      <w:ins w:id="568" w:author="Webb Roberts" w:date="2010-03-31T15:31:00Z">
        <w:r>
          <w:rPr>
            <w:noProof/>
          </w:rPr>
          <w:t>7.2.2.5</w:t>
        </w:r>
        <w:r>
          <w:rPr>
            <w:rFonts w:asciiTheme="minorHAnsi" w:eastAsiaTheme="minorEastAsia" w:hAnsiTheme="minorHAnsi" w:cstheme="minorBidi"/>
            <w:noProof/>
          </w:rPr>
          <w:tab/>
        </w:r>
        <w:r>
          <w:rPr>
            <w:noProof/>
          </w:rPr>
          <w:t>Targets of References</w:t>
        </w:r>
        <w:r>
          <w:rPr>
            <w:noProof/>
          </w:rPr>
          <w:tab/>
        </w:r>
        <w:r>
          <w:rPr>
            <w:noProof/>
          </w:rPr>
          <w:fldChar w:fldCharType="begin"/>
        </w:r>
        <w:r>
          <w:rPr>
            <w:noProof/>
          </w:rPr>
          <w:instrText xml:space="preserve"> PAGEREF _Toc131668956 \h </w:instrText>
        </w:r>
      </w:ins>
      <w:r w:rsidR="00A63659">
        <w:rPr>
          <w:noProof/>
        </w:rPr>
      </w:r>
      <w:r>
        <w:rPr>
          <w:noProof/>
        </w:rPr>
        <w:fldChar w:fldCharType="separate"/>
      </w:r>
      <w:ins w:id="569" w:author="Webb Roberts" w:date="2010-03-31T15:33:00Z">
        <w:r w:rsidR="00A63659">
          <w:rPr>
            <w:noProof/>
          </w:rPr>
          <w:t>60</w:t>
        </w:r>
      </w:ins>
      <w:ins w:id="570" w:author="Webb Roberts" w:date="2010-03-31T15:31:00Z">
        <w:r>
          <w:rPr>
            <w:noProof/>
          </w:rPr>
          <w:fldChar w:fldCharType="end"/>
        </w:r>
      </w:ins>
    </w:p>
    <w:p w:rsidR="00172983" w:rsidRDefault="00172983">
      <w:pPr>
        <w:pStyle w:val="TOC2"/>
        <w:numPr>
          <w:ins w:id="571" w:author="Webb Roberts" w:date="2010-03-31T15:31:00Z"/>
        </w:numPr>
        <w:tabs>
          <w:tab w:val="left" w:pos="904"/>
          <w:tab w:val="right" w:leader="dot" w:pos="9350"/>
        </w:tabs>
        <w:rPr>
          <w:ins w:id="572" w:author="Webb Roberts" w:date="2010-03-31T15:31:00Z"/>
          <w:rFonts w:asciiTheme="minorHAnsi" w:eastAsiaTheme="minorEastAsia" w:hAnsiTheme="minorHAnsi" w:cstheme="minorBidi"/>
          <w:noProof/>
        </w:rPr>
      </w:pPr>
      <w:ins w:id="573" w:author="Webb Roberts" w:date="2010-03-31T15:31:00Z">
        <w:r>
          <w:rPr>
            <w:noProof/>
          </w:rPr>
          <w:t>7.3</w:t>
        </w:r>
        <w:r>
          <w:rPr>
            <w:rFonts w:asciiTheme="minorHAnsi" w:eastAsiaTheme="minorEastAsia" w:hAnsiTheme="minorHAnsi" w:cstheme="minorBidi"/>
            <w:noProof/>
          </w:rPr>
          <w:tab/>
        </w:r>
        <w:r>
          <w:rPr>
            <w:noProof/>
          </w:rPr>
          <w:t>Simple Type Definitions</w:t>
        </w:r>
        <w:r>
          <w:rPr>
            <w:noProof/>
          </w:rPr>
          <w:tab/>
        </w:r>
        <w:r>
          <w:rPr>
            <w:noProof/>
          </w:rPr>
          <w:fldChar w:fldCharType="begin"/>
        </w:r>
        <w:r>
          <w:rPr>
            <w:noProof/>
          </w:rPr>
          <w:instrText xml:space="preserve"> PAGEREF _Toc131668957 \h </w:instrText>
        </w:r>
      </w:ins>
      <w:r w:rsidR="00A63659">
        <w:rPr>
          <w:noProof/>
        </w:rPr>
      </w:r>
      <w:r>
        <w:rPr>
          <w:noProof/>
        </w:rPr>
        <w:fldChar w:fldCharType="separate"/>
      </w:r>
      <w:ins w:id="574" w:author="Webb Roberts" w:date="2010-03-31T15:33:00Z">
        <w:r w:rsidR="00A63659">
          <w:rPr>
            <w:noProof/>
          </w:rPr>
          <w:t>61</w:t>
        </w:r>
      </w:ins>
      <w:ins w:id="575" w:author="Webb Roberts" w:date="2010-03-31T15:31:00Z">
        <w:r>
          <w:rPr>
            <w:noProof/>
          </w:rPr>
          <w:fldChar w:fldCharType="end"/>
        </w:r>
      </w:ins>
    </w:p>
    <w:p w:rsidR="00172983" w:rsidRDefault="00172983">
      <w:pPr>
        <w:pStyle w:val="TOC2"/>
        <w:numPr>
          <w:ins w:id="576" w:author="Webb Roberts" w:date="2010-03-31T15:31:00Z"/>
        </w:numPr>
        <w:tabs>
          <w:tab w:val="left" w:pos="904"/>
          <w:tab w:val="right" w:leader="dot" w:pos="9350"/>
        </w:tabs>
        <w:rPr>
          <w:ins w:id="577" w:author="Webb Roberts" w:date="2010-03-31T15:31:00Z"/>
          <w:rFonts w:asciiTheme="minorHAnsi" w:eastAsiaTheme="minorEastAsia" w:hAnsiTheme="minorHAnsi" w:cstheme="minorBidi"/>
          <w:noProof/>
        </w:rPr>
      </w:pPr>
      <w:ins w:id="578" w:author="Webb Roberts" w:date="2010-03-31T15:31:00Z">
        <w:r>
          <w:rPr>
            <w:noProof/>
          </w:rPr>
          <w:t>7.4</w:t>
        </w:r>
        <w:r>
          <w:rPr>
            <w:rFonts w:asciiTheme="minorHAnsi" w:eastAsiaTheme="minorEastAsia" w:hAnsiTheme="minorHAnsi" w:cstheme="minorBidi"/>
            <w:noProof/>
          </w:rPr>
          <w:tab/>
        </w:r>
        <w:r>
          <w:rPr>
            <w:noProof/>
          </w:rPr>
          <w:t>Complex Type Definitions</w:t>
        </w:r>
        <w:r>
          <w:rPr>
            <w:noProof/>
          </w:rPr>
          <w:tab/>
        </w:r>
        <w:r>
          <w:rPr>
            <w:noProof/>
          </w:rPr>
          <w:fldChar w:fldCharType="begin"/>
        </w:r>
        <w:r>
          <w:rPr>
            <w:noProof/>
          </w:rPr>
          <w:instrText xml:space="preserve"> PAGEREF _Toc131668958 \h </w:instrText>
        </w:r>
      </w:ins>
      <w:r w:rsidR="00A63659">
        <w:rPr>
          <w:noProof/>
        </w:rPr>
      </w:r>
      <w:r>
        <w:rPr>
          <w:noProof/>
        </w:rPr>
        <w:fldChar w:fldCharType="separate"/>
      </w:r>
      <w:ins w:id="579" w:author="Webb Roberts" w:date="2010-03-31T15:33:00Z">
        <w:r w:rsidR="00A63659">
          <w:rPr>
            <w:noProof/>
          </w:rPr>
          <w:t>62</w:t>
        </w:r>
      </w:ins>
      <w:ins w:id="580" w:author="Webb Roberts" w:date="2010-03-31T15:31:00Z">
        <w:r>
          <w:rPr>
            <w:noProof/>
          </w:rPr>
          <w:fldChar w:fldCharType="end"/>
        </w:r>
      </w:ins>
    </w:p>
    <w:p w:rsidR="00172983" w:rsidRDefault="00172983">
      <w:pPr>
        <w:pStyle w:val="TOC3"/>
        <w:numPr>
          <w:ins w:id="581" w:author="Webb Roberts" w:date="2010-03-31T15:31:00Z"/>
        </w:numPr>
        <w:tabs>
          <w:tab w:val="left" w:pos="1662"/>
          <w:tab w:val="right" w:leader="dot" w:pos="9350"/>
        </w:tabs>
        <w:rPr>
          <w:ins w:id="582" w:author="Webb Roberts" w:date="2010-03-31T15:31:00Z"/>
          <w:rFonts w:asciiTheme="minorHAnsi" w:eastAsiaTheme="minorEastAsia" w:hAnsiTheme="minorHAnsi" w:cstheme="minorBidi"/>
          <w:noProof/>
        </w:rPr>
      </w:pPr>
      <w:ins w:id="583" w:author="Webb Roberts" w:date="2010-03-31T15:31:00Z">
        <w:r>
          <w:rPr>
            <w:noProof/>
          </w:rPr>
          <w:t>7.4.1</w:t>
        </w:r>
        <w:r>
          <w:rPr>
            <w:rFonts w:asciiTheme="minorHAnsi" w:eastAsiaTheme="minorEastAsia" w:hAnsiTheme="minorHAnsi" w:cstheme="minorBidi"/>
            <w:noProof/>
          </w:rPr>
          <w:tab/>
        </w:r>
        <w:r>
          <w:rPr>
            <w:noProof/>
          </w:rPr>
          <w:t>Object Types</w:t>
        </w:r>
        <w:r>
          <w:rPr>
            <w:noProof/>
          </w:rPr>
          <w:tab/>
        </w:r>
        <w:r>
          <w:rPr>
            <w:noProof/>
          </w:rPr>
          <w:fldChar w:fldCharType="begin"/>
        </w:r>
        <w:r>
          <w:rPr>
            <w:noProof/>
          </w:rPr>
          <w:instrText xml:space="preserve"> PAGEREF _Toc131668959 \h </w:instrText>
        </w:r>
      </w:ins>
      <w:r w:rsidR="00A63659">
        <w:rPr>
          <w:noProof/>
        </w:rPr>
      </w:r>
      <w:r>
        <w:rPr>
          <w:noProof/>
        </w:rPr>
        <w:fldChar w:fldCharType="separate"/>
      </w:r>
      <w:ins w:id="584" w:author="Webb Roberts" w:date="2010-03-31T15:33:00Z">
        <w:r w:rsidR="00A63659">
          <w:rPr>
            <w:noProof/>
          </w:rPr>
          <w:t>63</w:t>
        </w:r>
      </w:ins>
      <w:ins w:id="585" w:author="Webb Roberts" w:date="2010-03-31T15:31:00Z">
        <w:r>
          <w:rPr>
            <w:noProof/>
          </w:rPr>
          <w:fldChar w:fldCharType="end"/>
        </w:r>
      </w:ins>
    </w:p>
    <w:p w:rsidR="00172983" w:rsidRDefault="00172983">
      <w:pPr>
        <w:pStyle w:val="TOC3"/>
        <w:numPr>
          <w:ins w:id="586" w:author="Webb Roberts" w:date="2010-03-31T15:31:00Z"/>
        </w:numPr>
        <w:tabs>
          <w:tab w:val="left" w:pos="1662"/>
          <w:tab w:val="right" w:leader="dot" w:pos="9350"/>
        </w:tabs>
        <w:rPr>
          <w:ins w:id="587" w:author="Webb Roberts" w:date="2010-03-31T15:31:00Z"/>
          <w:rFonts w:asciiTheme="minorHAnsi" w:eastAsiaTheme="minorEastAsia" w:hAnsiTheme="minorHAnsi" w:cstheme="minorBidi"/>
          <w:noProof/>
        </w:rPr>
      </w:pPr>
      <w:ins w:id="588" w:author="Webb Roberts" w:date="2010-03-31T15:31:00Z">
        <w:r>
          <w:rPr>
            <w:noProof/>
          </w:rPr>
          <w:t>7.4.2</w:t>
        </w:r>
        <w:r>
          <w:rPr>
            <w:rFonts w:asciiTheme="minorHAnsi" w:eastAsiaTheme="minorEastAsia" w:hAnsiTheme="minorHAnsi" w:cstheme="minorBidi"/>
            <w:noProof/>
          </w:rPr>
          <w:tab/>
        </w:r>
        <w:r>
          <w:rPr>
            <w:noProof/>
          </w:rPr>
          <w:t>Role Types</w:t>
        </w:r>
        <w:r>
          <w:rPr>
            <w:noProof/>
          </w:rPr>
          <w:tab/>
        </w:r>
        <w:r>
          <w:rPr>
            <w:noProof/>
          </w:rPr>
          <w:fldChar w:fldCharType="begin"/>
        </w:r>
        <w:r>
          <w:rPr>
            <w:noProof/>
          </w:rPr>
          <w:instrText xml:space="preserve"> PAGEREF _Toc131668960 \h </w:instrText>
        </w:r>
      </w:ins>
      <w:r w:rsidR="00A63659">
        <w:rPr>
          <w:noProof/>
        </w:rPr>
      </w:r>
      <w:r>
        <w:rPr>
          <w:noProof/>
        </w:rPr>
        <w:fldChar w:fldCharType="separate"/>
      </w:r>
      <w:ins w:id="589" w:author="Webb Roberts" w:date="2010-03-31T15:33:00Z">
        <w:r w:rsidR="00A63659">
          <w:rPr>
            <w:noProof/>
          </w:rPr>
          <w:t>63</w:t>
        </w:r>
      </w:ins>
      <w:ins w:id="590" w:author="Webb Roberts" w:date="2010-03-31T15:31:00Z">
        <w:r>
          <w:rPr>
            <w:noProof/>
          </w:rPr>
          <w:fldChar w:fldCharType="end"/>
        </w:r>
      </w:ins>
    </w:p>
    <w:p w:rsidR="00172983" w:rsidRDefault="00172983">
      <w:pPr>
        <w:pStyle w:val="TOC3"/>
        <w:numPr>
          <w:ins w:id="591" w:author="Webb Roberts" w:date="2010-03-31T15:31:00Z"/>
        </w:numPr>
        <w:tabs>
          <w:tab w:val="left" w:pos="1662"/>
          <w:tab w:val="right" w:leader="dot" w:pos="9350"/>
        </w:tabs>
        <w:rPr>
          <w:ins w:id="592" w:author="Webb Roberts" w:date="2010-03-31T15:31:00Z"/>
          <w:rFonts w:asciiTheme="minorHAnsi" w:eastAsiaTheme="minorEastAsia" w:hAnsiTheme="minorHAnsi" w:cstheme="minorBidi"/>
          <w:noProof/>
        </w:rPr>
      </w:pPr>
      <w:ins w:id="593" w:author="Webb Roberts" w:date="2010-03-31T15:31:00Z">
        <w:r>
          <w:rPr>
            <w:noProof/>
          </w:rPr>
          <w:t>7.4.3</w:t>
        </w:r>
        <w:r>
          <w:rPr>
            <w:rFonts w:asciiTheme="minorHAnsi" w:eastAsiaTheme="minorEastAsia" w:hAnsiTheme="minorHAnsi" w:cstheme="minorBidi"/>
            <w:noProof/>
          </w:rPr>
          <w:tab/>
        </w:r>
        <w:r>
          <w:rPr>
            <w:noProof/>
          </w:rPr>
          <w:t>Association Types</w:t>
        </w:r>
        <w:r>
          <w:rPr>
            <w:noProof/>
          </w:rPr>
          <w:tab/>
        </w:r>
        <w:r>
          <w:rPr>
            <w:noProof/>
          </w:rPr>
          <w:fldChar w:fldCharType="begin"/>
        </w:r>
        <w:r>
          <w:rPr>
            <w:noProof/>
          </w:rPr>
          <w:instrText xml:space="preserve"> PAGEREF _Toc131668961 \h </w:instrText>
        </w:r>
      </w:ins>
      <w:r w:rsidR="00A63659">
        <w:rPr>
          <w:noProof/>
        </w:rPr>
      </w:r>
      <w:r>
        <w:rPr>
          <w:noProof/>
        </w:rPr>
        <w:fldChar w:fldCharType="separate"/>
      </w:r>
      <w:ins w:id="594" w:author="Webb Roberts" w:date="2010-03-31T15:33:00Z">
        <w:r w:rsidR="00A63659">
          <w:rPr>
            <w:noProof/>
          </w:rPr>
          <w:t>65</w:t>
        </w:r>
      </w:ins>
      <w:ins w:id="595" w:author="Webb Roberts" w:date="2010-03-31T15:31:00Z">
        <w:r>
          <w:rPr>
            <w:noProof/>
          </w:rPr>
          <w:fldChar w:fldCharType="end"/>
        </w:r>
      </w:ins>
    </w:p>
    <w:p w:rsidR="00172983" w:rsidRDefault="00172983">
      <w:pPr>
        <w:pStyle w:val="TOC3"/>
        <w:numPr>
          <w:ins w:id="596" w:author="Webb Roberts" w:date="2010-03-31T15:31:00Z"/>
        </w:numPr>
        <w:tabs>
          <w:tab w:val="left" w:pos="1662"/>
          <w:tab w:val="right" w:leader="dot" w:pos="9350"/>
        </w:tabs>
        <w:rPr>
          <w:ins w:id="597" w:author="Webb Roberts" w:date="2010-03-31T15:31:00Z"/>
          <w:rFonts w:asciiTheme="minorHAnsi" w:eastAsiaTheme="minorEastAsia" w:hAnsiTheme="minorHAnsi" w:cstheme="minorBidi"/>
          <w:noProof/>
        </w:rPr>
      </w:pPr>
      <w:ins w:id="598" w:author="Webb Roberts" w:date="2010-03-31T15:31:00Z">
        <w:r>
          <w:rPr>
            <w:noProof/>
          </w:rPr>
          <w:t>7.4.4</w:t>
        </w:r>
        <w:r>
          <w:rPr>
            <w:rFonts w:asciiTheme="minorHAnsi" w:eastAsiaTheme="minorEastAsia" w:hAnsiTheme="minorHAnsi" w:cstheme="minorBidi"/>
            <w:noProof/>
          </w:rPr>
          <w:tab/>
        </w:r>
        <w:r>
          <w:rPr>
            <w:noProof/>
          </w:rPr>
          <w:t>Metadata Types</w:t>
        </w:r>
        <w:r>
          <w:rPr>
            <w:noProof/>
          </w:rPr>
          <w:tab/>
        </w:r>
        <w:r>
          <w:rPr>
            <w:noProof/>
          </w:rPr>
          <w:fldChar w:fldCharType="begin"/>
        </w:r>
        <w:r>
          <w:rPr>
            <w:noProof/>
          </w:rPr>
          <w:instrText xml:space="preserve"> PAGEREF _Toc131668962 \h </w:instrText>
        </w:r>
      </w:ins>
      <w:r w:rsidR="00A63659">
        <w:rPr>
          <w:noProof/>
        </w:rPr>
      </w:r>
      <w:r>
        <w:rPr>
          <w:noProof/>
        </w:rPr>
        <w:fldChar w:fldCharType="separate"/>
      </w:r>
      <w:ins w:id="599" w:author="Webb Roberts" w:date="2010-03-31T15:33:00Z">
        <w:r w:rsidR="00A63659">
          <w:rPr>
            <w:noProof/>
          </w:rPr>
          <w:t>68</w:t>
        </w:r>
      </w:ins>
      <w:ins w:id="600" w:author="Webb Roberts" w:date="2010-03-31T15:31:00Z">
        <w:r>
          <w:rPr>
            <w:noProof/>
          </w:rPr>
          <w:fldChar w:fldCharType="end"/>
        </w:r>
      </w:ins>
    </w:p>
    <w:p w:rsidR="00172983" w:rsidRDefault="00172983">
      <w:pPr>
        <w:pStyle w:val="TOC3"/>
        <w:numPr>
          <w:ins w:id="601" w:author="Webb Roberts" w:date="2010-03-31T15:31:00Z"/>
        </w:numPr>
        <w:tabs>
          <w:tab w:val="left" w:pos="1662"/>
          <w:tab w:val="right" w:leader="dot" w:pos="9350"/>
        </w:tabs>
        <w:rPr>
          <w:ins w:id="602" w:author="Webb Roberts" w:date="2010-03-31T15:31:00Z"/>
          <w:rFonts w:asciiTheme="minorHAnsi" w:eastAsiaTheme="minorEastAsia" w:hAnsiTheme="minorHAnsi" w:cstheme="minorBidi"/>
          <w:noProof/>
        </w:rPr>
      </w:pPr>
      <w:ins w:id="603" w:author="Webb Roberts" w:date="2010-03-31T15:31:00Z">
        <w:r>
          <w:rPr>
            <w:noProof/>
          </w:rPr>
          <w:t>7.4.5</w:t>
        </w:r>
        <w:r>
          <w:rPr>
            <w:rFonts w:asciiTheme="minorHAnsi" w:eastAsiaTheme="minorEastAsia" w:hAnsiTheme="minorHAnsi" w:cstheme="minorBidi"/>
            <w:noProof/>
          </w:rPr>
          <w:tab/>
        </w:r>
        <w:r>
          <w:rPr>
            <w:noProof/>
          </w:rPr>
          <w:t>Augmentation Types</w:t>
        </w:r>
        <w:r>
          <w:rPr>
            <w:noProof/>
          </w:rPr>
          <w:tab/>
        </w:r>
        <w:r>
          <w:rPr>
            <w:noProof/>
          </w:rPr>
          <w:fldChar w:fldCharType="begin"/>
        </w:r>
        <w:r>
          <w:rPr>
            <w:noProof/>
          </w:rPr>
          <w:instrText xml:space="preserve"> PAGEREF _Toc131668963 \h </w:instrText>
        </w:r>
      </w:ins>
      <w:r w:rsidR="00A63659">
        <w:rPr>
          <w:noProof/>
        </w:rPr>
      </w:r>
      <w:r>
        <w:rPr>
          <w:noProof/>
        </w:rPr>
        <w:fldChar w:fldCharType="separate"/>
      </w:r>
      <w:ins w:id="604" w:author="Webb Roberts" w:date="2010-03-31T15:33:00Z">
        <w:r w:rsidR="00A63659">
          <w:rPr>
            <w:noProof/>
          </w:rPr>
          <w:t>69</w:t>
        </w:r>
      </w:ins>
      <w:ins w:id="605" w:author="Webb Roberts" w:date="2010-03-31T15:31:00Z">
        <w:r>
          <w:rPr>
            <w:noProof/>
          </w:rPr>
          <w:fldChar w:fldCharType="end"/>
        </w:r>
      </w:ins>
    </w:p>
    <w:p w:rsidR="00172983" w:rsidRDefault="00172983">
      <w:pPr>
        <w:pStyle w:val="TOC2"/>
        <w:numPr>
          <w:ins w:id="606" w:author="Webb Roberts" w:date="2010-03-31T15:31:00Z"/>
        </w:numPr>
        <w:tabs>
          <w:tab w:val="left" w:pos="904"/>
          <w:tab w:val="right" w:leader="dot" w:pos="9350"/>
        </w:tabs>
        <w:rPr>
          <w:ins w:id="607" w:author="Webb Roberts" w:date="2010-03-31T15:31:00Z"/>
          <w:rFonts w:asciiTheme="minorHAnsi" w:eastAsiaTheme="minorEastAsia" w:hAnsiTheme="minorHAnsi" w:cstheme="minorBidi"/>
          <w:noProof/>
        </w:rPr>
      </w:pPr>
      <w:ins w:id="608" w:author="Webb Roberts" w:date="2010-03-31T15:31:00Z">
        <w:r>
          <w:rPr>
            <w:noProof/>
          </w:rPr>
          <w:t>7.5</w:t>
        </w:r>
        <w:r>
          <w:rPr>
            <w:rFonts w:asciiTheme="minorHAnsi" w:eastAsiaTheme="minorEastAsia" w:hAnsiTheme="minorHAnsi" w:cstheme="minorBidi"/>
            <w:noProof/>
          </w:rPr>
          <w:tab/>
        </w:r>
        <w:r>
          <w:rPr>
            <w:noProof/>
          </w:rPr>
          <w:t>Component Usage</w:t>
        </w:r>
        <w:r>
          <w:rPr>
            <w:noProof/>
          </w:rPr>
          <w:tab/>
        </w:r>
        <w:r>
          <w:rPr>
            <w:noProof/>
          </w:rPr>
          <w:fldChar w:fldCharType="begin"/>
        </w:r>
        <w:r>
          <w:rPr>
            <w:noProof/>
          </w:rPr>
          <w:instrText xml:space="preserve"> PAGEREF _Toc131668964 \h </w:instrText>
        </w:r>
      </w:ins>
      <w:r w:rsidR="00A63659">
        <w:rPr>
          <w:noProof/>
        </w:rPr>
      </w:r>
      <w:r>
        <w:rPr>
          <w:noProof/>
        </w:rPr>
        <w:fldChar w:fldCharType="separate"/>
      </w:r>
      <w:ins w:id="609" w:author="Webb Roberts" w:date="2010-03-31T15:33:00Z">
        <w:r w:rsidR="00A63659">
          <w:rPr>
            <w:noProof/>
          </w:rPr>
          <w:t>71</w:t>
        </w:r>
      </w:ins>
      <w:ins w:id="610" w:author="Webb Roberts" w:date="2010-03-31T15:31:00Z">
        <w:r>
          <w:rPr>
            <w:noProof/>
          </w:rPr>
          <w:fldChar w:fldCharType="end"/>
        </w:r>
      </w:ins>
    </w:p>
    <w:p w:rsidR="00172983" w:rsidRDefault="00172983">
      <w:pPr>
        <w:pStyle w:val="TOC2"/>
        <w:numPr>
          <w:ins w:id="611" w:author="Webb Roberts" w:date="2010-03-31T15:31:00Z"/>
        </w:numPr>
        <w:tabs>
          <w:tab w:val="left" w:pos="904"/>
          <w:tab w:val="right" w:leader="dot" w:pos="9350"/>
        </w:tabs>
        <w:rPr>
          <w:ins w:id="612" w:author="Webb Roberts" w:date="2010-03-31T15:31:00Z"/>
          <w:rFonts w:asciiTheme="minorHAnsi" w:eastAsiaTheme="minorEastAsia" w:hAnsiTheme="minorHAnsi" w:cstheme="minorBidi"/>
          <w:noProof/>
        </w:rPr>
      </w:pPr>
      <w:ins w:id="613" w:author="Webb Roberts" w:date="2010-03-31T15:31:00Z">
        <w:r>
          <w:rPr>
            <w:noProof/>
          </w:rPr>
          <w:t>7.6</w:t>
        </w:r>
        <w:r>
          <w:rPr>
            <w:rFonts w:asciiTheme="minorHAnsi" w:eastAsiaTheme="minorEastAsia" w:hAnsiTheme="minorHAnsi" w:cstheme="minorBidi"/>
            <w:noProof/>
          </w:rPr>
          <w:tab/>
        </w:r>
        <w:r>
          <w:rPr>
            <w:noProof/>
          </w:rPr>
          <w:t>C2 Core Structural Facilities</w:t>
        </w:r>
        <w:r>
          <w:rPr>
            <w:noProof/>
          </w:rPr>
          <w:tab/>
        </w:r>
        <w:r>
          <w:rPr>
            <w:noProof/>
          </w:rPr>
          <w:fldChar w:fldCharType="begin"/>
        </w:r>
        <w:r>
          <w:rPr>
            <w:noProof/>
          </w:rPr>
          <w:instrText xml:space="preserve"> PAGEREF _Toc131668965 \h </w:instrText>
        </w:r>
      </w:ins>
      <w:r w:rsidR="00A63659">
        <w:rPr>
          <w:noProof/>
        </w:rPr>
      </w:r>
      <w:r>
        <w:rPr>
          <w:noProof/>
        </w:rPr>
        <w:fldChar w:fldCharType="separate"/>
      </w:r>
      <w:ins w:id="614" w:author="Webb Roberts" w:date="2010-03-31T15:33:00Z">
        <w:r w:rsidR="00A63659">
          <w:rPr>
            <w:noProof/>
          </w:rPr>
          <w:t>72</w:t>
        </w:r>
      </w:ins>
      <w:ins w:id="615" w:author="Webb Roberts" w:date="2010-03-31T15:31:00Z">
        <w:r>
          <w:rPr>
            <w:noProof/>
          </w:rPr>
          <w:fldChar w:fldCharType="end"/>
        </w:r>
      </w:ins>
    </w:p>
    <w:p w:rsidR="00172983" w:rsidRDefault="00172983">
      <w:pPr>
        <w:pStyle w:val="TOC3"/>
        <w:numPr>
          <w:ins w:id="616" w:author="Webb Roberts" w:date="2010-03-31T15:31:00Z"/>
        </w:numPr>
        <w:tabs>
          <w:tab w:val="left" w:pos="1662"/>
          <w:tab w:val="right" w:leader="dot" w:pos="9350"/>
        </w:tabs>
        <w:rPr>
          <w:ins w:id="617" w:author="Webb Roberts" w:date="2010-03-31T15:31:00Z"/>
          <w:rFonts w:asciiTheme="minorHAnsi" w:eastAsiaTheme="minorEastAsia" w:hAnsiTheme="minorHAnsi" w:cstheme="minorBidi"/>
          <w:noProof/>
        </w:rPr>
      </w:pPr>
      <w:ins w:id="618" w:author="Webb Roberts" w:date="2010-03-31T15:31:00Z">
        <w:r>
          <w:rPr>
            <w:noProof/>
          </w:rPr>
          <w:t>7.6.1</w:t>
        </w:r>
        <w:r>
          <w:rPr>
            <w:rFonts w:asciiTheme="minorHAnsi" w:eastAsiaTheme="minorEastAsia" w:hAnsiTheme="minorHAnsi" w:cstheme="minorBidi"/>
            <w:noProof/>
          </w:rPr>
          <w:tab/>
        </w:r>
        <w:r>
          <w:rPr>
            <w:noProof/>
          </w:rPr>
          <w:t>Sequence ID</w:t>
        </w:r>
        <w:r>
          <w:rPr>
            <w:noProof/>
          </w:rPr>
          <w:tab/>
        </w:r>
        <w:r>
          <w:rPr>
            <w:noProof/>
          </w:rPr>
          <w:fldChar w:fldCharType="begin"/>
        </w:r>
        <w:r>
          <w:rPr>
            <w:noProof/>
          </w:rPr>
          <w:instrText xml:space="preserve"> PAGEREF _Toc131668966 \h </w:instrText>
        </w:r>
      </w:ins>
      <w:r w:rsidR="00A63659">
        <w:rPr>
          <w:noProof/>
        </w:rPr>
      </w:r>
      <w:r>
        <w:rPr>
          <w:noProof/>
        </w:rPr>
        <w:fldChar w:fldCharType="separate"/>
      </w:r>
      <w:ins w:id="619" w:author="Webb Roberts" w:date="2010-03-31T15:33:00Z">
        <w:r w:rsidR="00A63659">
          <w:rPr>
            <w:noProof/>
          </w:rPr>
          <w:t>73</w:t>
        </w:r>
      </w:ins>
      <w:ins w:id="620" w:author="Webb Roberts" w:date="2010-03-31T15:31:00Z">
        <w:r>
          <w:rPr>
            <w:noProof/>
          </w:rPr>
          <w:fldChar w:fldCharType="end"/>
        </w:r>
      </w:ins>
    </w:p>
    <w:p w:rsidR="00172983" w:rsidRDefault="00172983">
      <w:pPr>
        <w:pStyle w:val="TOC3"/>
        <w:numPr>
          <w:ins w:id="621" w:author="Webb Roberts" w:date="2010-03-31T15:31:00Z"/>
        </w:numPr>
        <w:tabs>
          <w:tab w:val="left" w:pos="1662"/>
          <w:tab w:val="right" w:leader="dot" w:pos="9350"/>
        </w:tabs>
        <w:rPr>
          <w:ins w:id="622" w:author="Webb Roberts" w:date="2010-03-31T15:31:00Z"/>
          <w:rFonts w:asciiTheme="minorHAnsi" w:eastAsiaTheme="minorEastAsia" w:hAnsiTheme="minorHAnsi" w:cstheme="minorBidi"/>
          <w:noProof/>
        </w:rPr>
      </w:pPr>
      <w:ins w:id="623" w:author="Webb Roberts" w:date="2010-03-31T15:31:00Z">
        <w:r>
          <w:rPr>
            <w:noProof/>
          </w:rPr>
          <w:t>7.6.2</w:t>
        </w:r>
        <w:r>
          <w:rPr>
            <w:rFonts w:asciiTheme="minorHAnsi" w:eastAsiaTheme="minorEastAsia" w:hAnsiTheme="minorHAnsi" w:cstheme="minorBidi"/>
            <w:noProof/>
          </w:rPr>
          <w:tab/>
        </w:r>
        <w:r>
          <w:rPr>
            <w:noProof/>
          </w:rPr>
          <w:t>Reference Elements</w:t>
        </w:r>
        <w:r>
          <w:rPr>
            <w:noProof/>
          </w:rPr>
          <w:tab/>
        </w:r>
        <w:r>
          <w:rPr>
            <w:noProof/>
          </w:rPr>
          <w:fldChar w:fldCharType="begin"/>
        </w:r>
        <w:r>
          <w:rPr>
            <w:noProof/>
          </w:rPr>
          <w:instrText xml:space="preserve"> PAGEREF _Toc131668967 \h </w:instrText>
        </w:r>
      </w:ins>
      <w:r w:rsidR="00A63659">
        <w:rPr>
          <w:noProof/>
        </w:rPr>
      </w:r>
      <w:r>
        <w:rPr>
          <w:noProof/>
        </w:rPr>
        <w:fldChar w:fldCharType="separate"/>
      </w:r>
      <w:ins w:id="624" w:author="Webb Roberts" w:date="2010-03-31T15:33:00Z">
        <w:r w:rsidR="00A63659">
          <w:rPr>
            <w:noProof/>
          </w:rPr>
          <w:t>74</w:t>
        </w:r>
      </w:ins>
      <w:ins w:id="625" w:author="Webb Roberts" w:date="2010-03-31T15:31:00Z">
        <w:r>
          <w:rPr>
            <w:noProof/>
          </w:rPr>
          <w:fldChar w:fldCharType="end"/>
        </w:r>
      </w:ins>
    </w:p>
    <w:p w:rsidR="00172983" w:rsidRDefault="00172983">
      <w:pPr>
        <w:pStyle w:val="TOC2"/>
        <w:numPr>
          <w:ins w:id="626" w:author="Webb Roberts" w:date="2010-03-31T15:31:00Z"/>
        </w:numPr>
        <w:tabs>
          <w:tab w:val="left" w:pos="904"/>
          <w:tab w:val="right" w:leader="dot" w:pos="9350"/>
        </w:tabs>
        <w:rPr>
          <w:ins w:id="627" w:author="Webb Roberts" w:date="2010-03-31T15:31:00Z"/>
          <w:rFonts w:asciiTheme="minorHAnsi" w:eastAsiaTheme="minorEastAsia" w:hAnsiTheme="minorHAnsi" w:cstheme="minorBidi"/>
          <w:noProof/>
        </w:rPr>
      </w:pPr>
      <w:ins w:id="628" w:author="Webb Roberts" w:date="2010-03-31T15:31:00Z">
        <w:r>
          <w:rPr>
            <w:noProof/>
          </w:rPr>
          <w:t>7.7</w:t>
        </w:r>
        <w:r>
          <w:rPr>
            <w:rFonts w:asciiTheme="minorHAnsi" w:eastAsiaTheme="minorEastAsia" w:hAnsiTheme="minorHAnsi" w:cstheme="minorBidi"/>
            <w:noProof/>
          </w:rPr>
          <w:tab/>
        </w:r>
        <w:r>
          <w:rPr>
            <w:noProof/>
          </w:rPr>
          <w:t>Using External Schemas</w:t>
        </w:r>
        <w:r>
          <w:rPr>
            <w:noProof/>
          </w:rPr>
          <w:tab/>
        </w:r>
        <w:r>
          <w:rPr>
            <w:noProof/>
          </w:rPr>
          <w:fldChar w:fldCharType="begin"/>
        </w:r>
        <w:r>
          <w:rPr>
            <w:noProof/>
          </w:rPr>
          <w:instrText xml:space="preserve"> PAGEREF _Toc131668968 \h </w:instrText>
        </w:r>
      </w:ins>
      <w:r w:rsidR="00A63659">
        <w:rPr>
          <w:noProof/>
        </w:rPr>
      </w:r>
      <w:r>
        <w:rPr>
          <w:noProof/>
        </w:rPr>
        <w:fldChar w:fldCharType="separate"/>
      </w:r>
      <w:ins w:id="629" w:author="Webb Roberts" w:date="2010-03-31T15:33:00Z">
        <w:r w:rsidR="00A63659">
          <w:rPr>
            <w:noProof/>
          </w:rPr>
          <w:t>77</w:t>
        </w:r>
      </w:ins>
      <w:ins w:id="630" w:author="Webb Roberts" w:date="2010-03-31T15:31:00Z">
        <w:r>
          <w:rPr>
            <w:noProof/>
          </w:rPr>
          <w:fldChar w:fldCharType="end"/>
        </w:r>
      </w:ins>
    </w:p>
    <w:p w:rsidR="00172983" w:rsidRDefault="00172983">
      <w:pPr>
        <w:pStyle w:val="TOC2"/>
        <w:numPr>
          <w:ins w:id="631" w:author="Webb Roberts" w:date="2010-03-31T15:31:00Z"/>
        </w:numPr>
        <w:tabs>
          <w:tab w:val="left" w:pos="904"/>
          <w:tab w:val="right" w:leader="dot" w:pos="9350"/>
        </w:tabs>
        <w:rPr>
          <w:ins w:id="632" w:author="Webb Roberts" w:date="2010-03-31T15:31:00Z"/>
          <w:rFonts w:asciiTheme="minorHAnsi" w:eastAsiaTheme="minorEastAsia" w:hAnsiTheme="minorHAnsi" w:cstheme="minorBidi"/>
          <w:noProof/>
        </w:rPr>
      </w:pPr>
      <w:ins w:id="633" w:author="Webb Roberts" w:date="2010-03-31T15:31:00Z">
        <w:r>
          <w:rPr>
            <w:noProof/>
          </w:rPr>
          <w:t>7.8</w:t>
        </w:r>
        <w:r>
          <w:rPr>
            <w:rFonts w:asciiTheme="minorHAnsi" w:eastAsiaTheme="minorEastAsia" w:hAnsiTheme="minorHAnsi" w:cstheme="minorBidi"/>
            <w:noProof/>
          </w:rPr>
          <w:tab/>
        </w:r>
        <w:r>
          <w:rPr>
            <w:noProof/>
          </w:rPr>
          <w:t>C2 Core Subset Schemas</w:t>
        </w:r>
        <w:r>
          <w:rPr>
            <w:noProof/>
          </w:rPr>
          <w:tab/>
        </w:r>
        <w:r>
          <w:rPr>
            <w:noProof/>
          </w:rPr>
          <w:fldChar w:fldCharType="begin"/>
        </w:r>
        <w:r>
          <w:rPr>
            <w:noProof/>
          </w:rPr>
          <w:instrText xml:space="preserve"> PAGEREF _Toc131668969 \h </w:instrText>
        </w:r>
      </w:ins>
      <w:r w:rsidR="00A63659">
        <w:rPr>
          <w:noProof/>
        </w:rPr>
      </w:r>
      <w:r>
        <w:rPr>
          <w:noProof/>
        </w:rPr>
        <w:fldChar w:fldCharType="separate"/>
      </w:r>
      <w:ins w:id="634" w:author="Webb Roberts" w:date="2010-03-31T15:33:00Z">
        <w:r w:rsidR="00A63659">
          <w:rPr>
            <w:noProof/>
          </w:rPr>
          <w:t>80</w:t>
        </w:r>
      </w:ins>
      <w:ins w:id="635" w:author="Webb Roberts" w:date="2010-03-31T15:31:00Z">
        <w:r>
          <w:rPr>
            <w:noProof/>
          </w:rPr>
          <w:fldChar w:fldCharType="end"/>
        </w:r>
      </w:ins>
    </w:p>
    <w:p w:rsidR="00172983" w:rsidRDefault="00172983">
      <w:pPr>
        <w:pStyle w:val="TOC2"/>
        <w:numPr>
          <w:ins w:id="636" w:author="Webb Roberts" w:date="2010-03-31T15:31:00Z"/>
        </w:numPr>
        <w:tabs>
          <w:tab w:val="left" w:pos="904"/>
          <w:tab w:val="right" w:leader="dot" w:pos="9350"/>
        </w:tabs>
        <w:rPr>
          <w:ins w:id="637" w:author="Webb Roberts" w:date="2010-03-31T15:31:00Z"/>
          <w:rFonts w:asciiTheme="minorHAnsi" w:eastAsiaTheme="minorEastAsia" w:hAnsiTheme="minorHAnsi" w:cstheme="minorBidi"/>
          <w:noProof/>
        </w:rPr>
      </w:pPr>
      <w:ins w:id="638" w:author="Webb Roberts" w:date="2010-03-31T15:31:00Z">
        <w:r>
          <w:rPr>
            <w:noProof/>
          </w:rPr>
          <w:t>7.9</w:t>
        </w:r>
        <w:r>
          <w:rPr>
            <w:rFonts w:asciiTheme="minorHAnsi" w:eastAsiaTheme="minorEastAsia" w:hAnsiTheme="minorHAnsi" w:cstheme="minorBidi"/>
            <w:noProof/>
          </w:rPr>
          <w:tab/>
        </w:r>
        <w:r>
          <w:rPr>
            <w:noProof/>
          </w:rPr>
          <w:t>Container Elements</w:t>
        </w:r>
        <w:r>
          <w:rPr>
            <w:noProof/>
          </w:rPr>
          <w:tab/>
        </w:r>
        <w:r>
          <w:rPr>
            <w:noProof/>
          </w:rPr>
          <w:fldChar w:fldCharType="begin"/>
        </w:r>
        <w:r>
          <w:rPr>
            <w:noProof/>
          </w:rPr>
          <w:instrText xml:space="preserve"> PAGEREF _Toc131668970 \h </w:instrText>
        </w:r>
      </w:ins>
      <w:r w:rsidR="00A63659">
        <w:rPr>
          <w:noProof/>
        </w:rPr>
      </w:r>
      <w:r>
        <w:rPr>
          <w:noProof/>
        </w:rPr>
        <w:fldChar w:fldCharType="separate"/>
      </w:r>
      <w:ins w:id="639" w:author="Webb Roberts" w:date="2010-03-31T15:33:00Z">
        <w:r w:rsidR="00A63659">
          <w:rPr>
            <w:noProof/>
          </w:rPr>
          <w:t>80</w:t>
        </w:r>
      </w:ins>
      <w:ins w:id="640" w:author="Webb Roberts" w:date="2010-03-31T15:31:00Z">
        <w:r>
          <w:rPr>
            <w:noProof/>
          </w:rPr>
          <w:fldChar w:fldCharType="end"/>
        </w:r>
      </w:ins>
    </w:p>
    <w:p w:rsidR="00172983" w:rsidRDefault="00172983">
      <w:pPr>
        <w:pStyle w:val="TOC1"/>
        <w:numPr>
          <w:ins w:id="641" w:author="Webb Roberts" w:date="2010-03-31T15:31:00Z"/>
        </w:numPr>
        <w:tabs>
          <w:tab w:val="left" w:pos="362"/>
          <w:tab w:val="right" w:leader="dot" w:pos="9350"/>
        </w:tabs>
        <w:rPr>
          <w:ins w:id="642" w:author="Webb Roberts" w:date="2010-03-31T15:31:00Z"/>
          <w:rFonts w:asciiTheme="minorHAnsi" w:eastAsiaTheme="minorEastAsia" w:hAnsiTheme="minorHAnsi" w:cstheme="minorBidi"/>
          <w:noProof/>
        </w:rPr>
      </w:pPr>
      <w:ins w:id="643" w:author="Webb Roberts" w:date="2010-03-31T15:31:00Z">
        <w:r>
          <w:rPr>
            <w:noProof/>
          </w:rPr>
          <w:t>8</w:t>
        </w:r>
        <w:r>
          <w:rPr>
            <w:rFonts w:asciiTheme="minorHAnsi" w:eastAsiaTheme="minorEastAsia" w:hAnsiTheme="minorHAnsi" w:cstheme="minorBidi"/>
            <w:noProof/>
          </w:rPr>
          <w:tab/>
        </w:r>
        <w:r>
          <w:rPr>
            <w:noProof/>
          </w:rPr>
          <w:t>XML Instance Rules</w:t>
        </w:r>
        <w:r>
          <w:rPr>
            <w:noProof/>
          </w:rPr>
          <w:tab/>
        </w:r>
        <w:r>
          <w:rPr>
            <w:noProof/>
          </w:rPr>
          <w:fldChar w:fldCharType="begin"/>
        </w:r>
        <w:r>
          <w:rPr>
            <w:noProof/>
          </w:rPr>
          <w:instrText xml:space="preserve"> PAGEREF _Toc131668971 \h </w:instrText>
        </w:r>
      </w:ins>
      <w:r w:rsidR="00A63659">
        <w:rPr>
          <w:noProof/>
        </w:rPr>
      </w:r>
      <w:r>
        <w:rPr>
          <w:noProof/>
        </w:rPr>
        <w:fldChar w:fldCharType="separate"/>
      </w:r>
      <w:ins w:id="644" w:author="Webb Roberts" w:date="2010-03-31T15:33:00Z">
        <w:r w:rsidR="00A63659">
          <w:rPr>
            <w:noProof/>
          </w:rPr>
          <w:t>82</w:t>
        </w:r>
      </w:ins>
      <w:ins w:id="645" w:author="Webb Roberts" w:date="2010-03-31T15:31:00Z">
        <w:r>
          <w:rPr>
            <w:noProof/>
          </w:rPr>
          <w:fldChar w:fldCharType="end"/>
        </w:r>
      </w:ins>
    </w:p>
    <w:p w:rsidR="00172983" w:rsidRDefault="00172983">
      <w:pPr>
        <w:pStyle w:val="TOC2"/>
        <w:numPr>
          <w:ins w:id="646" w:author="Webb Roberts" w:date="2010-03-31T15:31:00Z"/>
        </w:numPr>
        <w:tabs>
          <w:tab w:val="left" w:pos="904"/>
          <w:tab w:val="right" w:leader="dot" w:pos="9350"/>
        </w:tabs>
        <w:rPr>
          <w:ins w:id="647" w:author="Webb Roberts" w:date="2010-03-31T15:31:00Z"/>
          <w:rFonts w:asciiTheme="minorHAnsi" w:eastAsiaTheme="minorEastAsia" w:hAnsiTheme="minorHAnsi" w:cstheme="minorBidi"/>
          <w:noProof/>
        </w:rPr>
      </w:pPr>
      <w:ins w:id="648" w:author="Webb Roberts" w:date="2010-03-31T15:31:00Z">
        <w:r>
          <w:rPr>
            <w:noProof/>
          </w:rPr>
          <w:t>8.1</w:t>
        </w:r>
        <w:r>
          <w:rPr>
            <w:rFonts w:asciiTheme="minorHAnsi" w:eastAsiaTheme="minorEastAsia" w:hAnsiTheme="minorHAnsi" w:cstheme="minorBidi"/>
            <w:noProof/>
          </w:rPr>
          <w:tab/>
        </w:r>
        <w:r>
          <w:rPr>
            <w:noProof/>
          </w:rPr>
          <w:t>Instance Validation</w:t>
        </w:r>
        <w:r>
          <w:rPr>
            <w:noProof/>
          </w:rPr>
          <w:tab/>
        </w:r>
        <w:r>
          <w:rPr>
            <w:noProof/>
          </w:rPr>
          <w:fldChar w:fldCharType="begin"/>
        </w:r>
        <w:r>
          <w:rPr>
            <w:noProof/>
          </w:rPr>
          <w:instrText xml:space="preserve"> PAGEREF _Toc131668972 \h </w:instrText>
        </w:r>
      </w:ins>
      <w:r w:rsidR="00A63659">
        <w:rPr>
          <w:noProof/>
        </w:rPr>
      </w:r>
      <w:r>
        <w:rPr>
          <w:noProof/>
        </w:rPr>
        <w:fldChar w:fldCharType="separate"/>
      </w:r>
      <w:ins w:id="649" w:author="Webb Roberts" w:date="2010-03-31T15:33:00Z">
        <w:r w:rsidR="00A63659">
          <w:rPr>
            <w:noProof/>
          </w:rPr>
          <w:t>82</w:t>
        </w:r>
      </w:ins>
      <w:ins w:id="650" w:author="Webb Roberts" w:date="2010-03-31T15:31:00Z">
        <w:r>
          <w:rPr>
            <w:noProof/>
          </w:rPr>
          <w:fldChar w:fldCharType="end"/>
        </w:r>
      </w:ins>
    </w:p>
    <w:p w:rsidR="00172983" w:rsidRDefault="00172983">
      <w:pPr>
        <w:pStyle w:val="TOC2"/>
        <w:numPr>
          <w:ins w:id="651" w:author="Webb Roberts" w:date="2010-03-31T15:31:00Z"/>
        </w:numPr>
        <w:tabs>
          <w:tab w:val="left" w:pos="904"/>
          <w:tab w:val="right" w:leader="dot" w:pos="9350"/>
        </w:tabs>
        <w:rPr>
          <w:ins w:id="652" w:author="Webb Roberts" w:date="2010-03-31T15:31:00Z"/>
          <w:rFonts w:asciiTheme="minorHAnsi" w:eastAsiaTheme="minorEastAsia" w:hAnsiTheme="minorHAnsi" w:cstheme="minorBidi"/>
          <w:noProof/>
        </w:rPr>
      </w:pPr>
      <w:ins w:id="653" w:author="Webb Roberts" w:date="2010-03-31T15:31:00Z">
        <w:r>
          <w:rPr>
            <w:noProof/>
          </w:rPr>
          <w:t>8.2</w:t>
        </w:r>
        <w:r>
          <w:rPr>
            <w:rFonts w:asciiTheme="minorHAnsi" w:eastAsiaTheme="minorEastAsia" w:hAnsiTheme="minorHAnsi" w:cstheme="minorBidi"/>
            <w:noProof/>
          </w:rPr>
          <w:tab/>
        </w:r>
        <w:r>
          <w:rPr>
            <w:noProof/>
          </w:rPr>
          <w:t>Instance Meaning</w:t>
        </w:r>
        <w:r>
          <w:rPr>
            <w:noProof/>
          </w:rPr>
          <w:tab/>
        </w:r>
        <w:r>
          <w:rPr>
            <w:noProof/>
          </w:rPr>
          <w:fldChar w:fldCharType="begin"/>
        </w:r>
        <w:r>
          <w:rPr>
            <w:noProof/>
          </w:rPr>
          <w:instrText xml:space="preserve"> PAGEREF _Toc131668973 \h </w:instrText>
        </w:r>
      </w:ins>
      <w:r w:rsidR="00A63659">
        <w:rPr>
          <w:noProof/>
        </w:rPr>
      </w:r>
      <w:r>
        <w:rPr>
          <w:noProof/>
        </w:rPr>
        <w:fldChar w:fldCharType="separate"/>
      </w:r>
      <w:ins w:id="654" w:author="Webb Roberts" w:date="2010-03-31T15:33:00Z">
        <w:r w:rsidR="00A63659">
          <w:rPr>
            <w:noProof/>
          </w:rPr>
          <w:t>82</w:t>
        </w:r>
      </w:ins>
      <w:ins w:id="655" w:author="Webb Roberts" w:date="2010-03-31T15:31:00Z">
        <w:r>
          <w:rPr>
            <w:noProof/>
          </w:rPr>
          <w:fldChar w:fldCharType="end"/>
        </w:r>
      </w:ins>
    </w:p>
    <w:p w:rsidR="00172983" w:rsidRDefault="00172983">
      <w:pPr>
        <w:pStyle w:val="TOC2"/>
        <w:numPr>
          <w:ins w:id="656" w:author="Webb Roberts" w:date="2010-03-31T15:31:00Z"/>
        </w:numPr>
        <w:tabs>
          <w:tab w:val="left" w:pos="904"/>
          <w:tab w:val="right" w:leader="dot" w:pos="9350"/>
        </w:tabs>
        <w:rPr>
          <w:ins w:id="657" w:author="Webb Roberts" w:date="2010-03-31T15:31:00Z"/>
          <w:rFonts w:asciiTheme="minorHAnsi" w:eastAsiaTheme="minorEastAsia" w:hAnsiTheme="minorHAnsi" w:cstheme="minorBidi"/>
          <w:noProof/>
        </w:rPr>
      </w:pPr>
      <w:ins w:id="658" w:author="Webb Roberts" w:date="2010-03-31T15:31:00Z">
        <w:r>
          <w:rPr>
            <w:noProof/>
          </w:rPr>
          <w:t>8.3</w:t>
        </w:r>
        <w:r>
          <w:rPr>
            <w:rFonts w:asciiTheme="minorHAnsi" w:eastAsiaTheme="minorEastAsia" w:hAnsiTheme="minorHAnsi" w:cstheme="minorBidi"/>
            <w:noProof/>
          </w:rPr>
          <w:tab/>
        </w:r>
        <w:r>
          <w:rPr>
            <w:noProof/>
          </w:rPr>
          <w:t>Component Representation</w:t>
        </w:r>
        <w:r>
          <w:rPr>
            <w:noProof/>
          </w:rPr>
          <w:tab/>
        </w:r>
        <w:r>
          <w:rPr>
            <w:noProof/>
          </w:rPr>
          <w:fldChar w:fldCharType="begin"/>
        </w:r>
        <w:r>
          <w:rPr>
            <w:noProof/>
          </w:rPr>
          <w:instrText xml:space="preserve"> PAGEREF _Toc131668974 \h </w:instrText>
        </w:r>
      </w:ins>
      <w:r w:rsidR="00A63659">
        <w:rPr>
          <w:noProof/>
        </w:rPr>
      </w:r>
      <w:r>
        <w:rPr>
          <w:noProof/>
        </w:rPr>
        <w:fldChar w:fldCharType="separate"/>
      </w:r>
      <w:ins w:id="659" w:author="Webb Roberts" w:date="2010-03-31T15:33:00Z">
        <w:r w:rsidR="00A63659">
          <w:rPr>
            <w:noProof/>
          </w:rPr>
          <w:t>83</w:t>
        </w:r>
      </w:ins>
      <w:ins w:id="660" w:author="Webb Roberts" w:date="2010-03-31T15:31:00Z">
        <w:r>
          <w:rPr>
            <w:noProof/>
          </w:rPr>
          <w:fldChar w:fldCharType="end"/>
        </w:r>
      </w:ins>
    </w:p>
    <w:p w:rsidR="00172983" w:rsidRDefault="00172983">
      <w:pPr>
        <w:pStyle w:val="TOC2"/>
        <w:numPr>
          <w:ins w:id="661" w:author="Webb Roberts" w:date="2010-03-31T15:31:00Z"/>
        </w:numPr>
        <w:tabs>
          <w:tab w:val="left" w:pos="904"/>
          <w:tab w:val="right" w:leader="dot" w:pos="9350"/>
        </w:tabs>
        <w:rPr>
          <w:ins w:id="662" w:author="Webb Roberts" w:date="2010-03-31T15:31:00Z"/>
          <w:rFonts w:asciiTheme="minorHAnsi" w:eastAsiaTheme="minorEastAsia" w:hAnsiTheme="minorHAnsi" w:cstheme="minorBidi"/>
          <w:noProof/>
        </w:rPr>
      </w:pPr>
      <w:ins w:id="663" w:author="Webb Roberts" w:date="2010-03-31T15:31:00Z">
        <w:r>
          <w:rPr>
            <w:noProof/>
          </w:rPr>
          <w:t>8.4</w:t>
        </w:r>
        <w:r>
          <w:rPr>
            <w:rFonts w:asciiTheme="minorHAnsi" w:eastAsiaTheme="minorEastAsia" w:hAnsiTheme="minorHAnsi" w:cstheme="minorBidi"/>
            <w:noProof/>
          </w:rPr>
          <w:tab/>
        </w:r>
        <w:r>
          <w:rPr>
            <w:noProof/>
          </w:rPr>
          <w:t>Component Ordering</w:t>
        </w:r>
        <w:r>
          <w:rPr>
            <w:noProof/>
          </w:rPr>
          <w:tab/>
        </w:r>
        <w:r>
          <w:rPr>
            <w:noProof/>
          </w:rPr>
          <w:fldChar w:fldCharType="begin"/>
        </w:r>
        <w:r>
          <w:rPr>
            <w:noProof/>
          </w:rPr>
          <w:instrText xml:space="preserve"> PAGEREF _Toc131668975 \h </w:instrText>
        </w:r>
      </w:ins>
      <w:r w:rsidR="00A63659">
        <w:rPr>
          <w:noProof/>
        </w:rPr>
      </w:r>
      <w:r>
        <w:rPr>
          <w:noProof/>
        </w:rPr>
        <w:fldChar w:fldCharType="separate"/>
      </w:r>
      <w:ins w:id="664" w:author="Webb Roberts" w:date="2010-03-31T15:33:00Z">
        <w:r w:rsidR="00A63659">
          <w:rPr>
            <w:noProof/>
          </w:rPr>
          <w:t>84</w:t>
        </w:r>
      </w:ins>
      <w:ins w:id="665" w:author="Webb Roberts" w:date="2010-03-31T15:31:00Z">
        <w:r>
          <w:rPr>
            <w:noProof/>
          </w:rPr>
          <w:fldChar w:fldCharType="end"/>
        </w:r>
      </w:ins>
    </w:p>
    <w:p w:rsidR="00172983" w:rsidRDefault="00172983">
      <w:pPr>
        <w:pStyle w:val="TOC2"/>
        <w:numPr>
          <w:ins w:id="666" w:author="Webb Roberts" w:date="2010-03-31T15:31:00Z"/>
        </w:numPr>
        <w:tabs>
          <w:tab w:val="left" w:pos="904"/>
          <w:tab w:val="right" w:leader="dot" w:pos="9350"/>
        </w:tabs>
        <w:rPr>
          <w:ins w:id="667" w:author="Webb Roberts" w:date="2010-03-31T15:31:00Z"/>
          <w:rFonts w:asciiTheme="minorHAnsi" w:eastAsiaTheme="minorEastAsia" w:hAnsiTheme="minorHAnsi" w:cstheme="minorBidi"/>
          <w:noProof/>
        </w:rPr>
      </w:pPr>
      <w:ins w:id="668" w:author="Webb Roberts" w:date="2010-03-31T15:31:00Z">
        <w:r>
          <w:rPr>
            <w:noProof/>
          </w:rPr>
          <w:t>8.5</w:t>
        </w:r>
        <w:r>
          <w:rPr>
            <w:rFonts w:asciiTheme="minorHAnsi" w:eastAsiaTheme="minorEastAsia" w:hAnsiTheme="minorHAnsi" w:cstheme="minorBidi"/>
            <w:noProof/>
          </w:rPr>
          <w:tab/>
        </w:r>
        <w:r>
          <w:rPr>
            <w:noProof/>
          </w:rPr>
          <w:t>Instance Metadata</w:t>
        </w:r>
        <w:r>
          <w:rPr>
            <w:noProof/>
          </w:rPr>
          <w:tab/>
        </w:r>
        <w:r>
          <w:rPr>
            <w:noProof/>
          </w:rPr>
          <w:fldChar w:fldCharType="begin"/>
        </w:r>
        <w:r>
          <w:rPr>
            <w:noProof/>
          </w:rPr>
          <w:instrText xml:space="preserve"> PAGEREF _Toc131668976 \h </w:instrText>
        </w:r>
      </w:ins>
      <w:r w:rsidR="00A63659">
        <w:rPr>
          <w:noProof/>
        </w:rPr>
      </w:r>
      <w:r>
        <w:rPr>
          <w:noProof/>
        </w:rPr>
        <w:fldChar w:fldCharType="separate"/>
      </w:r>
      <w:ins w:id="669" w:author="Webb Roberts" w:date="2010-03-31T15:33:00Z">
        <w:r w:rsidR="00A63659">
          <w:rPr>
            <w:noProof/>
          </w:rPr>
          <w:t>86</w:t>
        </w:r>
      </w:ins>
      <w:ins w:id="670" w:author="Webb Roberts" w:date="2010-03-31T15:31:00Z">
        <w:r>
          <w:rPr>
            <w:noProof/>
          </w:rPr>
          <w:fldChar w:fldCharType="end"/>
        </w:r>
      </w:ins>
    </w:p>
    <w:p w:rsidR="00172983" w:rsidRDefault="00172983">
      <w:pPr>
        <w:pStyle w:val="TOC1"/>
        <w:numPr>
          <w:ins w:id="671" w:author="Webb Roberts" w:date="2010-03-31T15:31:00Z"/>
        </w:numPr>
        <w:tabs>
          <w:tab w:val="left" w:pos="362"/>
          <w:tab w:val="right" w:leader="dot" w:pos="9350"/>
        </w:tabs>
        <w:rPr>
          <w:ins w:id="672" w:author="Webb Roberts" w:date="2010-03-31T15:31:00Z"/>
          <w:rFonts w:asciiTheme="minorHAnsi" w:eastAsiaTheme="minorEastAsia" w:hAnsiTheme="minorHAnsi" w:cstheme="minorBidi"/>
          <w:noProof/>
        </w:rPr>
      </w:pPr>
      <w:ins w:id="673" w:author="Webb Roberts" w:date="2010-03-31T15:31:00Z">
        <w:r>
          <w:rPr>
            <w:noProof/>
          </w:rPr>
          <w:t>9</w:t>
        </w:r>
        <w:r>
          <w:rPr>
            <w:rFonts w:asciiTheme="minorHAnsi" w:eastAsiaTheme="minorEastAsia" w:hAnsiTheme="minorHAnsi" w:cstheme="minorBidi"/>
            <w:noProof/>
          </w:rPr>
          <w:tab/>
        </w:r>
        <w:r>
          <w:rPr>
            <w:noProof/>
          </w:rPr>
          <w:t>Naming Rules</w:t>
        </w:r>
        <w:r>
          <w:rPr>
            <w:noProof/>
          </w:rPr>
          <w:tab/>
        </w:r>
        <w:r>
          <w:rPr>
            <w:noProof/>
          </w:rPr>
          <w:fldChar w:fldCharType="begin"/>
        </w:r>
        <w:r>
          <w:rPr>
            <w:noProof/>
          </w:rPr>
          <w:instrText xml:space="preserve"> PAGEREF _Toc131668977 \h </w:instrText>
        </w:r>
      </w:ins>
      <w:r w:rsidR="00A63659">
        <w:rPr>
          <w:noProof/>
        </w:rPr>
      </w:r>
      <w:r>
        <w:rPr>
          <w:noProof/>
        </w:rPr>
        <w:fldChar w:fldCharType="separate"/>
      </w:r>
      <w:ins w:id="674" w:author="Webb Roberts" w:date="2010-03-31T15:33:00Z">
        <w:r w:rsidR="00A63659">
          <w:rPr>
            <w:noProof/>
          </w:rPr>
          <w:t>88</w:t>
        </w:r>
      </w:ins>
      <w:ins w:id="675" w:author="Webb Roberts" w:date="2010-03-31T15:31:00Z">
        <w:r>
          <w:rPr>
            <w:noProof/>
          </w:rPr>
          <w:fldChar w:fldCharType="end"/>
        </w:r>
      </w:ins>
    </w:p>
    <w:p w:rsidR="00172983" w:rsidRDefault="00172983">
      <w:pPr>
        <w:pStyle w:val="TOC2"/>
        <w:numPr>
          <w:ins w:id="676" w:author="Webb Roberts" w:date="2010-03-31T15:31:00Z"/>
        </w:numPr>
        <w:tabs>
          <w:tab w:val="left" w:pos="904"/>
          <w:tab w:val="right" w:leader="dot" w:pos="9350"/>
        </w:tabs>
        <w:rPr>
          <w:ins w:id="677" w:author="Webb Roberts" w:date="2010-03-31T15:31:00Z"/>
          <w:rFonts w:asciiTheme="minorHAnsi" w:eastAsiaTheme="minorEastAsia" w:hAnsiTheme="minorHAnsi" w:cstheme="minorBidi"/>
          <w:noProof/>
        </w:rPr>
      </w:pPr>
      <w:ins w:id="678" w:author="Webb Roberts" w:date="2010-03-31T15:31:00Z">
        <w:r>
          <w:rPr>
            <w:noProof/>
          </w:rPr>
          <w:t>9.1</w:t>
        </w:r>
        <w:r>
          <w:rPr>
            <w:rFonts w:asciiTheme="minorHAnsi" w:eastAsiaTheme="minorEastAsia" w:hAnsiTheme="minorHAnsi" w:cstheme="minorBidi"/>
            <w:noProof/>
          </w:rPr>
          <w:tab/>
        </w:r>
        <w:r>
          <w:rPr>
            <w:noProof/>
          </w:rPr>
          <w:t>Extension of XSD Namespace Simple Types</w:t>
        </w:r>
        <w:r>
          <w:rPr>
            <w:noProof/>
          </w:rPr>
          <w:tab/>
        </w:r>
        <w:r>
          <w:rPr>
            <w:noProof/>
          </w:rPr>
          <w:fldChar w:fldCharType="begin"/>
        </w:r>
        <w:r>
          <w:rPr>
            <w:noProof/>
          </w:rPr>
          <w:instrText xml:space="preserve"> PAGEREF _Toc131668978 \h </w:instrText>
        </w:r>
      </w:ins>
      <w:r w:rsidR="00A63659">
        <w:rPr>
          <w:noProof/>
        </w:rPr>
      </w:r>
      <w:r>
        <w:rPr>
          <w:noProof/>
        </w:rPr>
        <w:fldChar w:fldCharType="separate"/>
      </w:r>
      <w:ins w:id="679" w:author="Webb Roberts" w:date="2010-03-31T15:33:00Z">
        <w:r w:rsidR="00A63659">
          <w:rPr>
            <w:noProof/>
          </w:rPr>
          <w:t>88</w:t>
        </w:r>
      </w:ins>
      <w:ins w:id="680" w:author="Webb Roberts" w:date="2010-03-31T15:31:00Z">
        <w:r>
          <w:rPr>
            <w:noProof/>
          </w:rPr>
          <w:fldChar w:fldCharType="end"/>
        </w:r>
      </w:ins>
    </w:p>
    <w:p w:rsidR="00172983" w:rsidRDefault="00172983">
      <w:pPr>
        <w:pStyle w:val="TOC2"/>
        <w:numPr>
          <w:ins w:id="681" w:author="Webb Roberts" w:date="2010-03-31T15:31:00Z"/>
        </w:numPr>
        <w:tabs>
          <w:tab w:val="left" w:pos="904"/>
          <w:tab w:val="right" w:leader="dot" w:pos="9350"/>
        </w:tabs>
        <w:rPr>
          <w:ins w:id="682" w:author="Webb Roberts" w:date="2010-03-31T15:31:00Z"/>
          <w:rFonts w:asciiTheme="minorHAnsi" w:eastAsiaTheme="minorEastAsia" w:hAnsiTheme="minorHAnsi" w:cstheme="minorBidi"/>
          <w:noProof/>
        </w:rPr>
      </w:pPr>
      <w:ins w:id="683" w:author="Webb Roberts" w:date="2010-03-31T15:31:00Z">
        <w:r>
          <w:rPr>
            <w:noProof/>
          </w:rPr>
          <w:t>9.2</w:t>
        </w:r>
        <w:r>
          <w:rPr>
            <w:rFonts w:asciiTheme="minorHAnsi" w:eastAsiaTheme="minorEastAsia" w:hAnsiTheme="minorHAnsi" w:cstheme="minorBidi"/>
            <w:noProof/>
          </w:rPr>
          <w:tab/>
        </w:r>
        <w:r>
          <w:rPr>
            <w:noProof/>
          </w:rPr>
          <w:t>Usage of English</w:t>
        </w:r>
        <w:r>
          <w:rPr>
            <w:noProof/>
          </w:rPr>
          <w:tab/>
        </w:r>
        <w:r>
          <w:rPr>
            <w:noProof/>
          </w:rPr>
          <w:fldChar w:fldCharType="begin"/>
        </w:r>
        <w:r>
          <w:rPr>
            <w:noProof/>
          </w:rPr>
          <w:instrText xml:space="preserve"> PAGEREF _Toc131668979 \h </w:instrText>
        </w:r>
      </w:ins>
      <w:r w:rsidR="00A63659">
        <w:rPr>
          <w:noProof/>
        </w:rPr>
      </w:r>
      <w:r>
        <w:rPr>
          <w:noProof/>
        </w:rPr>
        <w:fldChar w:fldCharType="separate"/>
      </w:r>
      <w:ins w:id="684" w:author="Webb Roberts" w:date="2010-03-31T15:33:00Z">
        <w:r w:rsidR="00A63659">
          <w:rPr>
            <w:noProof/>
          </w:rPr>
          <w:t>89</w:t>
        </w:r>
      </w:ins>
      <w:ins w:id="685" w:author="Webb Roberts" w:date="2010-03-31T15:31:00Z">
        <w:r>
          <w:rPr>
            <w:noProof/>
          </w:rPr>
          <w:fldChar w:fldCharType="end"/>
        </w:r>
      </w:ins>
    </w:p>
    <w:p w:rsidR="00172983" w:rsidRDefault="00172983">
      <w:pPr>
        <w:pStyle w:val="TOC2"/>
        <w:numPr>
          <w:ins w:id="686" w:author="Webb Roberts" w:date="2010-03-31T15:31:00Z"/>
        </w:numPr>
        <w:tabs>
          <w:tab w:val="left" w:pos="904"/>
          <w:tab w:val="right" w:leader="dot" w:pos="9350"/>
        </w:tabs>
        <w:rPr>
          <w:ins w:id="687" w:author="Webb Roberts" w:date="2010-03-31T15:31:00Z"/>
          <w:rFonts w:asciiTheme="minorHAnsi" w:eastAsiaTheme="minorEastAsia" w:hAnsiTheme="minorHAnsi" w:cstheme="minorBidi"/>
          <w:noProof/>
        </w:rPr>
      </w:pPr>
      <w:ins w:id="688" w:author="Webb Roberts" w:date="2010-03-31T15:31:00Z">
        <w:r>
          <w:rPr>
            <w:noProof/>
          </w:rPr>
          <w:t>9.3</w:t>
        </w:r>
        <w:r>
          <w:rPr>
            <w:rFonts w:asciiTheme="minorHAnsi" w:eastAsiaTheme="minorEastAsia" w:hAnsiTheme="minorHAnsi" w:cstheme="minorBidi"/>
            <w:noProof/>
          </w:rPr>
          <w:tab/>
        </w:r>
        <w:r>
          <w:rPr>
            <w:noProof/>
          </w:rPr>
          <w:t>Characters in Names</w:t>
        </w:r>
        <w:r>
          <w:rPr>
            <w:noProof/>
          </w:rPr>
          <w:tab/>
        </w:r>
        <w:r>
          <w:rPr>
            <w:noProof/>
          </w:rPr>
          <w:fldChar w:fldCharType="begin"/>
        </w:r>
        <w:r>
          <w:rPr>
            <w:noProof/>
          </w:rPr>
          <w:instrText xml:space="preserve"> PAGEREF _Toc131668980 \h </w:instrText>
        </w:r>
      </w:ins>
      <w:r w:rsidR="00A63659">
        <w:rPr>
          <w:noProof/>
        </w:rPr>
      </w:r>
      <w:r>
        <w:rPr>
          <w:noProof/>
        </w:rPr>
        <w:fldChar w:fldCharType="separate"/>
      </w:r>
      <w:ins w:id="689" w:author="Webb Roberts" w:date="2010-03-31T15:33:00Z">
        <w:r w:rsidR="00A63659">
          <w:rPr>
            <w:noProof/>
          </w:rPr>
          <w:t>89</w:t>
        </w:r>
      </w:ins>
      <w:ins w:id="690" w:author="Webb Roberts" w:date="2010-03-31T15:31:00Z">
        <w:r>
          <w:rPr>
            <w:noProof/>
          </w:rPr>
          <w:fldChar w:fldCharType="end"/>
        </w:r>
      </w:ins>
    </w:p>
    <w:p w:rsidR="00172983" w:rsidRDefault="00172983">
      <w:pPr>
        <w:pStyle w:val="TOC2"/>
        <w:numPr>
          <w:ins w:id="691" w:author="Webb Roberts" w:date="2010-03-31T15:31:00Z"/>
        </w:numPr>
        <w:tabs>
          <w:tab w:val="left" w:pos="904"/>
          <w:tab w:val="right" w:leader="dot" w:pos="9350"/>
        </w:tabs>
        <w:rPr>
          <w:ins w:id="692" w:author="Webb Roberts" w:date="2010-03-31T15:31:00Z"/>
          <w:rFonts w:asciiTheme="minorHAnsi" w:eastAsiaTheme="minorEastAsia" w:hAnsiTheme="minorHAnsi" w:cstheme="minorBidi"/>
          <w:noProof/>
        </w:rPr>
      </w:pPr>
      <w:ins w:id="693" w:author="Webb Roberts" w:date="2010-03-31T15:31:00Z">
        <w:r>
          <w:rPr>
            <w:noProof/>
          </w:rPr>
          <w:t>9.4</w:t>
        </w:r>
        <w:r>
          <w:rPr>
            <w:rFonts w:asciiTheme="minorHAnsi" w:eastAsiaTheme="minorEastAsia" w:hAnsiTheme="minorHAnsi" w:cstheme="minorBidi"/>
            <w:noProof/>
          </w:rPr>
          <w:tab/>
        </w:r>
        <w:r>
          <w:rPr>
            <w:noProof/>
          </w:rPr>
          <w:t>Character Case</w:t>
        </w:r>
        <w:r>
          <w:rPr>
            <w:noProof/>
          </w:rPr>
          <w:tab/>
        </w:r>
        <w:r>
          <w:rPr>
            <w:noProof/>
          </w:rPr>
          <w:fldChar w:fldCharType="begin"/>
        </w:r>
        <w:r>
          <w:rPr>
            <w:noProof/>
          </w:rPr>
          <w:instrText xml:space="preserve"> PAGEREF _Toc131668981 \h </w:instrText>
        </w:r>
      </w:ins>
      <w:r w:rsidR="00A63659">
        <w:rPr>
          <w:noProof/>
        </w:rPr>
      </w:r>
      <w:r>
        <w:rPr>
          <w:noProof/>
        </w:rPr>
        <w:fldChar w:fldCharType="separate"/>
      </w:r>
      <w:ins w:id="694" w:author="Webb Roberts" w:date="2010-03-31T15:33:00Z">
        <w:r w:rsidR="00A63659">
          <w:rPr>
            <w:noProof/>
          </w:rPr>
          <w:t>90</w:t>
        </w:r>
      </w:ins>
      <w:ins w:id="695" w:author="Webb Roberts" w:date="2010-03-31T15:31:00Z">
        <w:r>
          <w:rPr>
            <w:noProof/>
          </w:rPr>
          <w:fldChar w:fldCharType="end"/>
        </w:r>
      </w:ins>
    </w:p>
    <w:p w:rsidR="00172983" w:rsidRDefault="00172983">
      <w:pPr>
        <w:pStyle w:val="TOC2"/>
        <w:numPr>
          <w:ins w:id="696" w:author="Webb Roberts" w:date="2010-03-31T15:31:00Z"/>
        </w:numPr>
        <w:tabs>
          <w:tab w:val="left" w:pos="904"/>
          <w:tab w:val="right" w:leader="dot" w:pos="9350"/>
        </w:tabs>
        <w:rPr>
          <w:ins w:id="697" w:author="Webb Roberts" w:date="2010-03-31T15:31:00Z"/>
          <w:rFonts w:asciiTheme="minorHAnsi" w:eastAsiaTheme="minorEastAsia" w:hAnsiTheme="minorHAnsi" w:cstheme="minorBidi"/>
          <w:noProof/>
        </w:rPr>
      </w:pPr>
      <w:ins w:id="698" w:author="Webb Roberts" w:date="2010-03-31T15:31:00Z">
        <w:r>
          <w:rPr>
            <w:noProof/>
          </w:rPr>
          <w:t>9.5</w:t>
        </w:r>
        <w:r>
          <w:rPr>
            <w:rFonts w:asciiTheme="minorHAnsi" w:eastAsiaTheme="minorEastAsia" w:hAnsiTheme="minorHAnsi" w:cstheme="minorBidi"/>
            <w:noProof/>
          </w:rPr>
          <w:tab/>
        </w:r>
        <w:r>
          <w:rPr>
            <w:noProof/>
          </w:rPr>
          <w:t>Use of Acronyms and Abbreviations</w:t>
        </w:r>
        <w:r>
          <w:rPr>
            <w:noProof/>
          </w:rPr>
          <w:tab/>
        </w:r>
        <w:r>
          <w:rPr>
            <w:noProof/>
          </w:rPr>
          <w:fldChar w:fldCharType="begin"/>
        </w:r>
        <w:r>
          <w:rPr>
            <w:noProof/>
          </w:rPr>
          <w:instrText xml:space="preserve"> PAGEREF _Toc131668982 \h </w:instrText>
        </w:r>
      </w:ins>
      <w:r w:rsidR="00A63659">
        <w:rPr>
          <w:noProof/>
        </w:rPr>
      </w:r>
      <w:r>
        <w:rPr>
          <w:noProof/>
        </w:rPr>
        <w:fldChar w:fldCharType="separate"/>
      </w:r>
      <w:ins w:id="699" w:author="Webb Roberts" w:date="2010-03-31T15:33:00Z">
        <w:r w:rsidR="00A63659">
          <w:rPr>
            <w:noProof/>
          </w:rPr>
          <w:t>90</w:t>
        </w:r>
      </w:ins>
      <w:ins w:id="700" w:author="Webb Roberts" w:date="2010-03-31T15:31:00Z">
        <w:r>
          <w:rPr>
            <w:noProof/>
          </w:rPr>
          <w:fldChar w:fldCharType="end"/>
        </w:r>
      </w:ins>
    </w:p>
    <w:p w:rsidR="00172983" w:rsidRDefault="00172983">
      <w:pPr>
        <w:pStyle w:val="TOC2"/>
        <w:numPr>
          <w:ins w:id="701" w:author="Webb Roberts" w:date="2010-03-31T15:31:00Z"/>
        </w:numPr>
        <w:tabs>
          <w:tab w:val="left" w:pos="904"/>
          <w:tab w:val="right" w:leader="dot" w:pos="9350"/>
        </w:tabs>
        <w:rPr>
          <w:ins w:id="702" w:author="Webb Roberts" w:date="2010-03-31T15:31:00Z"/>
          <w:rFonts w:asciiTheme="minorHAnsi" w:eastAsiaTheme="minorEastAsia" w:hAnsiTheme="minorHAnsi" w:cstheme="minorBidi"/>
          <w:noProof/>
        </w:rPr>
      </w:pPr>
      <w:ins w:id="703" w:author="Webb Roberts" w:date="2010-03-31T15:31:00Z">
        <w:r>
          <w:rPr>
            <w:noProof/>
          </w:rPr>
          <w:t>9.6</w:t>
        </w:r>
        <w:r>
          <w:rPr>
            <w:rFonts w:asciiTheme="minorHAnsi" w:eastAsiaTheme="minorEastAsia" w:hAnsiTheme="minorHAnsi" w:cstheme="minorBidi"/>
            <w:noProof/>
          </w:rPr>
          <w:tab/>
        </w:r>
        <w:r>
          <w:rPr>
            <w:noProof/>
          </w:rPr>
          <w:t>Word Forms</w:t>
        </w:r>
        <w:r>
          <w:rPr>
            <w:noProof/>
          </w:rPr>
          <w:tab/>
        </w:r>
        <w:r>
          <w:rPr>
            <w:noProof/>
          </w:rPr>
          <w:fldChar w:fldCharType="begin"/>
        </w:r>
        <w:r>
          <w:rPr>
            <w:noProof/>
          </w:rPr>
          <w:instrText xml:space="preserve"> PAGEREF _Toc131668983 \h </w:instrText>
        </w:r>
      </w:ins>
      <w:r w:rsidR="00A63659">
        <w:rPr>
          <w:noProof/>
        </w:rPr>
      </w:r>
      <w:r>
        <w:rPr>
          <w:noProof/>
        </w:rPr>
        <w:fldChar w:fldCharType="separate"/>
      </w:r>
      <w:ins w:id="704" w:author="Webb Roberts" w:date="2010-03-31T15:33:00Z">
        <w:r w:rsidR="00A63659">
          <w:rPr>
            <w:noProof/>
          </w:rPr>
          <w:t>91</w:t>
        </w:r>
      </w:ins>
      <w:ins w:id="705" w:author="Webb Roberts" w:date="2010-03-31T15:31:00Z">
        <w:r>
          <w:rPr>
            <w:noProof/>
          </w:rPr>
          <w:fldChar w:fldCharType="end"/>
        </w:r>
      </w:ins>
    </w:p>
    <w:p w:rsidR="00172983" w:rsidRDefault="00172983">
      <w:pPr>
        <w:pStyle w:val="TOC2"/>
        <w:numPr>
          <w:ins w:id="706" w:author="Webb Roberts" w:date="2010-03-31T15:31:00Z"/>
        </w:numPr>
        <w:tabs>
          <w:tab w:val="left" w:pos="904"/>
          <w:tab w:val="right" w:leader="dot" w:pos="9350"/>
        </w:tabs>
        <w:rPr>
          <w:ins w:id="707" w:author="Webb Roberts" w:date="2010-03-31T15:31:00Z"/>
          <w:rFonts w:asciiTheme="minorHAnsi" w:eastAsiaTheme="minorEastAsia" w:hAnsiTheme="minorHAnsi" w:cstheme="minorBidi"/>
          <w:noProof/>
        </w:rPr>
      </w:pPr>
      <w:ins w:id="708" w:author="Webb Roberts" w:date="2010-03-31T15:31:00Z">
        <w:r>
          <w:rPr>
            <w:noProof/>
          </w:rPr>
          <w:t>9.7</w:t>
        </w:r>
        <w:r>
          <w:rPr>
            <w:rFonts w:asciiTheme="minorHAnsi" w:eastAsiaTheme="minorEastAsia" w:hAnsiTheme="minorHAnsi" w:cstheme="minorBidi"/>
            <w:noProof/>
          </w:rPr>
          <w:tab/>
        </w:r>
        <w:r>
          <w:rPr>
            <w:noProof/>
          </w:rPr>
          <w:t>Name Generation</w:t>
        </w:r>
        <w:r>
          <w:rPr>
            <w:noProof/>
          </w:rPr>
          <w:tab/>
        </w:r>
        <w:r>
          <w:rPr>
            <w:noProof/>
          </w:rPr>
          <w:fldChar w:fldCharType="begin"/>
        </w:r>
        <w:r>
          <w:rPr>
            <w:noProof/>
          </w:rPr>
          <w:instrText xml:space="preserve"> PAGEREF _Toc131668984 \h </w:instrText>
        </w:r>
      </w:ins>
      <w:r w:rsidR="00A63659">
        <w:rPr>
          <w:noProof/>
        </w:rPr>
      </w:r>
      <w:r>
        <w:rPr>
          <w:noProof/>
        </w:rPr>
        <w:fldChar w:fldCharType="separate"/>
      </w:r>
      <w:ins w:id="709" w:author="Webb Roberts" w:date="2010-03-31T15:33:00Z">
        <w:r w:rsidR="00A63659">
          <w:rPr>
            <w:noProof/>
          </w:rPr>
          <w:t>92</w:t>
        </w:r>
      </w:ins>
      <w:ins w:id="710" w:author="Webb Roberts" w:date="2010-03-31T15:31:00Z">
        <w:r>
          <w:rPr>
            <w:noProof/>
          </w:rPr>
          <w:fldChar w:fldCharType="end"/>
        </w:r>
      </w:ins>
    </w:p>
    <w:p w:rsidR="00172983" w:rsidRDefault="00172983">
      <w:pPr>
        <w:pStyle w:val="TOC2"/>
        <w:numPr>
          <w:ins w:id="711" w:author="Webb Roberts" w:date="2010-03-31T15:31:00Z"/>
        </w:numPr>
        <w:tabs>
          <w:tab w:val="left" w:pos="904"/>
          <w:tab w:val="right" w:leader="dot" w:pos="9350"/>
        </w:tabs>
        <w:rPr>
          <w:ins w:id="712" w:author="Webb Roberts" w:date="2010-03-31T15:31:00Z"/>
          <w:rFonts w:asciiTheme="minorHAnsi" w:eastAsiaTheme="minorEastAsia" w:hAnsiTheme="minorHAnsi" w:cstheme="minorBidi"/>
          <w:noProof/>
        </w:rPr>
      </w:pPr>
      <w:ins w:id="713" w:author="Webb Roberts" w:date="2010-03-31T15:31:00Z">
        <w:r>
          <w:rPr>
            <w:noProof/>
          </w:rPr>
          <w:t>9.8</w:t>
        </w:r>
        <w:r>
          <w:rPr>
            <w:rFonts w:asciiTheme="minorHAnsi" w:eastAsiaTheme="minorEastAsia" w:hAnsiTheme="minorHAnsi" w:cstheme="minorBidi"/>
            <w:noProof/>
          </w:rPr>
          <w:tab/>
        </w:r>
        <w:r>
          <w:rPr>
            <w:noProof/>
          </w:rPr>
          <w:t>Object-Class Term</w:t>
        </w:r>
        <w:r>
          <w:rPr>
            <w:noProof/>
          </w:rPr>
          <w:tab/>
        </w:r>
        <w:r>
          <w:rPr>
            <w:noProof/>
          </w:rPr>
          <w:fldChar w:fldCharType="begin"/>
        </w:r>
        <w:r>
          <w:rPr>
            <w:noProof/>
          </w:rPr>
          <w:instrText xml:space="preserve"> PAGEREF _Toc131668985 \h </w:instrText>
        </w:r>
      </w:ins>
      <w:r w:rsidR="00A63659">
        <w:rPr>
          <w:noProof/>
        </w:rPr>
      </w:r>
      <w:r>
        <w:rPr>
          <w:noProof/>
        </w:rPr>
        <w:fldChar w:fldCharType="separate"/>
      </w:r>
      <w:ins w:id="714" w:author="Webb Roberts" w:date="2010-03-31T15:33:00Z">
        <w:r w:rsidR="00A63659">
          <w:rPr>
            <w:noProof/>
          </w:rPr>
          <w:t>92</w:t>
        </w:r>
      </w:ins>
      <w:ins w:id="715" w:author="Webb Roberts" w:date="2010-03-31T15:31:00Z">
        <w:r>
          <w:rPr>
            <w:noProof/>
          </w:rPr>
          <w:fldChar w:fldCharType="end"/>
        </w:r>
      </w:ins>
    </w:p>
    <w:p w:rsidR="00172983" w:rsidRDefault="00172983">
      <w:pPr>
        <w:pStyle w:val="TOC2"/>
        <w:numPr>
          <w:ins w:id="716" w:author="Webb Roberts" w:date="2010-03-31T15:31:00Z"/>
        </w:numPr>
        <w:tabs>
          <w:tab w:val="left" w:pos="904"/>
          <w:tab w:val="right" w:leader="dot" w:pos="9350"/>
        </w:tabs>
        <w:rPr>
          <w:ins w:id="717" w:author="Webb Roberts" w:date="2010-03-31T15:31:00Z"/>
          <w:rFonts w:asciiTheme="minorHAnsi" w:eastAsiaTheme="minorEastAsia" w:hAnsiTheme="minorHAnsi" w:cstheme="minorBidi"/>
          <w:noProof/>
        </w:rPr>
      </w:pPr>
      <w:ins w:id="718" w:author="Webb Roberts" w:date="2010-03-31T15:31:00Z">
        <w:r>
          <w:rPr>
            <w:noProof/>
          </w:rPr>
          <w:t>9.9</w:t>
        </w:r>
        <w:r>
          <w:rPr>
            <w:rFonts w:asciiTheme="minorHAnsi" w:eastAsiaTheme="minorEastAsia" w:hAnsiTheme="minorHAnsi" w:cstheme="minorBidi"/>
            <w:noProof/>
          </w:rPr>
          <w:tab/>
        </w:r>
        <w:r>
          <w:rPr>
            <w:noProof/>
          </w:rPr>
          <w:t>Property Term</w:t>
        </w:r>
        <w:r>
          <w:rPr>
            <w:noProof/>
          </w:rPr>
          <w:tab/>
        </w:r>
        <w:r>
          <w:rPr>
            <w:noProof/>
          </w:rPr>
          <w:fldChar w:fldCharType="begin"/>
        </w:r>
        <w:r>
          <w:rPr>
            <w:noProof/>
          </w:rPr>
          <w:instrText xml:space="preserve"> PAGEREF _Toc131668986 \h </w:instrText>
        </w:r>
      </w:ins>
      <w:r w:rsidR="00A63659">
        <w:rPr>
          <w:noProof/>
        </w:rPr>
      </w:r>
      <w:r>
        <w:rPr>
          <w:noProof/>
        </w:rPr>
        <w:fldChar w:fldCharType="separate"/>
      </w:r>
      <w:ins w:id="719" w:author="Webb Roberts" w:date="2010-03-31T15:33:00Z">
        <w:r w:rsidR="00A63659">
          <w:rPr>
            <w:noProof/>
          </w:rPr>
          <w:t>93</w:t>
        </w:r>
      </w:ins>
      <w:ins w:id="720" w:author="Webb Roberts" w:date="2010-03-31T15:31:00Z">
        <w:r>
          <w:rPr>
            <w:noProof/>
          </w:rPr>
          <w:fldChar w:fldCharType="end"/>
        </w:r>
      </w:ins>
    </w:p>
    <w:p w:rsidR="00172983" w:rsidRDefault="00172983">
      <w:pPr>
        <w:pStyle w:val="TOC2"/>
        <w:numPr>
          <w:ins w:id="721" w:author="Webb Roberts" w:date="2010-03-31T15:31:00Z"/>
        </w:numPr>
        <w:tabs>
          <w:tab w:val="left" w:pos="1026"/>
          <w:tab w:val="right" w:leader="dot" w:pos="9350"/>
        </w:tabs>
        <w:rPr>
          <w:ins w:id="722" w:author="Webb Roberts" w:date="2010-03-31T15:31:00Z"/>
          <w:rFonts w:asciiTheme="minorHAnsi" w:eastAsiaTheme="minorEastAsia" w:hAnsiTheme="minorHAnsi" w:cstheme="minorBidi"/>
          <w:noProof/>
        </w:rPr>
      </w:pPr>
      <w:ins w:id="723" w:author="Webb Roberts" w:date="2010-03-31T15:31:00Z">
        <w:r>
          <w:rPr>
            <w:noProof/>
          </w:rPr>
          <w:t>9.10</w:t>
        </w:r>
        <w:r>
          <w:rPr>
            <w:rFonts w:asciiTheme="minorHAnsi" w:eastAsiaTheme="minorEastAsia" w:hAnsiTheme="minorHAnsi" w:cstheme="minorBidi"/>
            <w:noProof/>
          </w:rPr>
          <w:tab/>
        </w:r>
        <w:r>
          <w:rPr>
            <w:noProof/>
          </w:rPr>
          <w:t>Qualifier Terms</w:t>
        </w:r>
        <w:r>
          <w:rPr>
            <w:noProof/>
          </w:rPr>
          <w:tab/>
        </w:r>
        <w:r>
          <w:rPr>
            <w:noProof/>
          </w:rPr>
          <w:fldChar w:fldCharType="begin"/>
        </w:r>
        <w:r>
          <w:rPr>
            <w:noProof/>
          </w:rPr>
          <w:instrText xml:space="preserve"> PAGEREF _Toc131668987 \h </w:instrText>
        </w:r>
      </w:ins>
      <w:r w:rsidR="00A63659">
        <w:rPr>
          <w:noProof/>
        </w:rPr>
      </w:r>
      <w:r>
        <w:rPr>
          <w:noProof/>
        </w:rPr>
        <w:fldChar w:fldCharType="separate"/>
      </w:r>
      <w:ins w:id="724" w:author="Webb Roberts" w:date="2010-03-31T15:33:00Z">
        <w:r w:rsidR="00A63659">
          <w:rPr>
            <w:noProof/>
          </w:rPr>
          <w:t>93</w:t>
        </w:r>
      </w:ins>
      <w:ins w:id="725" w:author="Webb Roberts" w:date="2010-03-31T15:31:00Z">
        <w:r>
          <w:rPr>
            <w:noProof/>
          </w:rPr>
          <w:fldChar w:fldCharType="end"/>
        </w:r>
      </w:ins>
    </w:p>
    <w:p w:rsidR="00172983" w:rsidRDefault="00172983">
      <w:pPr>
        <w:pStyle w:val="TOC2"/>
        <w:numPr>
          <w:ins w:id="726" w:author="Webb Roberts" w:date="2010-03-31T15:31:00Z"/>
        </w:numPr>
        <w:tabs>
          <w:tab w:val="left" w:pos="1026"/>
          <w:tab w:val="right" w:leader="dot" w:pos="9350"/>
        </w:tabs>
        <w:rPr>
          <w:ins w:id="727" w:author="Webb Roberts" w:date="2010-03-31T15:31:00Z"/>
          <w:rFonts w:asciiTheme="minorHAnsi" w:eastAsiaTheme="minorEastAsia" w:hAnsiTheme="minorHAnsi" w:cstheme="minorBidi"/>
          <w:noProof/>
        </w:rPr>
      </w:pPr>
      <w:ins w:id="728" w:author="Webb Roberts" w:date="2010-03-31T15:31:00Z">
        <w:r>
          <w:rPr>
            <w:noProof/>
          </w:rPr>
          <w:t>9.11</w:t>
        </w:r>
        <w:r>
          <w:rPr>
            <w:rFonts w:asciiTheme="minorHAnsi" w:eastAsiaTheme="minorEastAsia" w:hAnsiTheme="minorHAnsi" w:cstheme="minorBidi"/>
            <w:noProof/>
          </w:rPr>
          <w:tab/>
        </w:r>
        <w:r>
          <w:rPr>
            <w:noProof/>
          </w:rPr>
          <w:t>Representation Term</w:t>
        </w:r>
        <w:r>
          <w:rPr>
            <w:noProof/>
          </w:rPr>
          <w:tab/>
        </w:r>
        <w:r>
          <w:rPr>
            <w:noProof/>
          </w:rPr>
          <w:fldChar w:fldCharType="begin"/>
        </w:r>
        <w:r>
          <w:rPr>
            <w:noProof/>
          </w:rPr>
          <w:instrText xml:space="preserve"> PAGEREF _Toc131668988 \h </w:instrText>
        </w:r>
      </w:ins>
      <w:r w:rsidR="00A63659">
        <w:rPr>
          <w:noProof/>
        </w:rPr>
      </w:r>
      <w:r>
        <w:rPr>
          <w:noProof/>
        </w:rPr>
        <w:fldChar w:fldCharType="separate"/>
      </w:r>
      <w:ins w:id="729" w:author="Webb Roberts" w:date="2010-03-31T15:33:00Z">
        <w:r w:rsidR="00A63659">
          <w:rPr>
            <w:noProof/>
          </w:rPr>
          <w:t>94</w:t>
        </w:r>
      </w:ins>
      <w:ins w:id="730" w:author="Webb Roberts" w:date="2010-03-31T15:31:00Z">
        <w:r>
          <w:rPr>
            <w:noProof/>
          </w:rPr>
          <w:fldChar w:fldCharType="end"/>
        </w:r>
      </w:ins>
    </w:p>
    <w:p w:rsidR="00172983" w:rsidRDefault="00172983">
      <w:pPr>
        <w:pStyle w:val="TOC2"/>
        <w:numPr>
          <w:ins w:id="731" w:author="Webb Roberts" w:date="2010-03-31T15:31:00Z"/>
        </w:numPr>
        <w:tabs>
          <w:tab w:val="left" w:pos="1026"/>
          <w:tab w:val="right" w:leader="dot" w:pos="9350"/>
        </w:tabs>
        <w:rPr>
          <w:ins w:id="732" w:author="Webb Roberts" w:date="2010-03-31T15:31:00Z"/>
          <w:rFonts w:asciiTheme="minorHAnsi" w:eastAsiaTheme="minorEastAsia" w:hAnsiTheme="minorHAnsi" w:cstheme="minorBidi"/>
          <w:noProof/>
        </w:rPr>
      </w:pPr>
      <w:ins w:id="733" w:author="Webb Roberts" w:date="2010-03-31T15:31:00Z">
        <w:r>
          <w:rPr>
            <w:noProof/>
          </w:rPr>
          <w:t>9.12</w:t>
        </w:r>
        <w:r>
          <w:rPr>
            <w:rFonts w:asciiTheme="minorHAnsi" w:eastAsiaTheme="minorEastAsia" w:hAnsiTheme="minorHAnsi" w:cstheme="minorBidi"/>
            <w:noProof/>
          </w:rPr>
          <w:tab/>
        </w:r>
        <w:r>
          <w:rPr>
            <w:noProof/>
          </w:rPr>
          <w:t>C2 Core Type Names</w:t>
        </w:r>
        <w:r>
          <w:rPr>
            <w:noProof/>
          </w:rPr>
          <w:tab/>
        </w:r>
        <w:r>
          <w:rPr>
            <w:noProof/>
          </w:rPr>
          <w:fldChar w:fldCharType="begin"/>
        </w:r>
        <w:r>
          <w:rPr>
            <w:noProof/>
          </w:rPr>
          <w:instrText xml:space="preserve"> PAGEREF _Toc131668989 \h </w:instrText>
        </w:r>
      </w:ins>
      <w:r w:rsidR="00A63659">
        <w:rPr>
          <w:noProof/>
        </w:rPr>
      </w:r>
      <w:r>
        <w:rPr>
          <w:noProof/>
        </w:rPr>
        <w:fldChar w:fldCharType="separate"/>
      </w:r>
      <w:ins w:id="734" w:author="Webb Roberts" w:date="2010-03-31T15:33:00Z">
        <w:r w:rsidR="00A63659">
          <w:rPr>
            <w:noProof/>
          </w:rPr>
          <w:t>98</w:t>
        </w:r>
      </w:ins>
      <w:ins w:id="735" w:author="Webb Roberts" w:date="2010-03-31T15:31:00Z">
        <w:r>
          <w:rPr>
            <w:noProof/>
          </w:rPr>
          <w:fldChar w:fldCharType="end"/>
        </w:r>
      </w:ins>
    </w:p>
    <w:p w:rsidR="00172983" w:rsidRDefault="00172983">
      <w:pPr>
        <w:pStyle w:val="TOC3"/>
        <w:numPr>
          <w:ins w:id="736" w:author="Webb Roberts" w:date="2010-03-31T15:31:00Z"/>
        </w:numPr>
        <w:tabs>
          <w:tab w:val="left" w:pos="1784"/>
          <w:tab w:val="right" w:leader="dot" w:pos="9350"/>
        </w:tabs>
        <w:rPr>
          <w:ins w:id="737" w:author="Webb Roberts" w:date="2010-03-31T15:31:00Z"/>
          <w:rFonts w:asciiTheme="minorHAnsi" w:eastAsiaTheme="minorEastAsia" w:hAnsiTheme="minorHAnsi" w:cstheme="minorBidi"/>
          <w:noProof/>
        </w:rPr>
      </w:pPr>
      <w:ins w:id="738" w:author="Webb Roberts" w:date="2010-03-31T15:31:00Z">
        <w:r>
          <w:rPr>
            <w:noProof/>
          </w:rPr>
          <w:t>9.12.1</w:t>
        </w:r>
        <w:r>
          <w:rPr>
            <w:rFonts w:asciiTheme="minorHAnsi" w:eastAsiaTheme="minorEastAsia" w:hAnsiTheme="minorHAnsi" w:cstheme="minorBidi"/>
            <w:noProof/>
          </w:rPr>
          <w:tab/>
        </w:r>
        <w:r>
          <w:rPr>
            <w:noProof/>
          </w:rPr>
          <w:t>All Type Components</w:t>
        </w:r>
        <w:r>
          <w:rPr>
            <w:noProof/>
          </w:rPr>
          <w:tab/>
        </w:r>
        <w:r>
          <w:rPr>
            <w:noProof/>
          </w:rPr>
          <w:fldChar w:fldCharType="begin"/>
        </w:r>
        <w:r>
          <w:rPr>
            <w:noProof/>
          </w:rPr>
          <w:instrText xml:space="preserve"> PAGEREF _Toc131668990 \h </w:instrText>
        </w:r>
      </w:ins>
      <w:r w:rsidR="00A63659">
        <w:rPr>
          <w:noProof/>
        </w:rPr>
      </w:r>
      <w:r>
        <w:rPr>
          <w:noProof/>
        </w:rPr>
        <w:fldChar w:fldCharType="separate"/>
      </w:r>
      <w:ins w:id="739" w:author="Webb Roberts" w:date="2010-03-31T15:33:00Z">
        <w:r w:rsidR="00A63659">
          <w:rPr>
            <w:noProof/>
          </w:rPr>
          <w:t>98</w:t>
        </w:r>
      </w:ins>
      <w:ins w:id="740" w:author="Webb Roberts" w:date="2010-03-31T15:31:00Z">
        <w:r>
          <w:rPr>
            <w:noProof/>
          </w:rPr>
          <w:fldChar w:fldCharType="end"/>
        </w:r>
      </w:ins>
    </w:p>
    <w:p w:rsidR="00172983" w:rsidRDefault="00172983">
      <w:pPr>
        <w:pStyle w:val="TOC3"/>
        <w:numPr>
          <w:ins w:id="741" w:author="Webb Roberts" w:date="2010-03-31T15:31:00Z"/>
        </w:numPr>
        <w:tabs>
          <w:tab w:val="left" w:pos="1784"/>
          <w:tab w:val="right" w:leader="dot" w:pos="9350"/>
        </w:tabs>
        <w:rPr>
          <w:ins w:id="742" w:author="Webb Roberts" w:date="2010-03-31T15:31:00Z"/>
          <w:rFonts w:asciiTheme="minorHAnsi" w:eastAsiaTheme="minorEastAsia" w:hAnsiTheme="minorHAnsi" w:cstheme="minorBidi"/>
          <w:noProof/>
        </w:rPr>
      </w:pPr>
      <w:ins w:id="743" w:author="Webb Roberts" w:date="2010-03-31T15:31:00Z">
        <w:r>
          <w:rPr>
            <w:noProof/>
          </w:rPr>
          <w:t>9.12.2</w:t>
        </w:r>
        <w:r>
          <w:rPr>
            <w:rFonts w:asciiTheme="minorHAnsi" w:eastAsiaTheme="minorEastAsia" w:hAnsiTheme="minorHAnsi" w:cstheme="minorBidi"/>
            <w:noProof/>
          </w:rPr>
          <w:tab/>
        </w:r>
        <w:r>
          <w:rPr>
            <w:noProof/>
          </w:rPr>
          <w:t>Simple Type Components</w:t>
        </w:r>
        <w:r>
          <w:rPr>
            <w:noProof/>
          </w:rPr>
          <w:tab/>
        </w:r>
        <w:r>
          <w:rPr>
            <w:noProof/>
          </w:rPr>
          <w:fldChar w:fldCharType="begin"/>
        </w:r>
        <w:r>
          <w:rPr>
            <w:noProof/>
          </w:rPr>
          <w:instrText xml:space="preserve"> PAGEREF _Toc131668991 \h </w:instrText>
        </w:r>
      </w:ins>
      <w:r w:rsidR="00A63659">
        <w:rPr>
          <w:noProof/>
        </w:rPr>
      </w:r>
      <w:r>
        <w:rPr>
          <w:noProof/>
        </w:rPr>
        <w:fldChar w:fldCharType="separate"/>
      </w:r>
      <w:ins w:id="744" w:author="Webb Roberts" w:date="2010-03-31T15:33:00Z">
        <w:r w:rsidR="00A63659">
          <w:rPr>
            <w:noProof/>
          </w:rPr>
          <w:t>98</w:t>
        </w:r>
      </w:ins>
      <w:ins w:id="745" w:author="Webb Roberts" w:date="2010-03-31T15:31:00Z">
        <w:r>
          <w:rPr>
            <w:noProof/>
          </w:rPr>
          <w:fldChar w:fldCharType="end"/>
        </w:r>
      </w:ins>
    </w:p>
    <w:p w:rsidR="00172983" w:rsidRDefault="00172983">
      <w:pPr>
        <w:pStyle w:val="TOC3"/>
        <w:numPr>
          <w:ins w:id="746" w:author="Webb Roberts" w:date="2010-03-31T15:31:00Z"/>
        </w:numPr>
        <w:tabs>
          <w:tab w:val="left" w:pos="1784"/>
          <w:tab w:val="right" w:leader="dot" w:pos="9350"/>
        </w:tabs>
        <w:rPr>
          <w:ins w:id="747" w:author="Webb Roberts" w:date="2010-03-31T15:31:00Z"/>
          <w:rFonts w:asciiTheme="minorHAnsi" w:eastAsiaTheme="minorEastAsia" w:hAnsiTheme="minorHAnsi" w:cstheme="minorBidi"/>
          <w:noProof/>
        </w:rPr>
      </w:pPr>
      <w:ins w:id="748" w:author="Webb Roberts" w:date="2010-03-31T15:31:00Z">
        <w:r>
          <w:rPr>
            <w:noProof/>
          </w:rPr>
          <w:t>9.12.3</w:t>
        </w:r>
        <w:r>
          <w:rPr>
            <w:rFonts w:asciiTheme="minorHAnsi" w:eastAsiaTheme="minorEastAsia" w:hAnsiTheme="minorHAnsi" w:cstheme="minorBidi"/>
            <w:noProof/>
          </w:rPr>
          <w:tab/>
        </w:r>
        <w:r>
          <w:rPr>
            <w:noProof/>
          </w:rPr>
          <w:t>Code Type Components</w:t>
        </w:r>
        <w:r>
          <w:rPr>
            <w:noProof/>
          </w:rPr>
          <w:tab/>
        </w:r>
        <w:r>
          <w:rPr>
            <w:noProof/>
          </w:rPr>
          <w:fldChar w:fldCharType="begin"/>
        </w:r>
        <w:r>
          <w:rPr>
            <w:noProof/>
          </w:rPr>
          <w:instrText xml:space="preserve"> PAGEREF _Toc131668992 \h </w:instrText>
        </w:r>
      </w:ins>
      <w:r w:rsidR="00A63659">
        <w:rPr>
          <w:noProof/>
        </w:rPr>
      </w:r>
      <w:r>
        <w:rPr>
          <w:noProof/>
        </w:rPr>
        <w:fldChar w:fldCharType="separate"/>
      </w:r>
      <w:ins w:id="749" w:author="Webb Roberts" w:date="2010-03-31T15:33:00Z">
        <w:r w:rsidR="00A63659">
          <w:rPr>
            <w:noProof/>
          </w:rPr>
          <w:t>98</w:t>
        </w:r>
      </w:ins>
      <w:ins w:id="750" w:author="Webb Roberts" w:date="2010-03-31T15:31:00Z">
        <w:r>
          <w:rPr>
            <w:noProof/>
          </w:rPr>
          <w:fldChar w:fldCharType="end"/>
        </w:r>
      </w:ins>
    </w:p>
    <w:p w:rsidR="00172983" w:rsidRDefault="00172983">
      <w:pPr>
        <w:pStyle w:val="TOC3"/>
        <w:numPr>
          <w:ins w:id="751" w:author="Webb Roberts" w:date="2010-03-31T15:31:00Z"/>
        </w:numPr>
        <w:tabs>
          <w:tab w:val="left" w:pos="1784"/>
          <w:tab w:val="right" w:leader="dot" w:pos="9350"/>
        </w:tabs>
        <w:rPr>
          <w:ins w:id="752" w:author="Webb Roberts" w:date="2010-03-31T15:31:00Z"/>
          <w:rFonts w:asciiTheme="minorHAnsi" w:eastAsiaTheme="minorEastAsia" w:hAnsiTheme="minorHAnsi" w:cstheme="minorBidi"/>
          <w:noProof/>
        </w:rPr>
      </w:pPr>
      <w:ins w:id="753" w:author="Webb Roberts" w:date="2010-03-31T15:31:00Z">
        <w:r>
          <w:rPr>
            <w:noProof/>
          </w:rPr>
          <w:t>9.12.4</w:t>
        </w:r>
        <w:r>
          <w:rPr>
            <w:rFonts w:asciiTheme="minorHAnsi" w:eastAsiaTheme="minorEastAsia" w:hAnsiTheme="minorHAnsi" w:cstheme="minorBidi"/>
            <w:noProof/>
          </w:rPr>
          <w:tab/>
        </w:r>
        <w:r>
          <w:rPr>
            <w:noProof/>
          </w:rPr>
          <w:t>Association Type Components</w:t>
        </w:r>
        <w:r>
          <w:rPr>
            <w:noProof/>
          </w:rPr>
          <w:tab/>
        </w:r>
        <w:r>
          <w:rPr>
            <w:noProof/>
          </w:rPr>
          <w:fldChar w:fldCharType="begin"/>
        </w:r>
        <w:r>
          <w:rPr>
            <w:noProof/>
          </w:rPr>
          <w:instrText xml:space="preserve"> PAGEREF _Toc131668993 \h </w:instrText>
        </w:r>
      </w:ins>
      <w:r w:rsidR="00A63659">
        <w:rPr>
          <w:noProof/>
        </w:rPr>
      </w:r>
      <w:r>
        <w:rPr>
          <w:noProof/>
        </w:rPr>
        <w:fldChar w:fldCharType="separate"/>
      </w:r>
      <w:ins w:id="754" w:author="Webb Roberts" w:date="2010-03-31T15:33:00Z">
        <w:r w:rsidR="00A63659">
          <w:rPr>
            <w:noProof/>
          </w:rPr>
          <w:t>99</w:t>
        </w:r>
      </w:ins>
      <w:ins w:id="755" w:author="Webb Roberts" w:date="2010-03-31T15:31:00Z">
        <w:r>
          <w:rPr>
            <w:noProof/>
          </w:rPr>
          <w:fldChar w:fldCharType="end"/>
        </w:r>
      </w:ins>
    </w:p>
    <w:p w:rsidR="00172983" w:rsidRDefault="00172983">
      <w:pPr>
        <w:pStyle w:val="TOC3"/>
        <w:numPr>
          <w:ins w:id="756" w:author="Webb Roberts" w:date="2010-03-31T15:31:00Z"/>
        </w:numPr>
        <w:tabs>
          <w:tab w:val="left" w:pos="1784"/>
          <w:tab w:val="right" w:leader="dot" w:pos="9350"/>
        </w:tabs>
        <w:rPr>
          <w:ins w:id="757" w:author="Webb Roberts" w:date="2010-03-31T15:31:00Z"/>
          <w:rFonts w:asciiTheme="minorHAnsi" w:eastAsiaTheme="minorEastAsia" w:hAnsiTheme="minorHAnsi" w:cstheme="minorBidi"/>
          <w:noProof/>
        </w:rPr>
      </w:pPr>
      <w:ins w:id="758" w:author="Webb Roberts" w:date="2010-03-31T15:31:00Z">
        <w:r>
          <w:rPr>
            <w:noProof/>
          </w:rPr>
          <w:t>9.12.5</w:t>
        </w:r>
        <w:r>
          <w:rPr>
            <w:rFonts w:asciiTheme="minorHAnsi" w:eastAsiaTheme="minorEastAsia" w:hAnsiTheme="minorHAnsi" w:cstheme="minorBidi"/>
            <w:noProof/>
          </w:rPr>
          <w:tab/>
        </w:r>
        <w:r>
          <w:rPr>
            <w:noProof/>
          </w:rPr>
          <w:t>Augmentation Type Components</w:t>
        </w:r>
        <w:r>
          <w:rPr>
            <w:noProof/>
          </w:rPr>
          <w:tab/>
        </w:r>
        <w:r>
          <w:rPr>
            <w:noProof/>
          </w:rPr>
          <w:fldChar w:fldCharType="begin"/>
        </w:r>
        <w:r>
          <w:rPr>
            <w:noProof/>
          </w:rPr>
          <w:instrText xml:space="preserve"> PAGEREF _Toc131668994 \h </w:instrText>
        </w:r>
      </w:ins>
      <w:r w:rsidR="00A63659">
        <w:rPr>
          <w:noProof/>
        </w:rPr>
      </w:r>
      <w:r>
        <w:rPr>
          <w:noProof/>
        </w:rPr>
        <w:fldChar w:fldCharType="separate"/>
      </w:r>
      <w:ins w:id="759" w:author="Webb Roberts" w:date="2010-03-31T15:33:00Z">
        <w:r w:rsidR="00A63659">
          <w:rPr>
            <w:noProof/>
          </w:rPr>
          <w:t>99</w:t>
        </w:r>
      </w:ins>
      <w:ins w:id="760" w:author="Webb Roberts" w:date="2010-03-31T15:31:00Z">
        <w:r>
          <w:rPr>
            <w:noProof/>
          </w:rPr>
          <w:fldChar w:fldCharType="end"/>
        </w:r>
      </w:ins>
    </w:p>
    <w:p w:rsidR="00172983" w:rsidRDefault="00172983">
      <w:pPr>
        <w:pStyle w:val="TOC3"/>
        <w:numPr>
          <w:ins w:id="761" w:author="Webb Roberts" w:date="2010-03-31T15:31:00Z"/>
        </w:numPr>
        <w:tabs>
          <w:tab w:val="left" w:pos="1784"/>
          <w:tab w:val="right" w:leader="dot" w:pos="9350"/>
        </w:tabs>
        <w:rPr>
          <w:ins w:id="762" w:author="Webb Roberts" w:date="2010-03-31T15:31:00Z"/>
          <w:rFonts w:asciiTheme="minorHAnsi" w:eastAsiaTheme="minorEastAsia" w:hAnsiTheme="minorHAnsi" w:cstheme="minorBidi"/>
          <w:noProof/>
        </w:rPr>
      </w:pPr>
      <w:ins w:id="763" w:author="Webb Roberts" w:date="2010-03-31T15:31:00Z">
        <w:r>
          <w:rPr>
            <w:noProof/>
          </w:rPr>
          <w:t>9.12.6</w:t>
        </w:r>
        <w:r>
          <w:rPr>
            <w:rFonts w:asciiTheme="minorHAnsi" w:eastAsiaTheme="minorEastAsia" w:hAnsiTheme="minorHAnsi" w:cstheme="minorBidi"/>
            <w:noProof/>
          </w:rPr>
          <w:tab/>
        </w:r>
        <w:r>
          <w:rPr>
            <w:noProof/>
          </w:rPr>
          <w:t>Metadata Type Components</w:t>
        </w:r>
        <w:r>
          <w:rPr>
            <w:noProof/>
          </w:rPr>
          <w:tab/>
        </w:r>
        <w:r>
          <w:rPr>
            <w:noProof/>
          </w:rPr>
          <w:fldChar w:fldCharType="begin"/>
        </w:r>
        <w:r>
          <w:rPr>
            <w:noProof/>
          </w:rPr>
          <w:instrText xml:space="preserve"> PAGEREF _Toc131668995 \h </w:instrText>
        </w:r>
      </w:ins>
      <w:r w:rsidR="00A63659">
        <w:rPr>
          <w:noProof/>
        </w:rPr>
      </w:r>
      <w:r>
        <w:rPr>
          <w:noProof/>
        </w:rPr>
        <w:fldChar w:fldCharType="separate"/>
      </w:r>
      <w:ins w:id="764" w:author="Webb Roberts" w:date="2010-03-31T15:33:00Z">
        <w:r w:rsidR="00A63659">
          <w:rPr>
            <w:noProof/>
          </w:rPr>
          <w:t>99</w:t>
        </w:r>
      </w:ins>
      <w:ins w:id="765" w:author="Webb Roberts" w:date="2010-03-31T15:31:00Z">
        <w:r>
          <w:rPr>
            <w:noProof/>
          </w:rPr>
          <w:fldChar w:fldCharType="end"/>
        </w:r>
      </w:ins>
    </w:p>
    <w:p w:rsidR="00172983" w:rsidRDefault="00172983">
      <w:pPr>
        <w:pStyle w:val="TOC2"/>
        <w:numPr>
          <w:ins w:id="766" w:author="Webb Roberts" w:date="2010-03-31T15:31:00Z"/>
        </w:numPr>
        <w:tabs>
          <w:tab w:val="left" w:pos="1026"/>
          <w:tab w:val="right" w:leader="dot" w:pos="9350"/>
        </w:tabs>
        <w:rPr>
          <w:ins w:id="767" w:author="Webb Roberts" w:date="2010-03-31T15:31:00Z"/>
          <w:rFonts w:asciiTheme="minorHAnsi" w:eastAsiaTheme="minorEastAsia" w:hAnsiTheme="minorHAnsi" w:cstheme="minorBidi"/>
          <w:noProof/>
        </w:rPr>
      </w:pPr>
      <w:ins w:id="768" w:author="Webb Roberts" w:date="2010-03-31T15:31:00Z">
        <w:r>
          <w:rPr>
            <w:noProof/>
          </w:rPr>
          <w:t>9.13</w:t>
        </w:r>
        <w:r>
          <w:rPr>
            <w:rFonts w:asciiTheme="minorHAnsi" w:eastAsiaTheme="minorEastAsia" w:hAnsiTheme="minorHAnsi" w:cstheme="minorBidi"/>
            <w:noProof/>
          </w:rPr>
          <w:tab/>
        </w:r>
        <w:r>
          <w:rPr>
            <w:noProof/>
          </w:rPr>
          <w:t>C2 Core Property Names</w:t>
        </w:r>
        <w:r>
          <w:rPr>
            <w:noProof/>
          </w:rPr>
          <w:tab/>
        </w:r>
        <w:r>
          <w:rPr>
            <w:noProof/>
          </w:rPr>
          <w:fldChar w:fldCharType="begin"/>
        </w:r>
        <w:r>
          <w:rPr>
            <w:noProof/>
          </w:rPr>
          <w:instrText xml:space="preserve"> PAGEREF _Toc131668996 \h </w:instrText>
        </w:r>
      </w:ins>
      <w:r w:rsidR="00A63659">
        <w:rPr>
          <w:noProof/>
        </w:rPr>
      </w:r>
      <w:r>
        <w:rPr>
          <w:noProof/>
        </w:rPr>
        <w:fldChar w:fldCharType="separate"/>
      </w:r>
      <w:ins w:id="769" w:author="Webb Roberts" w:date="2010-03-31T15:33:00Z">
        <w:r w:rsidR="00A63659">
          <w:rPr>
            <w:noProof/>
          </w:rPr>
          <w:t>100</w:t>
        </w:r>
      </w:ins>
      <w:ins w:id="770" w:author="Webb Roberts" w:date="2010-03-31T15:31:00Z">
        <w:r>
          <w:rPr>
            <w:noProof/>
          </w:rPr>
          <w:fldChar w:fldCharType="end"/>
        </w:r>
      </w:ins>
    </w:p>
    <w:p w:rsidR="00172983" w:rsidRDefault="00172983">
      <w:pPr>
        <w:pStyle w:val="TOC3"/>
        <w:numPr>
          <w:ins w:id="771" w:author="Webb Roberts" w:date="2010-03-31T15:31:00Z"/>
        </w:numPr>
        <w:tabs>
          <w:tab w:val="left" w:pos="1784"/>
          <w:tab w:val="right" w:leader="dot" w:pos="9350"/>
        </w:tabs>
        <w:rPr>
          <w:ins w:id="772" w:author="Webb Roberts" w:date="2010-03-31T15:31:00Z"/>
          <w:rFonts w:asciiTheme="minorHAnsi" w:eastAsiaTheme="minorEastAsia" w:hAnsiTheme="minorHAnsi" w:cstheme="minorBidi"/>
          <w:noProof/>
        </w:rPr>
      </w:pPr>
      <w:ins w:id="773" w:author="Webb Roberts" w:date="2010-03-31T15:31:00Z">
        <w:r>
          <w:rPr>
            <w:noProof/>
          </w:rPr>
          <w:t>9.13.1</w:t>
        </w:r>
        <w:r>
          <w:rPr>
            <w:rFonts w:asciiTheme="minorHAnsi" w:eastAsiaTheme="minorEastAsia" w:hAnsiTheme="minorHAnsi" w:cstheme="minorBidi"/>
            <w:noProof/>
          </w:rPr>
          <w:tab/>
        </w:r>
        <w:r>
          <w:rPr>
            <w:noProof/>
          </w:rPr>
          <w:t>Attribute Group Names</w:t>
        </w:r>
        <w:r>
          <w:rPr>
            <w:noProof/>
          </w:rPr>
          <w:tab/>
        </w:r>
        <w:r>
          <w:rPr>
            <w:noProof/>
          </w:rPr>
          <w:fldChar w:fldCharType="begin"/>
        </w:r>
        <w:r>
          <w:rPr>
            <w:noProof/>
          </w:rPr>
          <w:instrText xml:space="preserve"> PAGEREF _Toc131668997 \h </w:instrText>
        </w:r>
      </w:ins>
      <w:r w:rsidR="00A63659">
        <w:rPr>
          <w:noProof/>
        </w:rPr>
      </w:r>
      <w:r>
        <w:rPr>
          <w:noProof/>
        </w:rPr>
        <w:fldChar w:fldCharType="separate"/>
      </w:r>
      <w:ins w:id="774" w:author="Webb Roberts" w:date="2010-03-31T15:33:00Z">
        <w:r w:rsidR="00A63659">
          <w:rPr>
            <w:noProof/>
          </w:rPr>
          <w:t>100</w:t>
        </w:r>
      </w:ins>
      <w:ins w:id="775" w:author="Webb Roberts" w:date="2010-03-31T15:31:00Z">
        <w:r>
          <w:rPr>
            <w:noProof/>
          </w:rPr>
          <w:fldChar w:fldCharType="end"/>
        </w:r>
      </w:ins>
    </w:p>
    <w:p w:rsidR="00172983" w:rsidRDefault="00172983">
      <w:pPr>
        <w:pStyle w:val="TOC3"/>
        <w:numPr>
          <w:ins w:id="776" w:author="Webb Roberts" w:date="2010-03-31T15:31:00Z"/>
        </w:numPr>
        <w:tabs>
          <w:tab w:val="left" w:pos="1784"/>
          <w:tab w:val="right" w:leader="dot" w:pos="9350"/>
        </w:tabs>
        <w:rPr>
          <w:ins w:id="777" w:author="Webb Roberts" w:date="2010-03-31T15:31:00Z"/>
          <w:rFonts w:asciiTheme="minorHAnsi" w:eastAsiaTheme="minorEastAsia" w:hAnsiTheme="minorHAnsi" w:cstheme="minorBidi"/>
          <w:noProof/>
        </w:rPr>
      </w:pPr>
      <w:ins w:id="778" w:author="Webb Roberts" w:date="2010-03-31T15:31:00Z">
        <w:r>
          <w:rPr>
            <w:noProof/>
          </w:rPr>
          <w:t>9.13.2</w:t>
        </w:r>
        <w:r>
          <w:rPr>
            <w:rFonts w:asciiTheme="minorHAnsi" w:eastAsiaTheme="minorEastAsia" w:hAnsiTheme="minorHAnsi" w:cstheme="minorBidi"/>
            <w:noProof/>
          </w:rPr>
          <w:tab/>
        </w:r>
        <w:r>
          <w:rPr>
            <w:noProof/>
          </w:rPr>
          <w:t>Reference Names</w:t>
        </w:r>
        <w:r>
          <w:rPr>
            <w:noProof/>
          </w:rPr>
          <w:tab/>
        </w:r>
        <w:r>
          <w:rPr>
            <w:noProof/>
          </w:rPr>
          <w:fldChar w:fldCharType="begin"/>
        </w:r>
        <w:r>
          <w:rPr>
            <w:noProof/>
          </w:rPr>
          <w:instrText xml:space="preserve"> PAGEREF _Toc131668998 \h </w:instrText>
        </w:r>
      </w:ins>
      <w:r w:rsidR="00A63659">
        <w:rPr>
          <w:noProof/>
        </w:rPr>
      </w:r>
      <w:r>
        <w:rPr>
          <w:noProof/>
        </w:rPr>
        <w:fldChar w:fldCharType="separate"/>
      </w:r>
      <w:ins w:id="779" w:author="Webb Roberts" w:date="2010-03-31T15:33:00Z">
        <w:r w:rsidR="00A63659">
          <w:rPr>
            <w:noProof/>
          </w:rPr>
          <w:t>100</w:t>
        </w:r>
      </w:ins>
      <w:ins w:id="780" w:author="Webb Roberts" w:date="2010-03-31T15:31:00Z">
        <w:r>
          <w:rPr>
            <w:noProof/>
          </w:rPr>
          <w:fldChar w:fldCharType="end"/>
        </w:r>
      </w:ins>
    </w:p>
    <w:p w:rsidR="00172983" w:rsidRDefault="00172983">
      <w:pPr>
        <w:pStyle w:val="TOC3"/>
        <w:numPr>
          <w:ins w:id="781" w:author="Webb Roberts" w:date="2010-03-31T15:31:00Z"/>
        </w:numPr>
        <w:tabs>
          <w:tab w:val="left" w:pos="1784"/>
          <w:tab w:val="right" w:leader="dot" w:pos="9350"/>
        </w:tabs>
        <w:rPr>
          <w:ins w:id="782" w:author="Webb Roberts" w:date="2010-03-31T15:31:00Z"/>
          <w:rFonts w:asciiTheme="minorHAnsi" w:eastAsiaTheme="minorEastAsia" w:hAnsiTheme="minorHAnsi" w:cstheme="minorBidi"/>
          <w:noProof/>
        </w:rPr>
      </w:pPr>
      <w:ins w:id="783" w:author="Webb Roberts" w:date="2010-03-31T15:31:00Z">
        <w:r>
          <w:rPr>
            <w:noProof/>
          </w:rPr>
          <w:t>9.13.3</w:t>
        </w:r>
        <w:r>
          <w:rPr>
            <w:rFonts w:asciiTheme="minorHAnsi" w:eastAsiaTheme="minorEastAsia" w:hAnsiTheme="minorHAnsi" w:cstheme="minorBidi"/>
            <w:noProof/>
          </w:rPr>
          <w:tab/>
        </w:r>
        <w:r>
          <w:rPr>
            <w:noProof/>
          </w:rPr>
          <w:t>Association Names</w:t>
        </w:r>
        <w:r>
          <w:rPr>
            <w:noProof/>
          </w:rPr>
          <w:tab/>
        </w:r>
        <w:r>
          <w:rPr>
            <w:noProof/>
          </w:rPr>
          <w:fldChar w:fldCharType="begin"/>
        </w:r>
        <w:r>
          <w:rPr>
            <w:noProof/>
          </w:rPr>
          <w:instrText xml:space="preserve"> PAGEREF _Toc131668999 \h </w:instrText>
        </w:r>
      </w:ins>
      <w:r w:rsidR="00A63659">
        <w:rPr>
          <w:noProof/>
        </w:rPr>
      </w:r>
      <w:r>
        <w:rPr>
          <w:noProof/>
        </w:rPr>
        <w:fldChar w:fldCharType="separate"/>
      </w:r>
      <w:ins w:id="784" w:author="Webb Roberts" w:date="2010-03-31T15:33:00Z">
        <w:r w:rsidR="00A63659">
          <w:rPr>
            <w:noProof/>
          </w:rPr>
          <w:t>100</w:t>
        </w:r>
      </w:ins>
      <w:ins w:id="785" w:author="Webb Roberts" w:date="2010-03-31T15:31:00Z">
        <w:r>
          <w:rPr>
            <w:noProof/>
          </w:rPr>
          <w:fldChar w:fldCharType="end"/>
        </w:r>
      </w:ins>
    </w:p>
    <w:p w:rsidR="00172983" w:rsidRDefault="00172983">
      <w:pPr>
        <w:pStyle w:val="TOC3"/>
        <w:numPr>
          <w:ins w:id="786" w:author="Webb Roberts" w:date="2010-03-31T15:31:00Z"/>
        </w:numPr>
        <w:tabs>
          <w:tab w:val="left" w:pos="1784"/>
          <w:tab w:val="right" w:leader="dot" w:pos="9350"/>
        </w:tabs>
        <w:rPr>
          <w:ins w:id="787" w:author="Webb Roberts" w:date="2010-03-31T15:31:00Z"/>
          <w:rFonts w:asciiTheme="minorHAnsi" w:eastAsiaTheme="minorEastAsia" w:hAnsiTheme="minorHAnsi" w:cstheme="minorBidi"/>
          <w:noProof/>
        </w:rPr>
      </w:pPr>
      <w:ins w:id="788" w:author="Webb Roberts" w:date="2010-03-31T15:31:00Z">
        <w:r>
          <w:rPr>
            <w:noProof/>
          </w:rPr>
          <w:t>9.13.4</w:t>
        </w:r>
        <w:r>
          <w:rPr>
            <w:rFonts w:asciiTheme="minorHAnsi" w:eastAsiaTheme="minorEastAsia" w:hAnsiTheme="minorHAnsi" w:cstheme="minorBidi"/>
            <w:noProof/>
          </w:rPr>
          <w:tab/>
        </w:r>
        <w:r>
          <w:rPr>
            <w:noProof/>
          </w:rPr>
          <w:t>Augmentation Names</w:t>
        </w:r>
        <w:r>
          <w:rPr>
            <w:noProof/>
          </w:rPr>
          <w:tab/>
        </w:r>
        <w:r>
          <w:rPr>
            <w:noProof/>
          </w:rPr>
          <w:fldChar w:fldCharType="begin"/>
        </w:r>
        <w:r>
          <w:rPr>
            <w:noProof/>
          </w:rPr>
          <w:instrText xml:space="preserve"> PAGEREF _Toc131669000 \h </w:instrText>
        </w:r>
      </w:ins>
      <w:r w:rsidR="00A63659">
        <w:rPr>
          <w:noProof/>
        </w:rPr>
      </w:r>
      <w:r>
        <w:rPr>
          <w:noProof/>
        </w:rPr>
        <w:fldChar w:fldCharType="separate"/>
      </w:r>
      <w:ins w:id="789" w:author="Webb Roberts" w:date="2010-03-31T15:33:00Z">
        <w:r w:rsidR="00A63659">
          <w:rPr>
            <w:noProof/>
          </w:rPr>
          <w:t>101</w:t>
        </w:r>
      </w:ins>
      <w:ins w:id="790" w:author="Webb Roberts" w:date="2010-03-31T15:31:00Z">
        <w:r>
          <w:rPr>
            <w:noProof/>
          </w:rPr>
          <w:fldChar w:fldCharType="end"/>
        </w:r>
      </w:ins>
    </w:p>
    <w:p w:rsidR="00172983" w:rsidRDefault="00172983">
      <w:pPr>
        <w:pStyle w:val="TOC3"/>
        <w:numPr>
          <w:ins w:id="791" w:author="Webb Roberts" w:date="2010-03-31T15:31:00Z"/>
        </w:numPr>
        <w:tabs>
          <w:tab w:val="left" w:pos="1784"/>
          <w:tab w:val="right" w:leader="dot" w:pos="9350"/>
        </w:tabs>
        <w:rPr>
          <w:ins w:id="792" w:author="Webb Roberts" w:date="2010-03-31T15:31:00Z"/>
          <w:rFonts w:asciiTheme="minorHAnsi" w:eastAsiaTheme="minorEastAsia" w:hAnsiTheme="minorHAnsi" w:cstheme="minorBidi"/>
          <w:noProof/>
        </w:rPr>
      </w:pPr>
      <w:ins w:id="793" w:author="Webb Roberts" w:date="2010-03-31T15:31:00Z">
        <w:r>
          <w:rPr>
            <w:noProof/>
          </w:rPr>
          <w:t>9.13.5</w:t>
        </w:r>
        <w:r>
          <w:rPr>
            <w:rFonts w:asciiTheme="minorHAnsi" w:eastAsiaTheme="minorEastAsia" w:hAnsiTheme="minorHAnsi" w:cstheme="minorBidi"/>
            <w:noProof/>
          </w:rPr>
          <w:tab/>
        </w:r>
        <w:r>
          <w:rPr>
            <w:noProof/>
          </w:rPr>
          <w:t>Metadata Names</w:t>
        </w:r>
        <w:r>
          <w:rPr>
            <w:noProof/>
          </w:rPr>
          <w:tab/>
        </w:r>
        <w:r>
          <w:rPr>
            <w:noProof/>
          </w:rPr>
          <w:fldChar w:fldCharType="begin"/>
        </w:r>
        <w:r>
          <w:rPr>
            <w:noProof/>
          </w:rPr>
          <w:instrText xml:space="preserve"> PAGEREF _Toc131669001 \h </w:instrText>
        </w:r>
      </w:ins>
      <w:r w:rsidR="00A63659">
        <w:rPr>
          <w:noProof/>
        </w:rPr>
      </w:r>
      <w:r>
        <w:rPr>
          <w:noProof/>
        </w:rPr>
        <w:fldChar w:fldCharType="separate"/>
      </w:r>
      <w:ins w:id="794" w:author="Webb Roberts" w:date="2010-03-31T15:33:00Z">
        <w:r w:rsidR="00A63659">
          <w:rPr>
            <w:noProof/>
          </w:rPr>
          <w:t>101</w:t>
        </w:r>
      </w:ins>
      <w:ins w:id="795" w:author="Webb Roberts" w:date="2010-03-31T15:31:00Z">
        <w:r>
          <w:rPr>
            <w:noProof/>
          </w:rPr>
          <w:fldChar w:fldCharType="end"/>
        </w:r>
      </w:ins>
    </w:p>
    <w:p w:rsidR="00172983" w:rsidRDefault="00172983">
      <w:pPr>
        <w:pStyle w:val="TOC3"/>
        <w:numPr>
          <w:ins w:id="796" w:author="Webb Roberts" w:date="2010-03-31T15:31:00Z"/>
        </w:numPr>
        <w:tabs>
          <w:tab w:val="left" w:pos="1784"/>
          <w:tab w:val="right" w:leader="dot" w:pos="9350"/>
        </w:tabs>
        <w:rPr>
          <w:ins w:id="797" w:author="Webb Roberts" w:date="2010-03-31T15:31:00Z"/>
          <w:rFonts w:asciiTheme="minorHAnsi" w:eastAsiaTheme="minorEastAsia" w:hAnsiTheme="minorHAnsi" w:cstheme="minorBidi"/>
          <w:noProof/>
        </w:rPr>
      </w:pPr>
      <w:ins w:id="798" w:author="Webb Roberts" w:date="2010-03-31T15:31:00Z">
        <w:r>
          <w:rPr>
            <w:noProof/>
          </w:rPr>
          <w:t>9.13.6</w:t>
        </w:r>
        <w:r>
          <w:rPr>
            <w:rFonts w:asciiTheme="minorHAnsi" w:eastAsiaTheme="minorEastAsia" w:hAnsiTheme="minorHAnsi" w:cstheme="minorBidi"/>
            <w:noProof/>
          </w:rPr>
          <w:tab/>
        </w:r>
        <w:r>
          <w:rPr>
            <w:noProof/>
          </w:rPr>
          <w:t>Role Names</w:t>
        </w:r>
        <w:r>
          <w:rPr>
            <w:noProof/>
          </w:rPr>
          <w:tab/>
        </w:r>
        <w:r>
          <w:rPr>
            <w:noProof/>
          </w:rPr>
          <w:fldChar w:fldCharType="begin"/>
        </w:r>
        <w:r>
          <w:rPr>
            <w:noProof/>
          </w:rPr>
          <w:instrText xml:space="preserve"> PAGEREF _Toc131669002 \h </w:instrText>
        </w:r>
      </w:ins>
      <w:r w:rsidR="00A63659">
        <w:rPr>
          <w:noProof/>
        </w:rPr>
      </w:r>
      <w:r>
        <w:rPr>
          <w:noProof/>
        </w:rPr>
        <w:fldChar w:fldCharType="separate"/>
      </w:r>
      <w:ins w:id="799" w:author="Webb Roberts" w:date="2010-03-31T15:33:00Z">
        <w:r w:rsidR="00A63659">
          <w:rPr>
            <w:noProof/>
          </w:rPr>
          <w:t>101</w:t>
        </w:r>
      </w:ins>
      <w:ins w:id="800" w:author="Webb Roberts" w:date="2010-03-31T15:31:00Z">
        <w:r>
          <w:rPr>
            <w:noProof/>
          </w:rPr>
          <w:fldChar w:fldCharType="end"/>
        </w:r>
      </w:ins>
    </w:p>
    <w:p w:rsidR="00172983" w:rsidRDefault="00172983">
      <w:pPr>
        <w:pStyle w:val="TOC1"/>
        <w:numPr>
          <w:ins w:id="801" w:author="Webb Roberts" w:date="2010-03-31T15:31:00Z"/>
        </w:numPr>
        <w:tabs>
          <w:tab w:val="right" w:leader="dot" w:pos="9350"/>
        </w:tabs>
        <w:rPr>
          <w:ins w:id="802" w:author="Webb Roberts" w:date="2010-03-31T15:31:00Z"/>
          <w:rFonts w:asciiTheme="minorHAnsi" w:eastAsiaTheme="minorEastAsia" w:hAnsiTheme="minorHAnsi" w:cstheme="minorBidi"/>
          <w:noProof/>
        </w:rPr>
      </w:pPr>
      <w:ins w:id="803" w:author="Webb Roberts" w:date="2010-03-31T15:31:00Z">
        <w:r>
          <w:rPr>
            <w:noProof/>
          </w:rPr>
          <w:t>Appendix A: C2 Core Overview</w:t>
        </w:r>
        <w:r>
          <w:rPr>
            <w:noProof/>
          </w:rPr>
          <w:tab/>
        </w:r>
        <w:r>
          <w:rPr>
            <w:noProof/>
          </w:rPr>
          <w:fldChar w:fldCharType="begin"/>
        </w:r>
        <w:r>
          <w:rPr>
            <w:noProof/>
          </w:rPr>
          <w:instrText xml:space="preserve"> PAGEREF _Toc131669003 \h </w:instrText>
        </w:r>
      </w:ins>
      <w:r w:rsidR="00A63659">
        <w:rPr>
          <w:noProof/>
        </w:rPr>
      </w:r>
      <w:r>
        <w:rPr>
          <w:noProof/>
        </w:rPr>
        <w:fldChar w:fldCharType="separate"/>
      </w:r>
      <w:ins w:id="804" w:author="Webb Roberts" w:date="2010-03-31T15:33:00Z">
        <w:r w:rsidR="00A63659">
          <w:rPr>
            <w:noProof/>
          </w:rPr>
          <w:t>A-1</w:t>
        </w:r>
      </w:ins>
      <w:ins w:id="805" w:author="Webb Roberts" w:date="2010-03-31T15:31:00Z">
        <w:r>
          <w:rPr>
            <w:noProof/>
          </w:rPr>
          <w:fldChar w:fldCharType="end"/>
        </w:r>
      </w:ins>
    </w:p>
    <w:p w:rsidR="00172983" w:rsidRDefault="00172983">
      <w:pPr>
        <w:pStyle w:val="TOC1"/>
        <w:numPr>
          <w:ins w:id="806" w:author="Webb Roberts" w:date="2010-03-31T15:31:00Z"/>
        </w:numPr>
        <w:tabs>
          <w:tab w:val="right" w:leader="dot" w:pos="9350"/>
        </w:tabs>
        <w:rPr>
          <w:ins w:id="807" w:author="Webb Roberts" w:date="2010-03-31T15:31:00Z"/>
          <w:rFonts w:asciiTheme="minorHAnsi" w:eastAsiaTheme="minorEastAsia" w:hAnsiTheme="minorHAnsi" w:cstheme="minorBidi"/>
          <w:noProof/>
        </w:rPr>
      </w:pPr>
      <w:ins w:id="808" w:author="Webb Roberts" w:date="2010-03-31T15:31:00Z">
        <w:r>
          <w:rPr>
            <w:noProof/>
          </w:rPr>
          <w:t>Appendix B: Name Syntax for Special Components</w:t>
        </w:r>
        <w:r>
          <w:rPr>
            <w:noProof/>
          </w:rPr>
          <w:tab/>
        </w:r>
        <w:r>
          <w:rPr>
            <w:noProof/>
          </w:rPr>
          <w:fldChar w:fldCharType="begin"/>
        </w:r>
        <w:r>
          <w:rPr>
            <w:noProof/>
          </w:rPr>
          <w:instrText xml:space="preserve"> PAGEREF _Toc131669004 \h </w:instrText>
        </w:r>
      </w:ins>
      <w:r w:rsidR="00A63659">
        <w:rPr>
          <w:noProof/>
        </w:rPr>
      </w:r>
      <w:r>
        <w:rPr>
          <w:noProof/>
        </w:rPr>
        <w:fldChar w:fldCharType="separate"/>
      </w:r>
      <w:ins w:id="809" w:author="Webb Roberts" w:date="2010-03-31T15:33:00Z">
        <w:r w:rsidR="00A63659">
          <w:rPr>
            <w:noProof/>
          </w:rPr>
          <w:t>B-1</w:t>
        </w:r>
      </w:ins>
      <w:ins w:id="810" w:author="Webb Roberts" w:date="2010-03-31T15:31:00Z">
        <w:r>
          <w:rPr>
            <w:noProof/>
          </w:rPr>
          <w:fldChar w:fldCharType="end"/>
        </w:r>
      </w:ins>
    </w:p>
    <w:p w:rsidR="00172983" w:rsidRDefault="00172983">
      <w:pPr>
        <w:pStyle w:val="TOC1"/>
        <w:numPr>
          <w:ins w:id="811" w:author="Webb Roberts" w:date="2010-03-31T15:31:00Z"/>
        </w:numPr>
        <w:tabs>
          <w:tab w:val="right" w:leader="dot" w:pos="9350"/>
        </w:tabs>
        <w:rPr>
          <w:ins w:id="812" w:author="Webb Roberts" w:date="2010-03-31T15:31:00Z"/>
          <w:rFonts w:asciiTheme="minorHAnsi" w:eastAsiaTheme="minorEastAsia" w:hAnsiTheme="minorHAnsi" w:cstheme="minorBidi"/>
          <w:noProof/>
        </w:rPr>
      </w:pPr>
      <w:ins w:id="813" w:author="Webb Roberts" w:date="2010-03-31T15:31:00Z">
        <w:r>
          <w:rPr>
            <w:noProof/>
          </w:rPr>
          <w:t>Appendix C: Supporting Schemas</w:t>
        </w:r>
        <w:r>
          <w:rPr>
            <w:noProof/>
          </w:rPr>
          <w:tab/>
        </w:r>
        <w:r>
          <w:rPr>
            <w:noProof/>
          </w:rPr>
          <w:fldChar w:fldCharType="begin"/>
        </w:r>
        <w:r>
          <w:rPr>
            <w:noProof/>
          </w:rPr>
          <w:instrText xml:space="preserve"> PAGEREF _Toc131669005 \h </w:instrText>
        </w:r>
      </w:ins>
      <w:r w:rsidR="00A63659">
        <w:rPr>
          <w:noProof/>
        </w:rPr>
      </w:r>
      <w:r>
        <w:rPr>
          <w:noProof/>
        </w:rPr>
        <w:fldChar w:fldCharType="separate"/>
      </w:r>
      <w:ins w:id="814" w:author="Webb Roberts" w:date="2010-03-31T15:33:00Z">
        <w:r w:rsidR="00A63659">
          <w:rPr>
            <w:noProof/>
          </w:rPr>
          <w:t>C-1</w:t>
        </w:r>
      </w:ins>
      <w:ins w:id="815" w:author="Webb Roberts" w:date="2010-03-31T15:31:00Z">
        <w:r>
          <w:rPr>
            <w:noProof/>
          </w:rPr>
          <w:fldChar w:fldCharType="end"/>
        </w:r>
      </w:ins>
    </w:p>
    <w:p w:rsidR="00172983" w:rsidRDefault="00172983">
      <w:pPr>
        <w:pStyle w:val="TOC1"/>
        <w:numPr>
          <w:ins w:id="816" w:author="Webb Roberts" w:date="2010-03-31T15:31:00Z"/>
        </w:numPr>
        <w:tabs>
          <w:tab w:val="right" w:leader="dot" w:pos="9350"/>
        </w:tabs>
        <w:rPr>
          <w:ins w:id="817" w:author="Webb Roberts" w:date="2010-03-31T15:31:00Z"/>
          <w:rFonts w:asciiTheme="minorHAnsi" w:eastAsiaTheme="minorEastAsia" w:hAnsiTheme="minorHAnsi" w:cstheme="minorBidi"/>
          <w:noProof/>
        </w:rPr>
      </w:pPr>
      <w:ins w:id="818" w:author="Webb Roberts" w:date="2010-03-31T15:31:00Z">
        <w:r>
          <w:rPr>
            <w:noProof/>
          </w:rPr>
          <w:t>Appendix D: References</w:t>
        </w:r>
        <w:r>
          <w:rPr>
            <w:noProof/>
          </w:rPr>
          <w:tab/>
        </w:r>
        <w:r>
          <w:rPr>
            <w:noProof/>
          </w:rPr>
          <w:fldChar w:fldCharType="begin"/>
        </w:r>
        <w:r>
          <w:rPr>
            <w:noProof/>
          </w:rPr>
          <w:instrText xml:space="preserve"> PAGEREF _Toc131669006 \h </w:instrText>
        </w:r>
      </w:ins>
      <w:r w:rsidR="00A63659">
        <w:rPr>
          <w:noProof/>
        </w:rPr>
      </w:r>
      <w:r>
        <w:rPr>
          <w:noProof/>
        </w:rPr>
        <w:fldChar w:fldCharType="separate"/>
      </w:r>
      <w:ins w:id="819" w:author="Webb Roberts" w:date="2010-03-31T15:33:00Z">
        <w:r w:rsidR="00A63659">
          <w:rPr>
            <w:noProof/>
          </w:rPr>
          <w:t>D-1</w:t>
        </w:r>
      </w:ins>
      <w:ins w:id="820" w:author="Webb Roberts" w:date="2010-03-31T15:31:00Z">
        <w:r>
          <w:rPr>
            <w:noProof/>
          </w:rPr>
          <w:fldChar w:fldCharType="end"/>
        </w:r>
      </w:ins>
    </w:p>
    <w:p w:rsidR="00172983" w:rsidRDefault="00172983">
      <w:pPr>
        <w:pStyle w:val="TOC1"/>
        <w:numPr>
          <w:ins w:id="821" w:author="Webb Roberts" w:date="2010-03-31T15:31:00Z"/>
        </w:numPr>
        <w:tabs>
          <w:tab w:val="right" w:leader="dot" w:pos="9350"/>
        </w:tabs>
        <w:rPr>
          <w:ins w:id="822" w:author="Webb Roberts" w:date="2010-03-31T15:31:00Z"/>
          <w:rFonts w:asciiTheme="minorHAnsi" w:eastAsiaTheme="minorEastAsia" w:hAnsiTheme="minorHAnsi" w:cstheme="minorBidi"/>
          <w:noProof/>
        </w:rPr>
      </w:pPr>
      <w:ins w:id="823" w:author="Webb Roberts" w:date="2010-03-31T15:31:00Z">
        <w:r>
          <w:rPr>
            <w:noProof/>
          </w:rPr>
          <w:t>Appendix E: List of Principles</w:t>
        </w:r>
        <w:r>
          <w:rPr>
            <w:noProof/>
          </w:rPr>
          <w:tab/>
        </w:r>
        <w:r>
          <w:rPr>
            <w:noProof/>
          </w:rPr>
          <w:fldChar w:fldCharType="begin"/>
        </w:r>
        <w:r>
          <w:rPr>
            <w:noProof/>
          </w:rPr>
          <w:instrText xml:space="preserve"> PAGEREF _Toc131669007 \h </w:instrText>
        </w:r>
      </w:ins>
      <w:r w:rsidR="00A63659">
        <w:rPr>
          <w:noProof/>
        </w:rPr>
      </w:r>
      <w:r>
        <w:rPr>
          <w:noProof/>
        </w:rPr>
        <w:fldChar w:fldCharType="separate"/>
      </w:r>
      <w:ins w:id="824" w:author="Webb Roberts" w:date="2010-03-31T15:33:00Z">
        <w:r w:rsidR="00A63659">
          <w:rPr>
            <w:noProof/>
          </w:rPr>
          <w:t>E-1</w:t>
        </w:r>
      </w:ins>
      <w:ins w:id="825" w:author="Webb Roberts" w:date="2010-03-31T15:31:00Z">
        <w:r>
          <w:rPr>
            <w:noProof/>
          </w:rPr>
          <w:fldChar w:fldCharType="end"/>
        </w:r>
      </w:ins>
    </w:p>
    <w:p w:rsidR="00172983" w:rsidRDefault="00172983">
      <w:pPr>
        <w:pStyle w:val="TOC1"/>
        <w:numPr>
          <w:ins w:id="826" w:author="Webb Roberts" w:date="2010-03-31T15:31:00Z"/>
        </w:numPr>
        <w:tabs>
          <w:tab w:val="right" w:leader="dot" w:pos="9350"/>
        </w:tabs>
        <w:rPr>
          <w:ins w:id="827" w:author="Webb Roberts" w:date="2010-03-31T15:31:00Z"/>
          <w:rFonts w:asciiTheme="minorHAnsi" w:eastAsiaTheme="minorEastAsia" w:hAnsiTheme="minorHAnsi" w:cstheme="minorBidi"/>
          <w:noProof/>
        </w:rPr>
      </w:pPr>
      <w:ins w:id="828" w:author="Webb Roberts" w:date="2010-03-31T15:31:00Z">
        <w:r>
          <w:rPr>
            <w:noProof/>
          </w:rPr>
          <w:t>Appendix F: List of Definitions</w:t>
        </w:r>
        <w:r>
          <w:rPr>
            <w:noProof/>
          </w:rPr>
          <w:tab/>
        </w:r>
        <w:r>
          <w:rPr>
            <w:noProof/>
          </w:rPr>
          <w:fldChar w:fldCharType="begin"/>
        </w:r>
        <w:r>
          <w:rPr>
            <w:noProof/>
          </w:rPr>
          <w:instrText xml:space="preserve"> PAGEREF _Toc131669008 \h </w:instrText>
        </w:r>
      </w:ins>
      <w:r w:rsidR="00A63659">
        <w:rPr>
          <w:noProof/>
        </w:rPr>
      </w:r>
      <w:r>
        <w:rPr>
          <w:noProof/>
        </w:rPr>
        <w:fldChar w:fldCharType="separate"/>
      </w:r>
      <w:ins w:id="829" w:author="Webb Roberts" w:date="2010-03-31T15:33:00Z">
        <w:r w:rsidR="00A63659">
          <w:rPr>
            <w:noProof/>
          </w:rPr>
          <w:t>F-1</w:t>
        </w:r>
      </w:ins>
      <w:ins w:id="830" w:author="Webb Roberts" w:date="2010-03-31T15:31:00Z">
        <w:r>
          <w:rPr>
            <w:noProof/>
          </w:rPr>
          <w:fldChar w:fldCharType="end"/>
        </w:r>
      </w:ins>
    </w:p>
    <w:p w:rsidR="00172983" w:rsidRDefault="00172983">
      <w:pPr>
        <w:pStyle w:val="TOC1"/>
        <w:numPr>
          <w:ins w:id="831" w:author="Webb Roberts" w:date="2010-03-31T15:31:00Z"/>
        </w:numPr>
        <w:tabs>
          <w:tab w:val="right" w:leader="dot" w:pos="9350"/>
        </w:tabs>
        <w:rPr>
          <w:ins w:id="832" w:author="Webb Roberts" w:date="2010-03-31T15:31:00Z"/>
          <w:rFonts w:asciiTheme="minorHAnsi" w:eastAsiaTheme="minorEastAsia" w:hAnsiTheme="minorHAnsi" w:cstheme="minorBidi"/>
          <w:noProof/>
        </w:rPr>
      </w:pPr>
      <w:ins w:id="833" w:author="Webb Roberts" w:date="2010-03-31T15:31:00Z">
        <w:r>
          <w:rPr>
            <w:noProof/>
          </w:rPr>
          <w:t>Appendix G: List of Rules</w:t>
        </w:r>
        <w:r>
          <w:rPr>
            <w:noProof/>
          </w:rPr>
          <w:tab/>
        </w:r>
        <w:r>
          <w:rPr>
            <w:noProof/>
          </w:rPr>
          <w:fldChar w:fldCharType="begin"/>
        </w:r>
        <w:r>
          <w:rPr>
            <w:noProof/>
          </w:rPr>
          <w:instrText xml:space="preserve"> PAGEREF _Toc131669009 \h </w:instrText>
        </w:r>
      </w:ins>
      <w:r w:rsidR="00A63659">
        <w:rPr>
          <w:noProof/>
        </w:rPr>
      </w:r>
      <w:r>
        <w:rPr>
          <w:noProof/>
        </w:rPr>
        <w:fldChar w:fldCharType="separate"/>
      </w:r>
      <w:ins w:id="834" w:author="Webb Roberts" w:date="2010-03-31T15:33:00Z">
        <w:r w:rsidR="00A63659">
          <w:rPr>
            <w:noProof/>
          </w:rPr>
          <w:t>G-1</w:t>
        </w:r>
      </w:ins>
      <w:ins w:id="835" w:author="Webb Roberts" w:date="2010-03-31T15:31:00Z">
        <w:r>
          <w:rPr>
            <w:noProof/>
          </w:rPr>
          <w:fldChar w:fldCharType="end"/>
        </w:r>
      </w:ins>
    </w:p>
    <w:p w:rsidR="00172983" w:rsidRDefault="00172983">
      <w:pPr>
        <w:pStyle w:val="TOC1"/>
        <w:numPr>
          <w:ins w:id="836" w:author="Webb Roberts" w:date="2010-03-31T15:31:00Z"/>
        </w:numPr>
        <w:tabs>
          <w:tab w:val="right" w:leader="dot" w:pos="9350"/>
        </w:tabs>
        <w:rPr>
          <w:ins w:id="837" w:author="Webb Roberts" w:date="2010-03-31T15:31:00Z"/>
          <w:rFonts w:asciiTheme="minorHAnsi" w:eastAsiaTheme="minorEastAsia" w:hAnsiTheme="minorHAnsi" w:cstheme="minorBidi"/>
          <w:noProof/>
        </w:rPr>
      </w:pPr>
      <w:ins w:id="838" w:author="Webb Roberts" w:date="2010-03-31T15:31:00Z">
        <w:r>
          <w:rPr>
            <w:noProof/>
          </w:rPr>
          <w:t>Appendix H: Notices</w:t>
        </w:r>
        <w:r>
          <w:rPr>
            <w:noProof/>
          </w:rPr>
          <w:tab/>
        </w:r>
        <w:r>
          <w:rPr>
            <w:noProof/>
          </w:rPr>
          <w:fldChar w:fldCharType="begin"/>
        </w:r>
        <w:r>
          <w:rPr>
            <w:noProof/>
          </w:rPr>
          <w:instrText xml:space="preserve"> PAGEREF _Toc131669010 \h </w:instrText>
        </w:r>
      </w:ins>
      <w:r w:rsidR="00A63659">
        <w:rPr>
          <w:noProof/>
        </w:rPr>
      </w:r>
      <w:r>
        <w:rPr>
          <w:noProof/>
        </w:rPr>
        <w:fldChar w:fldCharType="separate"/>
      </w:r>
      <w:ins w:id="839" w:author="Webb Roberts" w:date="2010-03-31T15:33:00Z">
        <w:r w:rsidR="00A63659">
          <w:rPr>
            <w:noProof/>
          </w:rPr>
          <w:t>H-1</w:t>
        </w:r>
      </w:ins>
      <w:ins w:id="840" w:author="Webb Roberts" w:date="2010-03-31T15:31:00Z">
        <w:r>
          <w:rPr>
            <w:noProof/>
          </w:rPr>
          <w:fldChar w:fldCharType="end"/>
        </w:r>
      </w:ins>
    </w:p>
    <w:p w:rsidR="008A7368" w:rsidDel="00172983" w:rsidRDefault="008A7368">
      <w:pPr>
        <w:pStyle w:val="TOC1"/>
        <w:tabs>
          <w:tab w:val="right" w:leader="dot" w:pos="9350"/>
        </w:tabs>
        <w:rPr>
          <w:del w:id="841" w:author="Webb Roberts" w:date="2010-03-31T15:31:00Z"/>
          <w:rFonts w:asciiTheme="minorHAnsi" w:eastAsiaTheme="minorEastAsia" w:hAnsiTheme="minorHAnsi" w:cstheme="minorBidi"/>
          <w:noProof/>
          <w:sz w:val="22"/>
          <w:szCs w:val="22"/>
        </w:rPr>
      </w:pPr>
      <w:del w:id="842" w:author="Webb Roberts" w:date="2010-03-31T15:31:00Z">
        <w:r w:rsidDel="00172983">
          <w:rPr>
            <w:noProof/>
          </w:rPr>
          <w:delText>1</w:delText>
        </w:r>
        <w:r w:rsidDel="00172983">
          <w:rPr>
            <w:rFonts w:asciiTheme="minorHAnsi" w:eastAsiaTheme="minorEastAsia" w:hAnsiTheme="minorHAnsi" w:cstheme="minorBidi"/>
            <w:noProof/>
            <w:sz w:val="22"/>
            <w:szCs w:val="22"/>
          </w:rPr>
          <w:tab/>
        </w:r>
        <w:r w:rsidDel="00172983">
          <w:rPr>
            <w:noProof/>
          </w:rPr>
          <w:delText>Introduction</w:delText>
        </w:r>
        <w:r w:rsidDel="00172983">
          <w:rPr>
            <w:noProof/>
          </w:rPr>
          <w:tab/>
        </w:r>
        <w:r w:rsidR="00172983" w:rsidDel="00172983">
          <w:rPr>
            <w:noProof/>
          </w:rPr>
          <w:delText>1</w:delText>
        </w:r>
      </w:del>
    </w:p>
    <w:p w:rsidR="008A7368" w:rsidDel="00172983" w:rsidRDefault="008A7368">
      <w:pPr>
        <w:pStyle w:val="TOC2"/>
        <w:tabs>
          <w:tab w:val="left" w:pos="965"/>
          <w:tab w:val="right" w:leader="dot" w:pos="9350"/>
        </w:tabs>
        <w:rPr>
          <w:del w:id="843" w:author="Webb Roberts" w:date="2010-03-31T15:31:00Z"/>
          <w:rFonts w:asciiTheme="minorHAnsi" w:eastAsiaTheme="minorEastAsia" w:hAnsiTheme="minorHAnsi" w:cstheme="minorBidi"/>
          <w:noProof/>
          <w:sz w:val="22"/>
          <w:szCs w:val="22"/>
        </w:rPr>
      </w:pPr>
      <w:del w:id="844" w:author="Webb Roberts" w:date="2010-03-31T15:31:00Z">
        <w:r w:rsidDel="00172983">
          <w:rPr>
            <w:noProof/>
          </w:rPr>
          <w:delText>1.1</w:delText>
        </w:r>
        <w:r w:rsidDel="00172983">
          <w:rPr>
            <w:rFonts w:asciiTheme="minorHAnsi" w:eastAsiaTheme="minorEastAsia" w:hAnsiTheme="minorHAnsi" w:cstheme="minorBidi"/>
            <w:noProof/>
            <w:sz w:val="22"/>
            <w:szCs w:val="22"/>
          </w:rPr>
          <w:tab/>
        </w:r>
        <w:r w:rsidDel="00172983">
          <w:rPr>
            <w:noProof/>
          </w:rPr>
          <w:delText>Scope</w:delText>
        </w:r>
        <w:r w:rsidDel="00172983">
          <w:rPr>
            <w:noProof/>
          </w:rPr>
          <w:tab/>
        </w:r>
        <w:r w:rsidR="00172983" w:rsidDel="00172983">
          <w:rPr>
            <w:noProof/>
          </w:rPr>
          <w:delText>1</w:delText>
        </w:r>
      </w:del>
    </w:p>
    <w:p w:rsidR="008A7368" w:rsidDel="00172983" w:rsidRDefault="008A7368">
      <w:pPr>
        <w:pStyle w:val="TOC2"/>
        <w:tabs>
          <w:tab w:val="left" w:pos="965"/>
          <w:tab w:val="right" w:leader="dot" w:pos="9350"/>
        </w:tabs>
        <w:rPr>
          <w:del w:id="845" w:author="Webb Roberts" w:date="2010-03-31T15:31:00Z"/>
          <w:rFonts w:asciiTheme="minorHAnsi" w:eastAsiaTheme="minorEastAsia" w:hAnsiTheme="minorHAnsi" w:cstheme="minorBidi"/>
          <w:noProof/>
          <w:sz w:val="22"/>
          <w:szCs w:val="22"/>
        </w:rPr>
      </w:pPr>
      <w:del w:id="846" w:author="Webb Roberts" w:date="2010-03-31T15:31:00Z">
        <w:r w:rsidDel="00172983">
          <w:rPr>
            <w:noProof/>
          </w:rPr>
          <w:delText>1.2</w:delText>
        </w:r>
        <w:r w:rsidDel="00172983">
          <w:rPr>
            <w:rFonts w:asciiTheme="minorHAnsi" w:eastAsiaTheme="minorEastAsia" w:hAnsiTheme="minorHAnsi" w:cstheme="minorBidi"/>
            <w:noProof/>
            <w:sz w:val="22"/>
            <w:szCs w:val="22"/>
          </w:rPr>
          <w:tab/>
        </w:r>
        <w:r w:rsidDel="00172983">
          <w:rPr>
            <w:noProof/>
          </w:rPr>
          <w:delText>Audience</w:delText>
        </w:r>
        <w:r w:rsidDel="00172983">
          <w:rPr>
            <w:noProof/>
          </w:rPr>
          <w:tab/>
        </w:r>
        <w:r w:rsidR="00172983" w:rsidDel="00172983">
          <w:rPr>
            <w:noProof/>
          </w:rPr>
          <w:delText>2</w:delText>
        </w:r>
      </w:del>
    </w:p>
    <w:p w:rsidR="008A7368" w:rsidDel="00172983" w:rsidRDefault="008A7368">
      <w:pPr>
        <w:pStyle w:val="TOC2"/>
        <w:tabs>
          <w:tab w:val="left" w:pos="965"/>
          <w:tab w:val="right" w:leader="dot" w:pos="9350"/>
        </w:tabs>
        <w:rPr>
          <w:del w:id="847" w:author="Webb Roberts" w:date="2010-03-31T15:31:00Z"/>
          <w:rFonts w:asciiTheme="minorHAnsi" w:eastAsiaTheme="minorEastAsia" w:hAnsiTheme="minorHAnsi" w:cstheme="minorBidi"/>
          <w:noProof/>
          <w:sz w:val="22"/>
          <w:szCs w:val="22"/>
        </w:rPr>
      </w:pPr>
      <w:del w:id="848" w:author="Webb Roberts" w:date="2010-03-31T15:31:00Z">
        <w:r w:rsidDel="00172983">
          <w:rPr>
            <w:noProof/>
          </w:rPr>
          <w:delText>1.3</w:delText>
        </w:r>
        <w:r w:rsidDel="00172983">
          <w:rPr>
            <w:rFonts w:asciiTheme="minorHAnsi" w:eastAsiaTheme="minorEastAsia" w:hAnsiTheme="minorHAnsi" w:cstheme="minorBidi"/>
            <w:noProof/>
            <w:sz w:val="22"/>
            <w:szCs w:val="22"/>
          </w:rPr>
          <w:tab/>
        </w:r>
        <w:r w:rsidDel="00172983">
          <w:rPr>
            <w:noProof/>
          </w:rPr>
          <w:delText>Document Conventions</w:delText>
        </w:r>
        <w:r w:rsidDel="00172983">
          <w:rPr>
            <w:noProof/>
          </w:rPr>
          <w:tab/>
        </w:r>
        <w:r w:rsidR="00172983" w:rsidDel="00172983">
          <w:rPr>
            <w:noProof/>
          </w:rPr>
          <w:delText>2</w:delText>
        </w:r>
      </w:del>
    </w:p>
    <w:p w:rsidR="008A7368" w:rsidDel="00172983" w:rsidRDefault="008A7368">
      <w:pPr>
        <w:pStyle w:val="TOC3"/>
        <w:tabs>
          <w:tab w:val="left" w:pos="1656"/>
          <w:tab w:val="right" w:leader="dot" w:pos="9350"/>
        </w:tabs>
        <w:rPr>
          <w:del w:id="849" w:author="Webb Roberts" w:date="2010-03-31T15:31:00Z"/>
          <w:rFonts w:asciiTheme="minorHAnsi" w:eastAsiaTheme="minorEastAsia" w:hAnsiTheme="minorHAnsi" w:cstheme="minorBidi"/>
          <w:noProof/>
          <w:sz w:val="22"/>
          <w:szCs w:val="22"/>
        </w:rPr>
      </w:pPr>
      <w:del w:id="850" w:author="Webb Roberts" w:date="2010-03-31T15:31:00Z">
        <w:r w:rsidDel="00172983">
          <w:rPr>
            <w:noProof/>
          </w:rPr>
          <w:delText>1.3.1</w:delText>
        </w:r>
        <w:r w:rsidDel="00172983">
          <w:rPr>
            <w:rFonts w:asciiTheme="minorHAnsi" w:eastAsiaTheme="minorEastAsia" w:hAnsiTheme="minorHAnsi" w:cstheme="minorBidi"/>
            <w:noProof/>
            <w:sz w:val="22"/>
            <w:szCs w:val="22"/>
          </w:rPr>
          <w:tab/>
        </w:r>
        <w:r w:rsidDel="00172983">
          <w:rPr>
            <w:noProof/>
          </w:rPr>
          <w:delText>Document References</w:delText>
        </w:r>
        <w:r w:rsidDel="00172983">
          <w:rPr>
            <w:noProof/>
          </w:rPr>
          <w:tab/>
        </w:r>
        <w:r w:rsidR="00172983" w:rsidDel="00172983">
          <w:rPr>
            <w:noProof/>
          </w:rPr>
          <w:delText>2</w:delText>
        </w:r>
      </w:del>
    </w:p>
    <w:p w:rsidR="008A7368" w:rsidDel="00172983" w:rsidRDefault="008A7368">
      <w:pPr>
        <w:pStyle w:val="TOC3"/>
        <w:tabs>
          <w:tab w:val="left" w:pos="1656"/>
          <w:tab w:val="right" w:leader="dot" w:pos="9350"/>
        </w:tabs>
        <w:rPr>
          <w:del w:id="851" w:author="Webb Roberts" w:date="2010-03-31T15:31:00Z"/>
          <w:rFonts w:asciiTheme="minorHAnsi" w:eastAsiaTheme="minorEastAsia" w:hAnsiTheme="minorHAnsi" w:cstheme="minorBidi"/>
          <w:noProof/>
          <w:sz w:val="22"/>
          <w:szCs w:val="22"/>
        </w:rPr>
      </w:pPr>
      <w:del w:id="852" w:author="Webb Roberts" w:date="2010-03-31T15:31:00Z">
        <w:r w:rsidDel="00172983">
          <w:rPr>
            <w:noProof/>
          </w:rPr>
          <w:delText>1.3.2</w:delText>
        </w:r>
        <w:r w:rsidDel="00172983">
          <w:rPr>
            <w:rFonts w:asciiTheme="minorHAnsi" w:eastAsiaTheme="minorEastAsia" w:hAnsiTheme="minorHAnsi" w:cstheme="minorBidi"/>
            <w:noProof/>
            <w:sz w:val="22"/>
            <w:szCs w:val="22"/>
          </w:rPr>
          <w:tab/>
        </w:r>
        <w:r w:rsidDel="00172983">
          <w:rPr>
            <w:noProof/>
          </w:rPr>
          <w:delText>Normative and Informative Content</w:delText>
        </w:r>
        <w:r w:rsidDel="00172983">
          <w:rPr>
            <w:noProof/>
          </w:rPr>
          <w:tab/>
        </w:r>
        <w:r w:rsidR="00172983" w:rsidDel="00172983">
          <w:rPr>
            <w:noProof/>
          </w:rPr>
          <w:delText>2</w:delText>
        </w:r>
      </w:del>
    </w:p>
    <w:p w:rsidR="008A7368" w:rsidDel="00172983" w:rsidRDefault="008A7368">
      <w:pPr>
        <w:pStyle w:val="TOC3"/>
        <w:tabs>
          <w:tab w:val="left" w:pos="1656"/>
          <w:tab w:val="right" w:leader="dot" w:pos="9350"/>
        </w:tabs>
        <w:rPr>
          <w:del w:id="853" w:author="Webb Roberts" w:date="2010-03-31T15:31:00Z"/>
          <w:rFonts w:asciiTheme="minorHAnsi" w:eastAsiaTheme="minorEastAsia" w:hAnsiTheme="minorHAnsi" w:cstheme="minorBidi"/>
          <w:noProof/>
          <w:sz w:val="22"/>
          <w:szCs w:val="22"/>
        </w:rPr>
      </w:pPr>
      <w:del w:id="854" w:author="Webb Roberts" w:date="2010-03-31T15:31:00Z">
        <w:r w:rsidDel="00172983">
          <w:rPr>
            <w:noProof/>
          </w:rPr>
          <w:delText>1.3.3</w:delText>
        </w:r>
        <w:r w:rsidDel="00172983">
          <w:rPr>
            <w:rFonts w:asciiTheme="minorHAnsi" w:eastAsiaTheme="minorEastAsia" w:hAnsiTheme="minorHAnsi" w:cstheme="minorBidi"/>
            <w:noProof/>
            <w:sz w:val="22"/>
            <w:szCs w:val="22"/>
          </w:rPr>
          <w:tab/>
        </w:r>
        <w:r w:rsidDel="00172983">
          <w:rPr>
            <w:noProof/>
          </w:rPr>
          <w:delText>Formatting</w:delText>
        </w:r>
        <w:r w:rsidDel="00172983">
          <w:rPr>
            <w:noProof/>
          </w:rPr>
          <w:tab/>
        </w:r>
        <w:r w:rsidR="00172983" w:rsidDel="00172983">
          <w:rPr>
            <w:noProof/>
          </w:rPr>
          <w:delText>3</w:delText>
        </w:r>
      </w:del>
    </w:p>
    <w:p w:rsidR="008A7368" w:rsidDel="00172983" w:rsidRDefault="008A7368">
      <w:pPr>
        <w:pStyle w:val="TOC2"/>
        <w:tabs>
          <w:tab w:val="left" w:pos="965"/>
          <w:tab w:val="right" w:leader="dot" w:pos="9350"/>
        </w:tabs>
        <w:rPr>
          <w:del w:id="855" w:author="Webb Roberts" w:date="2010-03-31T15:31:00Z"/>
          <w:rFonts w:asciiTheme="minorHAnsi" w:eastAsiaTheme="minorEastAsia" w:hAnsiTheme="minorHAnsi" w:cstheme="minorBidi"/>
          <w:noProof/>
          <w:sz w:val="22"/>
          <w:szCs w:val="22"/>
        </w:rPr>
      </w:pPr>
      <w:del w:id="856" w:author="Webb Roberts" w:date="2010-03-31T15:31:00Z">
        <w:r w:rsidDel="00172983">
          <w:rPr>
            <w:noProof/>
          </w:rPr>
          <w:delText>1.4</w:delText>
        </w:r>
        <w:r w:rsidDel="00172983">
          <w:rPr>
            <w:rFonts w:asciiTheme="minorHAnsi" w:eastAsiaTheme="minorEastAsia" w:hAnsiTheme="minorHAnsi" w:cstheme="minorBidi"/>
            <w:noProof/>
            <w:sz w:val="22"/>
            <w:szCs w:val="22"/>
          </w:rPr>
          <w:tab/>
        </w:r>
        <w:r w:rsidDel="00172983">
          <w:rPr>
            <w:noProof/>
          </w:rPr>
          <w:delText>Terminology</w:delText>
        </w:r>
        <w:r w:rsidDel="00172983">
          <w:rPr>
            <w:noProof/>
          </w:rPr>
          <w:tab/>
        </w:r>
        <w:r w:rsidR="00172983" w:rsidDel="00172983">
          <w:rPr>
            <w:noProof/>
          </w:rPr>
          <w:delText>4</w:delText>
        </w:r>
      </w:del>
    </w:p>
    <w:p w:rsidR="008A7368" w:rsidDel="00172983" w:rsidRDefault="008A7368">
      <w:pPr>
        <w:pStyle w:val="TOC3"/>
        <w:tabs>
          <w:tab w:val="left" w:pos="1656"/>
          <w:tab w:val="right" w:leader="dot" w:pos="9350"/>
        </w:tabs>
        <w:rPr>
          <w:del w:id="857" w:author="Webb Roberts" w:date="2010-03-31T15:31:00Z"/>
          <w:rFonts w:asciiTheme="minorHAnsi" w:eastAsiaTheme="minorEastAsia" w:hAnsiTheme="minorHAnsi" w:cstheme="minorBidi"/>
          <w:noProof/>
          <w:sz w:val="22"/>
          <w:szCs w:val="22"/>
        </w:rPr>
      </w:pPr>
      <w:del w:id="858" w:author="Webb Roberts" w:date="2010-03-31T15:31:00Z">
        <w:r w:rsidDel="00172983">
          <w:rPr>
            <w:noProof/>
          </w:rPr>
          <w:delText>1.4.1</w:delText>
        </w:r>
        <w:r w:rsidDel="00172983">
          <w:rPr>
            <w:rFonts w:asciiTheme="minorHAnsi" w:eastAsiaTheme="minorEastAsia" w:hAnsiTheme="minorHAnsi" w:cstheme="minorBidi"/>
            <w:noProof/>
            <w:sz w:val="22"/>
            <w:szCs w:val="22"/>
          </w:rPr>
          <w:tab/>
        </w:r>
        <w:r w:rsidDel="00172983">
          <w:rPr>
            <w:noProof/>
          </w:rPr>
          <w:delText>RFC 2119 Terminology</w:delText>
        </w:r>
        <w:r w:rsidDel="00172983">
          <w:rPr>
            <w:noProof/>
          </w:rPr>
          <w:tab/>
        </w:r>
        <w:r w:rsidR="00172983" w:rsidDel="00172983">
          <w:rPr>
            <w:noProof/>
          </w:rPr>
          <w:delText>4</w:delText>
        </w:r>
      </w:del>
    </w:p>
    <w:p w:rsidR="008A7368" w:rsidDel="00172983" w:rsidRDefault="008A7368">
      <w:pPr>
        <w:pStyle w:val="TOC3"/>
        <w:tabs>
          <w:tab w:val="left" w:pos="1656"/>
          <w:tab w:val="right" w:leader="dot" w:pos="9350"/>
        </w:tabs>
        <w:rPr>
          <w:del w:id="859" w:author="Webb Roberts" w:date="2010-03-31T15:31:00Z"/>
          <w:rFonts w:asciiTheme="minorHAnsi" w:eastAsiaTheme="minorEastAsia" w:hAnsiTheme="minorHAnsi" w:cstheme="minorBidi"/>
          <w:noProof/>
          <w:sz w:val="22"/>
          <w:szCs w:val="22"/>
        </w:rPr>
      </w:pPr>
      <w:del w:id="860" w:author="Webb Roberts" w:date="2010-03-31T15:31:00Z">
        <w:r w:rsidDel="00172983">
          <w:rPr>
            <w:noProof/>
          </w:rPr>
          <w:delText>1.4.2</w:delText>
        </w:r>
        <w:r w:rsidDel="00172983">
          <w:rPr>
            <w:rFonts w:asciiTheme="minorHAnsi" w:eastAsiaTheme="minorEastAsia" w:hAnsiTheme="minorHAnsi" w:cstheme="minorBidi"/>
            <w:noProof/>
            <w:sz w:val="22"/>
            <w:szCs w:val="22"/>
          </w:rPr>
          <w:tab/>
        </w:r>
        <w:r w:rsidDel="00172983">
          <w:rPr>
            <w:noProof/>
          </w:rPr>
          <w:delText>XML Information Set Terminology</w:delText>
        </w:r>
        <w:r w:rsidDel="00172983">
          <w:rPr>
            <w:noProof/>
          </w:rPr>
          <w:tab/>
        </w:r>
        <w:r w:rsidR="00172983" w:rsidDel="00172983">
          <w:rPr>
            <w:noProof/>
          </w:rPr>
          <w:delText>4</w:delText>
        </w:r>
      </w:del>
    </w:p>
    <w:p w:rsidR="008A7368" w:rsidDel="00172983" w:rsidRDefault="008A7368">
      <w:pPr>
        <w:pStyle w:val="TOC3"/>
        <w:tabs>
          <w:tab w:val="left" w:pos="1656"/>
          <w:tab w:val="right" w:leader="dot" w:pos="9350"/>
        </w:tabs>
        <w:rPr>
          <w:del w:id="861" w:author="Webb Roberts" w:date="2010-03-31T15:31:00Z"/>
          <w:rFonts w:asciiTheme="minorHAnsi" w:eastAsiaTheme="minorEastAsia" w:hAnsiTheme="minorHAnsi" w:cstheme="minorBidi"/>
          <w:noProof/>
          <w:sz w:val="22"/>
          <w:szCs w:val="22"/>
        </w:rPr>
      </w:pPr>
      <w:del w:id="862" w:author="Webb Roberts" w:date="2010-03-31T15:31:00Z">
        <w:r w:rsidDel="00172983">
          <w:rPr>
            <w:noProof/>
          </w:rPr>
          <w:delText>1.4.3</w:delText>
        </w:r>
        <w:r w:rsidDel="00172983">
          <w:rPr>
            <w:rFonts w:asciiTheme="minorHAnsi" w:eastAsiaTheme="minorEastAsia" w:hAnsiTheme="minorHAnsi" w:cstheme="minorBidi"/>
            <w:noProof/>
            <w:sz w:val="22"/>
            <w:szCs w:val="22"/>
          </w:rPr>
          <w:tab/>
        </w:r>
        <w:r w:rsidDel="00172983">
          <w:rPr>
            <w:noProof/>
          </w:rPr>
          <w:delText>XML Schema Terminology</w:delText>
        </w:r>
        <w:r w:rsidDel="00172983">
          <w:rPr>
            <w:noProof/>
          </w:rPr>
          <w:tab/>
        </w:r>
        <w:r w:rsidR="00172983" w:rsidDel="00172983">
          <w:rPr>
            <w:noProof/>
          </w:rPr>
          <w:delText>5</w:delText>
        </w:r>
      </w:del>
    </w:p>
    <w:p w:rsidR="008A7368" w:rsidDel="00172983" w:rsidRDefault="008A7368">
      <w:pPr>
        <w:pStyle w:val="TOC3"/>
        <w:tabs>
          <w:tab w:val="left" w:pos="1656"/>
          <w:tab w:val="right" w:leader="dot" w:pos="9350"/>
        </w:tabs>
        <w:rPr>
          <w:del w:id="863" w:author="Webb Roberts" w:date="2010-03-31T15:31:00Z"/>
          <w:rFonts w:asciiTheme="minorHAnsi" w:eastAsiaTheme="minorEastAsia" w:hAnsiTheme="minorHAnsi" w:cstheme="minorBidi"/>
          <w:noProof/>
          <w:sz w:val="22"/>
          <w:szCs w:val="22"/>
        </w:rPr>
      </w:pPr>
      <w:del w:id="864" w:author="Webb Roberts" w:date="2010-03-31T15:31:00Z">
        <w:r w:rsidDel="00172983">
          <w:rPr>
            <w:noProof/>
          </w:rPr>
          <w:delText>1.4.4</w:delText>
        </w:r>
        <w:r w:rsidDel="00172983">
          <w:rPr>
            <w:rFonts w:asciiTheme="minorHAnsi" w:eastAsiaTheme="minorEastAsia" w:hAnsiTheme="minorHAnsi" w:cstheme="minorBidi"/>
            <w:noProof/>
            <w:sz w:val="22"/>
            <w:szCs w:val="22"/>
          </w:rPr>
          <w:tab/>
        </w:r>
        <w:r w:rsidDel="00172983">
          <w:rPr>
            <w:noProof/>
          </w:rPr>
          <w:delText>XML Namespace Terminology</w:delText>
        </w:r>
        <w:r w:rsidDel="00172983">
          <w:rPr>
            <w:noProof/>
          </w:rPr>
          <w:tab/>
        </w:r>
        <w:r w:rsidR="00172983" w:rsidDel="00172983">
          <w:rPr>
            <w:noProof/>
          </w:rPr>
          <w:delText>5</w:delText>
        </w:r>
      </w:del>
    </w:p>
    <w:p w:rsidR="008A7368" w:rsidDel="00172983" w:rsidRDefault="008A7368">
      <w:pPr>
        <w:pStyle w:val="TOC2"/>
        <w:tabs>
          <w:tab w:val="left" w:pos="965"/>
          <w:tab w:val="right" w:leader="dot" w:pos="9350"/>
        </w:tabs>
        <w:rPr>
          <w:del w:id="865" w:author="Webb Roberts" w:date="2010-03-31T15:31:00Z"/>
          <w:rFonts w:asciiTheme="minorHAnsi" w:eastAsiaTheme="minorEastAsia" w:hAnsiTheme="minorHAnsi" w:cstheme="minorBidi"/>
          <w:noProof/>
          <w:sz w:val="22"/>
          <w:szCs w:val="22"/>
        </w:rPr>
      </w:pPr>
      <w:del w:id="866" w:author="Webb Roberts" w:date="2010-03-31T15:31:00Z">
        <w:r w:rsidDel="00172983">
          <w:rPr>
            <w:noProof/>
          </w:rPr>
          <w:delText>1.5</w:delText>
        </w:r>
        <w:r w:rsidDel="00172983">
          <w:rPr>
            <w:rFonts w:asciiTheme="minorHAnsi" w:eastAsiaTheme="minorEastAsia" w:hAnsiTheme="minorHAnsi" w:cstheme="minorBidi"/>
            <w:noProof/>
            <w:sz w:val="22"/>
            <w:szCs w:val="22"/>
          </w:rPr>
          <w:tab/>
        </w:r>
        <w:r w:rsidDel="00172983">
          <w:rPr>
            <w:noProof/>
          </w:rPr>
          <w:delText>Document Organization</w:delText>
        </w:r>
        <w:r w:rsidDel="00172983">
          <w:rPr>
            <w:noProof/>
          </w:rPr>
          <w:tab/>
        </w:r>
        <w:r w:rsidR="00172983" w:rsidDel="00172983">
          <w:rPr>
            <w:noProof/>
          </w:rPr>
          <w:delText>5</w:delText>
        </w:r>
      </w:del>
    </w:p>
    <w:p w:rsidR="008A7368" w:rsidDel="00172983" w:rsidRDefault="008A7368">
      <w:pPr>
        <w:pStyle w:val="TOC1"/>
        <w:tabs>
          <w:tab w:val="right" w:leader="dot" w:pos="9350"/>
        </w:tabs>
        <w:rPr>
          <w:del w:id="867" w:author="Webb Roberts" w:date="2010-03-31T15:31:00Z"/>
          <w:rFonts w:asciiTheme="minorHAnsi" w:eastAsiaTheme="minorEastAsia" w:hAnsiTheme="minorHAnsi" w:cstheme="minorBidi"/>
          <w:noProof/>
          <w:sz w:val="22"/>
          <w:szCs w:val="22"/>
        </w:rPr>
      </w:pPr>
      <w:del w:id="868" w:author="Webb Roberts" w:date="2010-03-31T15:31:00Z">
        <w:r w:rsidDel="00172983">
          <w:rPr>
            <w:noProof/>
          </w:rPr>
          <w:delText>2</w:delText>
        </w:r>
        <w:r w:rsidDel="00172983">
          <w:rPr>
            <w:rFonts w:asciiTheme="minorHAnsi" w:eastAsiaTheme="minorEastAsia" w:hAnsiTheme="minorHAnsi" w:cstheme="minorBidi"/>
            <w:noProof/>
            <w:sz w:val="22"/>
            <w:szCs w:val="22"/>
          </w:rPr>
          <w:tab/>
        </w:r>
        <w:r w:rsidDel="00172983">
          <w:rPr>
            <w:noProof/>
          </w:rPr>
          <w:delText>C2 Core Conformance</w:delText>
        </w:r>
        <w:r w:rsidDel="00172983">
          <w:rPr>
            <w:noProof/>
          </w:rPr>
          <w:tab/>
        </w:r>
        <w:r w:rsidR="00172983" w:rsidDel="00172983">
          <w:rPr>
            <w:noProof/>
          </w:rPr>
          <w:delText>6</w:delText>
        </w:r>
      </w:del>
    </w:p>
    <w:p w:rsidR="008A7368" w:rsidDel="00172983" w:rsidRDefault="008A7368">
      <w:pPr>
        <w:pStyle w:val="TOC2"/>
        <w:tabs>
          <w:tab w:val="left" w:pos="965"/>
          <w:tab w:val="right" w:leader="dot" w:pos="9350"/>
        </w:tabs>
        <w:rPr>
          <w:del w:id="869" w:author="Webb Roberts" w:date="2010-03-31T15:31:00Z"/>
          <w:rFonts w:asciiTheme="minorHAnsi" w:eastAsiaTheme="minorEastAsia" w:hAnsiTheme="minorHAnsi" w:cstheme="minorBidi"/>
          <w:noProof/>
          <w:sz w:val="22"/>
          <w:szCs w:val="22"/>
        </w:rPr>
      </w:pPr>
      <w:del w:id="870" w:author="Webb Roberts" w:date="2010-03-31T15:31:00Z">
        <w:r w:rsidDel="00172983">
          <w:rPr>
            <w:noProof/>
          </w:rPr>
          <w:delText>2.1</w:delText>
        </w:r>
        <w:r w:rsidDel="00172983">
          <w:rPr>
            <w:rFonts w:asciiTheme="minorHAnsi" w:eastAsiaTheme="minorEastAsia" w:hAnsiTheme="minorHAnsi" w:cstheme="minorBidi"/>
            <w:noProof/>
            <w:sz w:val="22"/>
            <w:szCs w:val="22"/>
          </w:rPr>
          <w:tab/>
        </w:r>
        <w:r w:rsidDel="00172983">
          <w:rPr>
            <w:noProof/>
          </w:rPr>
          <w:delText>Conformance Targets Overview</w:delText>
        </w:r>
        <w:r w:rsidDel="00172983">
          <w:rPr>
            <w:noProof/>
          </w:rPr>
          <w:tab/>
        </w:r>
        <w:r w:rsidR="00172983" w:rsidDel="00172983">
          <w:rPr>
            <w:noProof/>
          </w:rPr>
          <w:delText>7</w:delText>
        </w:r>
      </w:del>
    </w:p>
    <w:p w:rsidR="008A7368" w:rsidDel="00172983" w:rsidRDefault="008A7368">
      <w:pPr>
        <w:pStyle w:val="TOC2"/>
        <w:tabs>
          <w:tab w:val="left" w:pos="965"/>
          <w:tab w:val="right" w:leader="dot" w:pos="9350"/>
        </w:tabs>
        <w:rPr>
          <w:del w:id="871" w:author="Webb Roberts" w:date="2010-03-31T15:31:00Z"/>
          <w:rFonts w:asciiTheme="minorHAnsi" w:eastAsiaTheme="minorEastAsia" w:hAnsiTheme="minorHAnsi" w:cstheme="minorBidi"/>
          <w:noProof/>
          <w:sz w:val="22"/>
          <w:szCs w:val="22"/>
        </w:rPr>
      </w:pPr>
      <w:del w:id="872" w:author="Webb Roberts" w:date="2010-03-31T15:31:00Z">
        <w:r w:rsidDel="00172983">
          <w:rPr>
            <w:noProof/>
          </w:rPr>
          <w:delText>2.2</w:delText>
        </w:r>
        <w:r w:rsidDel="00172983">
          <w:rPr>
            <w:rFonts w:asciiTheme="minorHAnsi" w:eastAsiaTheme="minorEastAsia" w:hAnsiTheme="minorHAnsi" w:cstheme="minorBidi"/>
            <w:noProof/>
            <w:sz w:val="22"/>
            <w:szCs w:val="22"/>
          </w:rPr>
          <w:tab/>
        </w:r>
        <w:r w:rsidDel="00172983">
          <w:rPr>
            <w:noProof/>
          </w:rPr>
          <w:delText>Reference Schemas</w:delText>
        </w:r>
        <w:r w:rsidDel="00172983">
          <w:rPr>
            <w:noProof/>
          </w:rPr>
          <w:tab/>
        </w:r>
        <w:r w:rsidR="00172983" w:rsidDel="00172983">
          <w:rPr>
            <w:noProof/>
          </w:rPr>
          <w:delText>7</w:delText>
        </w:r>
      </w:del>
    </w:p>
    <w:p w:rsidR="008A7368" w:rsidDel="00172983" w:rsidRDefault="008A7368">
      <w:pPr>
        <w:pStyle w:val="TOC2"/>
        <w:tabs>
          <w:tab w:val="left" w:pos="965"/>
          <w:tab w:val="right" w:leader="dot" w:pos="9350"/>
        </w:tabs>
        <w:rPr>
          <w:del w:id="873" w:author="Webb Roberts" w:date="2010-03-31T15:31:00Z"/>
          <w:rFonts w:asciiTheme="minorHAnsi" w:eastAsiaTheme="minorEastAsia" w:hAnsiTheme="minorHAnsi" w:cstheme="minorBidi"/>
          <w:noProof/>
          <w:sz w:val="22"/>
          <w:szCs w:val="22"/>
        </w:rPr>
      </w:pPr>
      <w:del w:id="874" w:author="Webb Roberts" w:date="2010-03-31T15:31:00Z">
        <w:r w:rsidDel="00172983">
          <w:rPr>
            <w:noProof/>
          </w:rPr>
          <w:delText>2.3</w:delText>
        </w:r>
        <w:r w:rsidDel="00172983">
          <w:rPr>
            <w:rFonts w:asciiTheme="minorHAnsi" w:eastAsiaTheme="minorEastAsia" w:hAnsiTheme="minorHAnsi" w:cstheme="minorBidi"/>
            <w:noProof/>
            <w:sz w:val="22"/>
            <w:szCs w:val="22"/>
          </w:rPr>
          <w:tab/>
        </w:r>
        <w:r w:rsidDel="00172983">
          <w:rPr>
            <w:noProof/>
          </w:rPr>
          <w:delText>IES Subset Schemas</w:delText>
        </w:r>
        <w:r w:rsidDel="00172983">
          <w:rPr>
            <w:noProof/>
          </w:rPr>
          <w:tab/>
        </w:r>
        <w:r w:rsidR="00172983" w:rsidDel="00172983">
          <w:rPr>
            <w:noProof/>
          </w:rPr>
          <w:delText>8</w:delText>
        </w:r>
      </w:del>
    </w:p>
    <w:p w:rsidR="008A7368" w:rsidDel="00172983" w:rsidRDefault="008A7368">
      <w:pPr>
        <w:pStyle w:val="TOC2"/>
        <w:tabs>
          <w:tab w:val="left" w:pos="965"/>
          <w:tab w:val="right" w:leader="dot" w:pos="9350"/>
        </w:tabs>
        <w:rPr>
          <w:del w:id="875" w:author="Webb Roberts" w:date="2010-03-31T15:31:00Z"/>
          <w:rFonts w:asciiTheme="minorHAnsi" w:eastAsiaTheme="minorEastAsia" w:hAnsiTheme="minorHAnsi" w:cstheme="minorBidi"/>
          <w:noProof/>
          <w:sz w:val="22"/>
          <w:szCs w:val="22"/>
        </w:rPr>
      </w:pPr>
      <w:del w:id="876" w:author="Webb Roberts" w:date="2010-03-31T15:31:00Z">
        <w:r w:rsidDel="00172983">
          <w:rPr>
            <w:noProof/>
          </w:rPr>
          <w:delText>2.4</w:delText>
        </w:r>
        <w:r w:rsidDel="00172983">
          <w:rPr>
            <w:rFonts w:asciiTheme="minorHAnsi" w:eastAsiaTheme="minorEastAsia" w:hAnsiTheme="minorHAnsi" w:cstheme="minorBidi"/>
            <w:noProof/>
            <w:sz w:val="22"/>
            <w:szCs w:val="22"/>
          </w:rPr>
          <w:tab/>
        </w:r>
        <w:r w:rsidDel="00172983">
          <w:rPr>
            <w:noProof/>
          </w:rPr>
          <w:delText>IES Extension Schemas and Exchange Schemas</w:delText>
        </w:r>
        <w:r w:rsidDel="00172983">
          <w:rPr>
            <w:noProof/>
          </w:rPr>
          <w:tab/>
        </w:r>
        <w:r w:rsidR="00172983" w:rsidDel="00172983">
          <w:rPr>
            <w:noProof/>
          </w:rPr>
          <w:delText>9</w:delText>
        </w:r>
      </w:del>
    </w:p>
    <w:p w:rsidR="008A7368" w:rsidDel="00172983" w:rsidRDefault="008A7368">
      <w:pPr>
        <w:pStyle w:val="TOC2"/>
        <w:tabs>
          <w:tab w:val="left" w:pos="965"/>
          <w:tab w:val="right" w:leader="dot" w:pos="9350"/>
        </w:tabs>
        <w:rPr>
          <w:del w:id="877" w:author="Webb Roberts" w:date="2010-03-31T15:31:00Z"/>
          <w:rFonts w:asciiTheme="minorHAnsi" w:eastAsiaTheme="minorEastAsia" w:hAnsiTheme="minorHAnsi" w:cstheme="minorBidi"/>
          <w:noProof/>
          <w:sz w:val="22"/>
          <w:szCs w:val="22"/>
        </w:rPr>
      </w:pPr>
      <w:del w:id="878" w:author="Webb Roberts" w:date="2010-03-31T15:31:00Z">
        <w:r w:rsidDel="00172983">
          <w:rPr>
            <w:noProof/>
          </w:rPr>
          <w:delText>2.5</w:delText>
        </w:r>
        <w:r w:rsidDel="00172983">
          <w:rPr>
            <w:rFonts w:asciiTheme="minorHAnsi" w:eastAsiaTheme="minorEastAsia" w:hAnsiTheme="minorHAnsi" w:cstheme="minorBidi"/>
            <w:noProof/>
            <w:sz w:val="22"/>
            <w:szCs w:val="22"/>
          </w:rPr>
          <w:tab/>
        </w:r>
        <w:r w:rsidDel="00172983">
          <w:rPr>
            <w:noProof/>
          </w:rPr>
          <w:delText>C2 Core-Conformant XML Documents and Elements</w:delText>
        </w:r>
        <w:r w:rsidDel="00172983">
          <w:rPr>
            <w:noProof/>
          </w:rPr>
          <w:tab/>
        </w:r>
        <w:r w:rsidR="00172983" w:rsidDel="00172983">
          <w:rPr>
            <w:noProof/>
          </w:rPr>
          <w:delText>11</w:delText>
        </w:r>
      </w:del>
    </w:p>
    <w:p w:rsidR="008A7368" w:rsidDel="00172983" w:rsidRDefault="008A7368">
      <w:pPr>
        <w:pStyle w:val="TOC1"/>
        <w:tabs>
          <w:tab w:val="right" w:leader="dot" w:pos="9350"/>
        </w:tabs>
        <w:rPr>
          <w:del w:id="879" w:author="Webb Roberts" w:date="2010-03-31T15:31:00Z"/>
          <w:rFonts w:asciiTheme="minorHAnsi" w:eastAsiaTheme="minorEastAsia" w:hAnsiTheme="minorHAnsi" w:cstheme="minorBidi"/>
          <w:noProof/>
          <w:sz w:val="22"/>
          <w:szCs w:val="22"/>
        </w:rPr>
      </w:pPr>
      <w:del w:id="880" w:author="Webb Roberts" w:date="2010-03-31T15:31:00Z">
        <w:r w:rsidDel="00172983">
          <w:rPr>
            <w:noProof/>
          </w:rPr>
          <w:delText>3</w:delText>
        </w:r>
        <w:r w:rsidDel="00172983">
          <w:rPr>
            <w:rFonts w:asciiTheme="minorHAnsi" w:eastAsiaTheme="minorEastAsia" w:hAnsiTheme="minorHAnsi" w:cstheme="minorBidi"/>
            <w:noProof/>
            <w:sz w:val="22"/>
            <w:szCs w:val="22"/>
          </w:rPr>
          <w:tab/>
        </w:r>
        <w:r w:rsidDel="00172983">
          <w:rPr>
            <w:noProof/>
          </w:rPr>
          <w:delText>The C2 Core Model</w:delText>
        </w:r>
        <w:r w:rsidDel="00172983">
          <w:rPr>
            <w:noProof/>
          </w:rPr>
          <w:tab/>
        </w:r>
        <w:r w:rsidR="00172983" w:rsidDel="00172983">
          <w:rPr>
            <w:noProof/>
          </w:rPr>
          <w:delText>12</w:delText>
        </w:r>
      </w:del>
    </w:p>
    <w:p w:rsidR="008A7368" w:rsidDel="00172983" w:rsidRDefault="008A7368">
      <w:pPr>
        <w:pStyle w:val="TOC2"/>
        <w:tabs>
          <w:tab w:val="left" w:pos="965"/>
          <w:tab w:val="right" w:leader="dot" w:pos="9350"/>
        </w:tabs>
        <w:rPr>
          <w:del w:id="881" w:author="Webb Roberts" w:date="2010-03-31T15:31:00Z"/>
          <w:rFonts w:asciiTheme="minorHAnsi" w:eastAsiaTheme="minorEastAsia" w:hAnsiTheme="minorHAnsi" w:cstheme="minorBidi"/>
          <w:noProof/>
          <w:sz w:val="22"/>
          <w:szCs w:val="22"/>
        </w:rPr>
      </w:pPr>
      <w:del w:id="882" w:author="Webb Roberts" w:date="2010-03-31T15:31:00Z">
        <w:r w:rsidDel="00172983">
          <w:rPr>
            <w:noProof/>
          </w:rPr>
          <w:delText>3.1</w:delText>
        </w:r>
        <w:r w:rsidDel="00172983">
          <w:rPr>
            <w:rFonts w:asciiTheme="minorHAnsi" w:eastAsiaTheme="minorEastAsia" w:hAnsiTheme="minorHAnsi" w:cstheme="minorBidi"/>
            <w:noProof/>
            <w:sz w:val="22"/>
            <w:szCs w:val="22"/>
          </w:rPr>
          <w:tab/>
        </w:r>
        <w:r w:rsidDel="00172983">
          <w:rPr>
            <w:noProof/>
          </w:rPr>
          <w:delText>C2 Core and the RDF Model</w:delText>
        </w:r>
        <w:r w:rsidDel="00172983">
          <w:rPr>
            <w:noProof/>
          </w:rPr>
          <w:tab/>
        </w:r>
        <w:r w:rsidR="00172983" w:rsidDel="00172983">
          <w:rPr>
            <w:noProof/>
          </w:rPr>
          <w:delText>13</w:delText>
        </w:r>
      </w:del>
    </w:p>
    <w:p w:rsidR="008A7368" w:rsidDel="00172983" w:rsidRDefault="008A7368">
      <w:pPr>
        <w:pStyle w:val="TOC2"/>
        <w:tabs>
          <w:tab w:val="left" w:pos="965"/>
          <w:tab w:val="right" w:leader="dot" w:pos="9350"/>
        </w:tabs>
        <w:rPr>
          <w:del w:id="883" w:author="Webb Roberts" w:date="2010-03-31T15:31:00Z"/>
          <w:rFonts w:asciiTheme="minorHAnsi" w:eastAsiaTheme="minorEastAsia" w:hAnsiTheme="minorHAnsi" w:cstheme="minorBidi"/>
          <w:noProof/>
          <w:sz w:val="22"/>
          <w:szCs w:val="22"/>
        </w:rPr>
      </w:pPr>
      <w:del w:id="884" w:author="Webb Roberts" w:date="2010-03-31T15:31:00Z">
        <w:r w:rsidDel="00172983">
          <w:rPr>
            <w:noProof/>
          </w:rPr>
          <w:delText>3.2</w:delText>
        </w:r>
        <w:r w:rsidDel="00172983">
          <w:rPr>
            <w:rFonts w:asciiTheme="minorHAnsi" w:eastAsiaTheme="minorEastAsia" w:hAnsiTheme="minorHAnsi" w:cstheme="minorBidi"/>
            <w:noProof/>
            <w:sz w:val="22"/>
            <w:szCs w:val="22"/>
          </w:rPr>
          <w:tab/>
        </w:r>
        <w:r w:rsidDel="00172983">
          <w:rPr>
            <w:noProof/>
          </w:rPr>
          <w:delText>C2 Core Properties</w:delText>
        </w:r>
        <w:r w:rsidDel="00172983">
          <w:rPr>
            <w:noProof/>
          </w:rPr>
          <w:tab/>
        </w:r>
        <w:r w:rsidR="00172983" w:rsidDel="00172983">
          <w:rPr>
            <w:noProof/>
          </w:rPr>
          <w:delText>15</w:delText>
        </w:r>
      </w:del>
    </w:p>
    <w:p w:rsidR="008A7368" w:rsidDel="00172983" w:rsidRDefault="008A7368">
      <w:pPr>
        <w:pStyle w:val="TOC2"/>
        <w:tabs>
          <w:tab w:val="left" w:pos="965"/>
          <w:tab w:val="right" w:leader="dot" w:pos="9350"/>
        </w:tabs>
        <w:rPr>
          <w:del w:id="885" w:author="Webb Roberts" w:date="2010-03-31T15:31:00Z"/>
          <w:rFonts w:asciiTheme="minorHAnsi" w:eastAsiaTheme="minorEastAsia" w:hAnsiTheme="minorHAnsi" w:cstheme="minorBidi"/>
          <w:noProof/>
          <w:sz w:val="22"/>
          <w:szCs w:val="22"/>
        </w:rPr>
      </w:pPr>
      <w:del w:id="886" w:author="Webb Roberts" w:date="2010-03-31T15:31:00Z">
        <w:r w:rsidDel="00172983">
          <w:rPr>
            <w:noProof/>
          </w:rPr>
          <w:delText>3.3</w:delText>
        </w:r>
        <w:r w:rsidDel="00172983">
          <w:rPr>
            <w:rFonts w:asciiTheme="minorHAnsi" w:eastAsiaTheme="minorEastAsia" w:hAnsiTheme="minorHAnsi" w:cstheme="minorBidi"/>
            <w:noProof/>
            <w:sz w:val="22"/>
            <w:szCs w:val="22"/>
          </w:rPr>
          <w:tab/>
        </w:r>
        <w:r w:rsidDel="00172983">
          <w:rPr>
            <w:noProof/>
          </w:rPr>
          <w:delText>Unique Identification of Data Objects</w:delText>
        </w:r>
        <w:r w:rsidDel="00172983">
          <w:rPr>
            <w:noProof/>
          </w:rPr>
          <w:tab/>
        </w:r>
        <w:r w:rsidR="00172983" w:rsidDel="00172983">
          <w:rPr>
            <w:noProof/>
          </w:rPr>
          <w:delText>15</w:delText>
        </w:r>
      </w:del>
    </w:p>
    <w:p w:rsidR="008A7368" w:rsidDel="00172983" w:rsidRDefault="008A7368">
      <w:pPr>
        <w:pStyle w:val="TOC2"/>
        <w:tabs>
          <w:tab w:val="left" w:pos="965"/>
          <w:tab w:val="right" w:leader="dot" w:pos="9350"/>
        </w:tabs>
        <w:rPr>
          <w:del w:id="887" w:author="Webb Roberts" w:date="2010-03-31T15:31:00Z"/>
          <w:rFonts w:asciiTheme="minorHAnsi" w:eastAsiaTheme="minorEastAsia" w:hAnsiTheme="minorHAnsi" w:cstheme="minorBidi"/>
          <w:noProof/>
          <w:sz w:val="22"/>
          <w:szCs w:val="22"/>
        </w:rPr>
      </w:pPr>
      <w:del w:id="888" w:author="Webb Roberts" w:date="2010-03-31T15:31:00Z">
        <w:r w:rsidDel="00172983">
          <w:rPr>
            <w:noProof/>
          </w:rPr>
          <w:delText>3.4</w:delText>
        </w:r>
        <w:r w:rsidDel="00172983">
          <w:rPr>
            <w:rFonts w:asciiTheme="minorHAnsi" w:eastAsiaTheme="minorEastAsia" w:hAnsiTheme="minorHAnsi" w:cstheme="minorBidi"/>
            <w:noProof/>
            <w:sz w:val="22"/>
            <w:szCs w:val="22"/>
          </w:rPr>
          <w:tab/>
        </w:r>
        <w:r w:rsidDel="00172983">
          <w:rPr>
            <w:noProof/>
          </w:rPr>
          <w:delText>C2 Core Data Model Is Explicit, Not Implicit</w:delText>
        </w:r>
        <w:r w:rsidDel="00172983">
          <w:rPr>
            <w:noProof/>
          </w:rPr>
          <w:tab/>
        </w:r>
        <w:r w:rsidR="00172983" w:rsidDel="00172983">
          <w:rPr>
            <w:noProof/>
          </w:rPr>
          <w:delText>16</w:delText>
        </w:r>
      </w:del>
    </w:p>
    <w:p w:rsidR="008A7368" w:rsidDel="00172983" w:rsidRDefault="008A7368">
      <w:pPr>
        <w:pStyle w:val="TOC2"/>
        <w:tabs>
          <w:tab w:val="left" w:pos="965"/>
          <w:tab w:val="right" w:leader="dot" w:pos="9350"/>
        </w:tabs>
        <w:rPr>
          <w:del w:id="889" w:author="Webb Roberts" w:date="2010-03-31T15:31:00Z"/>
          <w:rFonts w:asciiTheme="minorHAnsi" w:eastAsiaTheme="minorEastAsia" w:hAnsiTheme="minorHAnsi" w:cstheme="minorBidi"/>
          <w:noProof/>
          <w:sz w:val="22"/>
          <w:szCs w:val="22"/>
        </w:rPr>
      </w:pPr>
      <w:del w:id="890" w:author="Webb Roberts" w:date="2010-03-31T15:31:00Z">
        <w:r w:rsidDel="00172983">
          <w:rPr>
            <w:noProof/>
          </w:rPr>
          <w:delText>3.5</w:delText>
        </w:r>
        <w:r w:rsidDel="00172983">
          <w:rPr>
            <w:rFonts w:asciiTheme="minorHAnsi" w:eastAsiaTheme="minorEastAsia" w:hAnsiTheme="minorHAnsi" w:cstheme="minorBidi"/>
            <w:noProof/>
            <w:sz w:val="22"/>
            <w:szCs w:val="22"/>
          </w:rPr>
          <w:tab/>
        </w:r>
        <w:r w:rsidDel="00172983">
          <w:rPr>
            <w:noProof/>
          </w:rPr>
          <w:delText>C2 Core Model Implementation in XML Schema</w:delText>
        </w:r>
        <w:r w:rsidDel="00172983">
          <w:rPr>
            <w:noProof/>
          </w:rPr>
          <w:tab/>
        </w:r>
        <w:r w:rsidR="00172983" w:rsidDel="00172983">
          <w:rPr>
            <w:noProof/>
          </w:rPr>
          <w:delText>16</w:delText>
        </w:r>
      </w:del>
    </w:p>
    <w:p w:rsidR="008A7368" w:rsidDel="00172983" w:rsidRDefault="008A7368">
      <w:pPr>
        <w:pStyle w:val="TOC1"/>
        <w:tabs>
          <w:tab w:val="right" w:leader="dot" w:pos="9350"/>
        </w:tabs>
        <w:rPr>
          <w:del w:id="891" w:author="Webb Roberts" w:date="2010-03-31T15:31:00Z"/>
          <w:rFonts w:asciiTheme="minorHAnsi" w:eastAsiaTheme="minorEastAsia" w:hAnsiTheme="minorHAnsi" w:cstheme="minorBidi"/>
          <w:noProof/>
          <w:sz w:val="22"/>
          <w:szCs w:val="22"/>
        </w:rPr>
      </w:pPr>
      <w:del w:id="892" w:author="Webb Roberts" w:date="2010-03-31T15:31:00Z">
        <w:r w:rsidDel="00172983">
          <w:rPr>
            <w:noProof/>
          </w:rPr>
          <w:delText>4</w:delText>
        </w:r>
        <w:r w:rsidDel="00172983">
          <w:rPr>
            <w:rFonts w:asciiTheme="minorHAnsi" w:eastAsiaTheme="minorEastAsia" w:hAnsiTheme="minorHAnsi" w:cstheme="minorBidi"/>
            <w:noProof/>
            <w:sz w:val="22"/>
            <w:szCs w:val="22"/>
          </w:rPr>
          <w:tab/>
        </w:r>
        <w:r w:rsidDel="00172983">
          <w:rPr>
            <w:noProof/>
          </w:rPr>
          <w:delText>Guiding Principles</w:delText>
        </w:r>
        <w:r w:rsidDel="00172983">
          <w:rPr>
            <w:noProof/>
          </w:rPr>
          <w:tab/>
        </w:r>
        <w:r w:rsidR="00172983" w:rsidDel="00172983">
          <w:rPr>
            <w:noProof/>
          </w:rPr>
          <w:delText>18</w:delText>
        </w:r>
      </w:del>
    </w:p>
    <w:p w:rsidR="008A7368" w:rsidDel="00172983" w:rsidRDefault="008A7368">
      <w:pPr>
        <w:pStyle w:val="TOC2"/>
        <w:tabs>
          <w:tab w:val="left" w:pos="965"/>
          <w:tab w:val="right" w:leader="dot" w:pos="9350"/>
        </w:tabs>
        <w:rPr>
          <w:del w:id="893" w:author="Webb Roberts" w:date="2010-03-31T15:31:00Z"/>
          <w:rFonts w:asciiTheme="minorHAnsi" w:eastAsiaTheme="minorEastAsia" w:hAnsiTheme="minorHAnsi" w:cstheme="minorBidi"/>
          <w:noProof/>
          <w:sz w:val="22"/>
          <w:szCs w:val="22"/>
        </w:rPr>
      </w:pPr>
      <w:del w:id="894" w:author="Webb Roberts" w:date="2010-03-31T15:31:00Z">
        <w:r w:rsidDel="00172983">
          <w:rPr>
            <w:noProof/>
          </w:rPr>
          <w:delText>4.1</w:delText>
        </w:r>
        <w:r w:rsidDel="00172983">
          <w:rPr>
            <w:rFonts w:asciiTheme="minorHAnsi" w:eastAsiaTheme="minorEastAsia" w:hAnsiTheme="minorHAnsi" w:cstheme="minorBidi"/>
            <w:noProof/>
            <w:sz w:val="22"/>
            <w:szCs w:val="22"/>
          </w:rPr>
          <w:tab/>
        </w:r>
        <w:r w:rsidDel="00172983">
          <w:rPr>
            <w:noProof/>
          </w:rPr>
          <w:delText>Specification Guidelines</w:delText>
        </w:r>
        <w:r w:rsidDel="00172983">
          <w:rPr>
            <w:noProof/>
          </w:rPr>
          <w:tab/>
        </w:r>
        <w:r w:rsidR="00172983" w:rsidDel="00172983">
          <w:rPr>
            <w:noProof/>
          </w:rPr>
          <w:delText>18</w:delText>
        </w:r>
      </w:del>
    </w:p>
    <w:p w:rsidR="008A7368" w:rsidDel="00172983" w:rsidRDefault="008A7368">
      <w:pPr>
        <w:pStyle w:val="TOC3"/>
        <w:tabs>
          <w:tab w:val="left" w:pos="1656"/>
          <w:tab w:val="right" w:leader="dot" w:pos="9350"/>
        </w:tabs>
        <w:rPr>
          <w:del w:id="895" w:author="Webb Roberts" w:date="2010-03-31T15:31:00Z"/>
          <w:rFonts w:asciiTheme="minorHAnsi" w:eastAsiaTheme="minorEastAsia" w:hAnsiTheme="minorHAnsi" w:cstheme="minorBidi"/>
          <w:noProof/>
          <w:sz w:val="22"/>
          <w:szCs w:val="22"/>
        </w:rPr>
      </w:pPr>
      <w:del w:id="896" w:author="Webb Roberts" w:date="2010-03-31T15:31:00Z">
        <w:r w:rsidDel="00172983">
          <w:rPr>
            <w:noProof/>
          </w:rPr>
          <w:delText>4.1.1</w:delText>
        </w:r>
        <w:r w:rsidDel="00172983">
          <w:rPr>
            <w:rFonts w:asciiTheme="minorHAnsi" w:eastAsiaTheme="minorEastAsia" w:hAnsiTheme="minorHAnsi" w:cstheme="minorBidi"/>
            <w:noProof/>
            <w:sz w:val="22"/>
            <w:szCs w:val="22"/>
          </w:rPr>
          <w:tab/>
        </w:r>
        <w:r w:rsidDel="00172983">
          <w:rPr>
            <w:noProof/>
          </w:rPr>
          <w:delText>Keep Specification to a Minimum</w:delText>
        </w:r>
        <w:r w:rsidDel="00172983">
          <w:rPr>
            <w:noProof/>
          </w:rPr>
          <w:tab/>
        </w:r>
        <w:r w:rsidR="00172983" w:rsidDel="00172983">
          <w:rPr>
            <w:noProof/>
          </w:rPr>
          <w:delText>18</w:delText>
        </w:r>
      </w:del>
    </w:p>
    <w:p w:rsidR="008A7368" w:rsidDel="00172983" w:rsidRDefault="008A7368">
      <w:pPr>
        <w:pStyle w:val="TOC3"/>
        <w:tabs>
          <w:tab w:val="left" w:pos="1656"/>
          <w:tab w:val="right" w:leader="dot" w:pos="9350"/>
        </w:tabs>
        <w:rPr>
          <w:del w:id="897" w:author="Webb Roberts" w:date="2010-03-31T15:31:00Z"/>
          <w:rFonts w:asciiTheme="minorHAnsi" w:eastAsiaTheme="minorEastAsia" w:hAnsiTheme="minorHAnsi" w:cstheme="minorBidi"/>
          <w:noProof/>
          <w:sz w:val="22"/>
          <w:szCs w:val="22"/>
        </w:rPr>
      </w:pPr>
      <w:del w:id="898" w:author="Webb Roberts" w:date="2010-03-31T15:31:00Z">
        <w:r w:rsidDel="00172983">
          <w:rPr>
            <w:noProof/>
          </w:rPr>
          <w:delText>4.1.2</w:delText>
        </w:r>
        <w:r w:rsidDel="00172983">
          <w:rPr>
            <w:rFonts w:asciiTheme="minorHAnsi" w:eastAsiaTheme="minorEastAsia" w:hAnsiTheme="minorHAnsi" w:cstheme="minorBidi"/>
            <w:noProof/>
            <w:sz w:val="22"/>
            <w:szCs w:val="22"/>
          </w:rPr>
          <w:tab/>
        </w:r>
        <w:r w:rsidDel="00172983">
          <w:rPr>
            <w:noProof/>
          </w:rPr>
          <w:delText>Focus on Rules for Schemas</w:delText>
        </w:r>
        <w:r w:rsidDel="00172983">
          <w:rPr>
            <w:noProof/>
          </w:rPr>
          <w:tab/>
        </w:r>
      </w:del>
      <w:del w:id="899" w:author="Webb Roberts" w:date="2010-03-31T15:30:00Z">
        <w:r w:rsidDel="00172983">
          <w:rPr>
            <w:noProof/>
          </w:rPr>
          <w:delText>18</w:delText>
        </w:r>
      </w:del>
    </w:p>
    <w:p w:rsidR="008A7368" w:rsidDel="00172983" w:rsidRDefault="008A7368">
      <w:pPr>
        <w:pStyle w:val="TOC3"/>
        <w:tabs>
          <w:tab w:val="left" w:pos="1656"/>
          <w:tab w:val="right" w:leader="dot" w:pos="9350"/>
        </w:tabs>
        <w:rPr>
          <w:del w:id="900" w:author="Webb Roberts" w:date="2010-03-31T15:31:00Z"/>
          <w:rFonts w:asciiTheme="minorHAnsi" w:eastAsiaTheme="minorEastAsia" w:hAnsiTheme="minorHAnsi" w:cstheme="minorBidi"/>
          <w:noProof/>
          <w:sz w:val="22"/>
          <w:szCs w:val="22"/>
        </w:rPr>
      </w:pPr>
      <w:del w:id="901" w:author="Webb Roberts" w:date="2010-03-31T15:31:00Z">
        <w:r w:rsidDel="00172983">
          <w:rPr>
            <w:noProof/>
          </w:rPr>
          <w:delText>4.1.3</w:delText>
        </w:r>
        <w:r w:rsidDel="00172983">
          <w:rPr>
            <w:rFonts w:asciiTheme="minorHAnsi" w:eastAsiaTheme="minorEastAsia" w:hAnsiTheme="minorHAnsi" w:cstheme="minorBidi"/>
            <w:noProof/>
            <w:sz w:val="22"/>
            <w:szCs w:val="22"/>
          </w:rPr>
          <w:tab/>
        </w:r>
        <w:r w:rsidDel="00172983">
          <w:rPr>
            <w:noProof/>
          </w:rPr>
          <w:delText>Use Specific, Concise Rules</w:delText>
        </w:r>
        <w:r w:rsidDel="00172983">
          <w:rPr>
            <w:noProof/>
          </w:rPr>
          <w:tab/>
        </w:r>
        <w:r w:rsidR="00172983" w:rsidDel="00172983">
          <w:rPr>
            <w:noProof/>
          </w:rPr>
          <w:delText>19</w:delText>
        </w:r>
      </w:del>
    </w:p>
    <w:p w:rsidR="008A7368" w:rsidDel="00172983" w:rsidRDefault="008A7368">
      <w:pPr>
        <w:pStyle w:val="TOC2"/>
        <w:tabs>
          <w:tab w:val="left" w:pos="965"/>
          <w:tab w:val="right" w:leader="dot" w:pos="9350"/>
        </w:tabs>
        <w:rPr>
          <w:del w:id="902" w:author="Webb Roberts" w:date="2010-03-31T15:31:00Z"/>
          <w:rFonts w:asciiTheme="minorHAnsi" w:eastAsiaTheme="minorEastAsia" w:hAnsiTheme="minorHAnsi" w:cstheme="minorBidi"/>
          <w:noProof/>
          <w:sz w:val="22"/>
          <w:szCs w:val="22"/>
        </w:rPr>
      </w:pPr>
      <w:del w:id="903" w:author="Webb Roberts" w:date="2010-03-31T15:31:00Z">
        <w:r w:rsidDel="00172983">
          <w:rPr>
            <w:noProof/>
          </w:rPr>
          <w:delText>4.2</w:delText>
        </w:r>
        <w:r w:rsidDel="00172983">
          <w:rPr>
            <w:rFonts w:asciiTheme="minorHAnsi" w:eastAsiaTheme="minorEastAsia" w:hAnsiTheme="minorHAnsi" w:cstheme="minorBidi"/>
            <w:noProof/>
            <w:sz w:val="22"/>
            <w:szCs w:val="22"/>
          </w:rPr>
          <w:tab/>
        </w:r>
        <w:r w:rsidDel="00172983">
          <w:rPr>
            <w:noProof/>
          </w:rPr>
          <w:delText>XML Schema Design Guidelines</w:delText>
        </w:r>
        <w:r w:rsidDel="00172983">
          <w:rPr>
            <w:noProof/>
          </w:rPr>
          <w:tab/>
        </w:r>
        <w:r w:rsidR="00172983" w:rsidDel="00172983">
          <w:rPr>
            <w:noProof/>
          </w:rPr>
          <w:delText>19</w:delText>
        </w:r>
      </w:del>
    </w:p>
    <w:p w:rsidR="008A7368" w:rsidDel="00172983" w:rsidRDefault="008A7368">
      <w:pPr>
        <w:pStyle w:val="TOC3"/>
        <w:tabs>
          <w:tab w:val="left" w:pos="1656"/>
          <w:tab w:val="right" w:leader="dot" w:pos="9350"/>
        </w:tabs>
        <w:rPr>
          <w:del w:id="904" w:author="Webb Roberts" w:date="2010-03-31T15:31:00Z"/>
          <w:rFonts w:asciiTheme="minorHAnsi" w:eastAsiaTheme="minorEastAsia" w:hAnsiTheme="minorHAnsi" w:cstheme="minorBidi"/>
          <w:noProof/>
          <w:sz w:val="22"/>
          <w:szCs w:val="22"/>
        </w:rPr>
      </w:pPr>
      <w:del w:id="905" w:author="Webb Roberts" w:date="2010-03-31T15:31:00Z">
        <w:r w:rsidDel="00172983">
          <w:rPr>
            <w:noProof/>
          </w:rPr>
          <w:delText>4.2.1</w:delText>
        </w:r>
        <w:r w:rsidDel="00172983">
          <w:rPr>
            <w:rFonts w:asciiTheme="minorHAnsi" w:eastAsiaTheme="minorEastAsia" w:hAnsiTheme="minorHAnsi" w:cstheme="minorBidi"/>
            <w:noProof/>
            <w:sz w:val="22"/>
            <w:szCs w:val="22"/>
          </w:rPr>
          <w:tab/>
        </w:r>
        <w:r w:rsidDel="00172983">
          <w:rPr>
            <w:noProof/>
          </w:rPr>
          <w:delText>Disallow Content Modification With XML Processors</w:delText>
        </w:r>
        <w:r w:rsidDel="00172983">
          <w:rPr>
            <w:noProof/>
          </w:rPr>
          <w:tab/>
        </w:r>
        <w:r w:rsidR="00172983" w:rsidDel="00172983">
          <w:rPr>
            <w:noProof/>
          </w:rPr>
          <w:delText>19</w:delText>
        </w:r>
      </w:del>
    </w:p>
    <w:p w:rsidR="008A7368" w:rsidDel="00172983" w:rsidRDefault="008A7368">
      <w:pPr>
        <w:pStyle w:val="TOC3"/>
        <w:tabs>
          <w:tab w:val="left" w:pos="1656"/>
          <w:tab w:val="right" w:leader="dot" w:pos="9350"/>
        </w:tabs>
        <w:rPr>
          <w:del w:id="906" w:author="Webb Roberts" w:date="2010-03-31T15:31:00Z"/>
          <w:rFonts w:asciiTheme="minorHAnsi" w:eastAsiaTheme="minorEastAsia" w:hAnsiTheme="minorHAnsi" w:cstheme="minorBidi"/>
          <w:noProof/>
          <w:sz w:val="22"/>
          <w:szCs w:val="22"/>
        </w:rPr>
      </w:pPr>
      <w:del w:id="907" w:author="Webb Roberts" w:date="2010-03-31T15:31:00Z">
        <w:r w:rsidDel="00172983">
          <w:rPr>
            <w:noProof/>
          </w:rPr>
          <w:delText>4.2.2</w:delText>
        </w:r>
        <w:r w:rsidDel="00172983">
          <w:rPr>
            <w:rFonts w:asciiTheme="minorHAnsi" w:eastAsiaTheme="minorEastAsia" w:hAnsiTheme="minorHAnsi" w:cstheme="minorBidi"/>
            <w:noProof/>
            <w:sz w:val="22"/>
            <w:szCs w:val="22"/>
          </w:rPr>
          <w:tab/>
        </w:r>
        <w:r w:rsidDel="00172983">
          <w:rPr>
            <w:noProof/>
          </w:rPr>
          <w:delText>Use XML Validating Parsers for Content Validation</w:delText>
        </w:r>
        <w:r w:rsidDel="00172983">
          <w:rPr>
            <w:noProof/>
          </w:rPr>
          <w:tab/>
        </w:r>
      </w:del>
      <w:del w:id="908" w:author="Webb Roberts" w:date="2010-03-31T15:30:00Z">
        <w:r w:rsidDel="00172983">
          <w:rPr>
            <w:noProof/>
          </w:rPr>
          <w:delText>19</w:delText>
        </w:r>
      </w:del>
    </w:p>
    <w:p w:rsidR="008A7368" w:rsidDel="00172983" w:rsidRDefault="008A7368">
      <w:pPr>
        <w:pStyle w:val="TOC3"/>
        <w:tabs>
          <w:tab w:val="left" w:pos="1656"/>
          <w:tab w:val="right" w:leader="dot" w:pos="9350"/>
        </w:tabs>
        <w:rPr>
          <w:del w:id="909" w:author="Webb Roberts" w:date="2010-03-31T15:31:00Z"/>
          <w:rFonts w:asciiTheme="minorHAnsi" w:eastAsiaTheme="minorEastAsia" w:hAnsiTheme="minorHAnsi" w:cstheme="minorBidi"/>
          <w:noProof/>
          <w:sz w:val="22"/>
          <w:szCs w:val="22"/>
        </w:rPr>
      </w:pPr>
      <w:del w:id="910" w:author="Webb Roberts" w:date="2010-03-31T15:31:00Z">
        <w:r w:rsidDel="00172983">
          <w:rPr>
            <w:noProof/>
          </w:rPr>
          <w:delText>4.2.3</w:delText>
        </w:r>
        <w:r w:rsidDel="00172983">
          <w:rPr>
            <w:rFonts w:asciiTheme="minorHAnsi" w:eastAsiaTheme="minorEastAsia" w:hAnsiTheme="minorHAnsi" w:cstheme="minorBidi"/>
            <w:noProof/>
            <w:sz w:val="22"/>
            <w:szCs w:val="22"/>
          </w:rPr>
          <w:tab/>
        </w:r>
        <w:r w:rsidDel="00172983">
          <w:rPr>
            <w:noProof/>
          </w:rPr>
          <w:delText>Validate for Conformance to Reference Schemas</w:delText>
        </w:r>
        <w:r w:rsidDel="00172983">
          <w:rPr>
            <w:noProof/>
          </w:rPr>
          <w:tab/>
        </w:r>
        <w:r w:rsidR="00172983" w:rsidDel="00172983">
          <w:rPr>
            <w:noProof/>
          </w:rPr>
          <w:delText>20</w:delText>
        </w:r>
      </w:del>
    </w:p>
    <w:p w:rsidR="008A7368" w:rsidDel="00172983" w:rsidRDefault="008A7368">
      <w:pPr>
        <w:pStyle w:val="TOC3"/>
        <w:tabs>
          <w:tab w:val="left" w:pos="1656"/>
          <w:tab w:val="right" w:leader="dot" w:pos="9350"/>
        </w:tabs>
        <w:rPr>
          <w:del w:id="911" w:author="Webb Roberts" w:date="2010-03-31T15:31:00Z"/>
          <w:rFonts w:asciiTheme="minorHAnsi" w:eastAsiaTheme="minorEastAsia" w:hAnsiTheme="minorHAnsi" w:cstheme="minorBidi"/>
          <w:noProof/>
          <w:sz w:val="22"/>
          <w:szCs w:val="22"/>
        </w:rPr>
      </w:pPr>
      <w:del w:id="912" w:author="Webb Roberts" w:date="2010-03-31T15:31:00Z">
        <w:r w:rsidDel="00172983">
          <w:rPr>
            <w:noProof/>
          </w:rPr>
          <w:delText>4.2.4</w:delText>
        </w:r>
        <w:r w:rsidDel="00172983">
          <w:rPr>
            <w:rFonts w:asciiTheme="minorHAnsi" w:eastAsiaTheme="minorEastAsia" w:hAnsiTheme="minorHAnsi" w:cstheme="minorBidi"/>
            <w:noProof/>
            <w:sz w:val="22"/>
            <w:szCs w:val="22"/>
          </w:rPr>
          <w:tab/>
        </w:r>
        <w:r w:rsidDel="00172983">
          <w:rPr>
            <w:noProof/>
          </w:rPr>
          <w:delText>Allow Multiple Schemas for XML Constraints</w:delText>
        </w:r>
        <w:r w:rsidDel="00172983">
          <w:rPr>
            <w:noProof/>
          </w:rPr>
          <w:tab/>
        </w:r>
        <w:r w:rsidR="00172983" w:rsidDel="00172983">
          <w:rPr>
            <w:noProof/>
          </w:rPr>
          <w:delText>20</w:delText>
        </w:r>
      </w:del>
    </w:p>
    <w:p w:rsidR="008A7368" w:rsidDel="00172983" w:rsidRDefault="008A7368">
      <w:pPr>
        <w:pStyle w:val="TOC3"/>
        <w:tabs>
          <w:tab w:val="left" w:pos="1656"/>
          <w:tab w:val="right" w:leader="dot" w:pos="9350"/>
        </w:tabs>
        <w:rPr>
          <w:del w:id="913" w:author="Webb Roberts" w:date="2010-03-31T15:31:00Z"/>
          <w:rFonts w:asciiTheme="minorHAnsi" w:eastAsiaTheme="minorEastAsia" w:hAnsiTheme="minorHAnsi" w:cstheme="minorBidi"/>
          <w:noProof/>
          <w:sz w:val="22"/>
          <w:szCs w:val="22"/>
        </w:rPr>
      </w:pPr>
      <w:del w:id="914" w:author="Webb Roberts" w:date="2010-03-31T15:31:00Z">
        <w:r w:rsidDel="00172983">
          <w:rPr>
            <w:noProof/>
          </w:rPr>
          <w:delText>4.2.5</w:delText>
        </w:r>
        <w:r w:rsidDel="00172983">
          <w:rPr>
            <w:rFonts w:asciiTheme="minorHAnsi" w:eastAsiaTheme="minorEastAsia" w:hAnsiTheme="minorHAnsi" w:cstheme="minorBidi"/>
            <w:noProof/>
            <w:sz w:val="22"/>
            <w:szCs w:val="22"/>
          </w:rPr>
          <w:tab/>
        </w:r>
        <w:r w:rsidDel="00172983">
          <w:rPr>
            <w:noProof/>
          </w:rPr>
          <w:delText>Define One Reference Schema Per Namespace</w:delText>
        </w:r>
        <w:r w:rsidDel="00172983">
          <w:rPr>
            <w:noProof/>
          </w:rPr>
          <w:tab/>
        </w:r>
      </w:del>
      <w:del w:id="915" w:author="Webb Roberts" w:date="2010-03-31T15:30:00Z">
        <w:r w:rsidDel="00172983">
          <w:rPr>
            <w:noProof/>
          </w:rPr>
          <w:delText>20</w:delText>
        </w:r>
      </w:del>
    </w:p>
    <w:p w:rsidR="008A7368" w:rsidDel="00172983" w:rsidRDefault="008A7368">
      <w:pPr>
        <w:pStyle w:val="TOC3"/>
        <w:tabs>
          <w:tab w:val="left" w:pos="1656"/>
          <w:tab w:val="right" w:leader="dot" w:pos="9350"/>
        </w:tabs>
        <w:rPr>
          <w:del w:id="916" w:author="Webb Roberts" w:date="2010-03-31T15:31:00Z"/>
          <w:rFonts w:asciiTheme="minorHAnsi" w:eastAsiaTheme="minorEastAsia" w:hAnsiTheme="minorHAnsi" w:cstheme="minorBidi"/>
          <w:noProof/>
          <w:sz w:val="22"/>
          <w:szCs w:val="22"/>
        </w:rPr>
      </w:pPr>
      <w:del w:id="917" w:author="Webb Roberts" w:date="2010-03-31T15:31:00Z">
        <w:r w:rsidDel="00172983">
          <w:rPr>
            <w:noProof/>
          </w:rPr>
          <w:delText>4.2.6</w:delText>
        </w:r>
        <w:r w:rsidDel="00172983">
          <w:rPr>
            <w:rFonts w:asciiTheme="minorHAnsi" w:eastAsiaTheme="minorEastAsia" w:hAnsiTheme="minorHAnsi" w:cstheme="minorBidi"/>
            <w:noProof/>
            <w:sz w:val="22"/>
            <w:szCs w:val="22"/>
          </w:rPr>
          <w:tab/>
        </w:r>
        <w:r w:rsidDel="00172983">
          <w:rPr>
            <w:noProof/>
          </w:rPr>
          <w:delText>Disallow Mixed Content</w:delText>
        </w:r>
        <w:r w:rsidDel="00172983">
          <w:rPr>
            <w:noProof/>
          </w:rPr>
          <w:tab/>
        </w:r>
      </w:del>
      <w:del w:id="918" w:author="Webb Roberts" w:date="2010-03-31T15:30:00Z">
        <w:r w:rsidDel="00172983">
          <w:rPr>
            <w:noProof/>
          </w:rPr>
          <w:delText>20</w:delText>
        </w:r>
      </w:del>
    </w:p>
    <w:p w:rsidR="008A7368" w:rsidDel="00172983" w:rsidRDefault="008A7368">
      <w:pPr>
        <w:pStyle w:val="TOC3"/>
        <w:tabs>
          <w:tab w:val="left" w:pos="1656"/>
          <w:tab w:val="right" w:leader="dot" w:pos="9350"/>
        </w:tabs>
        <w:rPr>
          <w:del w:id="919" w:author="Webb Roberts" w:date="2010-03-31T15:31:00Z"/>
          <w:rFonts w:asciiTheme="minorHAnsi" w:eastAsiaTheme="minorEastAsia" w:hAnsiTheme="minorHAnsi" w:cstheme="minorBidi"/>
          <w:noProof/>
          <w:sz w:val="22"/>
          <w:szCs w:val="22"/>
        </w:rPr>
      </w:pPr>
      <w:del w:id="920" w:author="Webb Roberts" w:date="2010-03-31T15:31:00Z">
        <w:r w:rsidDel="00172983">
          <w:rPr>
            <w:noProof/>
          </w:rPr>
          <w:delText>4.2.7</w:delText>
        </w:r>
        <w:r w:rsidDel="00172983">
          <w:rPr>
            <w:rFonts w:asciiTheme="minorHAnsi" w:eastAsiaTheme="minorEastAsia" w:hAnsiTheme="minorHAnsi" w:cstheme="minorBidi"/>
            <w:noProof/>
            <w:sz w:val="22"/>
            <w:szCs w:val="22"/>
          </w:rPr>
          <w:tab/>
        </w:r>
        <w:r w:rsidDel="00172983">
          <w:rPr>
            <w:noProof/>
          </w:rPr>
          <w:delText>Specify Types for All Constructs</w:delText>
        </w:r>
        <w:r w:rsidDel="00172983">
          <w:rPr>
            <w:noProof/>
          </w:rPr>
          <w:tab/>
        </w:r>
        <w:r w:rsidR="00172983" w:rsidDel="00172983">
          <w:rPr>
            <w:noProof/>
          </w:rPr>
          <w:delText>21</w:delText>
        </w:r>
      </w:del>
    </w:p>
    <w:p w:rsidR="008A7368" w:rsidDel="00172983" w:rsidRDefault="008A7368">
      <w:pPr>
        <w:pStyle w:val="TOC3"/>
        <w:tabs>
          <w:tab w:val="left" w:pos="1656"/>
          <w:tab w:val="right" w:leader="dot" w:pos="9350"/>
        </w:tabs>
        <w:rPr>
          <w:del w:id="921" w:author="Webb Roberts" w:date="2010-03-31T15:31:00Z"/>
          <w:rFonts w:asciiTheme="minorHAnsi" w:eastAsiaTheme="minorEastAsia" w:hAnsiTheme="minorHAnsi" w:cstheme="minorBidi"/>
          <w:noProof/>
          <w:sz w:val="22"/>
          <w:szCs w:val="22"/>
        </w:rPr>
      </w:pPr>
      <w:del w:id="922" w:author="Webb Roberts" w:date="2010-03-31T15:31:00Z">
        <w:r w:rsidDel="00172983">
          <w:rPr>
            <w:noProof/>
          </w:rPr>
          <w:delText>4.2.8</w:delText>
        </w:r>
        <w:r w:rsidDel="00172983">
          <w:rPr>
            <w:rFonts w:asciiTheme="minorHAnsi" w:eastAsiaTheme="minorEastAsia" w:hAnsiTheme="minorHAnsi" w:cstheme="minorBidi"/>
            <w:noProof/>
            <w:sz w:val="22"/>
            <w:szCs w:val="22"/>
          </w:rPr>
          <w:tab/>
        </w:r>
        <w:r w:rsidDel="00172983">
          <w:rPr>
            <w:noProof/>
          </w:rPr>
          <w:delText>Avoid Wildcards in Reference Schemas</w:delText>
        </w:r>
        <w:r w:rsidDel="00172983">
          <w:rPr>
            <w:noProof/>
          </w:rPr>
          <w:tab/>
        </w:r>
        <w:r w:rsidR="00172983" w:rsidDel="00172983">
          <w:rPr>
            <w:noProof/>
          </w:rPr>
          <w:delText>21</w:delText>
        </w:r>
      </w:del>
    </w:p>
    <w:p w:rsidR="008A7368" w:rsidDel="00172983" w:rsidRDefault="008A7368">
      <w:pPr>
        <w:pStyle w:val="TOC3"/>
        <w:tabs>
          <w:tab w:val="left" w:pos="1656"/>
          <w:tab w:val="right" w:leader="dot" w:pos="9350"/>
        </w:tabs>
        <w:rPr>
          <w:del w:id="923" w:author="Webb Roberts" w:date="2010-03-31T15:31:00Z"/>
          <w:rFonts w:asciiTheme="minorHAnsi" w:eastAsiaTheme="minorEastAsia" w:hAnsiTheme="minorHAnsi" w:cstheme="minorBidi"/>
          <w:noProof/>
          <w:sz w:val="22"/>
          <w:szCs w:val="22"/>
        </w:rPr>
      </w:pPr>
      <w:del w:id="924" w:author="Webb Roberts" w:date="2010-03-31T15:31:00Z">
        <w:r w:rsidDel="00172983">
          <w:rPr>
            <w:noProof/>
          </w:rPr>
          <w:delText>4.2.9</w:delText>
        </w:r>
        <w:r w:rsidDel="00172983">
          <w:rPr>
            <w:rFonts w:asciiTheme="minorHAnsi" w:eastAsiaTheme="minorEastAsia" w:hAnsiTheme="minorHAnsi" w:cstheme="minorBidi"/>
            <w:noProof/>
            <w:sz w:val="22"/>
            <w:szCs w:val="22"/>
          </w:rPr>
          <w:tab/>
        </w:r>
        <w:r w:rsidDel="00172983">
          <w:rPr>
            <w:noProof/>
          </w:rPr>
          <w:delText>Provide Default Reference Schema Locations</w:delText>
        </w:r>
        <w:r w:rsidDel="00172983">
          <w:rPr>
            <w:noProof/>
          </w:rPr>
          <w:tab/>
        </w:r>
      </w:del>
      <w:del w:id="925" w:author="Webb Roberts" w:date="2010-03-31T15:30:00Z">
        <w:r w:rsidDel="00172983">
          <w:rPr>
            <w:noProof/>
          </w:rPr>
          <w:delText>21</w:delText>
        </w:r>
      </w:del>
    </w:p>
    <w:p w:rsidR="008A7368" w:rsidDel="00172983" w:rsidRDefault="008A7368">
      <w:pPr>
        <w:pStyle w:val="TOC3"/>
        <w:tabs>
          <w:tab w:val="left" w:pos="2390"/>
          <w:tab w:val="right" w:leader="dot" w:pos="9350"/>
        </w:tabs>
        <w:rPr>
          <w:del w:id="926" w:author="Webb Roberts" w:date="2010-03-31T15:31:00Z"/>
          <w:rFonts w:asciiTheme="minorHAnsi" w:eastAsiaTheme="minorEastAsia" w:hAnsiTheme="minorHAnsi" w:cstheme="minorBidi"/>
          <w:noProof/>
          <w:sz w:val="22"/>
          <w:szCs w:val="22"/>
        </w:rPr>
      </w:pPr>
      <w:del w:id="927" w:author="Webb Roberts" w:date="2010-03-31T15:31:00Z">
        <w:r w:rsidDel="00172983">
          <w:rPr>
            <w:noProof/>
          </w:rPr>
          <w:delText>4.2.10</w:delText>
        </w:r>
        <w:r w:rsidDel="00172983">
          <w:rPr>
            <w:rFonts w:asciiTheme="minorHAnsi" w:eastAsiaTheme="minorEastAsia" w:hAnsiTheme="minorHAnsi" w:cstheme="minorBidi"/>
            <w:noProof/>
            <w:sz w:val="22"/>
            <w:szCs w:val="22"/>
          </w:rPr>
          <w:tab/>
        </w:r>
        <w:r w:rsidDel="00172983">
          <w:rPr>
            <w:noProof/>
          </w:rPr>
          <w:delText>Use Open Standards</w:delText>
        </w:r>
        <w:r w:rsidDel="00172983">
          <w:rPr>
            <w:noProof/>
          </w:rPr>
          <w:tab/>
        </w:r>
        <w:r w:rsidR="00172983" w:rsidDel="00172983">
          <w:rPr>
            <w:noProof/>
          </w:rPr>
          <w:delText>22</w:delText>
        </w:r>
      </w:del>
    </w:p>
    <w:p w:rsidR="008A7368" w:rsidDel="00172983" w:rsidRDefault="008A7368">
      <w:pPr>
        <w:pStyle w:val="TOC2"/>
        <w:tabs>
          <w:tab w:val="left" w:pos="965"/>
          <w:tab w:val="right" w:leader="dot" w:pos="9350"/>
        </w:tabs>
        <w:rPr>
          <w:del w:id="928" w:author="Webb Roberts" w:date="2010-03-31T15:31:00Z"/>
          <w:rFonts w:asciiTheme="minorHAnsi" w:eastAsiaTheme="minorEastAsia" w:hAnsiTheme="minorHAnsi" w:cstheme="minorBidi"/>
          <w:noProof/>
          <w:sz w:val="22"/>
          <w:szCs w:val="22"/>
        </w:rPr>
      </w:pPr>
      <w:del w:id="929" w:author="Webb Roberts" w:date="2010-03-31T15:31:00Z">
        <w:r w:rsidDel="00172983">
          <w:rPr>
            <w:noProof/>
          </w:rPr>
          <w:delText>4.3</w:delText>
        </w:r>
        <w:r w:rsidDel="00172983">
          <w:rPr>
            <w:rFonts w:asciiTheme="minorHAnsi" w:eastAsiaTheme="minorEastAsia" w:hAnsiTheme="minorHAnsi" w:cstheme="minorBidi"/>
            <w:noProof/>
            <w:sz w:val="22"/>
            <w:szCs w:val="22"/>
          </w:rPr>
          <w:tab/>
        </w:r>
        <w:r w:rsidDel="00172983">
          <w:rPr>
            <w:noProof/>
          </w:rPr>
          <w:delText>Modeling Design Guidelines</w:delText>
        </w:r>
        <w:r w:rsidDel="00172983">
          <w:rPr>
            <w:noProof/>
          </w:rPr>
          <w:tab/>
        </w:r>
        <w:r w:rsidR="00172983" w:rsidDel="00172983">
          <w:rPr>
            <w:noProof/>
          </w:rPr>
          <w:delText>22</w:delText>
        </w:r>
      </w:del>
    </w:p>
    <w:p w:rsidR="008A7368" w:rsidDel="00172983" w:rsidRDefault="008A7368">
      <w:pPr>
        <w:pStyle w:val="TOC3"/>
        <w:tabs>
          <w:tab w:val="left" w:pos="1656"/>
          <w:tab w:val="right" w:leader="dot" w:pos="9350"/>
        </w:tabs>
        <w:rPr>
          <w:del w:id="930" w:author="Webb Roberts" w:date="2010-03-31T15:31:00Z"/>
          <w:rFonts w:asciiTheme="minorHAnsi" w:eastAsiaTheme="minorEastAsia" w:hAnsiTheme="minorHAnsi" w:cstheme="minorBidi"/>
          <w:noProof/>
          <w:sz w:val="22"/>
          <w:szCs w:val="22"/>
        </w:rPr>
      </w:pPr>
      <w:del w:id="931" w:author="Webb Roberts" w:date="2010-03-31T15:31:00Z">
        <w:r w:rsidDel="00172983">
          <w:rPr>
            <w:noProof/>
          </w:rPr>
          <w:delText>4.3.1</w:delText>
        </w:r>
        <w:r w:rsidDel="00172983">
          <w:rPr>
            <w:rFonts w:asciiTheme="minorHAnsi" w:eastAsiaTheme="minorEastAsia" w:hAnsiTheme="minorHAnsi" w:cstheme="minorBidi"/>
            <w:noProof/>
            <w:sz w:val="22"/>
            <w:szCs w:val="22"/>
          </w:rPr>
          <w:tab/>
        </w:r>
        <w:r w:rsidDel="00172983">
          <w:rPr>
            <w:noProof/>
          </w:rPr>
          <w:delText>Namespaces Enhance Reuse</w:delText>
        </w:r>
        <w:r w:rsidDel="00172983">
          <w:rPr>
            <w:noProof/>
          </w:rPr>
          <w:tab/>
        </w:r>
        <w:r w:rsidR="00172983" w:rsidDel="00172983">
          <w:rPr>
            <w:noProof/>
          </w:rPr>
          <w:delText>22</w:delText>
        </w:r>
      </w:del>
    </w:p>
    <w:p w:rsidR="008A7368" w:rsidDel="00172983" w:rsidRDefault="008A7368">
      <w:pPr>
        <w:pStyle w:val="TOC3"/>
        <w:tabs>
          <w:tab w:val="left" w:pos="1656"/>
          <w:tab w:val="right" w:leader="dot" w:pos="9350"/>
        </w:tabs>
        <w:rPr>
          <w:del w:id="932" w:author="Webb Roberts" w:date="2010-03-31T15:31:00Z"/>
          <w:rFonts w:asciiTheme="minorHAnsi" w:eastAsiaTheme="minorEastAsia" w:hAnsiTheme="minorHAnsi" w:cstheme="minorBidi"/>
          <w:noProof/>
          <w:sz w:val="22"/>
          <w:szCs w:val="22"/>
        </w:rPr>
      </w:pPr>
      <w:del w:id="933" w:author="Webb Roberts" w:date="2010-03-31T15:31:00Z">
        <w:r w:rsidDel="00172983">
          <w:rPr>
            <w:noProof/>
          </w:rPr>
          <w:delText>4.3.2</w:delText>
        </w:r>
        <w:r w:rsidDel="00172983">
          <w:rPr>
            <w:rFonts w:asciiTheme="minorHAnsi" w:eastAsiaTheme="minorEastAsia" w:hAnsiTheme="minorHAnsi" w:cstheme="minorBidi"/>
            <w:noProof/>
            <w:sz w:val="22"/>
            <w:szCs w:val="22"/>
          </w:rPr>
          <w:tab/>
        </w:r>
        <w:r w:rsidDel="00172983">
          <w:rPr>
            <w:noProof/>
          </w:rPr>
          <w:delText>Design C2 Core for Extensibility</w:delText>
        </w:r>
        <w:r w:rsidDel="00172983">
          <w:rPr>
            <w:noProof/>
          </w:rPr>
          <w:tab/>
        </w:r>
        <w:r w:rsidR="00172983" w:rsidDel="00172983">
          <w:rPr>
            <w:noProof/>
          </w:rPr>
          <w:delText>23</w:delText>
        </w:r>
      </w:del>
    </w:p>
    <w:p w:rsidR="008A7368" w:rsidDel="00172983" w:rsidRDefault="008A7368">
      <w:pPr>
        <w:pStyle w:val="TOC2"/>
        <w:tabs>
          <w:tab w:val="left" w:pos="965"/>
          <w:tab w:val="right" w:leader="dot" w:pos="9350"/>
        </w:tabs>
        <w:rPr>
          <w:del w:id="934" w:author="Webb Roberts" w:date="2010-03-31T15:31:00Z"/>
          <w:rFonts w:asciiTheme="minorHAnsi" w:eastAsiaTheme="minorEastAsia" w:hAnsiTheme="minorHAnsi" w:cstheme="minorBidi"/>
          <w:noProof/>
          <w:sz w:val="22"/>
          <w:szCs w:val="22"/>
        </w:rPr>
      </w:pPr>
      <w:del w:id="935" w:author="Webb Roberts" w:date="2010-03-31T15:31:00Z">
        <w:r w:rsidDel="00172983">
          <w:rPr>
            <w:noProof/>
          </w:rPr>
          <w:delText>4.4</w:delText>
        </w:r>
        <w:r w:rsidDel="00172983">
          <w:rPr>
            <w:rFonts w:asciiTheme="minorHAnsi" w:eastAsiaTheme="minorEastAsia" w:hAnsiTheme="minorHAnsi" w:cstheme="minorBidi"/>
            <w:noProof/>
            <w:sz w:val="22"/>
            <w:szCs w:val="22"/>
          </w:rPr>
          <w:tab/>
        </w:r>
        <w:r w:rsidDel="00172983">
          <w:rPr>
            <w:noProof/>
          </w:rPr>
          <w:delText>Implementation Guidelines</w:delText>
        </w:r>
        <w:r w:rsidDel="00172983">
          <w:rPr>
            <w:noProof/>
          </w:rPr>
          <w:tab/>
        </w:r>
        <w:r w:rsidR="00172983" w:rsidDel="00172983">
          <w:rPr>
            <w:noProof/>
          </w:rPr>
          <w:delText>23</w:delText>
        </w:r>
      </w:del>
    </w:p>
    <w:p w:rsidR="008A7368" w:rsidDel="00172983" w:rsidRDefault="008A7368">
      <w:pPr>
        <w:pStyle w:val="TOC3"/>
        <w:tabs>
          <w:tab w:val="left" w:pos="1656"/>
          <w:tab w:val="right" w:leader="dot" w:pos="9350"/>
        </w:tabs>
        <w:rPr>
          <w:del w:id="936" w:author="Webb Roberts" w:date="2010-03-31T15:31:00Z"/>
          <w:rFonts w:asciiTheme="minorHAnsi" w:eastAsiaTheme="minorEastAsia" w:hAnsiTheme="minorHAnsi" w:cstheme="minorBidi"/>
          <w:noProof/>
          <w:sz w:val="22"/>
          <w:szCs w:val="22"/>
        </w:rPr>
      </w:pPr>
      <w:del w:id="937" w:author="Webb Roberts" w:date="2010-03-31T15:31:00Z">
        <w:r w:rsidDel="00172983">
          <w:rPr>
            <w:noProof/>
          </w:rPr>
          <w:delText>4.4.1</w:delText>
        </w:r>
        <w:r w:rsidDel="00172983">
          <w:rPr>
            <w:rFonts w:asciiTheme="minorHAnsi" w:eastAsiaTheme="minorEastAsia" w:hAnsiTheme="minorHAnsi" w:cstheme="minorBidi"/>
            <w:noProof/>
            <w:sz w:val="22"/>
            <w:szCs w:val="22"/>
          </w:rPr>
          <w:tab/>
        </w:r>
        <w:r w:rsidDel="00172983">
          <w:rPr>
            <w:noProof/>
          </w:rPr>
          <w:delText>Avoid Displaying Raw XML Data</w:delText>
        </w:r>
        <w:r w:rsidDel="00172983">
          <w:rPr>
            <w:noProof/>
          </w:rPr>
          <w:tab/>
        </w:r>
        <w:r w:rsidR="00172983" w:rsidDel="00172983">
          <w:rPr>
            <w:noProof/>
          </w:rPr>
          <w:delText>23</w:delText>
        </w:r>
      </w:del>
    </w:p>
    <w:p w:rsidR="008A7368" w:rsidDel="00172983" w:rsidRDefault="008A7368">
      <w:pPr>
        <w:pStyle w:val="TOC3"/>
        <w:tabs>
          <w:tab w:val="left" w:pos="1656"/>
          <w:tab w:val="right" w:leader="dot" w:pos="9350"/>
        </w:tabs>
        <w:rPr>
          <w:del w:id="938" w:author="Webb Roberts" w:date="2010-03-31T15:31:00Z"/>
          <w:rFonts w:asciiTheme="minorHAnsi" w:eastAsiaTheme="minorEastAsia" w:hAnsiTheme="minorHAnsi" w:cstheme="minorBidi"/>
          <w:noProof/>
          <w:sz w:val="22"/>
          <w:szCs w:val="22"/>
        </w:rPr>
      </w:pPr>
      <w:del w:id="939" w:author="Webb Roberts" w:date="2010-03-31T15:31:00Z">
        <w:r w:rsidDel="00172983">
          <w:rPr>
            <w:noProof/>
          </w:rPr>
          <w:delText>4.4.2</w:delText>
        </w:r>
        <w:r w:rsidDel="00172983">
          <w:rPr>
            <w:rFonts w:asciiTheme="minorHAnsi" w:eastAsiaTheme="minorEastAsia" w:hAnsiTheme="minorHAnsi" w:cstheme="minorBidi"/>
            <w:noProof/>
            <w:sz w:val="22"/>
            <w:szCs w:val="22"/>
          </w:rPr>
          <w:tab/>
        </w:r>
        <w:r w:rsidDel="00172983">
          <w:rPr>
            <w:noProof/>
          </w:rPr>
          <w:delText>Leave Implementation Decisions to Implementers</w:delText>
        </w:r>
        <w:r w:rsidDel="00172983">
          <w:rPr>
            <w:noProof/>
          </w:rPr>
          <w:tab/>
        </w:r>
      </w:del>
      <w:del w:id="940" w:author="Webb Roberts" w:date="2010-03-31T15:30:00Z">
        <w:r w:rsidDel="00172983">
          <w:rPr>
            <w:noProof/>
          </w:rPr>
          <w:delText>23</w:delText>
        </w:r>
      </w:del>
    </w:p>
    <w:p w:rsidR="008A7368" w:rsidDel="00172983" w:rsidRDefault="008A7368">
      <w:pPr>
        <w:pStyle w:val="TOC2"/>
        <w:tabs>
          <w:tab w:val="left" w:pos="965"/>
          <w:tab w:val="right" w:leader="dot" w:pos="9350"/>
        </w:tabs>
        <w:rPr>
          <w:del w:id="941" w:author="Webb Roberts" w:date="2010-03-31T15:31:00Z"/>
          <w:rFonts w:asciiTheme="minorHAnsi" w:eastAsiaTheme="minorEastAsia" w:hAnsiTheme="minorHAnsi" w:cstheme="minorBidi"/>
          <w:noProof/>
          <w:sz w:val="22"/>
          <w:szCs w:val="22"/>
        </w:rPr>
      </w:pPr>
      <w:del w:id="942" w:author="Webb Roberts" w:date="2010-03-31T15:31:00Z">
        <w:r w:rsidDel="00172983">
          <w:rPr>
            <w:noProof/>
          </w:rPr>
          <w:delText>4.5</w:delText>
        </w:r>
        <w:r w:rsidDel="00172983">
          <w:rPr>
            <w:rFonts w:asciiTheme="minorHAnsi" w:eastAsiaTheme="minorEastAsia" w:hAnsiTheme="minorHAnsi" w:cstheme="minorBidi"/>
            <w:noProof/>
            <w:sz w:val="22"/>
            <w:szCs w:val="22"/>
          </w:rPr>
          <w:tab/>
        </w:r>
        <w:r w:rsidDel="00172983">
          <w:rPr>
            <w:noProof/>
          </w:rPr>
          <w:delText>Modeling Guidelines</w:delText>
        </w:r>
        <w:r w:rsidDel="00172983">
          <w:rPr>
            <w:noProof/>
          </w:rPr>
          <w:tab/>
        </w:r>
        <w:r w:rsidR="00172983" w:rsidDel="00172983">
          <w:rPr>
            <w:noProof/>
          </w:rPr>
          <w:delText>24</w:delText>
        </w:r>
      </w:del>
    </w:p>
    <w:p w:rsidR="008A7368" w:rsidDel="00172983" w:rsidRDefault="008A7368">
      <w:pPr>
        <w:pStyle w:val="TOC3"/>
        <w:tabs>
          <w:tab w:val="left" w:pos="1656"/>
          <w:tab w:val="right" w:leader="dot" w:pos="9350"/>
        </w:tabs>
        <w:rPr>
          <w:del w:id="943" w:author="Webb Roberts" w:date="2010-03-31T15:31:00Z"/>
          <w:rFonts w:asciiTheme="minorHAnsi" w:eastAsiaTheme="minorEastAsia" w:hAnsiTheme="minorHAnsi" w:cstheme="minorBidi"/>
          <w:noProof/>
          <w:sz w:val="22"/>
          <w:szCs w:val="22"/>
        </w:rPr>
      </w:pPr>
      <w:del w:id="944" w:author="Webb Roberts" w:date="2010-03-31T15:31:00Z">
        <w:r w:rsidDel="00172983">
          <w:rPr>
            <w:noProof/>
          </w:rPr>
          <w:delText>4.5.1</w:delText>
        </w:r>
        <w:r w:rsidDel="00172983">
          <w:rPr>
            <w:rFonts w:asciiTheme="minorHAnsi" w:eastAsiaTheme="minorEastAsia" w:hAnsiTheme="minorHAnsi" w:cstheme="minorBidi"/>
            <w:noProof/>
            <w:sz w:val="22"/>
            <w:szCs w:val="22"/>
          </w:rPr>
          <w:tab/>
        </w:r>
        <w:r w:rsidDel="00172983">
          <w:rPr>
            <w:noProof/>
          </w:rPr>
          <w:delText>Documentation</w:delText>
        </w:r>
        <w:r w:rsidDel="00172983">
          <w:rPr>
            <w:noProof/>
          </w:rPr>
          <w:tab/>
        </w:r>
        <w:r w:rsidR="00172983" w:rsidDel="00172983">
          <w:rPr>
            <w:noProof/>
          </w:rPr>
          <w:delText>24</w:delText>
        </w:r>
      </w:del>
    </w:p>
    <w:p w:rsidR="008A7368" w:rsidDel="00172983" w:rsidRDefault="008A7368">
      <w:pPr>
        <w:pStyle w:val="TOC3"/>
        <w:tabs>
          <w:tab w:val="left" w:pos="1656"/>
          <w:tab w:val="right" w:leader="dot" w:pos="9350"/>
        </w:tabs>
        <w:rPr>
          <w:del w:id="945" w:author="Webb Roberts" w:date="2010-03-31T15:31:00Z"/>
          <w:rFonts w:asciiTheme="minorHAnsi" w:eastAsiaTheme="minorEastAsia" w:hAnsiTheme="minorHAnsi" w:cstheme="minorBidi"/>
          <w:noProof/>
          <w:sz w:val="22"/>
          <w:szCs w:val="22"/>
        </w:rPr>
      </w:pPr>
      <w:del w:id="946" w:author="Webb Roberts" w:date="2010-03-31T15:31:00Z">
        <w:r w:rsidDel="00172983">
          <w:rPr>
            <w:noProof/>
          </w:rPr>
          <w:delText>4.5.2</w:delText>
        </w:r>
        <w:r w:rsidDel="00172983">
          <w:rPr>
            <w:rFonts w:asciiTheme="minorHAnsi" w:eastAsiaTheme="minorEastAsia" w:hAnsiTheme="minorHAnsi" w:cstheme="minorBidi"/>
            <w:noProof/>
            <w:sz w:val="22"/>
            <w:szCs w:val="22"/>
          </w:rPr>
          <w:tab/>
        </w:r>
        <w:r w:rsidDel="00172983">
          <w:rPr>
            <w:noProof/>
          </w:rPr>
          <w:delText>Consistent Naming</w:delText>
        </w:r>
        <w:r w:rsidDel="00172983">
          <w:rPr>
            <w:noProof/>
          </w:rPr>
          <w:tab/>
        </w:r>
      </w:del>
      <w:del w:id="947" w:author="Webb Roberts" w:date="2010-03-31T15:30:00Z">
        <w:r w:rsidDel="00172983">
          <w:rPr>
            <w:noProof/>
          </w:rPr>
          <w:delText>24</w:delText>
        </w:r>
      </w:del>
    </w:p>
    <w:p w:rsidR="008A7368" w:rsidDel="00172983" w:rsidRDefault="008A7368">
      <w:pPr>
        <w:pStyle w:val="TOC3"/>
        <w:tabs>
          <w:tab w:val="left" w:pos="1656"/>
          <w:tab w:val="right" w:leader="dot" w:pos="9350"/>
        </w:tabs>
        <w:rPr>
          <w:del w:id="948" w:author="Webb Roberts" w:date="2010-03-31T15:31:00Z"/>
          <w:rFonts w:asciiTheme="minorHAnsi" w:eastAsiaTheme="minorEastAsia" w:hAnsiTheme="minorHAnsi" w:cstheme="minorBidi"/>
          <w:noProof/>
          <w:sz w:val="22"/>
          <w:szCs w:val="22"/>
        </w:rPr>
      </w:pPr>
      <w:del w:id="949" w:author="Webb Roberts" w:date="2010-03-31T15:31:00Z">
        <w:r w:rsidDel="00172983">
          <w:rPr>
            <w:noProof/>
          </w:rPr>
          <w:delText>4.5.3</w:delText>
        </w:r>
        <w:r w:rsidDel="00172983">
          <w:rPr>
            <w:rFonts w:asciiTheme="minorHAnsi" w:eastAsiaTheme="minorEastAsia" w:hAnsiTheme="minorHAnsi" w:cstheme="minorBidi"/>
            <w:noProof/>
            <w:sz w:val="22"/>
            <w:szCs w:val="22"/>
          </w:rPr>
          <w:tab/>
        </w:r>
        <w:r w:rsidDel="00172983">
          <w:rPr>
            <w:noProof/>
          </w:rPr>
          <w:delText>Reflect the Real World</w:delText>
        </w:r>
        <w:r w:rsidDel="00172983">
          <w:rPr>
            <w:noProof/>
          </w:rPr>
          <w:tab/>
        </w:r>
        <w:r w:rsidR="00172983" w:rsidDel="00172983">
          <w:rPr>
            <w:noProof/>
          </w:rPr>
          <w:delText>25</w:delText>
        </w:r>
      </w:del>
    </w:p>
    <w:p w:rsidR="008A7368" w:rsidDel="00172983" w:rsidRDefault="008A7368">
      <w:pPr>
        <w:pStyle w:val="TOC3"/>
        <w:tabs>
          <w:tab w:val="left" w:pos="1656"/>
          <w:tab w:val="right" w:leader="dot" w:pos="9350"/>
        </w:tabs>
        <w:rPr>
          <w:del w:id="950" w:author="Webb Roberts" w:date="2010-03-31T15:31:00Z"/>
          <w:rFonts w:asciiTheme="minorHAnsi" w:eastAsiaTheme="minorEastAsia" w:hAnsiTheme="minorHAnsi" w:cstheme="minorBidi"/>
          <w:noProof/>
          <w:sz w:val="22"/>
          <w:szCs w:val="22"/>
        </w:rPr>
      </w:pPr>
      <w:del w:id="951" w:author="Webb Roberts" w:date="2010-03-31T15:31:00Z">
        <w:r w:rsidDel="00172983">
          <w:rPr>
            <w:noProof/>
          </w:rPr>
          <w:delText>4.5.4</w:delText>
        </w:r>
        <w:r w:rsidDel="00172983">
          <w:rPr>
            <w:rFonts w:asciiTheme="minorHAnsi" w:eastAsiaTheme="minorEastAsia" w:hAnsiTheme="minorHAnsi" w:cstheme="minorBidi"/>
            <w:noProof/>
            <w:sz w:val="22"/>
            <w:szCs w:val="22"/>
          </w:rPr>
          <w:tab/>
        </w:r>
        <w:r w:rsidDel="00172983">
          <w:rPr>
            <w:noProof/>
          </w:rPr>
          <w:delText>Be Consistent</w:delText>
        </w:r>
        <w:r w:rsidDel="00172983">
          <w:rPr>
            <w:noProof/>
          </w:rPr>
          <w:tab/>
        </w:r>
        <w:r w:rsidR="00172983" w:rsidDel="00172983">
          <w:rPr>
            <w:noProof/>
          </w:rPr>
          <w:delText>25</w:delText>
        </w:r>
      </w:del>
    </w:p>
    <w:p w:rsidR="008A7368" w:rsidDel="00172983" w:rsidRDefault="008A7368">
      <w:pPr>
        <w:pStyle w:val="TOC3"/>
        <w:tabs>
          <w:tab w:val="left" w:pos="1656"/>
          <w:tab w:val="right" w:leader="dot" w:pos="9350"/>
        </w:tabs>
        <w:rPr>
          <w:del w:id="952" w:author="Webb Roberts" w:date="2010-03-31T15:31:00Z"/>
          <w:rFonts w:asciiTheme="minorHAnsi" w:eastAsiaTheme="minorEastAsia" w:hAnsiTheme="minorHAnsi" w:cstheme="minorBidi"/>
          <w:noProof/>
          <w:sz w:val="22"/>
          <w:szCs w:val="22"/>
        </w:rPr>
      </w:pPr>
      <w:del w:id="953" w:author="Webb Roberts" w:date="2010-03-31T15:31:00Z">
        <w:r w:rsidDel="00172983">
          <w:rPr>
            <w:noProof/>
          </w:rPr>
          <w:delText>4.5.5</w:delText>
        </w:r>
        <w:r w:rsidDel="00172983">
          <w:rPr>
            <w:rFonts w:asciiTheme="minorHAnsi" w:eastAsiaTheme="minorEastAsia" w:hAnsiTheme="minorHAnsi" w:cstheme="minorBidi"/>
            <w:noProof/>
            <w:sz w:val="22"/>
            <w:szCs w:val="22"/>
          </w:rPr>
          <w:tab/>
        </w:r>
        <w:r w:rsidDel="00172983">
          <w:rPr>
            <w:noProof/>
          </w:rPr>
          <w:delText>Reserve Inheritance for Specialization</w:delText>
        </w:r>
        <w:r w:rsidDel="00172983">
          <w:rPr>
            <w:noProof/>
          </w:rPr>
          <w:tab/>
        </w:r>
        <w:r w:rsidR="00172983" w:rsidDel="00172983">
          <w:rPr>
            <w:noProof/>
          </w:rPr>
          <w:delText>25</w:delText>
        </w:r>
      </w:del>
    </w:p>
    <w:p w:rsidR="008A7368" w:rsidDel="00172983" w:rsidRDefault="008A7368">
      <w:pPr>
        <w:pStyle w:val="TOC3"/>
        <w:tabs>
          <w:tab w:val="left" w:pos="1656"/>
          <w:tab w:val="right" w:leader="dot" w:pos="9350"/>
        </w:tabs>
        <w:rPr>
          <w:del w:id="954" w:author="Webb Roberts" w:date="2010-03-31T15:31:00Z"/>
          <w:rFonts w:asciiTheme="minorHAnsi" w:eastAsiaTheme="minorEastAsia" w:hAnsiTheme="minorHAnsi" w:cstheme="minorBidi"/>
          <w:noProof/>
          <w:sz w:val="22"/>
          <w:szCs w:val="22"/>
        </w:rPr>
      </w:pPr>
      <w:del w:id="955" w:author="Webb Roberts" w:date="2010-03-31T15:31:00Z">
        <w:r w:rsidDel="00172983">
          <w:rPr>
            <w:noProof/>
          </w:rPr>
          <w:delText>4.5.6</w:delText>
        </w:r>
        <w:r w:rsidDel="00172983">
          <w:rPr>
            <w:rFonts w:asciiTheme="minorHAnsi" w:eastAsiaTheme="minorEastAsia" w:hAnsiTheme="minorHAnsi" w:cstheme="minorBidi"/>
            <w:noProof/>
            <w:sz w:val="22"/>
            <w:szCs w:val="22"/>
          </w:rPr>
          <w:tab/>
        </w:r>
        <w:r w:rsidDel="00172983">
          <w:rPr>
            <w:noProof/>
          </w:rPr>
          <w:delText>Do Not Duplicate Definitions</w:delText>
        </w:r>
        <w:r w:rsidDel="00172983">
          <w:rPr>
            <w:noProof/>
          </w:rPr>
          <w:tab/>
        </w:r>
      </w:del>
      <w:del w:id="956" w:author="Webb Roberts" w:date="2010-03-31T15:30:00Z">
        <w:r w:rsidDel="00172983">
          <w:rPr>
            <w:noProof/>
          </w:rPr>
          <w:delText>25</w:delText>
        </w:r>
      </w:del>
    </w:p>
    <w:p w:rsidR="008A7368" w:rsidDel="00172983" w:rsidRDefault="008A7368">
      <w:pPr>
        <w:pStyle w:val="TOC3"/>
        <w:tabs>
          <w:tab w:val="left" w:pos="1656"/>
          <w:tab w:val="right" w:leader="dot" w:pos="9350"/>
        </w:tabs>
        <w:rPr>
          <w:del w:id="957" w:author="Webb Roberts" w:date="2010-03-31T15:31:00Z"/>
          <w:rFonts w:asciiTheme="minorHAnsi" w:eastAsiaTheme="minorEastAsia" w:hAnsiTheme="minorHAnsi" w:cstheme="minorBidi"/>
          <w:noProof/>
          <w:sz w:val="22"/>
          <w:szCs w:val="22"/>
        </w:rPr>
      </w:pPr>
      <w:del w:id="958" w:author="Webb Roberts" w:date="2010-03-31T15:31:00Z">
        <w:r w:rsidDel="00172983">
          <w:rPr>
            <w:noProof/>
          </w:rPr>
          <w:delText>4.5.7</w:delText>
        </w:r>
        <w:r w:rsidDel="00172983">
          <w:rPr>
            <w:rFonts w:asciiTheme="minorHAnsi" w:eastAsiaTheme="minorEastAsia" w:hAnsiTheme="minorHAnsi" w:cstheme="minorBidi"/>
            <w:noProof/>
            <w:sz w:val="22"/>
            <w:szCs w:val="22"/>
          </w:rPr>
          <w:tab/>
        </w:r>
        <w:r w:rsidDel="00172983">
          <w:rPr>
            <w:noProof/>
          </w:rPr>
          <w:delText>Keep It Simple</w:delText>
        </w:r>
        <w:r w:rsidDel="00172983">
          <w:rPr>
            <w:noProof/>
          </w:rPr>
          <w:tab/>
        </w:r>
        <w:r w:rsidR="00172983" w:rsidDel="00172983">
          <w:rPr>
            <w:noProof/>
          </w:rPr>
          <w:delText>26</w:delText>
        </w:r>
      </w:del>
    </w:p>
    <w:p w:rsidR="008A7368" w:rsidDel="00172983" w:rsidRDefault="008A7368">
      <w:pPr>
        <w:pStyle w:val="TOC3"/>
        <w:tabs>
          <w:tab w:val="left" w:pos="1656"/>
          <w:tab w:val="right" w:leader="dot" w:pos="9350"/>
        </w:tabs>
        <w:rPr>
          <w:del w:id="959" w:author="Webb Roberts" w:date="2010-03-31T15:31:00Z"/>
          <w:rFonts w:asciiTheme="minorHAnsi" w:eastAsiaTheme="minorEastAsia" w:hAnsiTheme="minorHAnsi" w:cstheme="minorBidi"/>
          <w:noProof/>
          <w:sz w:val="22"/>
          <w:szCs w:val="22"/>
        </w:rPr>
      </w:pPr>
      <w:del w:id="960" w:author="Webb Roberts" w:date="2010-03-31T15:31:00Z">
        <w:r w:rsidDel="00172983">
          <w:rPr>
            <w:noProof/>
          </w:rPr>
          <w:delText>4.5.8</w:delText>
        </w:r>
        <w:r w:rsidDel="00172983">
          <w:rPr>
            <w:rFonts w:asciiTheme="minorHAnsi" w:eastAsiaTheme="minorEastAsia" w:hAnsiTheme="minorHAnsi" w:cstheme="minorBidi"/>
            <w:noProof/>
            <w:sz w:val="22"/>
            <w:szCs w:val="22"/>
          </w:rPr>
          <w:tab/>
        </w:r>
        <w:r w:rsidDel="00172983">
          <w:rPr>
            <w:noProof/>
          </w:rPr>
          <w:delText>Be Aware of Scope</w:delText>
        </w:r>
        <w:r w:rsidDel="00172983">
          <w:rPr>
            <w:noProof/>
          </w:rPr>
          <w:tab/>
        </w:r>
        <w:r w:rsidR="00172983" w:rsidDel="00172983">
          <w:rPr>
            <w:noProof/>
          </w:rPr>
          <w:delText>26</w:delText>
        </w:r>
      </w:del>
    </w:p>
    <w:p w:rsidR="008A7368" w:rsidDel="00172983" w:rsidRDefault="008A7368">
      <w:pPr>
        <w:pStyle w:val="TOC3"/>
        <w:tabs>
          <w:tab w:val="left" w:pos="1656"/>
          <w:tab w:val="right" w:leader="dot" w:pos="9350"/>
        </w:tabs>
        <w:rPr>
          <w:del w:id="961" w:author="Webb Roberts" w:date="2010-03-31T15:31:00Z"/>
          <w:rFonts w:asciiTheme="minorHAnsi" w:eastAsiaTheme="minorEastAsia" w:hAnsiTheme="minorHAnsi" w:cstheme="minorBidi"/>
          <w:noProof/>
          <w:sz w:val="22"/>
          <w:szCs w:val="22"/>
        </w:rPr>
      </w:pPr>
      <w:del w:id="962" w:author="Webb Roberts" w:date="2010-03-31T15:31:00Z">
        <w:r w:rsidDel="00172983">
          <w:rPr>
            <w:noProof/>
          </w:rPr>
          <w:delText>4.5.9</w:delText>
        </w:r>
        <w:r w:rsidDel="00172983">
          <w:rPr>
            <w:rFonts w:asciiTheme="minorHAnsi" w:eastAsiaTheme="minorEastAsia" w:hAnsiTheme="minorHAnsi" w:cstheme="minorBidi"/>
            <w:noProof/>
            <w:sz w:val="22"/>
            <w:szCs w:val="22"/>
          </w:rPr>
          <w:tab/>
        </w:r>
        <w:r w:rsidDel="00172983">
          <w:rPr>
            <w:noProof/>
          </w:rPr>
          <w:delText>Be Mindful of Namespace Cohesion</w:delText>
        </w:r>
        <w:r w:rsidDel="00172983">
          <w:rPr>
            <w:noProof/>
          </w:rPr>
          <w:tab/>
        </w:r>
      </w:del>
      <w:del w:id="963" w:author="Webb Roberts" w:date="2010-03-31T15:30:00Z">
        <w:r w:rsidDel="00172983">
          <w:rPr>
            <w:noProof/>
          </w:rPr>
          <w:delText>26</w:delText>
        </w:r>
      </w:del>
    </w:p>
    <w:p w:rsidR="008A7368" w:rsidDel="00172983" w:rsidRDefault="008A7368">
      <w:pPr>
        <w:pStyle w:val="TOC1"/>
        <w:tabs>
          <w:tab w:val="right" w:leader="dot" w:pos="9350"/>
        </w:tabs>
        <w:rPr>
          <w:del w:id="964" w:author="Webb Roberts" w:date="2010-03-31T15:31:00Z"/>
          <w:rFonts w:asciiTheme="minorHAnsi" w:eastAsiaTheme="minorEastAsia" w:hAnsiTheme="minorHAnsi" w:cstheme="minorBidi"/>
          <w:noProof/>
          <w:sz w:val="22"/>
          <w:szCs w:val="22"/>
        </w:rPr>
      </w:pPr>
      <w:del w:id="965" w:author="Webb Roberts" w:date="2010-03-31T15:31:00Z">
        <w:r w:rsidDel="00172983">
          <w:rPr>
            <w:noProof/>
          </w:rPr>
          <w:delText>5</w:delText>
        </w:r>
        <w:r w:rsidDel="00172983">
          <w:rPr>
            <w:rFonts w:asciiTheme="minorHAnsi" w:eastAsiaTheme="minorEastAsia" w:hAnsiTheme="minorHAnsi" w:cstheme="minorBidi"/>
            <w:noProof/>
            <w:sz w:val="22"/>
            <w:szCs w:val="22"/>
          </w:rPr>
          <w:tab/>
        </w:r>
        <w:r w:rsidDel="00172983">
          <w:rPr>
            <w:noProof/>
          </w:rPr>
          <w:delText>Relation to Standards</w:delText>
        </w:r>
        <w:r w:rsidDel="00172983">
          <w:rPr>
            <w:noProof/>
          </w:rPr>
          <w:tab/>
        </w:r>
        <w:r w:rsidR="00172983" w:rsidDel="00172983">
          <w:rPr>
            <w:noProof/>
          </w:rPr>
          <w:delText>27</w:delText>
        </w:r>
      </w:del>
    </w:p>
    <w:p w:rsidR="008A7368" w:rsidDel="00172983" w:rsidRDefault="008A7368">
      <w:pPr>
        <w:pStyle w:val="TOC2"/>
        <w:tabs>
          <w:tab w:val="left" w:pos="965"/>
          <w:tab w:val="right" w:leader="dot" w:pos="9350"/>
        </w:tabs>
        <w:rPr>
          <w:del w:id="966" w:author="Webb Roberts" w:date="2010-03-31T15:31:00Z"/>
          <w:rFonts w:asciiTheme="minorHAnsi" w:eastAsiaTheme="minorEastAsia" w:hAnsiTheme="minorHAnsi" w:cstheme="minorBidi"/>
          <w:noProof/>
          <w:sz w:val="22"/>
          <w:szCs w:val="22"/>
        </w:rPr>
      </w:pPr>
      <w:del w:id="967" w:author="Webb Roberts" w:date="2010-03-31T15:31:00Z">
        <w:r w:rsidDel="00172983">
          <w:rPr>
            <w:noProof/>
          </w:rPr>
          <w:delText>5.1</w:delText>
        </w:r>
        <w:r w:rsidDel="00172983">
          <w:rPr>
            <w:rFonts w:asciiTheme="minorHAnsi" w:eastAsiaTheme="minorEastAsia" w:hAnsiTheme="minorHAnsi" w:cstheme="minorBidi"/>
            <w:noProof/>
            <w:sz w:val="22"/>
            <w:szCs w:val="22"/>
          </w:rPr>
          <w:tab/>
        </w:r>
        <w:r w:rsidDel="00172983">
          <w:rPr>
            <w:noProof/>
          </w:rPr>
          <w:delText>XML 1.0</w:delText>
        </w:r>
        <w:r w:rsidDel="00172983">
          <w:rPr>
            <w:noProof/>
          </w:rPr>
          <w:tab/>
        </w:r>
        <w:r w:rsidR="00172983" w:rsidDel="00172983">
          <w:rPr>
            <w:noProof/>
          </w:rPr>
          <w:delText>27</w:delText>
        </w:r>
      </w:del>
    </w:p>
    <w:p w:rsidR="008A7368" w:rsidDel="00172983" w:rsidRDefault="008A7368">
      <w:pPr>
        <w:pStyle w:val="TOC2"/>
        <w:tabs>
          <w:tab w:val="left" w:pos="965"/>
          <w:tab w:val="right" w:leader="dot" w:pos="9350"/>
        </w:tabs>
        <w:rPr>
          <w:del w:id="968" w:author="Webb Roberts" w:date="2010-03-31T15:31:00Z"/>
          <w:rFonts w:asciiTheme="minorHAnsi" w:eastAsiaTheme="minorEastAsia" w:hAnsiTheme="minorHAnsi" w:cstheme="minorBidi"/>
          <w:noProof/>
          <w:sz w:val="22"/>
          <w:szCs w:val="22"/>
        </w:rPr>
      </w:pPr>
      <w:del w:id="969" w:author="Webb Roberts" w:date="2010-03-31T15:31:00Z">
        <w:r w:rsidDel="00172983">
          <w:rPr>
            <w:noProof/>
          </w:rPr>
          <w:delText>5.2</w:delText>
        </w:r>
        <w:r w:rsidDel="00172983">
          <w:rPr>
            <w:rFonts w:asciiTheme="minorHAnsi" w:eastAsiaTheme="minorEastAsia" w:hAnsiTheme="minorHAnsi" w:cstheme="minorBidi"/>
            <w:noProof/>
            <w:sz w:val="22"/>
            <w:szCs w:val="22"/>
          </w:rPr>
          <w:tab/>
        </w:r>
        <w:r w:rsidDel="00172983">
          <w:rPr>
            <w:noProof/>
          </w:rPr>
          <w:delText>XML Namespaces</w:delText>
        </w:r>
        <w:r w:rsidDel="00172983">
          <w:rPr>
            <w:noProof/>
          </w:rPr>
          <w:tab/>
        </w:r>
        <w:r w:rsidR="00172983" w:rsidDel="00172983">
          <w:rPr>
            <w:noProof/>
          </w:rPr>
          <w:delText>27</w:delText>
        </w:r>
      </w:del>
    </w:p>
    <w:p w:rsidR="008A7368" w:rsidDel="00172983" w:rsidRDefault="008A7368">
      <w:pPr>
        <w:pStyle w:val="TOC2"/>
        <w:tabs>
          <w:tab w:val="left" w:pos="965"/>
          <w:tab w:val="right" w:leader="dot" w:pos="9350"/>
        </w:tabs>
        <w:rPr>
          <w:del w:id="970" w:author="Webb Roberts" w:date="2010-03-31T15:31:00Z"/>
          <w:rFonts w:asciiTheme="minorHAnsi" w:eastAsiaTheme="minorEastAsia" w:hAnsiTheme="minorHAnsi" w:cstheme="minorBidi"/>
          <w:noProof/>
          <w:sz w:val="22"/>
          <w:szCs w:val="22"/>
        </w:rPr>
      </w:pPr>
      <w:del w:id="971" w:author="Webb Roberts" w:date="2010-03-31T15:31:00Z">
        <w:r w:rsidDel="00172983">
          <w:rPr>
            <w:noProof/>
          </w:rPr>
          <w:delText>5.3</w:delText>
        </w:r>
        <w:r w:rsidDel="00172983">
          <w:rPr>
            <w:rFonts w:asciiTheme="minorHAnsi" w:eastAsiaTheme="minorEastAsia" w:hAnsiTheme="minorHAnsi" w:cstheme="minorBidi"/>
            <w:noProof/>
            <w:sz w:val="22"/>
            <w:szCs w:val="22"/>
          </w:rPr>
          <w:tab/>
        </w:r>
        <w:r w:rsidDel="00172983">
          <w:rPr>
            <w:noProof/>
          </w:rPr>
          <w:delText>XML Schema</w:delText>
        </w:r>
        <w:r w:rsidDel="00172983">
          <w:rPr>
            <w:noProof/>
          </w:rPr>
          <w:tab/>
        </w:r>
        <w:r w:rsidR="00172983" w:rsidDel="00172983">
          <w:rPr>
            <w:noProof/>
          </w:rPr>
          <w:delText>28</w:delText>
        </w:r>
      </w:del>
    </w:p>
    <w:p w:rsidR="008A7368" w:rsidDel="00172983" w:rsidRDefault="008A7368">
      <w:pPr>
        <w:pStyle w:val="TOC2"/>
        <w:tabs>
          <w:tab w:val="left" w:pos="965"/>
          <w:tab w:val="right" w:leader="dot" w:pos="9350"/>
        </w:tabs>
        <w:rPr>
          <w:del w:id="972" w:author="Webb Roberts" w:date="2010-03-31T15:31:00Z"/>
          <w:rFonts w:asciiTheme="minorHAnsi" w:eastAsiaTheme="minorEastAsia" w:hAnsiTheme="minorHAnsi" w:cstheme="minorBidi"/>
          <w:noProof/>
          <w:sz w:val="22"/>
          <w:szCs w:val="22"/>
        </w:rPr>
      </w:pPr>
      <w:del w:id="973" w:author="Webb Roberts" w:date="2010-03-31T15:31:00Z">
        <w:r w:rsidDel="00172983">
          <w:rPr>
            <w:noProof/>
          </w:rPr>
          <w:delText>5.4</w:delText>
        </w:r>
        <w:r w:rsidDel="00172983">
          <w:rPr>
            <w:rFonts w:asciiTheme="minorHAnsi" w:eastAsiaTheme="minorEastAsia" w:hAnsiTheme="minorHAnsi" w:cstheme="minorBidi"/>
            <w:noProof/>
            <w:sz w:val="22"/>
            <w:szCs w:val="22"/>
          </w:rPr>
          <w:tab/>
        </w:r>
        <w:r w:rsidDel="00172983">
          <w:rPr>
            <w:noProof/>
          </w:rPr>
          <w:delText>ISO 11179, Part 4</w:delText>
        </w:r>
        <w:r w:rsidDel="00172983">
          <w:rPr>
            <w:noProof/>
          </w:rPr>
          <w:tab/>
        </w:r>
        <w:r w:rsidR="00172983" w:rsidDel="00172983">
          <w:rPr>
            <w:noProof/>
          </w:rPr>
          <w:delText>28</w:delText>
        </w:r>
      </w:del>
    </w:p>
    <w:p w:rsidR="008A7368" w:rsidDel="00172983" w:rsidRDefault="008A7368">
      <w:pPr>
        <w:pStyle w:val="TOC2"/>
        <w:tabs>
          <w:tab w:val="left" w:pos="965"/>
          <w:tab w:val="right" w:leader="dot" w:pos="9350"/>
        </w:tabs>
        <w:rPr>
          <w:del w:id="974" w:author="Webb Roberts" w:date="2010-03-31T15:31:00Z"/>
          <w:rFonts w:asciiTheme="minorHAnsi" w:eastAsiaTheme="minorEastAsia" w:hAnsiTheme="minorHAnsi" w:cstheme="minorBidi"/>
          <w:noProof/>
          <w:sz w:val="22"/>
          <w:szCs w:val="22"/>
        </w:rPr>
      </w:pPr>
      <w:del w:id="975" w:author="Webb Roberts" w:date="2010-03-31T15:31:00Z">
        <w:r w:rsidDel="00172983">
          <w:rPr>
            <w:noProof/>
          </w:rPr>
          <w:delText>5.5</w:delText>
        </w:r>
        <w:r w:rsidDel="00172983">
          <w:rPr>
            <w:rFonts w:asciiTheme="minorHAnsi" w:eastAsiaTheme="minorEastAsia" w:hAnsiTheme="minorHAnsi" w:cstheme="minorBidi"/>
            <w:noProof/>
            <w:sz w:val="22"/>
            <w:szCs w:val="22"/>
          </w:rPr>
          <w:tab/>
        </w:r>
        <w:r w:rsidDel="00172983">
          <w:rPr>
            <w:noProof/>
          </w:rPr>
          <w:delText>ISO 11179, Part 5</w:delText>
        </w:r>
        <w:r w:rsidDel="00172983">
          <w:rPr>
            <w:noProof/>
          </w:rPr>
          <w:tab/>
        </w:r>
        <w:r w:rsidR="00172983" w:rsidDel="00172983">
          <w:rPr>
            <w:noProof/>
          </w:rPr>
          <w:delText>30</w:delText>
        </w:r>
      </w:del>
    </w:p>
    <w:p w:rsidR="008A7368" w:rsidDel="00172983" w:rsidRDefault="008A7368">
      <w:pPr>
        <w:pStyle w:val="TOC1"/>
        <w:tabs>
          <w:tab w:val="right" w:leader="dot" w:pos="9350"/>
        </w:tabs>
        <w:rPr>
          <w:del w:id="976" w:author="Webb Roberts" w:date="2010-03-31T15:31:00Z"/>
          <w:rFonts w:asciiTheme="minorHAnsi" w:eastAsiaTheme="minorEastAsia" w:hAnsiTheme="minorHAnsi" w:cstheme="minorBidi"/>
          <w:noProof/>
          <w:sz w:val="22"/>
          <w:szCs w:val="22"/>
        </w:rPr>
      </w:pPr>
      <w:del w:id="977" w:author="Webb Roberts" w:date="2010-03-31T15:31:00Z">
        <w:r w:rsidDel="00172983">
          <w:rPr>
            <w:noProof/>
          </w:rPr>
          <w:delText>6</w:delText>
        </w:r>
        <w:r w:rsidDel="00172983">
          <w:rPr>
            <w:rFonts w:asciiTheme="minorHAnsi" w:eastAsiaTheme="minorEastAsia" w:hAnsiTheme="minorHAnsi" w:cstheme="minorBidi"/>
            <w:noProof/>
            <w:sz w:val="22"/>
            <w:szCs w:val="22"/>
          </w:rPr>
          <w:tab/>
        </w:r>
        <w:r w:rsidDel="00172983">
          <w:rPr>
            <w:noProof/>
          </w:rPr>
          <w:delText>XML Schema Design Rules</w:delText>
        </w:r>
        <w:r w:rsidDel="00172983">
          <w:rPr>
            <w:noProof/>
          </w:rPr>
          <w:tab/>
        </w:r>
        <w:r w:rsidR="00172983" w:rsidDel="00172983">
          <w:rPr>
            <w:noProof/>
          </w:rPr>
          <w:delText>31</w:delText>
        </w:r>
      </w:del>
    </w:p>
    <w:p w:rsidR="008A7368" w:rsidDel="00172983" w:rsidRDefault="008A7368">
      <w:pPr>
        <w:pStyle w:val="TOC2"/>
        <w:tabs>
          <w:tab w:val="left" w:pos="965"/>
          <w:tab w:val="right" w:leader="dot" w:pos="9350"/>
        </w:tabs>
        <w:rPr>
          <w:del w:id="978" w:author="Webb Roberts" w:date="2010-03-31T15:31:00Z"/>
          <w:rFonts w:asciiTheme="minorHAnsi" w:eastAsiaTheme="minorEastAsia" w:hAnsiTheme="minorHAnsi" w:cstheme="minorBidi"/>
          <w:noProof/>
          <w:sz w:val="22"/>
          <w:szCs w:val="22"/>
        </w:rPr>
      </w:pPr>
      <w:del w:id="979" w:author="Webb Roberts" w:date="2010-03-31T15:31:00Z">
        <w:r w:rsidDel="00172983">
          <w:rPr>
            <w:noProof/>
          </w:rPr>
          <w:delText>6.1</w:delText>
        </w:r>
        <w:r w:rsidDel="00172983">
          <w:rPr>
            <w:rFonts w:asciiTheme="minorHAnsi" w:eastAsiaTheme="minorEastAsia" w:hAnsiTheme="minorHAnsi" w:cstheme="minorBidi"/>
            <w:noProof/>
            <w:sz w:val="22"/>
            <w:szCs w:val="22"/>
          </w:rPr>
          <w:tab/>
        </w:r>
        <w:r w:rsidDel="00172983">
          <w:rPr>
            <w:noProof/>
          </w:rPr>
          <w:delText>Restrictions on XML Schema Constructs</w:delText>
        </w:r>
        <w:r w:rsidDel="00172983">
          <w:rPr>
            <w:noProof/>
          </w:rPr>
          <w:tab/>
        </w:r>
        <w:r w:rsidR="00172983" w:rsidDel="00172983">
          <w:rPr>
            <w:noProof/>
          </w:rPr>
          <w:delText>31</w:delText>
        </w:r>
      </w:del>
    </w:p>
    <w:p w:rsidR="008A7368" w:rsidDel="00172983" w:rsidRDefault="008A7368">
      <w:pPr>
        <w:pStyle w:val="TOC3"/>
        <w:tabs>
          <w:tab w:val="left" w:pos="1656"/>
          <w:tab w:val="right" w:leader="dot" w:pos="9350"/>
        </w:tabs>
        <w:rPr>
          <w:del w:id="980" w:author="Webb Roberts" w:date="2010-03-31T15:31:00Z"/>
          <w:rFonts w:asciiTheme="minorHAnsi" w:eastAsiaTheme="minorEastAsia" w:hAnsiTheme="minorHAnsi" w:cstheme="minorBidi"/>
          <w:noProof/>
          <w:sz w:val="22"/>
          <w:szCs w:val="22"/>
        </w:rPr>
      </w:pPr>
      <w:del w:id="981" w:author="Webb Roberts" w:date="2010-03-31T15:31:00Z">
        <w:r w:rsidDel="00172983">
          <w:rPr>
            <w:noProof/>
          </w:rPr>
          <w:delText>6.1.1</w:delText>
        </w:r>
        <w:r w:rsidDel="00172983">
          <w:rPr>
            <w:rFonts w:asciiTheme="minorHAnsi" w:eastAsiaTheme="minorEastAsia" w:hAnsiTheme="minorHAnsi" w:cstheme="minorBidi"/>
            <w:noProof/>
            <w:sz w:val="22"/>
            <w:szCs w:val="22"/>
          </w:rPr>
          <w:tab/>
        </w:r>
        <w:r w:rsidDel="00172983">
          <w:rPr>
            <w:noProof/>
          </w:rPr>
          <w:delText>No Mixed Content</w:delText>
        </w:r>
        <w:r w:rsidDel="00172983">
          <w:rPr>
            <w:noProof/>
          </w:rPr>
          <w:tab/>
        </w:r>
        <w:r w:rsidR="00172983" w:rsidDel="00172983">
          <w:rPr>
            <w:noProof/>
          </w:rPr>
          <w:delText>32</w:delText>
        </w:r>
      </w:del>
    </w:p>
    <w:p w:rsidR="008A7368" w:rsidDel="00172983" w:rsidRDefault="008A7368">
      <w:pPr>
        <w:pStyle w:val="TOC3"/>
        <w:tabs>
          <w:tab w:val="left" w:pos="1656"/>
          <w:tab w:val="right" w:leader="dot" w:pos="9350"/>
        </w:tabs>
        <w:rPr>
          <w:del w:id="982" w:author="Webb Roberts" w:date="2010-03-31T15:31:00Z"/>
          <w:rFonts w:asciiTheme="minorHAnsi" w:eastAsiaTheme="minorEastAsia" w:hAnsiTheme="minorHAnsi" w:cstheme="minorBidi"/>
          <w:noProof/>
          <w:sz w:val="22"/>
          <w:szCs w:val="22"/>
        </w:rPr>
      </w:pPr>
      <w:del w:id="983" w:author="Webb Roberts" w:date="2010-03-31T15:31:00Z">
        <w:r w:rsidDel="00172983">
          <w:rPr>
            <w:noProof/>
          </w:rPr>
          <w:delText>6.1.2</w:delText>
        </w:r>
        <w:r w:rsidDel="00172983">
          <w:rPr>
            <w:rFonts w:asciiTheme="minorHAnsi" w:eastAsiaTheme="minorEastAsia" w:hAnsiTheme="minorHAnsi" w:cstheme="minorBidi"/>
            <w:noProof/>
            <w:sz w:val="22"/>
            <w:szCs w:val="22"/>
          </w:rPr>
          <w:tab/>
        </w:r>
        <w:r w:rsidDel="00172983">
          <w:rPr>
            <w:noProof/>
          </w:rPr>
          <w:delText>No Notations</w:delText>
        </w:r>
        <w:r w:rsidDel="00172983">
          <w:rPr>
            <w:noProof/>
          </w:rPr>
          <w:tab/>
        </w:r>
        <w:r w:rsidR="00172983" w:rsidDel="00172983">
          <w:rPr>
            <w:noProof/>
          </w:rPr>
          <w:delText>32</w:delText>
        </w:r>
      </w:del>
    </w:p>
    <w:p w:rsidR="008A7368" w:rsidDel="00172983" w:rsidRDefault="008A7368">
      <w:pPr>
        <w:pStyle w:val="TOC3"/>
        <w:tabs>
          <w:tab w:val="left" w:pos="1656"/>
          <w:tab w:val="right" w:leader="dot" w:pos="9350"/>
        </w:tabs>
        <w:rPr>
          <w:del w:id="984" w:author="Webb Roberts" w:date="2010-03-31T15:31:00Z"/>
          <w:rFonts w:asciiTheme="minorHAnsi" w:eastAsiaTheme="minorEastAsia" w:hAnsiTheme="minorHAnsi" w:cstheme="minorBidi"/>
          <w:noProof/>
          <w:sz w:val="22"/>
          <w:szCs w:val="22"/>
        </w:rPr>
      </w:pPr>
      <w:del w:id="985" w:author="Webb Roberts" w:date="2010-03-31T15:31:00Z">
        <w:r w:rsidDel="00172983">
          <w:rPr>
            <w:noProof/>
          </w:rPr>
          <w:delText>6.1.3</w:delText>
        </w:r>
        <w:r w:rsidDel="00172983">
          <w:rPr>
            <w:rFonts w:asciiTheme="minorHAnsi" w:eastAsiaTheme="minorEastAsia" w:hAnsiTheme="minorHAnsi" w:cstheme="minorBidi"/>
            <w:noProof/>
            <w:sz w:val="22"/>
            <w:szCs w:val="22"/>
          </w:rPr>
          <w:tab/>
        </w:r>
        <w:r w:rsidDel="00172983">
          <w:rPr>
            <w:noProof/>
          </w:rPr>
          <w:delText>No Schema Inclusion</w:delText>
        </w:r>
        <w:r w:rsidDel="00172983">
          <w:rPr>
            <w:noProof/>
          </w:rPr>
          <w:tab/>
        </w:r>
        <w:r w:rsidR="00172983" w:rsidDel="00172983">
          <w:rPr>
            <w:noProof/>
          </w:rPr>
          <w:delText>32</w:delText>
        </w:r>
      </w:del>
    </w:p>
    <w:p w:rsidR="008A7368" w:rsidDel="00172983" w:rsidRDefault="008A7368">
      <w:pPr>
        <w:pStyle w:val="TOC3"/>
        <w:tabs>
          <w:tab w:val="left" w:pos="1656"/>
          <w:tab w:val="right" w:leader="dot" w:pos="9350"/>
        </w:tabs>
        <w:rPr>
          <w:del w:id="986" w:author="Webb Roberts" w:date="2010-03-31T15:31:00Z"/>
          <w:rFonts w:asciiTheme="minorHAnsi" w:eastAsiaTheme="minorEastAsia" w:hAnsiTheme="minorHAnsi" w:cstheme="minorBidi"/>
          <w:noProof/>
          <w:sz w:val="22"/>
          <w:szCs w:val="22"/>
        </w:rPr>
      </w:pPr>
      <w:del w:id="987" w:author="Webb Roberts" w:date="2010-03-31T15:31:00Z">
        <w:r w:rsidDel="00172983">
          <w:rPr>
            <w:noProof/>
          </w:rPr>
          <w:delText>6.1.4</w:delText>
        </w:r>
        <w:r w:rsidDel="00172983">
          <w:rPr>
            <w:rFonts w:asciiTheme="minorHAnsi" w:eastAsiaTheme="minorEastAsia" w:hAnsiTheme="minorHAnsi" w:cstheme="minorBidi"/>
            <w:noProof/>
            <w:sz w:val="22"/>
            <w:szCs w:val="22"/>
          </w:rPr>
          <w:tab/>
        </w:r>
        <w:r w:rsidDel="00172983">
          <w:rPr>
            <w:noProof/>
          </w:rPr>
          <w:delText>No Schema Redefinition</w:delText>
        </w:r>
        <w:r w:rsidDel="00172983">
          <w:rPr>
            <w:noProof/>
          </w:rPr>
          <w:tab/>
        </w:r>
        <w:r w:rsidR="00172983" w:rsidDel="00172983">
          <w:rPr>
            <w:noProof/>
          </w:rPr>
          <w:delText>33</w:delText>
        </w:r>
      </w:del>
    </w:p>
    <w:p w:rsidR="008A7368" w:rsidDel="00172983" w:rsidRDefault="008A7368">
      <w:pPr>
        <w:pStyle w:val="TOC3"/>
        <w:tabs>
          <w:tab w:val="left" w:pos="1656"/>
          <w:tab w:val="right" w:leader="dot" w:pos="9350"/>
        </w:tabs>
        <w:rPr>
          <w:del w:id="988" w:author="Webb Roberts" w:date="2010-03-31T15:31:00Z"/>
          <w:rFonts w:asciiTheme="minorHAnsi" w:eastAsiaTheme="minorEastAsia" w:hAnsiTheme="minorHAnsi" w:cstheme="minorBidi"/>
          <w:noProof/>
          <w:sz w:val="22"/>
          <w:szCs w:val="22"/>
        </w:rPr>
      </w:pPr>
      <w:del w:id="989" w:author="Webb Roberts" w:date="2010-03-31T15:31:00Z">
        <w:r w:rsidDel="00172983">
          <w:rPr>
            <w:noProof/>
          </w:rPr>
          <w:delText>6.1.5</w:delText>
        </w:r>
        <w:r w:rsidDel="00172983">
          <w:rPr>
            <w:rFonts w:asciiTheme="minorHAnsi" w:eastAsiaTheme="minorEastAsia" w:hAnsiTheme="minorHAnsi" w:cstheme="minorBidi"/>
            <w:noProof/>
            <w:sz w:val="22"/>
            <w:szCs w:val="22"/>
          </w:rPr>
          <w:tab/>
        </w:r>
        <w:r w:rsidDel="00172983">
          <w:rPr>
            <w:noProof/>
          </w:rPr>
          <w:delText>Wildcard Restrictions</w:delText>
        </w:r>
        <w:r w:rsidDel="00172983">
          <w:rPr>
            <w:noProof/>
          </w:rPr>
          <w:tab/>
        </w:r>
        <w:r w:rsidR="00172983" w:rsidDel="00172983">
          <w:rPr>
            <w:noProof/>
          </w:rPr>
          <w:delText>33</w:delText>
        </w:r>
      </w:del>
    </w:p>
    <w:p w:rsidR="008A7368" w:rsidDel="00172983" w:rsidRDefault="008A7368">
      <w:pPr>
        <w:pStyle w:val="TOC4"/>
        <w:tabs>
          <w:tab w:val="left" w:pos="3485"/>
          <w:tab w:val="right" w:leader="dot" w:pos="9350"/>
        </w:tabs>
        <w:rPr>
          <w:del w:id="990" w:author="Webb Roberts" w:date="2010-03-31T15:31:00Z"/>
          <w:rFonts w:asciiTheme="minorHAnsi" w:eastAsiaTheme="minorEastAsia" w:hAnsiTheme="minorHAnsi" w:cstheme="minorBidi"/>
          <w:noProof/>
          <w:sz w:val="22"/>
          <w:szCs w:val="22"/>
        </w:rPr>
      </w:pPr>
      <w:del w:id="991" w:author="Webb Roberts" w:date="2010-03-31T15:31:00Z">
        <w:r w:rsidDel="00172983">
          <w:rPr>
            <w:noProof/>
          </w:rPr>
          <w:delText>6.1.5.1</w:delText>
        </w:r>
        <w:r w:rsidDel="00172983">
          <w:rPr>
            <w:rFonts w:asciiTheme="minorHAnsi" w:eastAsiaTheme="minorEastAsia" w:hAnsiTheme="minorHAnsi" w:cstheme="minorBidi"/>
            <w:noProof/>
            <w:sz w:val="22"/>
            <w:szCs w:val="22"/>
          </w:rPr>
          <w:tab/>
        </w:r>
        <w:r w:rsidDel="00172983">
          <w:rPr>
            <w:noProof/>
          </w:rPr>
          <w:delText>No Unconstrained Type Substitution</w:delText>
        </w:r>
        <w:r w:rsidDel="00172983">
          <w:rPr>
            <w:noProof/>
          </w:rPr>
          <w:tab/>
        </w:r>
        <w:r w:rsidR="00172983" w:rsidDel="00172983">
          <w:rPr>
            <w:noProof/>
          </w:rPr>
          <w:delText>33</w:delText>
        </w:r>
      </w:del>
    </w:p>
    <w:p w:rsidR="008A7368" w:rsidDel="00172983" w:rsidRDefault="008A7368">
      <w:pPr>
        <w:pStyle w:val="TOC4"/>
        <w:tabs>
          <w:tab w:val="left" w:pos="3485"/>
          <w:tab w:val="right" w:leader="dot" w:pos="9350"/>
        </w:tabs>
        <w:rPr>
          <w:del w:id="992" w:author="Webb Roberts" w:date="2010-03-31T15:31:00Z"/>
          <w:rFonts w:asciiTheme="minorHAnsi" w:eastAsiaTheme="minorEastAsia" w:hAnsiTheme="minorHAnsi" w:cstheme="minorBidi"/>
          <w:noProof/>
          <w:sz w:val="22"/>
          <w:szCs w:val="22"/>
        </w:rPr>
      </w:pPr>
      <w:del w:id="993" w:author="Webb Roberts" w:date="2010-03-31T15:31:00Z">
        <w:r w:rsidDel="00172983">
          <w:rPr>
            <w:noProof/>
          </w:rPr>
          <w:delText>6.1.5.2</w:delText>
        </w:r>
        <w:r w:rsidDel="00172983">
          <w:rPr>
            <w:rFonts w:asciiTheme="minorHAnsi" w:eastAsiaTheme="minorEastAsia" w:hAnsiTheme="minorHAnsi" w:cstheme="minorBidi"/>
            <w:noProof/>
            <w:sz w:val="22"/>
            <w:szCs w:val="22"/>
          </w:rPr>
          <w:tab/>
        </w:r>
        <w:r w:rsidDel="00172983">
          <w:rPr>
            <w:noProof/>
          </w:rPr>
          <w:delText>No Unconstrained Text Substitution</w:delText>
        </w:r>
        <w:r w:rsidDel="00172983">
          <w:rPr>
            <w:noProof/>
          </w:rPr>
          <w:tab/>
        </w:r>
        <w:r w:rsidR="00172983" w:rsidDel="00172983">
          <w:rPr>
            <w:noProof/>
          </w:rPr>
          <w:delText>33</w:delText>
        </w:r>
      </w:del>
    </w:p>
    <w:p w:rsidR="008A7368" w:rsidDel="00172983" w:rsidRDefault="008A7368">
      <w:pPr>
        <w:pStyle w:val="TOC4"/>
        <w:tabs>
          <w:tab w:val="left" w:pos="3485"/>
          <w:tab w:val="right" w:leader="dot" w:pos="9350"/>
        </w:tabs>
        <w:rPr>
          <w:del w:id="994" w:author="Webb Roberts" w:date="2010-03-31T15:31:00Z"/>
          <w:rFonts w:asciiTheme="minorHAnsi" w:eastAsiaTheme="minorEastAsia" w:hAnsiTheme="minorHAnsi" w:cstheme="minorBidi"/>
          <w:noProof/>
          <w:sz w:val="22"/>
          <w:szCs w:val="22"/>
        </w:rPr>
      </w:pPr>
      <w:del w:id="995" w:author="Webb Roberts" w:date="2010-03-31T15:31:00Z">
        <w:r w:rsidDel="00172983">
          <w:rPr>
            <w:noProof/>
          </w:rPr>
          <w:delText>6.1.5.3</w:delText>
        </w:r>
        <w:r w:rsidDel="00172983">
          <w:rPr>
            <w:rFonts w:asciiTheme="minorHAnsi" w:eastAsiaTheme="minorEastAsia" w:hAnsiTheme="minorHAnsi" w:cstheme="minorBidi"/>
            <w:noProof/>
            <w:sz w:val="22"/>
            <w:szCs w:val="22"/>
          </w:rPr>
          <w:tab/>
        </w:r>
        <w:r w:rsidDel="00172983">
          <w:rPr>
            <w:noProof/>
          </w:rPr>
          <w:delText>Untyped Elements Must Be Abstract</w:delText>
        </w:r>
        <w:r w:rsidDel="00172983">
          <w:rPr>
            <w:noProof/>
          </w:rPr>
          <w:tab/>
        </w:r>
        <w:r w:rsidR="00172983" w:rsidDel="00172983">
          <w:rPr>
            <w:noProof/>
          </w:rPr>
          <w:delText>34</w:delText>
        </w:r>
      </w:del>
    </w:p>
    <w:p w:rsidR="008A7368" w:rsidDel="00172983" w:rsidRDefault="008A7368">
      <w:pPr>
        <w:pStyle w:val="TOC4"/>
        <w:tabs>
          <w:tab w:val="left" w:pos="3485"/>
          <w:tab w:val="right" w:leader="dot" w:pos="9350"/>
        </w:tabs>
        <w:rPr>
          <w:del w:id="996" w:author="Webb Roberts" w:date="2010-03-31T15:31:00Z"/>
          <w:rFonts w:asciiTheme="minorHAnsi" w:eastAsiaTheme="minorEastAsia" w:hAnsiTheme="minorHAnsi" w:cstheme="minorBidi"/>
          <w:noProof/>
          <w:sz w:val="22"/>
          <w:szCs w:val="22"/>
        </w:rPr>
      </w:pPr>
      <w:del w:id="997" w:author="Webb Roberts" w:date="2010-03-31T15:31:00Z">
        <w:r w:rsidDel="00172983">
          <w:rPr>
            <w:noProof/>
          </w:rPr>
          <w:delText>6.1.5.4</w:delText>
        </w:r>
        <w:r w:rsidDel="00172983">
          <w:rPr>
            <w:rFonts w:asciiTheme="minorHAnsi" w:eastAsiaTheme="minorEastAsia" w:hAnsiTheme="minorHAnsi" w:cstheme="minorBidi"/>
            <w:noProof/>
            <w:sz w:val="22"/>
            <w:szCs w:val="22"/>
          </w:rPr>
          <w:tab/>
        </w:r>
        <w:r w:rsidDel="00172983">
          <w:rPr>
            <w:noProof/>
          </w:rPr>
          <w:delText>No Untyped Attributes</w:delText>
        </w:r>
        <w:r w:rsidDel="00172983">
          <w:rPr>
            <w:noProof/>
          </w:rPr>
          <w:tab/>
        </w:r>
        <w:r w:rsidR="00172983" w:rsidDel="00172983">
          <w:rPr>
            <w:noProof/>
          </w:rPr>
          <w:delText>34</w:delText>
        </w:r>
      </w:del>
    </w:p>
    <w:p w:rsidR="008A7368" w:rsidDel="00172983" w:rsidRDefault="008A7368">
      <w:pPr>
        <w:pStyle w:val="TOC4"/>
        <w:tabs>
          <w:tab w:val="left" w:pos="3485"/>
          <w:tab w:val="right" w:leader="dot" w:pos="9350"/>
        </w:tabs>
        <w:rPr>
          <w:del w:id="998" w:author="Webb Roberts" w:date="2010-03-31T15:31:00Z"/>
          <w:rFonts w:asciiTheme="minorHAnsi" w:eastAsiaTheme="minorEastAsia" w:hAnsiTheme="minorHAnsi" w:cstheme="minorBidi"/>
          <w:noProof/>
          <w:sz w:val="22"/>
          <w:szCs w:val="22"/>
        </w:rPr>
      </w:pPr>
      <w:del w:id="999" w:author="Webb Roberts" w:date="2010-03-31T15:31:00Z">
        <w:r w:rsidDel="00172983">
          <w:rPr>
            <w:noProof/>
          </w:rPr>
          <w:delText>6.1.5.5</w:delText>
        </w:r>
        <w:r w:rsidDel="00172983">
          <w:rPr>
            <w:rFonts w:asciiTheme="minorHAnsi" w:eastAsiaTheme="minorEastAsia" w:hAnsiTheme="minorHAnsi" w:cstheme="minorBidi"/>
            <w:noProof/>
            <w:sz w:val="22"/>
            <w:szCs w:val="22"/>
          </w:rPr>
          <w:tab/>
        </w:r>
        <w:r w:rsidDel="00172983">
          <w:rPr>
            <w:noProof/>
          </w:rPr>
          <w:delText>No Unconstrained Element Substitution</w:delText>
        </w:r>
        <w:r w:rsidDel="00172983">
          <w:rPr>
            <w:noProof/>
          </w:rPr>
          <w:tab/>
        </w:r>
        <w:r w:rsidR="00172983" w:rsidDel="00172983">
          <w:rPr>
            <w:noProof/>
          </w:rPr>
          <w:delText>34</w:delText>
        </w:r>
      </w:del>
    </w:p>
    <w:p w:rsidR="008A7368" w:rsidDel="00172983" w:rsidRDefault="008A7368">
      <w:pPr>
        <w:pStyle w:val="TOC4"/>
        <w:tabs>
          <w:tab w:val="left" w:pos="3485"/>
          <w:tab w:val="right" w:leader="dot" w:pos="9350"/>
        </w:tabs>
        <w:rPr>
          <w:del w:id="1000" w:author="Webb Roberts" w:date="2010-03-31T15:31:00Z"/>
          <w:rFonts w:asciiTheme="minorHAnsi" w:eastAsiaTheme="minorEastAsia" w:hAnsiTheme="minorHAnsi" w:cstheme="minorBidi"/>
          <w:noProof/>
          <w:sz w:val="22"/>
          <w:szCs w:val="22"/>
        </w:rPr>
      </w:pPr>
      <w:del w:id="1001" w:author="Webb Roberts" w:date="2010-03-31T15:31:00Z">
        <w:r w:rsidDel="00172983">
          <w:rPr>
            <w:noProof/>
          </w:rPr>
          <w:delText>6.1.5.6</w:delText>
        </w:r>
        <w:r w:rsidDel="00172983">
          <w:rPr>
            <w:rFonts w:asciiTheme="minorHAnsi" w:eastAsiaTheme="minorEastAsia" w:hAnsiTheme="minorHAnsi" w:cstheme="minorBidi"/>
            <w:noProof/>
            <w:sz w:val="22"/>
            <w:szCs w:val="22"/>
          </w:rPr>
          <w:tab/>
        </w:r>
        <w:r w:rsidDel="00172983">
          <w:rPr>
            <w:noProof/>
          </w:rPr>
          <w:delText>No Unconstrained Attribute Substitution</w:delText>
        </w:r>
        <w:r w:rsidDel="00172983">
          <w:rPr>
            <w:noProof/>
          </w:rPr>
          <w:tab/>
        </w:r>
        <w:r w:rsidR="00172983" w:rsidDel="00172983">
          <w:rPr>
            <w:noProof/>
          </w:rPr>
          <w:delText>34</w:delText>
        </w:r>
      </w:del>
    </w:p>
    <w:p w:rsidR="008A7368" w:rsidDel="00172983" w:rsidRDefault="008A7368">
      <w:pPr>
        <w:pStyle w:val="TOC3"/>
        <w:tabs>
          <w:tab w:val="left" w:pos="1656"/>
          <w:tab w:val="right" w:leader="dot" w:pos="9350"/>
        </w:tabs>
        <w:rPr>
          <w:del w:id="1002" w:author="Webb Roberts" w:date="2010-03-31T15:31:00Z"/>
          <w:rFonts w:asciiTheme="minorHAnsi" w:eastAsiaTheme="minorEastAsia" w:hAnsiTheme="minorHAnsi" w:cstheme="minorBidi"/>
          <w:noProof/>
          <w:sz w:val="22"/>
          <w:szCs w:val="22"/>
        </w:rPr>
      </w:pPr>
      <w:del w:id="1003" w:author="Webb Roberts" w:date="2010-03-31T15:31:00Z">
        <w:r w:rsidDel="00172983">
          <w:rPr>
            <w:noProof/>
          </w:rPr>
          <w:delText>6.1.6</w:delText>
        </w:r>
        <w:r w:rsidDel="00172983">
          <w:rPr>
            <w:rFonts w:asciiTheme="minorHAnsi" w:eastAsiaTheme="minorEastAsia" w:hAnsiTheme="minorHAnsi" w:cstheme="minorBidi"/>
            <w:noProof/>
            <w:sz w:val="22"/>
            <w:szCs w:val="22"/>
          </w:rPr>
          <w:tab/>
        </w:r>
        <w:r w:rsidDel="00172983">
          <w:rPr>
            <w:noProof/>
          </w:rPr>
          <w:delText>Component Naming Restrictions</w:delText>
        </w:r>
        <w:r w:rsidDel="00172983">
          <w:rPr>
            <w:noProof/>
          </w:rPr>
          <w:tab/>
        </w:r>
        <w:r w:rsidR="00172983" w:rsidDel="00172983">
          <w:rPr>
            <w:noProof/>
          </w:rPr>
          <w:delText>35</w:delText>
        </w:r>
      </w:del>
    </w:p>
    <w:p w:rsidR="008A7368" w:rsidDel="00172983" w:rsidRDefault="008A7368">
      <w:pPr>
        <w:pStyle w:val="TOC4"/>
        <w:tabs>
          <w:tab w:val="left" w:pos="3485"/>
          <w:tab w:val="right" w:leader="dot" w:pos="9350"/>
        </w:tabs>
        <w:rPr>
          <w:del w:id="1004" w:author="Webb Roberts" w:date="2010-03-31T15:31:00Z"/>
          <w:rFonts w:asciiTheme="minorHAnsi" w:eastAsiaTheme="minorEastAsia" w:hAnsiTheme="minorHAnsi" w:cstheme="minorBidi"/>
          <w:noProof/>
          <w:sz w:val="22"/>
          <w:szCs w:val="22"/>
        </w:rPr>
      </w:pPr>
      <w:del w:id="1005" w:author="Webb Roberts" w:date="2010-03-31T15:31:00Z">
        <w:r w:rsidDel="00172983">
          <w:rPr>
            <w:noProof/>
          </w:rPr>
          <w:delText>6.1.6.1</w:delText>
        </w:r>
        <w:r w:rsidDel="00172983">
          <w:rPr>
            <w:rFonts w:asciiTheme="minorHAnsi" w:eastAsiaTheme="minorEastAsia" w:hAnsiTheme="minorHAnsi" w:cstheme="minorBidi"/>
            <w:noProof/>
            <w:sz w:val="22"/>
            <w:szCs w:val="22"/>
          </w:rPr>
          <w:tab/>
        </w:r>
        <w:r w:rsidDel="00172983">
          <w:rPr>
            <w:noProof/>
          </w:rPr>
          <w:delText>No Anonymous Type Definitions</w:delText>
        </w:r>
        <w:r w:rsidDel="00172983">
          <w:rPr>
            <w:noProof/>
          </w:rPr>
          <w:tab/>
        </w:r>
        <w:r w:rsidR="00172983" w:rsidDel="00172983">
          <w:rPr>
            <w:noProof/>
          </w:rPr>
          <w:delText>35</w:delText>
        </w:r>
      </w:del>
    </w:p>
    <w:p w:rsidR="008A7368" w:rsidDel="00172983" w:rsidRDefault="008A7368">
      <w:pPr>
        <w:pStyle w:val="TOC4"/>
        <w:tabs>
          <w:tab w:val="left" w:pos="3485"/>
          <w:tab w:val="right" w:leader="dot" w:pos="9350"/>
        </w:tabs>
        <w:rPr>
          <w:del w:id="1006" w:author="Webb Roberts" w:date="2010-03-31T15:31:00Z"/>
          <w:rFonts w:asciiTheme="minorHAnsi" w:eastAsiaTheme="minorEastAsia" w:hAnsiTheme="minorHAnsi" w:cstheme="minorBidi"/>
          <w:noProof/>
          <w:sz w:val="22"/>
          <w:szCs w:val="22"/>
        </w:rPr>
      </w:pPr>
      <w:del w:id="1007" w:author="Webb Roberts" w:date="2010-03-31T15:31:00Z">
        <w:r w:rsidDel="00172983">
          <w:rPr>
            <w:noProof/>
          </w:rPr>
          <w:delText>6.1.6.2</w:delText>
        </w:r>
        <w:r w:rsidDel="00172983">
          <w:rPr>
            <w:rFonts w:asciiTheme="minorHAnsi" w:eastAsiaTheme="minorEastAsia" w:hAnsiTheme="minorHAnsi" w:cstheme="minorBidi"/>
            <w:noProof/>
            <w:sz w:val="22"/>
            <w:szCs w:val="22"/>
          </w:rPr>
          <w:tab/>
        </w:r>
        <w:r w:rsidDel="00172983">
          <w:rPr>
            <w:noProof/>
          </w:rPr>
          <w:delText>No Local Element Declarations</w:delText>
        </w:r>
        <w:r w:rsidDel="00172983">
          <w:rPr>
            <w:noProof/>
          </w:rPr>
          <w:tab/>
        </w:r>
        <w:r w:rsidR="00172983" w:rsidDel="00172983">
          <w:rPr>
            <w:noProof/>
          </w:rPr>
          <w:delText>35</w:delText>
        </w:r>
      </w:del>
    </w:p>
    <w:p w:rsidR="008A7368" w:rsidDel="00172983" w:rsidRDefault="008A7368">
      <w:pPr>
        <w:pStyle w:val="TOC4"/>
        <w:tabs>
          <w:tab w:val="left" w:pos="3485"/>
          <w:tab w:val="right" w:leader="dot" w:pos="9350"/>
        </w:tabs>
        <w:rPr>
          <w:del w:id="1008" w:author="Webb Roberts" w:date="2010-03-31T15:31:00Z"/>
          <w:rFonts w:asciiTheme="minorHAnsi" w:eastAsiaTheme="minorEastAsia" w:hAnsiTheme="minorHAnsi" w:cstheme="minorBidi"/>
          <w:noProof/>
          <w:sz w:val="22"/>
          <w:szCs w:val="22"/>
        </w:rPr>
      </w:pPr>
      <w:del w:id="1009" w:author="Webb Roberts" w:date="2010-03-31T15:31:00Z">
        <w:r w:rsidDel="00172983">
          <w:rPr>
            <w:noProof/>
          </w:rPr>
          <w:delText>6.1.6.3</w:delText>
        </w:r>
        <w:r w:rsidDel="00172983">
          <w:rPr>
            <w:rFonts w:asciiTheme="minorHAnsi" w:eastAsiaTheme="minorEastAsia" w:hAnsiTheme="minorHAnsi" w:cstheme="minorBidi"/>
            <w:noProof/>
            <w:sz w:val="22"/>
            <w:szCs w:val="22"/>
          </w:rPr>
          <w:tab/>
        </w:r>
        <w:r w:rsidDel="00172983">
          <w:rPr>
            <w:noProof/>
          </w:rPr>
          <w:delText>No Local Attribute Definitions</w:delText>
        </w:r>
        <w:r w:rsidDel="00172983">
          <w:rPr>
            <w:noProof/>
          </w:rPr>
          <w:tab/>
        </w:r>
        <w:r w:rsidR="00172983" w:rsidDel="00172983">
          <w:rPr>
            <w:noProof/>
          </w:rPr>
          <w:delText>35</w:delText>
        </w:r>
      </w:del>
    </w:p>
    <w:p w:rsidR="008A7368" w:rsidDel="00172983" w:rsidRDefault="008A7368">
      <w:pPr>
        <w:pStyle w:val="TOC3"/>
        <w:tabs>
          <w:tab w:val="left" w:pos="1656"/>
          <w:tab w:val="right" w:leader="dot" w:pos="9350"/>
        </w:tabs>
        <w:rPr>
          <w:del w:id="1010" w:author="Webb Roberts" w:date="2010-03-31T15:31:00Z"/>
          <w:rFonts w:asciiTheme="minorHAnsi" w:eastAsiaTheme="minorEastAsia" w:hAnsiTheme="minorHAnsi" w:cstheme="minorBidi"/>
          <w:noProof/>
          <w:sz w:val="22"/>
          <w:szCs w:val="22"/>
        </w:rPr>
      </w:pPr>
      <w:del w:id="1011" w:author="Webb Roberts" w:date="2010-03-31T15:31:00Z">
        <w:r w:rsidDel="00172983">
          <w:rPr>
            <w:noProof/>
          </w:rPr>
          <w:delText>6.1.7</w:delText>
        </w:r>
        <w:r w:rsidDel="00172983">
          <w:rPr>
            <w:rFonts w:asciiTheme="minorHAnsi" w:eastAsiaTheme="minorEastAsia" w:hAnsiTheme="minorHAnsi" w:cstheme="minorBidi"/>
            <w:noProof/>
            <w:sz w:val="22"/>
            <w:szCs w:val="22"/>
          </w:rPr>
          <w:tab/>
        </w:r>
        <w:r w:rsidDel="00172983">
          <w:rPr>
            <w:noProof/>
          </w:rPr>
          <w:delText>No Uniqueness Constraints</w:delText>
        </w:r>
        <w:r w:rsidDel="00172983">
          <w:rPr>
            <w:noProof/>
          </w:rPr>
          <w:tab/>
        </w:r>
        <w:r w:rsidR="00172983" w:rsidDel="00172983">
          <w:rPr>
            <w:noProof/>
          </w:rPr>
          <w:delText>36</w:delText>
        </w:r>
      </w:del>
    </w:p>
    <w:p w:rsidR="008A7368" w:rsidDel="00172983" w:rsidRDefault="008A7368">
      <w:pPr>
        <w:pStyle w:val="TOC3"/>
        <w:tabs>
          <w:tab w:val="left" w:pos="1656"/>
          <w:tab w:val="right" w:leader="dot" w:pos="9350"/>
        </w:tabs>
        <w:rPr>
          <w:del w:id="1012" w:author="Webb Roberts" w:date="2010-03-31T15:31:00Z"/>
          <w:rFonts w:asciiTheme="minorHAnsi" w:eastAsiaTheme="minorEastAsia" w:hAnsiTheme="minorHAnsi" w:cstheme="minorBidi"/>
          <w:noProof/>
          <w:sz w:val="22"/>
          <w:szCs w:val="22"/>
        </w:rPr>
      </w:pPr>
      <w:del w:id="1013" w:author="Webb Roberts" w:date="2010-03-31T15:31:00Z">
        <w:r w:rsidDel="00172983">
          <w:rPr>
            <w:noProof/>
          </w:rPr>
          <w:delText>6.1.8</w:delText>
        </w:r>
        <w:r w:rsidDel="00172983">
          <w:rPr>
            <w:rFonts w:asciiTheme="minorHAnsi" w:eastAsiaTheme="minorEastAsia" w:hAnsiTheme="minorHAnsi" w:cstheme="minorBidi"/>
            <w:noProof/>
            <w:sz w:val="22"/>
            <w:szCs w:val="22"/>
          </w:rPr>
          <w:tab/>
        </w:r>
        <w:r w:rsidDel="00172983">
          <w:rPr>
            <w:noProof/>
          </w:rPr>
          <w:delText>Model Group Restrictions</w:delText>
        </w:r>
        <w:r w:rsidDel="00172983">
          <w:rPr>
            <w:noProof/>
          </w:rPr>
          <w:tab/>
        </w:r>
        <w:r w:rsidR="00172983" w:rsidDel="00172983">
          <w:rPr>
            <w:noProof/>
          </w:rPr>
          <w:delText>36</w:delText>
        </w:r>
      </w:del>
    </w:p>
    <w:p w:rsidR="008A7368" w:rsidDel="00172983" w:rsidRDefault="008A7368">
      <w:pPr>
        <w:pStyle w:val="TOC4"/>
        <w:tabs>
          <w:tab w:val="left" w:pos="3485"/>
          <w:tab w:val="right" w:leader="dot" w:pos="9350"/>
        </w:tabs>
        <w:rPr>
          <w:del w:id="1014" w:author="Webb Roberts" w:date="2010-03-31T15:31:00Z"/>
          <w:rFonts w:asciiTheme="minorHAnsi" w:eastAsiaTheme="minorEastAsia" w:hAnsiTheme="minorHAnsi" w:cstheme="minorBidi"/>
          <w:noProof/>
          <w:sz w:val="22"/>
          <w:szCs w:val="22"/>
        </w:rPr>
      </w:pPr>
      <w:del w:id="1015" w:author="Webb Roberts" w:date="2010-03-31T15:31:00Z">
        <w:r w:rsidDel="00172983">
          <w:rPr>
            <w:noProof/>
          </w:rPr>
          <w:delText>6.1.8.1</w:delText>
        </w:r>
        <w:r w:rsidDel="00172983">
          <w:rPr>
            <w:rFonts w:asciiTheme="minorHAnsi" w:eastAsiaTheme="minorEastAsia" w:hAnsiTheme="minorHAnsi" w:cstheme="minorBidi"/>
            <w:noProof/>
            <w:sz w:val="22"/>
            <w:szCs w:val="22"/>
          </w:rPr>
          <w:tab/>
        </w:r>
        <w:r w:rsidDel="00172983">
          <w:rPr>
            <w:noProof/>
          </w:rPr>
          <w:delText>Restrictions on Particle Ordering</w:delText>
        </w:r>
        <w:r w:rsidDel="00172983">
          <w:rPr>
            <w:noProof/>
          </w:rPr>
          <w:tab/>
        </w:r>
        <w:r w:rsidR="00172983" w:rsidDel="00172983">
          <w:rPr>
            <w:noProof/>
          </w:rPr>
          <w:delText>36</w:delText>
        </w:r>
      </w:del>
    </w:p>
    <w:p w:rsidR="008A7368" w:rsidDel="00172983" w:rsidRDefault="008A7368">
      <w:pPr>
        <w:pStyle w:val="TOC4"/>
        <w:tabs>
          <w:tab w:val="left" w:pos="3485"/>
          <w:tab w:val="right" w:leader="dot" w:pos="9350"/>
        </w:tabs>
        <w:rPr>
          <w:del w:id="1016" w:author="Webb Roberts" w:date="2010-03-31T15:31:00Z"/>
          <w:rFonts w:asciiTheme="minorHAnsi" w:eastAsiaTheme="minorEastAsia" w:hAnsiTheme="minorHAnsi" w:cstheme="minorBidi"/>
          <w:noProof/>
          <w:sz w:val="22"/>
          <w:szCs w:val="22"/>
        </w:rPr>
      </w:pPr>
      <w:del w:id="1017" w:author="Webb Roberts" w:date="2010-03-31T15:31:00Z">
        <w:r w:rsidDel="00172983">
          <w:rPr>
            <w:noProof/>
          </w:rPr>
          <w:delText>6.1.8.2</w:delText>
        </w:r>
        <w:r w:rsidDel="00172983">
          <w:rPr>
            <w:rFonts w:asciiTheme="minorHAnsi" w:eastAsiaTheme="minorEastAsia" w:hAnsiTheme="minorHAnsi" w:cstheme="minorBidi"/>
            <w:noProof/>
            <w:sz w:val="22"/>
            <w:szCs w:val="22"/>
          </w:rPr>
          <w:tab/>
        </w:r>
        <w:r w:rsidDel="00172983">
          <w:rPr>
            <w:noProof/>
          </w:rPr>
          <w:delText>No Recursively Defined Model Groups</w:delText>
        </w:r>
        <w:r w:rsidDel="00172983">
          <w:rPr>
            <w:noProof/>
          </w:rPr>
          <w:tab/>
        </w:r>
        <w:r w:rsidR="00172983" w:rsidDel="00172983">
          <w:rPr>
            <w:noProof/>
          </w:rPr>
          <w:delText>37</w:delText>
        </w:r>
      </w:del>
    </w:p>
    <w:p w:rsidR="008A7368" w:rsidDel="00172983" w:rsidRDefault="008A7368">
      <w:pPr>
        <w:pStyle w:val="TOC4"/>
        <w:tabs>
          <w:tab w:val="left" w:pos="3485"/>
          <w:tab w:val="right" w:leader="dot" w:pos="9350"/>
        </w:tabs>
        <w:rPr>
          <w:del w:id="1018" w:author="Webb Roberts" w:date="2010-03-31T15:31:00Z"/>
          <w:rFonts w:asciiTheme="minorHAnsi" w:eastAsiaTheme="minorEastAsia" w:hAnsiTheme="minorHAnsi" w:cstheme="minorBidi"/>
          <w:noProof/>
          <w:sz w:val="22"/>
          <w:szCs w:val="22"/>
        </w:rPr>
      </w:pPr>
      <w:del w:id="1019" w:author="Webb Roberts" w:date="2010-03-31T15:31:00Z">
        <w:r w:rsidDel="00172983">
          <w:rPr>
            <w:noProof/>
          </w:rPr>
          <w:delText>6.1.8.3</w:delText>
        </w:r>
        <w:r w:rsidDel="00172983">
          <w:rPr>
            <w:rFonts w:asciiTheme="minorHAnsi" w:eastAsiaTheme="minorEastAsia" w:hAnsiTheme="minorHAnsi" w:cstheme="minorBidi"/>
            <w:noProof/>
            <w:sz w:val="22"/>
            <w:szCs w:val="22"/>
          </w:rPr>
          <w:tab/>
        </w:r>
        <w:r w:rsidDel="00172983">
          <w:rPr>
            <w:noProof/>
          </w:rPr>
          <w:delText>Restrictions on Named Groups</w:delText>
        </w:r>
        <w:r w:rsidDel="00172983">
          <w:rPr>
            <w:noProof/>
          </w:rPr>
          <w:tab/>
        </w:r>
        <w:r w:rsidR="00172983" w:rsidDel="00172983">
          <w:rPr>
            <w:noProof/>
          </w:rPr>
          <w:delText>37</w:delText>
        </w:r>
      </w:del>
    </w:p>
    <w:p w:rsidR="008A7368" w:rsidDel="00172983" w:rsidRDefault="008A7368">
      <w:pPr>
        <w:pStyle w:val="TOC4"/>
        <w:tabs>
          <w:tab w:val="left" w:pos="3485"/>
          <w:tab w:val="right" w:leader="dot" w:pos="9350"/>
        </w:tabs>
        <w:rPr>
          <w:del w:id="1020" w:author="Webb Roberts" w:date="2010-03-31T15:31:00Z"/>
          <w:rFonts w:asciiTheme="minorHAnsi" w:eastAsiaTheme="minorEastAsia" w:hAnsiTheme="minorHAnsi" w:cstheme="minorBidi"/>
          <w:noProof/>
          <w:sz w:val="22"/>
          <w:szCs w:val="22"/>
        </w:rPr>
      </w:pPr>
      <w:del w:id="1021" w:author="Webb Roberts" w:date="2010-03-31T15:31:00Z">
        <w:r w:rsidDel="00172983">
          <w:rPr>
            <w:noProof/>
          </w:rPr>
          <w:delText>6.1.8.4</w:delText>
        </w:r>
        <w:r w:rsidDel="00172983">
          <w:rPr>
            <w:rFonts w:asciiTheme="minorHAnsi" w:eastAsiaTheme="minorEastAsia" w:hAnsiTheme="minorHAnsi" w:cstheme="minorBidi"/>
            <w:noProof/>
            <w:sz w:val="22"/>
            <w:szCs w:val="22"/>
          </w:rPr>
          <w:tab/>
        </w:r>
        <w:r w:rsidDel="00172983">
          <w:rPr>
            <w:noProof/>
          </w:rPr>
          <w:delText>Particle Cardinality Restrictions</w:delText>
        </w:r>
        <w:r w:rsidDel="00172983">
          <w:rPr>
            <w:noProof/>
          </w:rPr>
          <w:tab/>
        </w:r>
        <w:r w:rsidR="00172983" w:rsidDel="00172983">
          <w:rPr>
            <w:noProof/>
          </w:rPr>
          <w:delText>38</w:delText>
        </w:r>
      </w:del>
    </w:p>
    <w:p w:rsidR="008A7368" w:rsidDel="00172983" w:rsidRDefault="008A7368">
      <w:pPr>
        <w:pStyle w:val="TOC3"/>
        <w:tabs>
          <w:tab w:val="left" w:pos="1656"/>
          <w:tab w:val="right" w:leader="dot" w:pos="9350"/>
        </w:tabs>
        <w:rPr>
          <w:del w:id="1022" w:author="Webb Roberts" w:date="2010-03-31T15:31:00Z"/>
          <w:rFonts w:asciiTheme="minorHAnsi" w:eastAsiaTheme="minorEastAsia" w:hAnsiTheme="minorHAnsi" w:cstheme="minorBidi"/>
          <w:noProof/>
          <w:sz w:val="22"/>
          <w:szCs w:val="22"/>
        </w:rPr>
      </w:pPr>
      <w:del w:id="1023" w:author="Webb Roberts" w:date="2010-03-31T15:31:00Z">
        <w:r w:rsidDel="00172983">
          <w:rPr>
            <w:noProof/>
          </w:rPr>
          <w:delText>6.1.9</w:delText>
        </w:r>
        <w:r w:rsidDel="00172983">
          <w:rPr>
            <w:rFonts w:asciiTheme="minorHAnsi" w:eastAsiaTheme="minorEastAsia" w:hAnsiTheme="minorHAnsi" w:cstheme="minorBidi"/>
            <w:noProof/>
            <w:sz w:val="22"/>
            <w:szCs w:val="22"/>
          </w:rPr>
          <w:tab/>
        </w:r>
        <w:r w:rsidDel="00172983">
          <w:rPr>
            <w:noProof/>
          </w:rPr>
          <w:delText>Block Substitution Restrictions</w:delText>
        </w:r>
        <w:r w:rsidDel="00172983">
          <w:rPr>
            <w:noProof/>
          </w:rPr>
          <w:tab/>
        </w:r>
        <w:r w:rsidR="00172983" w:rsidDel="00172983">
          <w:rPr>
            <w:noProof/>
          </w:rPr>
          <w:delText>38</w:delText>
        </w:r>
      </w:del>
    </w:p>
    <w:p w:rsidR="008A7368" w:rsidDel="00172983" w:rsidRDefault="008A7368">
      <w:pPr>
        <w:pStyle w:val="TOC3"/>
        <w:tabs>
          <w:tab w:val="left" w:pos="2390"/>
          <w:tab w:val="right" w:leader="dot" w:pos="9350"/>
        </w:tabs>
        <w:rPr>
          <w:del w:id="1024" w:author="Webb Roberts" w:date="2010-03-31T15:31:00Z"/>
          <w:rFonts w:asciiTheme="minorHAnsi" w:eastAsiaTheme="minorEastAsia" w:hAnsiTheme="minorHAnsi" w:cstheme="minorBidi"/>
          <w:noProof/>
          <w:sz w:val="22"/>
          <w:szCs w:val="22"/>
        </w:rPr>
      </w:pPr>
      <w:del w:id="1025" w:author="Webb Roberts" w:date="2010-03-31T15:31:00Z">
        <w:r w:rsidDel="00172983">
          <w:rPr>
            <w:noProof/>
          </w:rPr>
          <w:delText>6.1.10</w:delText>
        </w:r>
        <w:r w:rsidDel="00172983">
          <w:rPr>
            <w:rFonts w:asciiTheme="minorHAnsi" w:eastAsiaTheme="minorEastAsia" w:hAnsiTheme="minorHAnsi" w:cstheme="minorBidi"/>
            <w:noProof/>
            <w:sz w:val="22"/>
            <w:szCs w:val="22"/>
          </w:rPr>
          <w:tab/>
        </w:r>
        <w:r w:rsidDel="00172983">
          <w:rPr>
            <w:noProof/>
          </w:rPr>
          <w:delText>Final Value Restrictions</w:delText>
        </w:r>
        <w:r w:rsidDel="00172983">
          <w:rPr>
            <w:noProof/>
          </w:rPr>
          <w:tab/>
        </w:r>
        <w:r w:rsidR="00172983" w:rsidDel="00172983">
          <w:rPr>
            <w:noProof/>
          </w:rPr>
          <w:delText>39</w:delText>
        </w:r>
      </w:del>
    </w:p>
    <w:p w:rsidR="008A7368" w:rsidDel="00172983" w:rsidRDefault="008A7368">
      <w:pPr>
        <w:pStyle w:val="TOC3"/>
        <w:tabs>
          <w:tab w:val="left" w:pos="2390"/>
          <w:tab w:val="right" w:leader="dot" w:pos="9350"/>
        </w:tabs>
        <w:rPr>
          <w:del w:id="1026" w:author="Webb Roberts" w:date="2010-03-31T15:31:00Z"/>
          <w:rFonts w:asciiTheme="minorHAnsi" w:eastAsiaTheme="minorEastAsia" w:hAnsiTheme="minorHAnsi" w:cstheme="minorBidi"/>
          <w:noProof/>
          <w:sz w:val="22"/>
          <w:szCs w:val="22"/>
        </w:rPr>
      </w:pPr>
      <w:del w:id="1027" w:author="Webb Roberts" w:date="2010-03-31T15:31:00Z">
        <w:r w:rsidDel="00172983">
          <w:rPr>
            <w:noProof/>
          </w:rPr>
          <w:delText>6.1.11</w:delText>
        </w:r>
        <w:r w:rsidDel="00172983">
          <w:rPr>
            <w:rFonts w:asciiTheme="minorHAnsi" w:eastAsiaTheme="minorEastAsia" w:hAnsiTheme="minorHAnsi" w:cstheme="minorBidi"/>
            <w:noProof/>
            <w:sz w:val="22"/>
            <w:szCs w:val="22"/>
          </w:rPr>
          <w:tab/>
        </w:r>
        <w:r w:rsidDel="00172983">
          <w:rPr>
            <w:noProof/>
          </w:rPr>
          <w:delText>Default Value Restrictions</w:delText>
        </w:r>
        <w:r w:rsidDel="00172983">
          <w:rPr>
            <w:noProof/>
          </w:rPr>
          <w:tab/>
        </w:r>
        <w:r w:rsidR="00172983" w:rsidDel="00172983">
          <w:rPr>
            <w:noProof/>
          </w:rPr>
          <w:delText>39</w:delText>
        </w:r>
      </w:del>
    </w:p>
    <w:p w:rsidR="008A7368" w:rsidDel="00172983" w:rsidRDefault="008A7368">
      <w:pPr>
        <w:pStyle w:val="TOC2"/>
        <w:tabs>
          <w:tab w:val="left" w:pos="965"/>
          <w:tab w:val="right" w:leader="dot" w:pos="9350"/>
        </w:tabs>
        <w:rPr>
          <w:del w:id="1028" w:author="Webb Roberts" w:date="2010-03-31T15:31:00Z"/>
          <w:rFonts w:asciiTheme="minorHAnsi" w:eastAsiaTheme="minorEastAsia" w:hAnsiTheme="minorHAnsi" w:cstheme="minorBidi"/>
          <w:noProof/>
          <w:sz w:val="22"/>
          <w:szCs w:val="22"/>
        </w:rPr>
      </w:pPr>
      <w:del w:id="1029" w:author="Webb Roberts" w:date="2010-03-31T15:31:00Z">
        <w:r w:rsidDel="00172983">
          <w:rPr>
            <w:noProof/>
          </w:rPr>
          <w:delText>6.2</w:delText>
        </w:r>
        <w:r w:rsidDel="00172983">
          <w:rPr>
            <w:rFonts w:asciiTheme="minorHAnsi" w:eastAsiaTheme="minorEastAsia" w:hAnsiTheme="minorHAnsi" w:cstheme="minorBidi"/>
            <w:noProof/>
            <w:sz w:val="22"/>
            <w:szCs w:val="22"/>
          </w:rPr>
          <w:tab/>
        </w:r>
        <w:r w:rsidRPr="00CC4222" w:rsidDel="00172983">
          <w:rPr>
            <w:rFonts w:ascii="Courier New" w:hAnsi="Courier New"/>
            <w:noProof/>
          </w:rPr>
          <w:delText>xsd:schema</w:delText>
        </w:r>
        <w:r w:rsidDel="00172983">
          <w:rPr>
            <w:noProof/>
          </w:rPr>
          <w:delText xml:space="preserve"> Document Element</w:delText>
        </w:r>
        <w:r w:rsidDel="00172983">
          <w:rPr>
            <w:noProof/>
          </w:rPr>
          <w:tab/>
        </w:r>
        <w:r w:rsidR="00172983" w:rsidDel="00172983">
          <w:rPr>
            <w:noProof/>
          </w:rPr>
          <w:delText>40</w:delText>
        </w:r>
      </w:del>
    </w:p>
    <w:p w:rsidR="008A7368" w:rsidDel="00172983" w:rsidRDefault="008A7368">
      <w:pPr>
        <w:pStyle w:val="TOC2"/>
        <w:tabs>
          <w:tab w:val="left" w:pos="965"/>
          <w:tab w:val="right" w:leader="dot" w:pos="9350"/>
        </w:tabs>
        <w:rPr>
          <w:del w:id="1030" w:author="Webb Roberts" w:date="2010-03-31T15:31:00Z"/>
          <w:rFonts w:asciiTheme="minorHAnsi" w:eastAsiaTheme="minorEastAsia" w:hAnsiTheme="minorHAnsi" w:cstheme="minorBidi"/>
          <w:noProof/>
          <w:sz w:val="22"/>
          <w:szCs w:val="22"/>
        </w:rPr>
      </w:pPr>
      <w:del w:id="1031" w:author="Webb Roberts" w:date="2010-03-31T15:31:00Z">
        <w:r w:rsidDel="00172983">
          <w:rPr>
            <w:noProof/>
          </w:rPr>
          <w:delText>6.3</w:delText>
        </w:r>
        <w:r w:rsidDel="00172983">
          <w:rPr>
            <w:rFonts w:asciiTheme="minorHAnsi" w:eastAsiaTheme="minorEastAsia" w:hAnsiTheme="minorHAnsi" w:cstheme="minorBidi"/>
            <w:noProof/>
            <w:sz w:val="22"/>
            <w:szCs w:val="22"/>
          </w:rPr>
          <w:tab/>
        </w:r>
        <w:r w:rsidDel="00172983">
          <w:rPr>
            <w:noProof/>
          </w:rPr>
          <w:delText>Namespace Imports</w:delText>
        </w:r>
        <w:r w:rsidDel="00172983">
          <w:rPr>
            <w:noProof/>
          </w:rPr>
          <w:tab/>
        </w:r>
        <w:r w:rsidR="00172983" w:rsidDel="00172983">
          <w:rPr>
            <w:noProof/>
          </w:rPr>
          <w:delText>41</w:delText>
        </w:r>
      </w:del>
    </w:p>
    <w:p w:rsidR="008A7368" w:rsidDel="00172983" w:rsidRDefault="008A7368">
      <w:pPr>
        <w:pStyle w:val="TOC3"/>
        <w:tabs>
          <w:tab w:val="left" w:pos="1656"/>
          <w:tab w:val="right" w:leader="dot" w:pos="9350"/>
        </w:tabs>
        <w:rPr>
          <w:del w:id="1032" w:author="Webb Roberts" w:date="2010-03-31T15:31:00Z"/>
          <w:rFonts w:asciiTheme="minorHAnsi" w:eastAsiaTheme="minorEastAsia" w:hAnsiTheme="minorHAnsi" w:cstheme="minorBidi"/>
          <w:noProof/>
          <w:sz w:val="22"/>
          <w:szCs w:val="22"/>
        </w:rPr>
      </w:pPr>
      <w:del w:id="1033" w:author="Webb Roberts" w:date="2010-03-31T15:31:00Z">
        <w:r w:rsidDel="00172983">
          <w:rPr>
            <w:noProof/>
          </w:rPr>
          <w:delText>6.3.1</w:delText>
        </w:r>
        <w:r w:rsidDel="00172983">
          <w:rPr>
            <w:rFonts w:asciiTheme="minorHAnsi" w:eastAsiaTheme="minorEastAsia" w:hAnsiTheme="minorHAnsi" w:cstheme="minorBidi"/>
            <w:noProof/>
            <w:sz w:val="22"/>
            <w:szCs w:val="22"/>
          </w:rPr>
          <w:tab/>
        </w:r>
        <w:r w:rsidRPr="00CC4222" w:rsidDel="00172983">
          <w:rPr>
            <w:rFonts w:ascii="Courier New" w:hAnsi="Courier New"/>
            <w:noProof/>
          </w:rPr>
          <w:delText>xsd:import</w:delText>
        </w:r>
        <w:r w:rsidDel="00172983">
          <w:rPr>
            <w:noProof/>
          </w:rPr>
          <w:delText xml:space="preserve"> Element Restrictions</w:delText>
        </w:r>
        <w:r w:rsidDel="00172983">
          <w:rPr>
            <w:noProof/>
          </w:rPr>
          <w:tab/>
        </w:r>
        <w:r w:rsidR="00172983" w:rsidDel="00172983">
          <w:rPr>
            <w:noProof/>
          </w:rPr>
          <w:delText>42</w:delText>
        </w:r>
      </w:del>
    </w:p>
    <w:p w:rsidR="008A7368" w:rsidDel="00172983" w:rsidRDefault="008A7368">
      <w:pPr>
        <w:pStyle w:val="TOC3"/>
        <w:tabs>
          <w:tab w:val="left" w:pos="1656"/>
          <w:tab w:val="right" w:leader="dot" w:pos="9350"/>
        </w:tabs>
        <w:rPr>
          <w:del w:id="1034" w:author="Webb Roberts" w:date="2010-03-31T15:31:00Z"/>
          <w:rFonts w:asciiTheme="minorHAnsi" w:eastAsiaTheme="minorEastAsia" w:hAnsiTheme="minorHAnsi" w:cstheme="minorBidi"/>
          <w:noProof/>
          <w:sz w:val="22"/>
          <w:szCs w:val="22"/>
        </w:rPr>
      </w:pPr>
      <w:del w:id="1035" w:author="Webb Roberts" w:date="2010-03-31T15:31:00Z">
        <w:r w:rsidDel="00172983">
          <w:rPr>
            <w:noProof/>
          </w:rPr>
          <w:delText>6.3.2</w:delText>
        </w:r>
        <w:r w:rsidDel="00172983">
          <w:rPr>
            <w:rFonts w:asciiTheme="minorHAnsi" w:eastAsiaTheme="minorEastAsia" w:hAnsiTheme="minorHAnsi" w:cstheme="minorBidi"/>
            <w:noProof/>
            <w:sz w:val="22"/>
            <w:szCs w:val="22"/>
          </w:rPr>
          <w:tab/>
        </w:r>
        <w:r w:rsidDel="00172983">
          <w:rPr>
            <w:noProof/>
          </w:rPr>
          <w:delText>Including XML Content From Other Namespaces</w:delText>
        </w:r>
        <w:r w:rsidDel="00172983">
          <w:rPr>
            <w:noProof/>
          </w:rPr>
          <w:tab/>
        </w:r>
        <w:r w:rsidR="00172983" w:rsidDel="00172983">
          <w:rPr>
            <w:noProof/>
          </w:rPr>
          <w:delText>43</w:delText>
        </w:r>
      </w:del>
    </w:p>
    <w:p w:rsidR="008A7368" w:rsidDel="00172983" w:rsidRDefault="008A7368">
      <w:pPr>
        <w:pStyle w:val="TOC2"/>
        <w:tabs>
          <w:tab w:val="left" w:pos="965"/>
          <w:tab w:val="right" w:leader="dot" w:pos="9350"/>
        </w:tabs>
        <w:rPr>
          <w:del w:id="1036" w:author="Webb Roberts" w:date="2010-03-31T15:31:00Z"/>
          <w:rFonts w:asciiTheme="minorHAnsi" w:eastAsiaTheme="minorEastAsia" w:hAnsiTheme="minorHAnsi" w:cstheme="minorBidi"/>
          <w:noProof/>
          <w:sz w:val="22"/>
          <w:szCs w:val="22"/>
        </w:rPr>
      </w:pPr>
      <w:del w:id="1037" w:author="Webb Roberts" w:date="2010-03-31T15:31:00Z">
        <w:r w:rsidDel="00172983">
          <w:rPr>
            <w:noProof/>
          </w:rPr>
          <w:delText>6.4</w:delText>
        </w:r>
        <w:r w:rsidDel="00172983">
          <w:rPr>
            <w:rFonts w:asciiTheme="minorHAnsi" w:eastAsiaTheme="minorEastAsia" w:hAnsiTheme="minorHAnsi" w:cstheme="minorBidi"/>
            <w:noProof/>
            <w:sz w:val="22"/>
            <w:szCs w:val="22"/>
          </w:rPr>
          <w:tab/>
        </w:r>
        <w:r w:rsidDel="00172983">
          <w:rPr>
            <w:noProof/>
          </w:rPr>
          <w:delText>Annotations</w:delText>
        </w:r>
        <w:r w:rsidDel="00172983">
          <w:rPr>
            <w:noProof/>
          </w:rPr>
          <w:tab/>
        </w:r>
        <w:r w:rsidR="00172983" w:rsidDel="00172983">
          <w:rPr>
            <w:noProof/>
          </w:rPr>
          <w:delText>44</w:delText>
        </w:r>
      </w:del>
    </w:p>
    <w:p w:rsidR="008A7368" w:rsidDel="00172983" w:rsidRDefault="008A7368">
      <w:pPr>
        <w:pStyle w:val="TOC3"/>
        <w:tabs>
          <w:tab w:val="left" w:pos="1656"/>
          <w:tab w:val="right" w:leader="dot" w:pos="9350"/>
        </w:tabs>
        <w:rPr>
          <w:del w:id="1038" w:author="Webb Roberts" w:date="2010-03-31T15:31:00Z"/>
          <w:rFonts w:asciiTheme="minorHAnsi" w:eastAsiaTheme="minorEastAsia" w:hAnsiTheme="minorHAnsi" w:cstheme="minorBidi"/>
          <w:noProof/>
          <w:sz w:val="22"/>
          <w:szCs w:val="22"/>
        </w:rPr>
      </w:pPr>
      <w:del w:id="1039" w:author="Webb Roberts" w:date="2010-03-31T15:31:00Z">
        <w:r w:rsidDel="00172983">
          <w:rPr>
            <w:noProof/>
          </w:rPr>
          <w:delText>6.4.1</w:delText>
        </w:r>
        <w:r w:rsidDel="00172983">
          <w:rPr>
            <w:rFonts w:asciiTheme="minorHAnsi" w:eastAsiaTheme="minorEastAsia" w:hAnsiTheme="minorHAnsi" w:cstheme="minorBidi"/>
            <w:noProof/>
            <w:sz w:val="22"/>
            <w:szCs w:val="22"/>
          </w:rPr>
          <w:tab/>
        </w:r>
        <w:r w:rsidDel="00172983">
          <w:rPr>
            <w:noProof/>
          </w:rPr>
          <w:delText>Human-Readable Documentation</w:delText>
        </w:r>
        <w:r w:rsidDel="00172983">
          <w:rPr>
            <w:noProof/>
          </w:rPr>
          <w:tab/>
        </w:r>
        <w:r w:rsidR="00172983" w:rsidDel="00172983">
          <w:rPr>
            <w:noProof/>
          </w:rPr>
          <w:delText>44</w:delText>
        </w:r>
      </w:del>
    </w:p>
    <w:p w:rsidR="008A7368" w:rsidDel="00172983" w:rsidRDefault="008A7368">
      <w:pPr>
        <w:pStyle w:val="TOC3"/>
        <w:tabs>
          <w:tab w:val="left" w:pos="1656"/>
          <w:tab w:val="right" w:leader="dot" w:pos="9350"/>
        </w:tabs>
        <w:rPr>
          <w:del w:id="1040" w:author="Webb Roberts" w:date="2010-03-31T15:31:00Z"/>
          <w:rFonts w:asciiTheme="minorHAnsi" w:eastAsiaTheme="minorEastAsia" w:hAnsiTheme="minorHAnsi" w:cstheme="minorBidi"/>
          <w:noProof/>
          <w:sz w:val="22"/>
          <w:szCs w:val="22"/>
        </w:rPr>
      </w:pPr>
      <w:del w:id="1041" w:author="Webb Roberts" w:date="2010-03-31T15:31:00Z">
        <w:r w:rsidDel="00172983">
          <w:rPr>
            <w:noProof/>
          </w:rPr>
          <w:delText>6.4.2</w:delText>
        </w:r>
        <w:r w:rsidDel="00172983">
          <w:rPr>
            <w:rFonts w:asciiTheme="minorHAnsi" w:eastAsiaTheme="minorEastAsia" w:hAnsiTheme="minorHAnsi" w:cstheme="minorBidi"/>
            <w:noProof/>
            <w:sz w:val="22"/>
            <w:szCs w:val="22"/>
          </w:rPr>
          <w:tab/>
        </w:r>
        <w:r w:rsidDel="00172983">
          <w:rPr>
            <w:noProof/>
          </w:rPr>
          <w:delText>Machine-Readable Annotations</w:delText>
        </w:r>
        <w:r w:rsidDel="00172983">
          <w:rPr>
            <w:noProof/>
          </w:rPr>
          <w:tab/>
        </w:r>
        <w:r w:rsidR="00172983" w:rsidDel="00172983">
          <w:rPr>
            <w:noProof/>
          </w:rPr>
          <w:delText>45</w:delText>
        </w:r>
      </w:del>
    </w:p>
    <w:p w:rsidR="008A7368" w:rsidDel="00172983" w:rsidRDefault="008A7368">
      <w:pPr>
        <w:pStyle w:val="TOC2"/>
        <w:tabs>
          <w:tab w:val="left" w:pos="965"/>
          <w:tab w:val="right" w:leader="dot" w:pos="9350"/>
        </w:tabs>
        <w:rPr>
          <w:del w:id="1042" w:author="Webb Roberts" w:date="2010-03-31T15:31:00Z"/>
          <w:rFonts w:asciiTheme="minorHAnsi" w:eastAsiaTheme="minorEastAsia" w:hAnsiTheme="minorHAnsi" w:cstheme="minorBidi"/>
          <w:noProof/>
          <w:sz w:val="22"/>
          <w:szCs w:val="22"/>
        </w:rPr>
      </w:pPr>
      <w:del w:id="1043" w:author="Webb Roberts" w:date="2010-03-31T15:31:00Z">
        <w:r w:rsidDel="00172983">
          <w:rPr>
            <w:noProof/>
          </w:rPr>
          <w:delText>6.5</w:delText>
        </w:r>
        <w:r w:rsidDel="00172983">
          <w:rPr>
            <w:rFonts w:asciiTheme="minorHAnsi" w:eastAsiaTheme="minorEastAsia" w:hAnsiTheme="minorHAnsi" w:cstheme="minorBidi"/>
            <w:noProof/>
            <w:sz w:val="22"/>
            <w:szCs w:val="22"/>
          </w:rPr>
          <w:tab/>
        </w:r>
        <w:r w:rsidDel="00172983">
          <w:rPr>
            <w:noProof/>
          </w:rPr>
          <w:delText>Type Definitions</w:delText>
        </w:r>
        <w:r w:rsidDel="00172983">
          <w:rPr>
            <w:noProof/>
          </w:rPr>
          <w:tab/>
        </w:r>
        <w:r w:rsidR="00172983" w:rsidDel="00172983">
          <w:rPr>
            <w:noProof/>
          </w:rPr>
          <w:delText>46</w:delText>
        </w:r>
      </w:del>
    </w:p>
    <w:p w:rsidR="008A7368" w:rsidDel="00172983" w:rsidRDefault="008A7368">
      <w:pPr>
        <w:pStyle w:val="TOC3"/>
        <w:tabs>
          <w:tab w:val="left" w:pos="1656"/>
          <w:tab w:val="right" w:leader="dot" w:pos="9350"/>
        </w:tabs>
        <w:rPr>
          <w:del w:id="1044" w:author="Webb Roberts" w:date="2010-03-31T15:31:00Z"/>
          <w:rFonts w:asciiTheme="minorHAnsi" w:eastAsiaTheme="minorEastAsia" w:hAnsiTheme="minorHAnsi" w:cstheme="minorBidi"/>
          <w:noProof/>
          <w:sz w:val="22"/>
          <w:szCs w:val="22"/>
        </w:rPr>
      </w:pPr>
      <w:del w:id="1045" w:author="Webb Roberts" w:date="2010-03-31T15:31:00Z">
        <w:r w:rsidDel="00172983">
          <w:rPr>
            <w:noProof/>
          </w:rPr>
          <w:delText>6.5.1</w:delText>
        </w:r>
        <w:r w:rsidDel="00172983">
          <w:rPr>
            <w:rFonts w:asciiTheme="minorHAnsi" w:eastAsiaTheme="minorEastAsia" w:hAnsiTheme="minorHAnsi" w:cstheme="minorBidi"/>
            <w:noProof/>
            <w:sz w:val="22"/>
            <w:szCs w:val="22"/>
          </w:rPr>
          <w:tab/>
        </w:r>
        <w:r w:rsidDel="00172983">
          <w:rPr>
            <w:noProof/>
          </w:rPr>
          <w:delText>Complex Type Definitions</w:delText>
        </w:r>
        <w:r w:rsidDel="00172983">
          <w:rPr>
            <w:noProof/>
          </w:rPr>
          <w:tab/>
        </w:r>
        <w:r w:rsidR="00172983" w:rsidDel="00172983">
          <w:rPr>
            <w:noProof/>
          </w:rPr>
          <w:delText>46</w:delText>
        </w:r>
      </w:del>
    </w:p>
    <w:p w:rsidR="008A7368" w:rsidDel="00172983" w:rsidRDefault="008A7368">
      <w:pPr>
        <w:pStyle w:val="TOC3"/>
        <w:tabs>
          <w:tab w:val="left" w:pos="1656"/>
          <w:tab w:val="right" w:leader="dot" w:pos="9350"/>
        </w:tabs>
        <w:rPr>
          <w:del w:id="1046" w:author="Webb Roberts" w:date="2010-03-31T15:31:00Z"/>
          <w:rFonts w:asciiTheme="minorHAnsi" w:eastAsiaTheme="minorEastAsia" w:hAnsiTheme="minorHAnsi" w:cstheme="minorBidi"/>
          <w:noProof/>
          <w:sz w:val="22"/>
          <w:szCs w:val="22"/>
        </w:rPr>
      </w:pPr>
      <w:del w:id="1047" w:author="Webb Roberts" w:date="2010-03-31T15:31:00Z">
        <w:r w:rsidDel="00172983">
          <w:rPr>
            <w:noProof/>
          </w:rPr>
          <w:delText>6.5.2</w:delText>
        </w:r>
        <w:r w:rsidDel="00172983">
          <w:rPr>
            <w:rFonts w:asciiTheme="minorHAnsi" w:eastAsiaTheme="minorEastAsia" w:hAnsiTheme="minorHAnsi" w:cstheme="minorBidi"/>
            <w:noProof/>
            <w:sz w:val="22"/>
            <w:szCs w:val="22"/>
          </w:rPr>
          <w:tab/>
        </w:r>
        <w:r w:rsidDel="00172983">
          <w:rPr>
            <w:noProof/>
          </w:rPr>
          <w:delText>Simple Content (CSC) Restrictions</w:delText>
        </w:r>
        <w:r w:rsidDel="00172983">
          <w:rPr>
            <w:noProof/>
          </w:rPr>
          <w:tab/>
        </w:r>
        <w:r w:rsidR="00172983" w:rsidDel="00172983">
          <w:rPr>
            <w:noProof/>
          </w:rPr>
          <w:delText>46</w:delText>
        </w:r>
      </w:del>
    </w:p>
    <w:p w:rsidR="008A7368" w:rsidDel="00172983" w:rsidRDefault="008A7368">
      <w:pPr>
        <w:pStyle w:val="TOC3"/>
        <w:tabs>
          <w:tab w:val="left" w:pos="1656"/>
          <w:tab w:val="right" w:leader="dot" w:pos="9350"/>
        </w:tabs>
        <w:rPr>
          <w:del w:id="1048" w:author="Webb Roberts" w:date="2010-03-31T15:31:00Z"/>
          <w:rFonts w:asciiTheme="minorHAnsi" w:eastAsiaTheme="minorEastAsia" w:hAnsiTheme="minorHAnsi" w:cstheme="minorBidi"/>
          <w:noProof/>
          <w:sz w:val="22"/>
          <w:szCs w:val="22"/>
        </w:rPr>
      </w:pPr>
      <w:del w:id="1049" w:author="Webb Roberts" w:date="2010-03-31T15:31:00Z">
        <w:r w:rsidDel="00172983">
          <w:rPr>
            <w:noProof/>
          </w:rPr>
          <w:delText>6.5.3</w:delText>
        </w:r>
        <w:r w:rsidDel="00172983">
          <w:rPr>
            <w:rFonts w:asciiTheme="minorHAnsi" w:eastAsiaTheme="minorEastAsia" w:hAnsiTheme="minorHAnsi" w:cstheme="minorBidi"/>
            <w:noProof/>
            <w:sz w:val="22"/>
            <w:szCs w:val="22"/>
          </w:rPr>
          <w:tab/>
        </w:r>
        <w:r w:rsidDel="00172983">
          <w:rPr>
            <w:noProof/>
          </w:rPr>
          <w:delText>Complex Content (CCC) Restrictions</w:delText>
        </w:r>
        <w:r w:rsidDel="00172983">
          <w:rPr>
            <w:noProof/>
          </w:rPr>
          <w:tab/>
        </w:r>
        <w:r w:rsidR="00172983" w:rsidDel="00172983">
          <w:rPr>
            <w:noProof/>
          </w:rPr>
          <w:delText>48</w:delText>
        </w:r>
      </w:del>
    </w:p>
    <w:p w:rsidR="008A7368" w:rsidDel="00172983" w:rsidRDefault="008A7368">
      <w:pPr>
        <w:pStyle w:val="TOC2"/>
        <w:tabs>
          <w:tab w:val="left" w:pos="965"/>
          <w:tab w:val="right" w:leader="dot" w:pos="9350"/>
        </w:tabs>
        <w:rPr>
          <w:del w:id="1050" w:author="Webb Roberts" w:date="2010-03-31T15:31:00Z"/>
          <w:rFonts w:asciiTheme="minorHAnsi" w:eastAsiaTheme="minorEastAsia" w:hAnsiTheme="minorHAnsi" w:cstheme="minorBidi"/>
          <w:noProof/>
          <w:sz w:val="22"/>
          <w:szCs w:val="22"/>
        </w:rPr>
      </w:pPr>
      <w:del w:id="1051" w:author="Webb Roberts" w:date="2010-03-31T15:31:00Z">
        <w:r w:rsidDel="00172983">
          <w:rPr>
            <w:noProof/>
          </w:rPr>
          <w:delText>6.6</w:delText>
        </w:r>
        <w:r w:rsidDel="00172983">
          <w:rPr>
            <w:rFonts w:asciiTheme="minorHAnsi" w:eastAsiaTheme="minorEastAsia" w:hAnsiTheme="minorHAnsi" w:cstheme="minorBidi"/>
            <w:noProof/>
            <w:sz w:val="22"/>
            <w:szCs w:val="22"/>
          </w:rPr>
          <w:tab/>
        </w:r>
        <w:r w:rsidDel="00172983">
          <w:rPr>
            <w:noProof/>
          </w:rPr>
          <w:delText>Additional Definitions and Declarations</w:delText>
        </w:r>
        <w:r w:rsidDel="00172983">
          <w:rPr>
            <w:noProof/>
          </w:rPr>
          <w:tab/>
        </w:r>
        <w:r w:rsidR="00172983" w:rsidDel="00172983">
          <w:rPr>
            <w:noProof/>
          </w:rPr>
          <w:delText>49</w:delText>
        </w:r>
      </w:del>
    </w:p>
    <w:p w:rsidR="008A7368" w:rsidDel="00172983" w:rsidRDefault="008A7368">
      <w:pPr>
        <w:pStyle w:val="TOC3"/>
        <w:tabs>
          <w:tab w:val="left" w:pos="1656"/>
          <w:tab w:val="right" w:leader="dot" w:pos="9350"/>
        </w:tabs>
        <w:rPr>
          <w:del w:id="1052" w:author="Webb Roberts" w:date="2010-03-31T15:31:00Z"/>
          <w:rFonts w:asciiTheme="minorHAnsi" w:eastAsiaTheme="minorEastAsia" w:hAnsiTheme="minorHAnsi" w:cstheme="minorBidi"/>
          <w:noProof/>
          <w:sz w:val="22"/>
          <w:szCs w:val="22"/>
        </w:rPr>
      </w:pPr>
      <w:del w:id="1053" w:author="Webb Roberts" w:date="2010-03-31T15:31:00Z">
        <w:r w:rsidDel="00172983">
          <w:rPr>
            <w:noProof/>
          </w:rPr>
          <w:delText>6.6.1</w:delText>
        </w:r>
        <w:r w:rsidDel="00172983">
          <w:rPr>
            <w:rFonts w:asciiTheme="minorHAnsi" w:eastAsiaTheme="minorEastAsia" w:hAnsiTheme="minorHAnsi" w:cstheme="minorBidi"/>
            <w:noProof/>
            <w:sz w:val="22"/>
            <w:szCs w:val="22"/>
          </w:rPr>
          <w:tab/>
        </w:r>
        <w:r w:rsidDel="00172983">
          <w:rPr>
            <w:noProof/>
          </w:rPr>
          <w:delText>Element Declarations</w:delText>
        </w:r>
        <w:r w:rsidDel="00172983">
          <w:rPr>
            <w:noProof/>
          </w:rPr>
          <w:tab/>
        </w:r>
        <w:r w:rsidR="00172983" w:rsidDel="00172983">
          <w:rPr>
            <w:noProof/>
          </w:rPr>
          <w:delText>49</w:delText>
        </w:r>
      </w:del>
    </w:p>
    <w:p w:rsidR="008A7368" w:rsidDel="00172983" w:rsidRDefault="008A7368">
      <w:pPr>
        <w:pStyle w:val="TOC3"/>
        <w:tabs>
          <w:tab w:val="left" w:pos="1656"/>
          <w:tab w:val="right" w:leader="dot" w:pos="9350"/>
        </w:tabs>
        <w:rPr>
          <w:del w:id="1054" w:author="Webb Roberts" w:date="2010-03-31T15:31:00Z"/>
          <w:rFonts w:asciiTheme="minorHAnsi" w:eastAsiaTheme="minorEastAsia" w:hAnsiTheme="minorHAnsi" w:cstheme="minorBidi"/>
          <w:noProof/>
          <w:sz w:val="22"/>
          <w:szCs w:val="22"/>
        </w:rPr>
      </w:pPr>
      <w:del w:id="1055" w:author="Webb Roberts" w:date="2010-03-31T15:31:00Z">
        <w:r w:rsidDel="00172983">
          <w:rPr>
            <w:noProof/>
          </w:rPr>
          <w:delText>6.6.2</w:delText>
        </w:r>
        <w:r w:rsidDel="00172983">
          <w:rPr>
            <w:rFonts w:asciiTheme="minorHAnsi" w:eastAsiaTheme="minorEastAsia" w:hAnsiTheme="minorHAnsi" w:cstheme="minorBidi"/>
            <w:noProof/>
            <w:sz w:val="22"/>
            <w:szCs w:val="22"/>
          </w:rPr>
          <w:tab/>
        </w:r>
        <w:r w:rsidDel="00172983">
          <w:rPr>
            <w:noProof/>
          </w:rPr>
          <w:delText>Attribute Declarations</w:delText>
        </w:r>
        <w:r w:rsidDel="00172983">
          <w:rPr>
            <w:noProof/>
          </w:rPr>
          <w:tab/>
        </w:r>
        <w:r w:rsidR="00172983" w:rsidDel="00172983">
          <w:rPr>
            <w:noProof/>
          </w:rPr>
          <w:delText>50</w:delText>
        </w:r>
      </w:del>
    </w:p>
    <w:p w:rsidR="008A7368" w:rsidDel="00172983" w:rsidRDefault="008A7368">
      <w:pPr>
        <w:pStyle w:val="TOC3"/>
        <w:tabs>
          <w:tab w:val="left" w:pos="1656"/>
          <w:tab w:val="right" w:leader="dot" w:pos="9350"/>
        </w:tabs>
        <w:rPr>
          <w:del w:id="1056" w:author="Webb Roberts" w:date="2010-03-31T15:31:00Z"/>
          <w:rFonts w:asciiTheme="minorHAnsi" w:eastAsiaTheme="minorEastAsia" w:hAnsiTheme="minorHAnsi" w:cstheme="minorBidi"/>
          <w:noProof/>
          <w:sz w:val="22"/>
          <w:szCs w:val="22"/>
        </w:rPr>
      </w:pPr>
      <w:del w:id="1057" w:author="Webb Roberts" w:date="2010-03-31T15:31:00Z">
        <w:r w:rsidDel="00172983">
          <w:rPr>
            <w:noProof/>
          </w:rPr>
          <w:delText>6.6.3</w:delText>
        </w:r>
        <w:r w:rsidDel="00172983">
          <w:rPr>
            <w:rFonts w:asciiTheme="minorHAnsi" w:eastAsiaTheme="minorEastAsia" w:hAnsiTheme="minorHAnsi" w:cstheme="minorBidi"/>
            <w:noProof/>
            <w:sz w:val="22"/>
            <w:szCs w:val="22"/>
          </w:rPr>
          <w:tab/>
        </w:r>
        <w:r w:rsidDel="00172983">
          <w:rPr>
            <w:noProof/>
          </w:rPr>
          <w:delText>Attribute Group Definitions</w:delText>
        </w:r>
        <w:r w:rsidDel="00172983">
          <w:rPr>
            <w:noProof/>
          </w:rPr>
          <w:tab/>
        </w:r>
        <w:r w:rsidR="00172983" w:rsidDel="00172983">
          <w:rPr>
            <w:noProof/>
          </w:rPr>
          <w:delText>50</w:delText>
        </w:r>
      </w:del>
    </w:p>
    <w:p w:rsidR="008A7368" w:rsidDel="00172983" w:rsidRDefault="008A7368">
      <w:pPr>
        <w:pStyle w:val="TOC1"/>
        <w:tabs>
          <w:tab w:val="right" w:leader="dot" w:pos="9350"/>
        </w:tabs>
        <w:rPr>
          <w:del w:id="1058" w:author="Webb Roberts" w:date="2010-03-31T15:31:00Z"/>
          <w:rFonts w:asciiTheme="minorHAnsi" w:eastAsiaTheme="minorEastAsia" w:hAnsiTheme="minorHAnsi" w:cstheme="minorBidi"/>
          <w:noProof/>
          <w:sz w:val="22"/>
          <w:szCs w:val="22"/>
        </w:rPr>
      </w:pPr>
      <w:del w:id="1059" w:author="Webb Roberts" w:date="2010-03-31T15:31:00Z">
        <w:r w:rsidDel="00172983">
          <w:rPr>
            <w:noProof/>
          </w:rPr>
          <w:delText>7</w:delText>
        </w:r>
        <w:r w:rsidDel="00172983">
          <w:rPr>
            <w:rFonts w:asciiTheme="minorHAnsi" w:eastAsiaTheme="minorEastAsia" w:hAnsiTheme="minorHAnsi" w:cstheme="minorBidi"/>
            <w:noProof/>
            <w:sz w:val="22"/>
            <w:szCs w:val="22"/>
          </w:rPr>
          <w:tab/>
        </w:r>
        <w:r w:rsidDel="00172983">
          <w:rPr>
            <w:noProof/>
          </w:rPr>
          <w:delText>Modeling Rules</w:delText>
        </w:r>
        <w:r w:rsidDel="00172983">
          <w:rPr>
            <w:noProof/>
          </w:rPr>
          <w:tab/>
        </w:r>
      </w:del>
      <w:del w:id="1060" w:author="Webb Roberts" w:date="2010-03-31T15:30:00Z">
        <w:r w:rsidDel="00172983">
          <w:rPr>
            <w:noProof/>
          </w:rPr>
          <w:delText>50</w:delText>
        </w:r>
      </w:del>
    </w:p>
    <w:p w:rsidR="008A7368" w:rsidDel="00172983" w:rsidRDefault="008A7368">
      <w:pPr>
        <w:pStyle w:val="TOC2"/>
        <w:tabs>
          <w:tab w:val="left" w:pos="965"/>
          <w:tab w:val="right" w:leader="dot" w:pos="9350"/>
        </w:tabs>
        <w:rPr>
          <w:del w:id="1061" w:author="Webb Roberts" w:date="2010-03-31T15:31:00Z"/>
          <w:rFonts w:asciiTheme="minorHAnsi" w:eastAsiaTheme="minorEastAsia" w:hAnsiTheme="minorHAnsi" w:cstheme="minorBidi"/>
          <w:noProof/>
          <w:sz w:val="22"/>
          <w:szCs w:val="22"/>
        </w:rPr>
      </w:pPr>
      <w:del w:id="1062" w:author="Webb Roberts" w:date="2010-03-31T15:31:00Z">
        <w:r w:rsidDel="00172983">
          <w:rPr>
            <w:noProof/>
          </w:rPr>
          <w:delText>7.1</w:delText>
        </w:r>
        <w:r w:rsidDel="00172983">
          <w:rPr>
            <w:rFonts w:asciiTheme="minorHAnsi" w:eastAsiaTheme="minorEastAsia" w:hAnsiTheme="minorHAnsi" w:cstheme="minorBidi"/>
            <w:noProof/>
            <w:sz w:val="22"/>
            <w:szCs w:val="22"/>
          </w:rPr>
          <w:tab/>
        </w:r>
        <w:r w:rsidRPr="00CC4222" w:rsidDel="00172983">
          <w:rPr>
            <w:rFonts w:ascii="Courier New" w:hAnsi="Courier New"/>
            <w:noProof/>
          </w:rPr>
          <w:delText>xsd:schema</w:delText>
        </w:r>
        <w:r w:rsidDel="00172983">
          <w:rPr>
            <w:noProof/>
          </w:rPr>
          <w:delText xml:space="preserve"> Document Element Restrictions</w:delText>
        </w:r>
        <w:r w:rsidDel="00172983">
          <w:rPr>
            <w:noProof/>
          </w:rPr>
          <w:tab/>
        </w:r>
        <w:r w:rsidR="00172983" w:rsidDel="00172983">
          <w:rPr>
            <w:noProof/>
          </w:rPr>
          <w:delText>51</w:delText>
        </w:r>
      </w:del>
    </w:p>
    <w:p w:rsidR="008A7368" w:rsidDel="00172983" w:rsidRDefault="008A7368">
      <w:pPr>
        <w:pStyle w:val="TOC2"/>
        <w:tabs>
          <w:tab w:val="left" w:pos="965"/>
          <w:tab w:val="right" w:leader="dot" w:pos="9350"/>
        </w:tabs>
        <w:rPr>
          <w:del w:id="1063" w:author="Webb Roberts" w:date="2010-03-31T15:31:00Z"/>
          <w:rFonts w:asciiTheme="minorHAnsi" w:eastAsiaTheme="minorEastAsia" w:hAnsiTheme="minorHAnsi" w:cstheme="minorBidi"/>
          <w:noProof/>
          <w:sz w:val="22"/>
          <w:szCs w:val="22"/>
        </w:rPr>
      </w:pPr>
      <w:del w:id="1064" w:author="Webb Roberts" w:date="2010-03-31T15:31:00Z">
        <w:r w:rsidDel="00172983">
          <w:rPr>
            <w:noProof/>
          </w:rPr>
          <w:delText>7.2</w:delText>
        </w:r>
        <w:r w:rsidDel="00172983">
          <w:rPr>
            <w:rFonts w:asciiTheme="minorHAnsi" w:eastAsiaTheme="minorEastAsia" w:hAnsiTheme="minorHAnsi" w:cstheme="minorBidi"/>
            <w:noProof/>
            <w:sz w:val="22"/>
            <w:szCs w:val="22"/>
          </w:rPr>
          <w:tab/>
        </w:r>
        <w:r w:rsidDel="00172983">
          <w:rPr>
            <w:noProof/>
          </w:rPr>
          <w:delText>Annotations</w:delText>
        </w:r>
        <w:r w:rsidDel="00172983">
          <w:rPr>
            <w:noProof/>
          </w:rPr>
          <w:tab/>
        </w:r>
        <w:r w:rsidR="00172983" w:rsidDel="00172983">
          <w:rPr>
            <w:noProof/>
          </w:rPr>
          <w:delText>52</w:delText>
        </w:r>
      </w:del>
    </w:p>
    <w:p w:rsidR="008A7368" w:rsidDel="00172983" w:rsidRDefault="008A7368">
      <w:pPr>
        <w:pStyle w:val="TOC3"/>
        <w:tabs>
          <w:tab w:val="left" w:pos="1656"/>
          <w:tab w:val="right" w:leader="dot" w:pos="9350"/>
        </w:tabs>
        <w:rPr>
          <w:del w:id="1065" w:author="Webb Roberts" w:date="2010-03-31T15:31:00Z"/>
          <w:rFonts w:asciiTheme="minorHAnsi" w:eastAsiaTheme="minorEastAsia" w:hAnsiTheme="minorHAnsi" w:cstheme="minorBidi"/>
          <w:noProof/>
          <w:sz w:val="22"/>
          <w:szCs w:val="22"/>
        </w:rPr>
      </w:pPr>
      <w:del w:id="1066" w:author="Webb Roberts" w:date="2010-03-31T15:31:00Z">
        <w:r w:rsidDel="00172983">
          <w:rPr>
            <w:noProof/>
          </w:rPr>
          <w:delText>7.2.1</w:delText>
        </w:r>
        <w:r w:rsidDel="00172983">
          <w:rPr>
            <w:rFonts w:asciiTheme="minorHAnsi" w:eastAsiaTheme="minorEastAsia" w:hAnsiTheme="minorHAnsi" w:cstheme="minorBidi"/>
            <w:noProof/>
            <w:sz w:val="22"/>
            <w:szCs w:val="22"/>
          </w:rPr>
          <w:tab/>
        </w:r>
        <w:r w:rsidDel="00172983">
          <w:rPr>
            <w:noProof/>
          </w:rPr>
          <w:delText>Human-Readable Documentation</w:delText>
        </w:r>
        <w:r w:rsidDel="00172983">
          <w:rPr>
            <w:noProof/>
          </w:rPr>
          <w:tab/>
        </w:r>
        <w:r w:rsidR="00172983" w:rsidDel="00172983">
          <w:rPr>
            <w:noProof/>
          </w:rPr>
          <w:delText>52</w:delText>
        </w:r>
      </w:del>
    </w:p>
    <w:p w:rsidR="008A7368" w:rsidDel="00172983" w:rsidRDefault="008A7368">
      <w:pPr>
        <w:pStyle w:val="TOC3"/>
        <w:tabs>
          <w:tab w:val="left" w:pos="1656"/>
          <w:tab w:val="right" w:leader="dot" w:pos="9350"/>
        </w:tabs>
        <w:rPr>
          <w:del w:id="1067" w:author="Webb Roberts" w:date="2010-03-31T15:31:00Z"/>
          <w:rFonts w:asciiTheme="minorHAnsi" w:eastAsiaTheme="minorEastAsia" w:hAnsiTheme="minorHAnsi" w:cstheme="minorBidi"/>
          <w:noProof/>
          <w:sz w:val="22"/>
          <w:szCs w:val="22"/>
        </w:rPr>
      </w:pPr>
      <w:del w:id="1068" w:author="Webb Roberts" w:date="2010-03-31T15:31:00Z">
        <w:r w:rsidDel="00172983">
          <w:rPr>
            <w:noProof/>
          </w:rPr>
          <w:delText>7.2.2</w:delText>
        </w:r>
        <w:r w:rsidDel="00172983">
          <w:rPr>
            <w:rFonts w:asciiTheme="minorHAnsi" w:eastAsiaTheme="minorEastAsia" w:hAnsiTheme="minorHAnsi" w:cstheme="minorBidi"/>
            <w:noProof/>
            <w:sz w:val="22"/>
            <w:szCs w:val="22"/>
          </w:rPr>
          <w:tab/>
        </w:r>
        <w:r w:rsidDel="00172983">
          <w:rPr>
            <w:noProof/>
          </w:rPr>
          <w:delText>Machine-Readable Annotations</w:delText>
        </w:r>
        <w:r w:rsidDel="00172983">
          <w:rPr>
            <w:noProof/>
          </w:rPr>
          <w:tab/>
        </w:r>
        <w:r w:rsidR="00172983" w:rsidDel="00172983">
          <w:rPr>
            <w:noProof/>
          </w:rPr>
          <w:delText>56</w:delText>
        </w:r>
      </w:del>
    </w:p>
    <w:p w:rsidR="008A7368" w:rsidDel="00172983" w:rsidRDefault="008A7368">
      <w:pPr>
        <w:pStyle w:val="TOC4"/>
        <w:tabs>
          <w:tab w:val="left" w:pos="3485"/>
          <w:tab w:val="right" w:leader="dot" w:pos="9350"/>
        </w:tabs>
        <w:rPr>
          <w:del w:id="1069" w:author="Webb Roberts" w:date="2010-03-31T15:31:00Z"/>
          <w:rFonts w:asciiTheme="minorHAnsi" w:eastAsiaTheme="minorEastAsia" w:hAnsiTheme="minorHAnsi" w:cstheme="minorBidi"/>
          <w:noProof/>
          <w:sz w:val="22"/>
          <w:szCs w:val="22"/>
        </w:rPr>
      </w:pPr>
      <w:del w:id="1070" w:author="Webb Roberts" w:date="2010-03-31T15:31:00Z">
        <w:r w:rsidDel="00172983">
          <w:rPr>
            <w:noProof/>
          </w:rPr>
          <w:delText>7.2.2.1</w:delText>
        </w:r>
        <w:r w:rsidDel="00172983">
          <w:rPr>
            <w:rFonts w:asciiTheme="minorHAnsi" w:eastAsiaTheme="minorEastAsia" w:hAnsiTheme="minorHAnsi" w:cstheme="minorBidi"/>
            <w:noProof/>
            <w:sz w:val="22"/>
            <w:szCs w:val="22"/>
          </w:rPr>
          <w:tab/>
        </w:r>
        <w:r w:rsidDel="00172983">
          <w:rPr>
            <w:noProof/>
          </w:rPr>
          <w:delText>Deprecation</w:delText>
        </w:r>
        <w:r w:rsidDel="00172983">
          <w:rPr>
            <w:noProof/>
          </w:rPr>
          <w:tab/>
        </w:r>
        <w:r w:rsidR="00172983" w:rsidDel="00172983">
          <w:rPr>
            <w:noProof/>
          </w:rPr>
          <w:delText>57</w:delText>
        </w:r>
      </w:del>
    </w:p>
    <w:p w:rsidR="008A7368" w:rsidDel="00172983" w:rsidRDefault="008A7368">
      <w:pPr>
        <w:pStyle w:val="TOC4"/>
        <w:tabs>
          <w:tab w:val="left" w:pos="3485"/>
          <w:tab w:val="right" w:leader="dot" w:pos="9350"/>
        </w:tabs>
        <w:rPr>
          <w:del w:id="1071" w:author="Webb Roberts" w:date="2010-03-31T15:31:00Z"/>
          <w:rFonts w:asciiTheme="minorHAnsi" w:eastAsiaTheme="minorEastAsia" w:hAnsiTheme="minorHAnsi" w:cstheme="minorBidi"/>
          <w:noProof/>
          <w:sz w:val="22"/>
          <w:szCs w:val="22"/>
        </w:rPr>
      </w:pPr>
      <w:del w:id="1072" w:author="Webb Roberts" w:date="2010-03-31T15:31:00Z">
        <w:r w:rsidDel="00172983">
          <w:rPr>
            <w:noProof/>
          </w:rPr>
          <w:delText>7.2.2.2</w:delText>
        </w:r>
        <w:r w:rsidDel="00172983">
          <w:rPr>
            <w:rFonts w:asciiTheme="minorHAnsi" w:eastAsiaTheme="minorEastAsia" w:hAnsiTheme="minorHAnsi" w:cstheme="minorBidi"/>
            <w:noProof/>
            <w:sz w:val="22"/>
            <w:szCs w:val="22"/>
          </w:rPr>
          <w:tab/>
        </w:r>
        <w:r w:rsidDel="00172983">
          <w:rPr>
            <w:noProof/>
          </w:rPr>
          <w:delText>Indicating Conformance</w:delText>
        </w:r>
        <w:r w:rsidDel="00172983">
          <w:rPr>
            <w:noProof/>
          </w:rPr>
          <w:tab/>
        </w:r>
        <w:r w:rsidR="00172983" w:rsidDel="00172983">
          <w:rPr>
            <w:noProof/>
          </w:rPr>
          <w:delText>57</w:delText>
        </w:r>
      </w:del>
    </w:p>
    <w:p w:rsidR="008A7368" w:rsidDel="00172983" w:rsidRDefault="008A7368">
      <w:pPr>
        <w:pStyle w:val="TOC4"/>
        <w:tabs>
          <w:tab w:val="left" w:pos="3485"/>
          <w:tab w:val="right" w:leader="dot" w:pos="9350"/>
        </w:tabs>
        <w:rPr>
          <w:del w:id="1073" w:author="Webb Roberts" w:date="2010-03-31T15:31:00Z"/>
          <w:rFonts w:asciiTheme="minorHAnsi" w:eastAsiaTheme="minorEastAsia" w:hAnsiTheme="minorHAnsi" w:cstheme="minorBidi"/>
          <w:noProof/>
          <w:sz w:val="22"/>
          <w:szCs w:val="22"/>
        </w:rPr>
      </w:pPr>
      <w:del w:id="1074" w:author="Webb Roberts" w:date="2010-03-31T15:31:00Z">
        <w:r w:rsidDel="00172983">
          <w:rPr>
            <w:noProof/>
          </w:rPr>
          <w:delText>7.2.2.3</w:delText>
        </w:r>
        <w:r w:rsidDel="00172983">
          <w:rPr>
            <w:rFonts w:asciiTheme="minorHAnsi" w:eastAsiaTheme="minorEastAsia" w:hAnsiTheme="minorHAnsi" w:cstheme="minorBidi"/>
            <w:noProof/>
            <w:sz w:val="22"/>
            <w:szCs w:val="22"/>
          </w:rPr>
          <w:tab/>
        </w:r>
        <w:r w:rsidDel="00172983">
          <w:rPr>
            <w:noProof/>
          </w:rPr>
          <w:delText>Bases of Derived Components</w:delText>
        </w:r>
        <w:r w:rsidDel="00172983">
          <w:rPr>
            <w:noProof/>
          </w:rPr>
          <w:tab/>
        </w:r>
      </w:del>
      <w:del w:id="1075" w:author="Webb Roberts" w:date="2010-03-31T15:30:00Z">
        <w:r w:rsidDel="00172983">
          <w:rPr>
            <w:noProof/>
          </w:rPr>
          <w:delText>57</w:delText>
        </w:r>
      </w:del>
    </w:p>
    <w:p w:rsidR="008A7368" w:rsidDel="00172983" w:rsidRDefault="008A7368">
      <w:pPr>
        <w:pStyle w:val="TOC4"/>
        <w:tabs>
          <w:tab w:val="left" w:pos="3485"/>
          <w:tab w:val="right" w:leader="dot" w:pos="9350"/>
        </w:tabs>
        <w:rPr>
          <w:del w:id="1076" w:author="Webb Roberts" w:date="2010-03-31T15:31:00Z"/>
          <w:rFonts w:asciiTheme="minorHAnsi" w:eastAsiaTheme="minorEastAsia" w:hAnsiTheme="minorHAnsi" w:cstheme="minorBidi"/>
          <w:noProof/>
          <w:sz w:val="22"/>
          <w:szCs w:val="22"/>
        </w:rPr>
      </w:pPr>
      <w:del w:id="1077" w:author="Webb Roberts" w:date="2010-03-31T15:31:00Z">
        <w:r w:rsidDel="00172983">
          <w:rPr>
            <w:noProof/>
          </w:rPr>
          <w:delText>7.2.2.4</w:delText>
        </w:r>
        <w:r w:rsidDel="00172983">
          <w:rPr>
            <w:rFonts w:asciiTheme="minorHAnsi" w:eastAsiaTheme="minorEastAsia" w:hAnsiTheme="minorHAnsi" w:cstheme="minorBidi"/>
            <w:noProof/>
            <w:sz w:val="22"/>
            <w:szCs w:val="22"/>
          </w:rPr>
          <w:tab/>
        </w:r>
        <w:r w:rsidDel="00172983">
          <w:rPr>
            <w:noProof/>
          </w:rPr>
          <w:delText>Application of Constructs</w:delText>
        </w:r>
        <w:r w:rsidDel="00172983">
          <w:rPr>
            <w:noProof/>
          </w:rPr>
          <w:tab/>
        </w:r>
        <w:r w:rsidR="00172983" w:rsidDel="00172983">
          <w:rPr>
            <w:noProof/>
          </w:rPr>
          <w:delText>59</w:delText>
        </w:r>
      </w:del>
    </w:p>
    <w:p w:rsidR="008A7368" w:rsidDel="00172983" w:rsidRDefault="008A7368">
      <w:pPr>
        <w:pStyle w:val="TOC4"/>
        <w:tabs>
          <w:tab w:val="left" w:pos="3485"/>
          <w:tab w:val="right" w:leader="dot" w:pos="9350"/>
        </w:tabs>
        <w:rPr>
          <w:del w:id="1078" w:author="Webb Roberts" w:date="2010-03-31T15:31:00Z"/>
          <w:rFonts w:asciiTheme="minorHAnsi" w:eastAsiaTheme="minorEastAsia" w:hAnsiTheme="minorHAnsi" w:cstheme="minorBidi"/>
          <w:noProof/>
          <w:sz w:val="22"/>
          <w:szCs w:val="22"/>
        </w:rPr>
      </w:pPr>
      <w:del w:id="1079" w:author="Webb Roberts" w:date="2010-03-31T15:31:00Z">
        <w:r w:rsidDel="00172983">
          <w:rPr>
            <w:noProof/>
          </w:rPr>
          <w:delText>7.2.2.5</w:delText>
        </w:r>
        <w:r w:rsidDel="00172983">
          <w:rPr>
            <w:rFonts w:asciiTheme="minorHAnsi" w:eastAsiaTheme="minorEastAsia" w:hAnsiTheme="minorHAnsi" w:cstheme="minorBidi"/>
            <w:noProof/>
            <w:sz w:val="22"/>
            <w:szCs w:val="22"/>
          </w:rPr>
          <w:tab/>
        </w:r>
        <w:r w:rsidDel="00172983">
          <w:rPr>
            <w:noProof/>
          </w:rPr>
          <w:delText>Targets of References</w:delText>
        </w:r>
        <w:r w:rsidDel="00172983">
          <w:rPr>
            <w:noProof/>
          </w:rPr>
          <w:tab/>
        </w:r>
        <w:r w:rsidR="00172983" w:rsidDel="00172983">
          <w:rPr>
            <w:noProof/>
          </w:rPr>
          <w:delText>60</w:delText>
        </w:r>
      </w:del>
    </w:p>
    <w:p w:rsidR="008A7368" w:rsidDel="00172983" w:rsidRDefault="008A7368">
      <w:pPr>
        <w:pStyle w:val="TOC2"/>
        <w:tabs>
          <w:tab w:val="left" w:pos="965"/>
          <w:tab w:val="right" w:leader="dot" w:pos="9350"/>
        </w:tabs>
        <w:rPr>
          <w:del w:id="1080" w:author="Webb Roberts" w:date="2010-03-31T15:31:00Z"/>
          <w:rFonts w:asciiTheme="minorHAnsi" w:eastAsiaTheme="minorEastAsia" w:hAnsiTheme="minorHAnsi" w:cstheme="minorBidi"/>
          <w:noProof/>
          <w:sz w:val="22"/>
          <w:szCs w:val="22"/>
        </w:rPr>
      </w:pPr>
      <w:del w:id="1081" w:author="Webb Roberts" w:date="2010-03-31T15:31:00Z">
        <w:r w:rsidDel="00172983">
          <w:rPr>
            <w:noProof/>
          </w:rPr>
          <w:delText>7.3</w:delText>
        </w:r>
        <w:r w:rsidDel="00172983">
          <w:rPr>
            <w:rFonts w:asciiTheme="minorHAnsi" w:eastAsiaTheme="minorEastAsia" w:hAnsiTheme="minorHAnsi" w:cstheme="minorBidi"/>
            <w:noProof/>
            <w:sz w:val="22"/>
            <w:szCs w:val="22"/>
          </w:rPr>
          <w:tab/>
        </w:r>
        <w:r w:rsidDel="00172983">
          <w:rPr>
            <w:noProof/>
          </w:rPr>
          <w:delText>Simple Type Definitions</w:delText>
        </w:r>
        <w:r w:rsidDel="00172983">
          <w:rPr>
            <w:noProof/>
          </w:rPr>
          <w:tab/>
        </w:r>
        <w:r w:rsidR="00172983" w:rsidDel="00172983">
          <w:rPr>
            <w:noProof/>
          </w:rPr>
          <w:delText>61</w:delText>
        </w:r>
      </w:del>
    </w:p>
    <w:p w:rsidR="008A7368" w:rsidDel="00172983" w:rsidRDefault="008A7368">
      <w:pPr>
        <w:pStyle w:val="TOC2"/>
        <w:tabs>
          <w:tab w:val="left" w:pos="965"/>
          <w:tab w:val="right" w:leader="dot" w:pos="9350"/>
        </w:tabs>
        <w:rPr>
          <w:del w:id="1082" w:author="Webb Roberts" w:date="2010-03-31T15:31:00Z"/>
          <w:rFonts w:asciiTheme="minorHAnsi" w:eastAsiaTheme="minorEastAsia" w:hAnsiTheme="minorHAnsi" w:cstheme="minorBidi"/>
          <w:noProof/>
          <w:sz w:val="22"/>
          <w:szCs w:val="22"/>
        </w:rPr>
      </w:pPr>
      <w:del w:id="1083" w:author="Webb Roberts" w:date="2010-03-31T15:31:00Z">
        <w:r w:rsidDel="00172983">
          <w:rPr>
            <w:noProof/>
          </w:rPr>
          <w:delText>7.4</w:delText>
        </w:r>
        <w:r w:rsidDel="00172983">
          <w:rPr>
            <w:rFonts w:asciiTheme="minorHAnsi" w:eastAsiaTheme="minorEastAsia" w:hAnsiTheme="minorHAnsi" w:cstheme="minorBidi"/>
            <w:noProof/>
            <w:sz w:val="22"/>
            <w:szCs w:val="22"/>
          </w:rPr>
          <w:tab/>
        </w:r>
        <w:r w:rsidDel="00172983">
          <w:rPr>
            <w:noProof/>
          </w:rPr>
          <w:delText>Complex Type Definitions</w:delText>
        </w:r>
        <w:r w:rsidDel="00172983">
          <w:rPr>
            <w:noProof/>
          </w:rPr>
          <w:tab/>
        </w:r>
        <w:r w:rsidR="00172983" w:rsidDel="00172983">
          <w:rPr>
            <w:noProof/>
          </w:rPr>
          <w:delText>62</w:delText>
        </w:r>
      </w:del>
    </w:p>
    <w:p w:rsidR="008A7368" w:rsidDel="00172983" w:rsidRDefault="008A7368">
      <w:pPr>
        <w:pStyle w:val="TOC3"/>
        <w:tabs>
          <w:tab w:val="left" w:pos="1656"/>
          <w:tab w:val="right" w:leader="dot" w:pos="9350"/>
        </w:tabs>
        <w:rPr>
          <w:del w:id="1084" w:author="Webb Roberts" w:date="2010-03-31T15:31:00Z"/>
          <w:rFonts w:asciiTheme="minorHAnsi" w:eastAsiaTheme="minorEastAsia" w:hAnsiTheme="minorHAnsi" w:cstheme="minorBidi"/>
          <w:noProof/>
          <w:sz w:val="22"/>
          <w:szCs w:val="22"/>
        </w:rPr>
      </w:pPr>
      <w:del w:id="1085" w:author="Webb Roberts" w:date="2010-03-31T15:31:00Z">
        <w:r w:rsidDel="00172983">
          <w:rPr>
            <w:noProof/>
          </w:rPr>
          <w:delText>7.4.1</w:delText>
        </w:r>
        <w:r w:rsidDel="00172983">
          <w:rPr>
            <w:rFonts w:asciiTheme="minorHAnsi" w:eastAsiaTheme="minorEastAsia" w:hAnsiTheme="minorHAnsi" w:cstheme="minorBidi"/>
            <w:noProof/>
            <w:sz w:val="22"/>
            <w:szCs w:val="22"/>
          </w:rPr>
          <w:tab/>
        </w:r>
        <w:r w:rsidDel="00172983">
          <w:rPr>
            <w:noProof/>
          </w:rPr>
          <w:delText>Object Types</w:delText>
        </w:r>
        <w:r w:rsidDel="00172983">
          <w:rPr>
            <w:noProof/>
          </w:rPr>
          <w:tab/>
        </w:r>
        <w:r w:rsidR="00172983" w:rsidDel="00172983">
          <w:rPr>
            <w:noProof/>
          </w:rPr>
          <w:delText>63</w:delText>
        </w:r>
      </w:del>
    </w:p>
    <w:p w:rsidR="008A7368" w:rsidDel="00172983" w:rsidRDefault="008A7368">
      <w:pPr>
        <w:pStyle w:val="TOC3"/>
        <w:tabs>
          <w:tab w:val="left" w:pos="1656"/>
          <w:tab w:val="right" w:leader="dot" w:pos="9350"/>
        </w:tabs>
        <w:rPr>
          <w:del w:id="1086" w:author="Webb Roberts" w:date="2010-03-31T15:31:00Z"/>
          <w:rFonts w:asciiTheme="minorHAnsi" w:eastAsiaTheme="minorEastAsia" w:hAnsiTheme="minorHAnsi" w:cstheme="minorBidi"/>
          <w:noProof/>
          <w:sz w:val="22"/>
          <w:szCs w:val="22"/>
        </w:rPr>
      </w:pPr>
      <w:del w:id="1087" w:author="Webb Roberts" w:date="2010-03-31T15:31:00Z">
        <w:r w:rsidDel="00172983">
          <w:rPr>
            <w:noProof/>
          </w:rPr>
          <w:delText>7.4.2</w:delText>
        </w:r>
        <w:r w:rsidDel="00172983">
          <w:rPr>
            <w:rFonts w:asciiTheme="minorHAnsi" w:eastAsiaTheme="minorEastAsia" w:hAnsiTheme="minorHAnsi" w:cstheme="minorBidi"/>
            <w:noProof/>
            <w:sz w:val="22"/>
            <w:szCs w:val="22"/>
          </w:rPr>
          <w:tab/>
        </w:r>
        <w:r w:rsidDel="00172983">
          <w:rPr>
            <w:noProof/>
          </w:rPr>
          <w:delText>Role Types</w:delText>
        </w:r>
        <w:r w:rsidDel="00172983">
          <w:rPr>
            <w:noProof/>
          </w:rPr>
          <w:tab/>
        </w:r>
        <w:r w:rsidR="00172983" w:rsidDel="00172983">
          <w:rPr>
            <w:noProof/>
          </w:rPr>
          <w:delText>63</w:delText>
        </w:r>
      </w:del>
    </w:p>
    <w:p w:rsidR="008A7368" w:rsidDel="00172983" w:rsidRDefault="008A7368">
      <w:pPr>
        <w:pStyle w:val="TOC3"/>
        <w:tabs>
          <w:tab w:val="left" w:pos="1656"/>
          <w:tab w:val="right" w:leader="dot" w:pos="9350"/>
        </w:tabs>
        <w:rPr>
          <w:del w:id="1088" w:author="Webb Roberts" w:date="2010-03-31T15:31:00Z"/>
          <w:rFonts w:asciiTheme="minorHAnsi" w:eastAsiaTheme="minorEastAsia" w:hAnsiTheme="minorHAnsi" w:cstheme="minorBidi"/>
          <w:noProof/>
          <w:sz w:val="22"/>
          <w:szCs w:val="22"/>
        </w:rPr>
      </w:pPr>
      <w:del w:id="1089" w:author="Webb Roberts" w:date="2010-03-31T15:31:00Z">
        <w:r w:rsidDel="00172983">
          <w:rPr>
            <w:noProof/>
          </w:rPr>
          <w:delText>7.4.3</w:delText>
        </w:r>
        <w:r w:rsidDel="00172983">
          <w:rPr>
            <w:rFonts w:asciiTheme="minorHAnsi" w:eastAsiaTheme="minorEastAsia" w:hAnsiTheme="minorHAnsi" w:cstheme="minorBidi"/>
            <w:noProof/>
            <w:sz w:val="22"/>
            <w:szCs w:val="22"/>
          </w:rPr>
          <w:tab/>
        </w:r>
        <w:r w:rsidDel="00172983">
          <w:rPr>
            <w:noProof/>
          </w:rPr>
          <w:delText>Association Types</w:delText>
        </w:r>
        <w:r w:rsidDel="00172983">
          <w:rPr>
            <w:noProof/>
          </w:rPr>
          <w:tab/>
        </w:r>
        <w:r w:rsidR="00172983" w:rsidDel="00172983">
          <w:rPr>
            <w:noProof/>
          </w:rPr>
          <w:delText>65</w:delText>
        </w:r>
      </w:del>
    </w:p>
    <w:p w:rsidR="008A7368" w:rsidDel="00172983" w:rsidRDefault="008A7368">
      <w:pPr>
        <w:pStyle w:val="TOC3"/>
        <w:tabs>
          <w:tab w:val="left" w:pos="1656"/>
          <w:tab w:val="right" w:leader="dot" w:pos="9350"/>
        </w:tabs>
        <w:rPr>
          <w:del w:id="1090" w:author="Webb Roberts" w:date="2010-03-31T15:31:00Z"/>
          <w:rFonts w:asciiTheme="minorHAnsi" w:eastAsiaTheme="minorEastAsia" w:hAnsiTheme="minorHAnsi" w:cstheme="minorBidi"/>
          <w:noProof/>
          <w:sz w:val="22"/>
          <w:szCs w:val="22"/>
        </w:rPr>
      </w:pPr>
      <w:del w:id="1091" w:author="Webb Roberts" w:date="2010-03-31T15:31:00Z">
        <w:r w:rsidDel="00172983">
          <w:rPr>
            <w:noProof/>
          </w:rPr>
          <w:delText>7.4.4</w:delText>
        </w:r>
        <w:r w:rsidDel="00172983">
          <w:rPr>
            <w:rFonts w:asciiTheme="minorHAnsi" w:eastAsiaTheme="minorEastAsia" w:hAnsiTheme="minorHAnsi" w:cstheme="minorBidi"/>
            <w:noProof/>
            <w:sz w:val="22"/>
            <w:szCs w:val="22"/>
          </w:rPr>
          <w:tab/>
        </w:r>
        <w:r w:rsidDel="00172983">
          <w:rPr>
            <w:noProof/>
          </w:rPr>
          <w:delText>Metadata Types</w:delText>
        </w:r>
        <w:r w:rsidDel="00172983">
          <w:rPr>
            <w:noProof/>
          </w:rPr>
          <w:tab/>
        </w:r>
        <w:r w:rsidR="00172983" w:rsidDel="00172983">
          <w:rPr>
            <w:noProof/>
          </w:rPr>
          <w:delText>68</w:delText>
        </w:r>
      </w:del>
    </w:p>
    <w:p w:rsidR="008A7368" w:rsidDel="00172983" w:rsidRDefault="008A7368">
      <w:pPr>
        <w:pStyle w:val="TOC3"/>
        <w:tabs>
          <w:tab w:val="left" w:pos="1656"/>
          <w:tab w:val="right" w:leader="dot" w:pos="9350"/>
        </w:tabs>
        <w:rPr>
          <w:del w:id="1092" w:author="Webb Roberts" w:date="2010-03-31T15:31:00Z"/>
          <w:rFonts w:asciiTheme="minorHAnsi" w:eastAsiaTheme="minorEastAsia" w:hAnsiTheme="minorHAnsi" w:cstheme="minorBidi"/>
          <w:noProof/>
          <w:sz w:val="22"/>
          <w:szCs w:val="22"/>
        </w:rPr>
      </w:pPr>
      <w:del w:id="1093" w:author="Webb Roberts" w:date="2010-03-31T15:31:00Z">
        <w:r w:rsidDel="00172983">
          <w:rPr>
            <w:noProof/>
          </w:rPr>
          <w:delText>7.4.5</w:delText>
        </w:r>
        <w:r w:rsidDel="00172983">
          <w:rPr>
            <w:rFonts w:asciiTheme="minorHAnsi" w:eastAsiaTheme="minorEastAsia" w:hAnsiTheme="minorHAnsi" w:cstheme="minorBidi"/>
            <w:noProof/>
            <w:sz w:val="22"/>
            <w:szCs w:val="22"/>
          </w:rPr>
          <w:tab/>
        </w:r>
        <w:r w:rsidDel="00172983">
          <w:rPr>
            <w:noProof/>
          </w:rPr>
          <w:delText>Augmentation Types</w:delText>
        </w:r>
        <w:r w:rsidDel="00172983">
          <w:rPr>
            <w:noProof/>
          </w:rPr>
          <w:tab/>
        </w:r>
        <w:r w:rsidR="00172983" w:rsidDel="00172983">
          <w:rPr>
            <w:noProof/>
          </w:rPr>
          <w:delText>69</w:delText>
        </w:r>
      </w:del>
    </w:p>
    <w:p w:rsidR="008A7368" w:rsidDel="00172983" w:rsidRDefault="008A7368">
      <w:pPr>
        <w:pStyle w:val="TOC2"/>
        <w:tabs>
          <w:tab w:val="left" w:pos="965"/>
          <w:tab w:val="right" w:leader="dot" w:pos="9350"/>
        </w:tabs>
        <w:rPr>
          <w:del w:id="1094" w:author="Webb Roberts" w:date="2010-03-31T15:31:00Z"/>
          <w:rFonts w:asciiTheme="minorHAnsi" w:eastAsiaTheme="minorEastAsia" w:hAnsiTheme="minorHAnsi" w:cstheme="minorBidi"/>
          <w:noProof/>
          <w:sz w:val="22"/>
          <w:szCs w:val="22"/>
        </w:rPr>
      </w:pPr>
      <w:del w:id="1095" w:author="Webb Roberts" w:date="2010-03-31T15:31:00Z">
        <w:r w:rsidDel="00172983">
          <w:rPr>
            <w:noProof/>
          </w:rPr>
          <w:delText>7.5</w:delText>
        </w:r>
        <w:r w:rsidDel="00172983">
          <w:rPr>
            <w:rFonts w:asciiTheme="minorHAnsi" w:eastAsiaTheme="minorEastAsia" w:hAnsiTheme="minorHAnsi" w:cstheme="minorBidi"/>
            <w:noProof/>
            <w:sz w:val="22"/>
            <w:szCs w:val="22"/>
          </w:rPr>
          <w:tab/>
        </w:r>
        <w:r w:rsidDel="00172983">
          <w:rPr>
            <w:noProof/>
          </w:rPr>
          <w:delText>Component Usage</w:delText>
        </w:r>
        <w:r w:rsidDel="00172983">
          <w:rPr>
            <w:noProof/>
          </w:rPr>
          <w:tab/>
        </w:r>
        <w:r w:rsidR="00172983" w:rsidDel="00172983">
          <w:rPr>
            <w:noProof/>
          </w:rPr>
          <w:delText>71</w:delText>
        </w:r>
      </w:del>
    </w:p>
    <w:p w:rsidR="008A7368" w:rsidDel="00172983" w:rsidRDefault="008A7368">
      <w:pPr>
        <w:pStyle w:val="TOC2"/>
        <w:tabs>
          <w:tab w:val="left" w:pos="965"/>
          <w:tab w:val="right" w:leader="dot" w:pos="9350"/>
        </w:tabs>
        <w:rPr>
          <w:del w:id="1096" w:author="Webb Roberts" w:date="2010-03-31T15:31:00Z"/>
          <w:rFonts w:asciiTheme="minorHAnsi" w:eastAsiaTheme="minorEastAsia" w:hAnsiTheme="minorHAnsi" w:cstheme="minorBidi"/>
          <w:noProof/>
          <w:sz w:val="22"/>
          <w:szCs w:val="22"/>
        </w:rPr>
      </w:pPr>
      <w:del w:id="1097" w:author="Webb Roberts" w:date="2010-03-31T15:31:00Z">
        <w:r w:rsidDel="00172983">
          <w:rPr>
            <w:noProof/>
          </w:rPr>
          <w:delText>7.6</w:delText>
        </w:r>
        <w:r w:rsidDel="00172983">
          <w:rPr>
            <w:rFonts w:asciiTheme="minorHAnsi" w:eastAsiaTheme="minorEastAsia" w:hAnsiTheme="minorHAnsi" w:cstheme="minorBidi"/>
            <w:noProof/>
            <w:sz w:val="22"/>
            <w:szCs w:val="22"/>
          </w:rPr>
          <w:tab/>
        </w:r>
        <w:r w:rsidDel="00172983">
          <w:rPr>
            <w:noProof/>
          </w:rPr>
          <w:delText>C2 Core Structural Facilities</w:delText>
        </w:r>
        <w:r w:rsidDel="00172983">
          <w:rPr>
            <w:noProof/>
          </w:rPr>
          <w:tab/>
        </w:r>
        <w:r w:rsidR="00172983" w:rsidDel="00172983">
          <w:rPr>
            <w:noProof/>
          </w:rPr>
          <w:delText>72</w:delText>
        </w:r>
      </w:del>
    </w:p>
    <w:p w:rsidR="008A7368" w:rsidDel="00172983" w:rsidRDefault="008A7368">
      <w:pPr>
        <w:pStyle w:val="TOC3"/>
        <w:tabs>
          <w:tab w:val="left" w:pos="1656"/>
          <w:tab w:val="right" w:leader="dot" w:pos="9350"/>
        </w:tabs>
        <w:rPr>
          <w:del w:id="1098" w:author="Webb Roberts" w:date="2010-03-31T15:31:00Z"/>
          <w:rFonts w:asciiTheme="minorHAnsi" w:eastAsiaTheme="minorEastAsia" w:hAnsiTheme="minorHAnsi" w:cstheme="minorBidi"/>
          <w:noProof/>
          <w:sz w:val="22"/>
          <w:szCs w:val="22"/>
        </w:rPr>
      </w:pPr>
      <w:del w:id="1099" w:author="Webb Roberts" w:date="2010-03-31T15:31:00Z">
        <w:r w:rsidDel="00172983">
          <w:rPr>
            <w:noProof/>
          </w:rPr>
          <w:delText>7.6.1</w:delText>
        </w:r>
        <w:r w:rsidDel="00172983">
          <w:rPr>
            <w:rFonts w:asciiTheme="minorHAnsi" w:eastAsiaTheme="minorEastAsia" w:hAnsiTheme="minorHAnsi" w:cstheme="minorBidi"/>
            <w:noProof/>
            <w:sz w:val="22"/>
            <w:szCs w:val="22"/>
          </w:rPr>
          <w:tab/>
        </w:r>
        <w:r w:rsidDel="00172983">
          <w:rPr>
            <w:noProof/>
          </w:rPr>
          <w:delText>Sequence ID</w:delText>
        </w:r>
        <w:r w:rsidDel="00172983">
          <w:rPr>
            <w:noProof/>
          </w:rPr>
          <w:tab/>
        </w:r>
        <w:r w:rsidR="00172983" w:rsidDel="00172983">
          <w:rPr>
            <w:noProof/>
          </w:rPr>
          <w:delText>73</w:delText>
        </w:r>
      </w:del>
    </w:p>
    <w:p w:rsidR="008A7368" w:rsidDel="00172983" w:rsidRDefault="008A7368">
      <w:pPr>
        <w:pStyle w:val="TOC3"/>
        <w:tabs>
          <w:tab w:val="left" w:pos="1656"/>
          <w:tab w:val="right" w:leader="dot" w:pos="9350"/>
        </w:tabs>
        <w:rPr>
          <w:del w:id="1100" w:author="Webb Roberts" w:date="2010-03-31T15:31:00Z"/>
          <w:rFonts w:asciiTheme="minorHAnsi" w:eastAsiaTheme="minorEastAsia" w:hAnsiTheme="minorHAnsi" w:cstheme="minorBidi"/>
          <w:noProof/>
          <w:sz w:val="22"/>
          <w:szCs w:val="22"/>
        </w:rPr>
      </w:pPr>
      <w:del w:id="1101" w:author="Webb Roberts" w:date="2010-03-31T15:31:00Z">
        <w:r w:rsidDel="00172983">
          <w:rPr>
            <w:noProof/>
          </w:rPr>
          <w:delText>7.6.2</w:delText>
        </w:r>
        <w:r w:rsidDel="00172983">
          <w:rPr>
            <w:rFonts w:asciiTheme="minorHAnsi" w:eastAsiaTheme="minorEastAsia" w:hAnsiTheme="minorHAnsi" w:cstheme="minorBidi"/>
            <w:noProof/>
            <w:sz w:val="22"/>
            <w:szCs w:val="22"/>
          </w:rPr>
          <w:tab/>
        </w:r>
        <w:r w:rsidDel="00172983">
          <w:rPr>
            <w:noProof/>
          </w:rPr>
          <w:delText>Reference Elements</w:delText>
        </w:r>
        <w:r w:rsidDel="00172983">
          <w:rPr>
            <w:noProof/>
          </w:rPr>
          <w:tab/>
        </w:r>
        <w:r w:rsidR="00172983" w:rsidDel="00172983">
          <w:rPr>
            <w:noProof/>
          </w:rPr>
          <w:delText>74</w:delText>
        </w:r>
      </w:del>
    </w:p>
    <w:p w:rsidR="008A7368" w:rsidDel="00172983" w:rsidRDefault="008A7368">
      <w:pPr>
        <w:pStyle w:val="TOC2"/>
        <w:tabs>
          <w:tab w:val="left" w:pos="965"/>
          <w:tab w:val="right" w:leader="dot" w:pos="9350"/>
        </w:tabs>
        <w:rPr>
          <w:del w:id="1102" w:author="Webb Roberts" w:date="2010-03-31T15:31:00Z"/>
          <w:rFonts w:asciiTheme="minorHAnsi" w:eastAsiaTheme="minorEastAsia" w:hAnsiTheme="minorHAnsi" w:cstheme="minorBidi"/>
          <w:noProof/>
          <w:sz w:val="22"/>
          <w:szCs w:val="22"/>
        </w:rPr>
      </w:pPr>
      <w:del w:id="1103" w:author="Webb Roberts" w:date="2010-03-31T15:31:00Z">
        <w:r w:rsidDel="00172983">
          <w:rPr>
            <w:noProof/>
          </w:rPr>
          <w:delText>7.7</w:delText>
        </w:r>
        <w:r w:rsidDel="00172983">
          <w:rPr>
            <w:rFonts w:asciiTheme="minorHAnsi" w:eastAsiaTheme="minorEastAsia" w:hAnsiTheme="minorHAnsi" w:cstheme="minorBidi"/>
            <w:noProof/>
            <w:sz w:val="22"/>
            <w:szCs w:val="22"/>
          </w:rPr>
          <w:tab/>
        </w:r>
        <w:r w:rsidDel="00172983">
          <w:rPr>
            <w:noProof/>
          </w:rPr>
          <w:delText>Using External Schemas</w:delText>
        </w:r>
        <w:r w:rsidDel="00172983">
          <w:rPr>
            <w:noProof/>
          </w:rPr>
          <w:tab/>
        </w:r>
        <w:r w:rsidR="00172983" w:rsidDel="00172983">
          <w:rPr>
            <w:noProof/>
          </w:rPr>
          <w:delText>77</w:delText>
        </w:r>
      </w:del>
    </w:p>
    <w:p w:rsidR="008A7368" w:rsidDel="00172983" w:rsidRDefault="008A7368">
      <w:pPr>
        <w:pStyle w:val="TOC2"/>
        <w:tabs>
          <w:tab w:val="left" w:pos="965"/>
          <w:tab w:val="right" w:leader="dot" w:pos="9350"/>
        </w:tabs>
        <w:rPr>
          <w:del w:id="1104" w:author="Webb Roberts" w:date="2010-03-31T15:31:00Z"/>
          <w:rFonts w:asciiTheme="minorHAnsi" w:eastAsiaTheme="minorEastAsia" w:hAnsiTheme="minorHAnsi" w:cstheme="minorBidi"/>
          <w:noProof/>
          <w:sz w:val="22"/>
          <w:szCs w:val="22"/>
        </w:rPr>
      </w:pPr>
      <w:del w:id="1105" w:author="Webb Roberts" w:date="2010-03-31T15:31:00Z">
        <w:r w:rsidDel="00172983">
          <w:rPr>
            <w:noProof/>
          </w:rPr>
          <w:delText>7.8</w:delText>
        </w:r>
        <w:r w:rsidDel="00172983">
          <w:rPr>
            <w:rFonts w:asciiTheme="minorHAnsi" w:eastAsiaTheme="minorEastAsia" w:hAnsiTheme="minorHAnsi" w:cstheme="minorBidi"/>
            <w:noProof/>
            <w:sz w:val="22"/>
            <w:szCs w:val="22"/>
          </w:rPr>
          <w:tab/>
        </w:r>
        <w:r w:rsidDel="00172983">
          <w:rPr>
            <w:noProof/>
          </w:rPr>
          <w:delText>C2 Core Subset Schemas</w:delText>
        </w:r>
        <w:r w:rsidDel="00172983">
          <w:rPr>
            <w:noProof/>
          </w:rPr>
          <w:tab/>
        </w:r>
        <w:r w:rsidR="00172983" w:rsidDel="00172983">
          <w:rPr>
            <w:noProof/>
          </w:rPr>
          <w:delText>80</w:delText>
        </w:r>
      </w:del>
    </w:p>
    <w:p w:rsidR="008A7368" w:rsidDel="00172983" w:rsidRDefault="008A7368">
      <w:pPr>
        <w:pStyle w:val="TOC2"/>
        <w:tabs>
          <w:tab w:val="left" w:pos="965"/>
          <w:tab w:val="right" w:leader="dot" w:pos="9350"/>
        </w:tabs>
        <w:rPr>
          <w:del w:id="1106" w:author="Webb Roberts" w:date="2010-03-31T15:31:00Z"/>
          <w:rFonts w:asciiTheme="minorHAnsi" w:eastAsiaTheme="minorEastAsia" w:hAnsiTheme="minorHAnsi" w:cstheme="minorBidi"/>
          <w:noProof/>
          <w:sz w:val="22"/>
          <w:szCs w:val="22"/>
        </w:rPr>
      </w:pPr>
      <w:del w:id="1107" w:author="Webb Roberts" w:date="2010-03-31T15:31:00Z">
        <w:r w:rsidDel="00172983">
          <w:rPr>
            <w:noProof/>
          </w:rPr>
          <w:delText>7.9</w:delText>
        </w:r>
        <w:r w:rsidDel="00172983">
          <w:rPr>
            <w:rFonts w:asciiTheme="minorHAnsi" w:eastAsiaTheme="minorEastAsia" w:hAnsiTheme="minorHAnsi" w:cstheme="minorBidi"/>
            <w:noProof/>
            <w:sz w:val="22"/>
            <w:szCs w:val="22"/>
          </w:rPr>
          <w:tab/>
        </w:r>
        <w:r w:rsidDel="00172983">
          <w:rPr>
            <w:noProof/>
          </w:rPr>
          <w:delText>Container Elements</w:delText>
        </w:r>
        <w:r w:rsidDel="00172983">
          <w:rPr>
            <w:noProof/>
          </w:rPr>
          <w:tab/>
        </w:r>
        <w:r w:rsidR="00172983" w:rsidDel="00172983">
          <w:rPr>
            <w:noProof/>
          </w:rPr>
          <w:delText>80</w:delText>
        </w:r>
      </w:del>
    </w:p>
    <w:p w:rsidR="008A7368" w:rsidDel="00172983" w:rsidRDefault="008A7368">
      <w:pPr>
        <w:pStyle w:val="TOC1"/>
        <w:tabs>
          <w:tab w:val="right" w:leader="dot" w:pos="9350"/>
        </w:tabs>
        <w:rPr>
          <w:del w:id="1108" w:author="Webb Roberts" w:date="2010-03-31T15:31:00Z"/>
          <w:rFonts w:asciiTheme="minorHAnsi" w:eastAsiaTheme="minorEastAsia" w:hAnsiTheme="minorHAnsi" w:cstheme="minorBidi"/>
          <w:noProof/>
          <w:sz w:val="22"/>
          <w:szCs w:val="22"/>
        </w:rPr>
      </w:pPr>
      <w:del w:id="1109" w:author="Webb Roberts" w:date="2010-03-31T15:31:00Z">
        <w:r w:rsidDel="00172983">
          <w:rPr>
            <w:noProof/>
          </w:rPr>
          <w:delText>8</w:delText>
        </w:r>
        <w:r w:rsidDel="00172983">
          <w:rPr>
            <w:rFonts w:asciiTheme="minorHAnsi" w:eastAsiaTheme="minorEastAsia" w:hAnsiTheme="minorHAnsi" w:cstheme="minorBidi"/>
            <w:noProof/>
            <w:sz w:val="22"/>
            <w:szCs w:val="22"/>
          </w:rPr>
          <w:tab/>
        </w:r>
        <w:r w:rsidDel="00172983">
          <w:rPr>
            <w:noProof/>
          </w:rPr>
          <w:delText>XML Instance Rules</w:delText>
        </w:r>
        <w:r w:rsidDel="00172983">
          <w:rPr>
            <w:noProof/>
          </w:rPr>
          <w:tab/>
        </w:r>
        <w:r w:rsidR="00172983" w:rsidDel="00172983">
          <w:rPr>
            <w:noProof/>
          </w:rPr>
          <w:delText>82</w:delText>
        </w:r>
      </w:del>
    </w:p>
    <w:p w:rsidR="008A7368" w:rsidDel="00172983" w:rsidRDefault="008A7368">
      <w:pPr>
        <w:pStyle w:val="TOC2"/>
        <w:tabs>
          <w:tab w:val="left" w:pos="965"/>
          <w:tab w:val="right" w:leader="dot" w:pos="9350"/>
        </w:tabs>
        <w:rPr>
          <w:del w:id="1110" w:author="Webb Roberts" w:date="2010-03-31T15:31:00Z"/>
          <w:rFonts w:asciiTheme="minorHAnsi" w:eastAsiaTheme="minorEastAsia" w:hAnsiTheme="minorHAnsi" w:cstheme="minorBidi"/>
          <w:noProof/>
          <w:sz w:val="22"/>
          <w:szCs w:val="22"/>
        </w:rPr>
      </w:pPr>
      <w:del w:id="1111" w:author="Webb Roberts" w:date="2010-03-31T15:31:00Z">
        <w:r w:rsidDel="00172983">
          <w:rPr>
            <w:noProof/>
          </w:rPr>
          <w:delText>8.1</w:delText>
        </w:r>
        <w:r w:rsidDel="00172983">
          <w:rPr>
            <w:rFonts w:asciiTheme="minorHAnsi" w:eastAsiaTheme="minorEastAsia" w:hAnsiTheme="minorHAnsi" w:cstheme="minorBidi"/>
            <w:noProof/>
            <w:sz w:val="22"/>
            <w:szCs w:val="22"/>
          </w:rPr>
          <w:tab/>
        </w:r>
        <w:r w:rsidDel="00172983">
          <w:rPr>
            <w:noProof/>
          </w:rPr>
          <w:delText>Instance Validation</w:delText>
        </w:r>
        <w:r w:rsidDel="00172983">
          <w:rPr>
            <w:noProof/>
          </w:rPr>
          <w:tab/>
        </w:r>
        <w:r w:rsidR="00172983" w:rsidDel="00172983">
          <w:rPr>
            <w:noProof/>
          </w:rPr>
          <w:delText>82</w:delText>
        </w:r>
      </w:del>
    </w:p>
    <w:p w:rsidR="008A7368" w:rsidDel="00172983" w:rsidRDefault="008A7368">
      <w:pPr>
        <w:pStyle w:val="TOC2"/>
        <w:tabs>
          <w:tab w:val="left" w:pos="965"/>
          <w:tab w:val="right" w:leader="dot" w:pos="9350"/>
        </w:tabs>
        <w:rPr>
          <w:del w:id="1112" w:author="Webb Roberts" w:date="2010-03-31T15:31:00Z"/>
          <w:rFonts w:asciiTheme="minorHAnsi" w:eastAsiaTheme="minorEastAsia" w:hAnsiTheme="minorHAnsi" w:cstheme="minorBidi"/>
          <w:noProof/>
          <w:sz w:val="22"/>
          <w:szCs w:val="22"/>
        </w:rPr>
      </w:pPr>
      <w:del w:id="1113" w:author="Webb Roberts" w:date="2010-03-31T15:31:00Z">
        <w:r w:rsidDel="00172983">
          <w:rPr>
            <w:noProof/>
          </w:rPr>
          <w:delText>8.2</w:delText>
        </w:r>
        <w:r w:rsidDel="00172983">
          <w:rPr>
            <w:rFonts w:asciiTheme="minorHAnsi" w:eastAsiaTheme="minorEastAsia" w:hAnsiTheme="minorHAnsi" w:cstheme="minorBidi"/>
            <w:noProof/>
            <w:sz w:val="22"/>
            <w:szCs w:val="22"/>
          </w:rPr>
          <w:tab/>
        </w:r>
        <w:r w:rsidDel="00172983">
          <w:rPr>
            <w:noProof/>
          </w:rPr>
          <w:delText>Instance Meaning</w:delText>
        </w:r>
        <w:r w:rsidDel="00172983">
          <w:rPr>
            <w:noProof/>
          </w:rPr>
          <w:tab/>
        </w:r>
        <w:r w:rsidR="00172983" w:rsidDel="00172983">
          <w:rPr>
            <w:noProof/>
          </w:rPr>
          <w:delText>82</w:delText>
        </w:r>
      </w:del>
    </w:p>
    <w:p w:rsidR="008A7368" w:rsidDel="00172983" w:rsidRDefault="008A7368">
      <w:pPr>
        <w:pStyle w:val="TOC2"/>
        <w:tabs>
          <w:tab w:val="left" w:pos="965"/>
          <w:tab w:val="right" w:leader="dot" w:pos="9350"/>
        </w:tabs>
        <w:rPr>
          <w:del w:id="1114" w:author="Webb Roberts" w:date="2010-03-31T15:31:00Z"/>
          <w:rFonts w:asciiTheme="minorHAnsi" w:eastAsiaTheme="minorEastAsia" w:hAnsiTheme="minorHAnsi" w:cstheme="minorBidi"/>
          <w:noProof/>
          <w:sz w:val="22"/>
          <w:szCs w:val="22"/>
        </w:rPr>
      </w:pPr>
      <w:del w:id="1115" w:author="Webb Roberts" w:date="2010-03-31T15:31:00Z">
        <w:r w:rsidDel="00172983">
          <w:rPr>
            <w:noProof/>
          </w:rPr>
          <w:delText>8.3</w:delText>
        </w:r>
        <w:r w:rsidDel="00172983">
          <w:rPr>
            <w:rFonts w:asciiTheme="minorHAnsi" w:eastAsiaTheme="minorEastAsia" w:hAnsiTheme="minorHAnsi" w:cstheme="minorBidi"/>
            <w:noProof/>
            <w:sz w:val="22"/>
            <w:szCs w:val="22"/>
          </w:rPr>
          <w:tab/>
        </w:r>
        <w:r w:rsidDel="00172983">
          <w:rPr>
            <w:noProof/>
          </w:rPr>
          <w:delText>Component Representation</w:delText>
        </w:r>
        <w:r w:rsidDel="00172983">
          <w:rPr>
            <w:noProof/>
          </w:rPr>
          <w:tab/>
        </w:r>
        <w:r w:rsidR="00172983" w:rsidDel="00172983">
          <w:rPr>
            <w:noProof/>
          </w:rPr>
          <w:delText>83</w:delText>
        </w:r>
      </w:del>
    </w:p>
    <w:p w:rsidR="008A7368" w:rsidDel="00172983" w:rsidRDefault="008A7368">
      <w:pPr>
        <w:pStyle w:val="TOC2"/>
        <w:tabs>
          <w:tab w:val="left" w:pos="965"/>
          <w:tab w:val="right" w:leader="dot" w:pos="9350"/>
        </w:tabs>
        <w:rPr>
          <w:del w:id="1116" w:author="Webb Roberts" w:date="2010-03-31T15:31:00Z"/>
          <w:rFonts w:asciiTheme="minorHAnsi" w:eastAsiaTheme="minorEastAsia" w:hAnsiTheme="minorHAnsi" w:cstheme="minorBidi"/>
          <w:noProof/>
          <w:sz w:val="22"/>
          <w:szCs w:val="22"/>
        </w:rPr>
      </w:pPr>
      <w:del w:id="1117" w:author="Webb Roberts" w:date="2010-03-31T15:31:00Z">
        <w:r w:rsidDel="00172983">
          <w:rPr>
            <w:noProof/>
          </w:rPr>
          <w:delText>8.4</w:delText>
        </w:r>
        <w:r w:rsidDel="00172983">
          <w:rPr>
            <w:rFonts w:asciiTheme="minorHAnsi" w:eastAsiaTheme="minorEastAsia" w:hAnsiTheme="minorHAnsi" w:cstheme="minorBidi"/>
            <w:noProof/>
            <w:sz w:val="22"/>
            <w:szCs w:val="22"/>
          </w:rPr>
          <w:tab/>
        </w:r>
        <w:r w:rsidDel="00172983">
          <w:rPr>
            <w:noProof/>
          </w:rPr>
          <w:delText>Component Ordering</w:delText>
        </w:r>
        <w:r w:rsidDel="00172983">
          <w:rPr>
            <w:noProof/>
          </w:rPr>
          <w:tab/>
        </w:r>
        <w:r w:rsidR="00172983" w:rsidDel="00172983">
          <w:rPr>
            <w:noProof/>
          </w:rPr>
          <w:delText>84</w:delText>
        </w:r>
      </w:del>
    </w:p>
    <w:p w:rsidR="008A7368" w:rsidDel="00172983" w:rsidRDefault="008A7368">
      <w:pPr>
        <w:pStyle w:val="TOC2"/>
        <w:tabs>
          <w:tab w:val="left" w:pos="965"/>
          <w:tab w:val="right" w:leader="dot" w:pos="9350"/>
        </w:tabs>
        <w:rPr>
          <w:del w:id="1118" w:author="Webb Roberts" w:date="2010-03-31T15:31:00Z"/>
          <w:rFonts w:asciiTheme="minorHAnsi" w:eastAsiaTheme="minorEastAsia" w:hAnsiTheme="minorHAnsi" w:cstheme="minorBidi"/>
          <w:noProof/>
          <w:sz w:val="22"/>
          <w:szCs w:val="22"/>
        </w:rPr>
      </w:pPr>
      <w:del w:id="1119" w:author="Webb Roberts" w:date="2010-03-31T15:31:00Z">
        <w:r w:rsidDel="00172983">
          <w:rPr>
            <w:noProof/>
          </w:rPr>
          <w:delText>8.5</w:delText>
        </w:r>
        <w:r w:rsidDel="00172983">
          <w:rPr>
            <w:rFonts w:asciiTheme="minorHAnsi" w:eastAsiaTheme="minorEastAsia" w:hAnsiTheme="minorHAnsi" w:cstheme="minorBidi"/>
            <w:noProof/>
            <w:sz w:val="22"/>
            <w:szCs w:val="22"/>
          </w:rPr>
          <w:tab/>
        </w:r>
        <w:r w:rsidDel="00172983">
          <w:rPr>
            <w:noProof/>
          </w:rPr>
          <w:delText>Instance Metadata</w:delText>
        </w:r>
        <w:r w:rsidDel="00172983">
          <w:rPr>
            <w:noProof/>
          </w:rPr>
          <w:tab/>
        </w:r>
        <w:r w:rsidR="00172983" w:rsidDel="00172983">
          <w:rPr>
            <w:noProof/>
          </w:rPr>
          <w:delText>86</w:delText>
        </w:r>
      </w:del>
    </w:p>
    <w:p w:rsidR="008A7368" w:rsidDel="00172983" w:rsidRDefault="008A7368">
      <w:pPr>
        <w:pStyle w:val="TOC1"/>
        <w:tabs>
          <w:tab w:val="right" w:leader="dot" w:pos="9350"/>
        </w:tabs>
        <w:rPr>
          <w:del w:id="1120" w:author="Webb Roberts" w:date="2010-03-31T15:31:00Z"/>
          <w:rFonts w:asciiTheme="minorHAnsi" w:eastAsiaTheme="minorEastAsia" w:hAnsiTheme="minorHAnsi" w:cstheme="minorBidi"/>
          <w:noProof/>
          <w:sz w:val="22"/>
          <w:szCs w:val="22"/>
        </w:rPr>
      </w:pPr>
      <w:del w:id="1121" w:author="Webb Roberts" w:date="2010-03-31T15:31:00Z">
        <w:r w:rsidDel="00172983">
          <w:rPr>
            <w:noProof/>
          </w:rPr>
          <w:delText>9</w:delText>
        </w:r>
        <w:r w:rsidDel="00172983">
          <w:rPr>
            <w:rFonts w:asciiTheme="minorHAnsi" w:eastAsiaTheme="minorEastAsia" w:hAnsiTheme="minorHAnsi" w:cstheme="minorBidi"/>
            <w:noProof/>
            <w:sz w:val="22"/>
            <w:szCs w:val="22"/>
          </w:rPr>
          <w:tab/>
        </w:r>
        <w:r w:rsidDel="00172983">
          <w:rPr>
            <w:noProof/>
          </w:rPr>
          <w:delText>Naming Rules</w:delText>
        </w:r>
        <w:r w:rsidDel="00172983">
          <w:rPr>
            <w:noProof/>
          </w:rPr>
          <w:tab/>
        </w:r>
        <w:r w:rsidR="00172983" w:rsidDel="00172983">
          <w:rPr>
            <w:noProof/>
          </w:rPr>
          <w:delText>88</w:delText>
        </w:r>
      </w:del>
    </w:p>
    <w:p w:rsidR="008A7368" w:rsidDel="00172983" w:rsidRDefault="008A7368">
      <w:pPr>
        <w:pStyle w:val="TOC2"/>
        <w:tabs>
          <w:tab w:val="left" w:pos="965"/>
          <w:tab w:val="right" w:leader="dot" w:pos="9350"/>
        </w:tabs>
        <w:rPr>
          <w:del w:id="1122" w:author="Webb Roberts" w:date="2010-03-31T15:31:00Z"/>
          <w:rFonts w:asciiTheme="minorHAnsi" w:eastAsiaTheme="minorEastAsia" w:hAnsiTheme="minorHAnsi" w:cstheme="minorBidi"/>
          <w:noProof/>
          <w:sz w:val="22"/>
          <w:szCs w:val="22"/>
        </w:rPr>
      </w:pPr>
      <w:del w:id="1123" w:author="Webb Roberts" w:date="2010-03-31T15:31:00Z">
        <w:r w:rsidDel="00172983">
          <w:rPr>
            <w:noProof/>
          </w:rPr>
          <w:delText>9.1</w:delText>
        </w:r>
        <w:r w:rsidDel="00172983">
          <w:rPr>
            <w:rFonts w:asciiTheme="minorHAnsi" w:eastAsiaTheme="minorEastAsia" w:hAnsiTheme="minorHAnsi" w:cstheme="minorBidi"/>
            <w:noProof/>
            <w:sz w:val="22"/>
            <w:szCs w:val="22"/>
          </w:rPr>
          <w:tab/>
        </w:r>
        <w:r w:rsidDel="00172983">
          <w:rPr>
            <w:noProof/>
          </w:rPr>
          <w:delText>Extension of XSD Namespace Simple Types</w:delText>
        </w:r>
        <w:r w:rsidDel="00172983">
          <w:rPr>
            <w:noProof/>
          </w:rPr>
          <w:tab/>
        </w:r>
        <w:r w:rsidR="00172983" w:rsidDel="00172983">
          <w:rPr>
            <w:noProof/>
          </w:rPr>
          <w:delText>88</w:delText>
        </w:r>
      </w:del>
    </w:p>
    <w:p w:rsidR="008A7368" w:rsidDel="00172983" w:rsidRDefault="008A7368">
      <w:pPr>
        <w:pStyle w:val="TOC2"/>
        <w:tabs>
          <w:tab w:val="left" w:pos="965"/>
          <w:tab w:val="right" w:leader="dot" w:pos="9350"/>
        </w:tabs>
        <w:rPr>
          <w:del w:id="1124" w:author="Webb Roberts" w:date="2010-03-31T15:31:00Z"/>
          <w:rFonts w:asciiTheme="minorHAnsi" w:eastAsiaTheme="minorEastAsia" w:hAnsiTheme="minorHAnsi" w:cstheme="minorBidi"/>
          <w:noProof/>
          <w:sz w:val="22"/>
          <w:szCs w:val="22"/>
        </w:rPr>
      </w:pPr>
      <w:del w:id="1125" w:author="Webb Roberts" w:date="2010-03-31T15:31:00Z">
        <w:r w:rsidDel="00172983">
          <w:rPr>
            <w:noProof/>
          </w:rPr>
          <w:delText>9.2</w:delText>
        </w:r>
        <w:r w:rsidDel="00172983">
          <w:rPr>
            <w:rFonts w:asciiTheme="minorHAnsi" w:eastAsiaTheme="minorEastAsia" w:hAnsiTheme="minorHAnsi" w:cstheme="minorBidi"/>
            <w:noProof/>
            <w:sz w:val="22"/>
            <w:szCs w:val="22"/>
          </w:rPr>
          <w:tab/>
        </w:r>
        <w:r w:rsidDel="00172983">
          <w:rPr>
            <w:noProof/>
          </w:rPr>
          <w:delText>Usage of English</w:delText>
        </w:r>
        <w:r w:rsidDel="00172983">
          <w:rPr>
            <w:noProof/>
          </w:rPr>
          <w:tab/>
        </w:r>
        <w:r w:rsidR="00172983" w:rsidDel="00172983">
          <w:rPr>
            <w:noProof/>
          </w:rPr>
          <w:delText>89</w:delText>
        </w:r>
      </w:del>
    </w:p>
    <w:p w:rsidR="008A7368" w:rsidDel="00172983" w:rsidRDefault="008A7368">
      <w:pPr>
        <w:pStyle w:val="TOC2"/>
        <w:tabs>
          <w:tab w:val="left" w:pos="965"/>
          <w:tab w:val="right" w:leader="dot" w:pos="9350"/>
        </w:tabs>
        <w:rPr>
          <w:del w:id="1126" w:author="Webb Roberts" w:date="2010-03-31T15:31:00Z"/>
          <w:rFonts w:asciiTheme="minorHAnsi" w:eastAsiaTheme="minorEastAsia" w:hAnsiTheme="minorHAnsi" w:cstheme="minorBidi"/>
          <w:noProof/>
          <w:sz w:val="22"/>
          <w:szCs w:val="22"/>
        </w:rPr>
      </w:pPr>
      <w:del w:id="1127" w:author="Webb Roberts" w:date="2010-03-31T15:31:00Z">
        <w:r w:rsidDel="00172983">
          <w:rPr>
            <w:noProof/>
          </w:rPr>
          <w:delText>9.3</w:delText>
        </w:r>
        <w:r w:rsidDel="00172983">
          <w:rPr>
            <w:rFonts w:asciiTheme="minorHAnsi" w:eastAsiaTheme="minorEastAsia" w:hAnsiTheme="minorHAnsi" w:cstheme="minorBidi"/>
            <w:noProof/>
            <w:sz w:val="22"/>
            <w:szCs w:val="22"/>
          </w:rPr>
          <w:tab/>
        </w:r>
        <w:r w:rsidDel="00172983">
          <w:rPr>
            <w:noProof/>
          </w:rPr>
          <w:delText>Characters in Names</w:delText>
        </w:r>
        <w:r w:rsidDel="00172983">
          <w:rPr>
            <w:noProof/>
          </w:rPr>
          <w:tab/>
        </w:r>
        <w:r w:rsidR="00172983" w:rsidDel="00172983">
          <w:rPr>
            <w:noProof/>
          </w:rPr>
          <w:delText>89</w:delText>
        </w:r>
      </w:del>
    </w:p>
    <w:p w:rsidR="008A7368" w:rsidDel="00172983" w:rsidRDefault="008A7368">
      <w:pPr>
        <w:pStyle w:val="TOC2"/>
        <w:tabs>
          <w:tab w:val="left" w:pos="965"/>
          <w:tab w:val="right" w:leader="dot" w:pos="9350"/>
        </w:tabs>
        <w:rPr>
          <w:del w:id="1128" w:author="Webb Roberts" w:date="2010-03-31T15:31:00Z"/>
          <w:rFonts w:asciiTheme="minorHAnsi" w:eastAsiaTheme="minorEastAsia" w:hAnsiTheme="minorHAnsi" w:cstheme="minorBidi"/>
          <w:noProof/>
          <w:sz w:val="22"/>
          <w:szCs w:val="22"/>
        </w:rPr>
      </w:pPr>
      <w:del w:id="1129" w:author="Webb Roberts" w:date="2010-03-31T15:31:00Z">
        <w:r w:rsidDel="00172983">
          <w:rPr>
            <w:noProof/>
          </w:rPr>
          <w:delText>9.4</w:delText>
        </w:r>
        <w:r w:rsidDel="00172983">
          <w:rPr>
            <w:rFonts w:asciiTheme="minorHAnsi" w:eastAsiaTheme="minorEastAsia" w:hAnsiTheme="minorHAnsi" w:cstheme="minorBidi"/>
            <w:noProof/>
            <w:sz w:val="22"/>
            <w:szCs w:val="22"/>
          </w:rPr>
          <w:tab/>
        </w:r>
        <w:r w:rsidDel="00172983">
          <w:rPr>
            <w:noProof/>
          </w:rPr>
          <w:delText>Character Case</w:delText>
        </w:r>
        <w:r w:rsidDel="00172983">
          <w:rPr>
            <w:noProof/>
          </w:rPr>
          <w:tab/>
        </w:r>
        <w:r w:rsidR="00172983" w:rsidDel="00172983">
          <w:rPr>
            <w:noProof/>
          </w:rPr>
          <w:delText>90</w:delText>
        </w:r>
      </w:del>
    </w:p>
    <w:p w:rsidR="008A7368" w:rsidDel="00172983" w:rsidRDefault="008A7368">
      <w:pPr>
        <w:pStyle w:val="TOC2"/>
        <w:tabs>
          <w:tab w:val="left" w:pos="965"/>
          <w:tab w:val="right" w:leader="dot" w:pos="9350"/>
        </w:tabs>
        <w:rPr>
          <w:del w:id="1130" w:author="Webb Roberts" w:date="2010-03-31T15:31:00Z"/>
          <w:rFonts w:asciiTheme="minorHAnsi" w:eastAsiaTheme="minorEastAsia" w:hAnsiTheme="minorHAnsi" w:cstheme="minorBidi"/>
          <w:noProof/>
          <w:sz w:val="22"/>
          <w:szCs w:val="22"/>
        </w:rPr>
      </w:pPr>
      <w:del w:id="1131" w:author="Webb Roberts" w:date="2010-03-31T15:31:00Z">
        <w:r w:rsidDel="00172983">
          <w:rPr>
            <w:noProof/>
          </w:rPr>
          <w:delText>9.5</w:delText>
        </w:r>
        <w:r w:rsidDel="00172983">
          <w:rPr>
            <w:rFonts w:asciiTheme="minorHAnsi" w:eastAsiaTheme="minorEastAsia" w:hAnsiTheme="minorHAnsi" w:cstheme="minorBidi"/>
            <w:noProof/>
            <w:sz w:val="22"/>
            <w:szCs w:val="22"/>
          </w:rPr>
          <w:tab/>
        </w:r>
        <w:r w:rsidDel="00172983">
          <w:rPr>
            <w:noProof/>
          </w:rPr>
          <w:delText>Use of Acronyms and Abbreviations</w:delText>
        </w:r>
        <w:r w:rsidDel="00172983">
          <w:rPr>
            <w:noProof/>
          </w:rPr>
          <w:tab/>
        </w:r>
        <w:r w:rsidR="00172983" w:rsidDel="00172983">
          <w:rPr>
            <w:noProof/>
          </w:rPr>
          <w:delText>90</w:delText>
        </w:r>
      </w:del>
    </w:p>
    <w:p w:rsidR="008A7368" w:rsidDel="00172983" w:rsidRDefault="008A7368">
      <w:pPr>
        <w:pStyle w:val="TOC2"/>
        <w:tabs>
          <w:tab w:val="left" w:pos="965"/>
          <w:tab w:val="right" w:leader="dot" w:pos="9350"/>
        </w:tabs>
        <w:rPr>
          <w:del w:id="1132" w:author="Webb Roberts" w:date="2010-03-31T15:31:00Z"/>
          <w:rFonts w:asciiTheme="minorHAnsi" w:eastAsiaTheme="minorEastAsia" w:hAnsiTheme="minorHAnsi" w:cstheme="minorBidi"/>
          <w:noProof/>
          <w:sz w:val="22"/>
          <w:szCs w:val="22"/>
        </w:rPr>
      </w:pPr>
      <w:del w:id="1133" w:author="Webb Roberts" w:date="2010-03-31T15:31:00Z">
        <w:r w:rsidDel="00172983">
          <w:rPr>
            <w:noProof/>
          </w:rPr>
          <w:delText>9.6</w:delText>
        </w:r>
        <w:r w:rsidDel="00172983">
          <w:rPr>
            <w:rFonts w:asciiTheme="minorHAnsi" w:eastAsiaTheme="minorEastAsia" w:hAnsiTheme="minorHAnsi" w:cstheme="minorBidi"/>
            <w:noProof/>
            <w:sz w:val="22"/>
            <w:szCs w:val="22"/>
          </w:rPr>
          <w:tab/>
        </w:r>
        <w:r w:rsidDel="00172983">
          <w:rPr>
            <w:noProof/>
          </w:rPr>
          <w:delText>Word Forms</w:delText>
        </w:r>
        <w:r w:rsidDel="00172983">
          <w:rPr>
            <w:noProof/>
          </w:rPr>
          <w:tab/>
        </w:r>
        <w:r w:rsidR="00172983" w:rsidDel="00172983">
          <w:rPr>
            <w:noProof/>
          </w:rPr>
          <w:delText>91</w:delText>
        </w:r>
      </w:del>
    </w:p>
    <w:p w:rsidR="008A7368" w:rsidDel="00172983" w:rsidRDefault="008A7368">
      <w:pPr>
        <w:pStyle w:val="TOC2"/>
        <w:tabs>
          <w:tab w:val="left" w:pos="965"/>
          <w:tab w:val="right" w:leader="dot" w:pos="9350"/>
        </w:tabs>
        <w:rPr>
          <w:del w:id="1134" w:author="Webb Roberts" w:date="2010-03-31T15:31:00Z"/>
          <w:rFonts w:asciiTheme="minorHAnsi" w:eastAsiaTheme="minorEastAsia" w:hAnsiTheme="minorHAnsi" w:cstheme="minorBidi"/>
          <w:noProof/>
          <w:sz w:val="22"/>
          <w:szCs w:val="22"/>
        </w:rPr>
      </w:pPr>
      <w:del w:id="1135" w:author="Webb Roberts" w:date="2010-03-31T15:31:00Z">
        <w:r w:rsidDel="00172983">
          <w:rPr>
            <w:noProof/>
          </w:rPr>
          <w:delText>9.7</w:delText>
        </w:r>
        <w:r w:rsidDel="00172983">
          <w:rPr>
            <w:rFonts w:asciiTheme="minorHAnsi" w:eastAsiaTheme="minorEastAsia" w:hAnsiTheme="minorHAnsi" w:cstheme="minorBidi"/>
            <w:noProof/>
            <w:sz w:val="22"/>
            <w:szCs w:val="22"/>
          </w:rPr>
          <w:tab/>
        </w:r>
        <w:r w:rsidDel="00172983">
          <w:rPr>
            <w:noProof/>
          </w:rPr>
          <w:delText>Name Generation</w:delText>
        </w:r>
        <w:r w:rsidDel="00172983">
          <w:rPr>
            <w:noProof/>
          </w:rPr>
          <w:tab/>
        </w:r>
        <w:r w:rsidR="00172983" w:rsidDel="00172983">
          <w:rPr>
            <w:noProof/>
          </w:rPr>
          <w:delText>92</w:delText>
        </w:r>
      </w:del>
    </w:p>
    <w:p w:rsidR="008A7368" w:rsidDel="00172983" w:rsidRDefault="008A7368">
      <w:pPr>
        <w:pStyle w:val="TOC2"/>
        <w:tabs>
          <w:tab w:val="left" w:pos="965"/>
          <w:tab w:val="right" w:leader="dot" w:pos="9350"/>
        </w:tabs>
        <w:rPr>
          <w:del w:id="1136" w:author="Webb Roberts" w:date="2010-03-31T15:31:00Z"/>
          <w:rFonts w:asciiTheme="minorHAnsi" w:eastAsiaTheme="minorEastAsia" w:hAnsiTheme="minorHAnsi" w:cstheme="minorBidi"/>
          <w:noProof/>
          <w:sz w:val="22"/>
          <w:szCs w:val="22"/>
        </w:rPr>
      </w:pPr>
      <w:del w:id="1137" w:author="Webb Roberts" w:date="2010-03-31T15:31:00Z">
        <w:r w:rsidDel="00172983">
          <w:rPr>
            <w:noProof/>
          </w:rPr>
          <w:delText>9.8</w:delText>
        </w:r>
        <w:r w:rsidDel="00172983">
          <w:rPr>
            <w:rFonts w:asciiTheme="minorHAnsi" w:eastAsiaTheme="minorEastAsia" w:hAnsiTheme="minorHAnsi" w:cstheme="minorBidi"/>
            <w:noProof/>
            <w:sz w:val="22"/>
            <w:szCs w:val="22"/>
          </w:rPr>
          <w:tab/>
        </w:r>
        <w:r w:rsidDel="00172983">
          <w:rPr>
            <w:noProof/>
          </w:rPr>
          <w:delText>Object-Class Term</w:delText>
        </w:r>
        <w:r w:rsidDel="00172983">
          <w:rPr>
            <w:noProof/>
          </w:rPr>
          <w:tab/>
        </w:r>
        <w:r w:rsidR="00172983" w:rsidDel="00172983">
          <w:rPr>
            <w:noProof/>
          </w:rPr>
          <w:delText>92</w:delText>
        </w:r>
      </w:del>
    </w:p>
    <w:p w:rsidR="008A7368" w:rsidDel="00172983" w:rsidRDefault="008A7368">
      <w:pPr>
        <w:pStyle w:val="TOC2"/>
        <w:tabs>
          <w:tab w:val="left" w:pos="965"/>
          <w:tab w:val="right" w:leader="dot" w:pos="9350"/>
        </w:tabs>
        <w:rPr>
          <w:del w:id="1138" w:author="Webb Roberts" w:date="2010-03-31T15:31:00Z"/>
          <w:rFonts w:asciiTheme="minorHAnsi" w:eastAsiaTheme="minorEastAsia" w:hAnsiTheme="minorHAnsi" w:cstheme="minorBidi"/>
          <w:noProof/>
          <w:sz w:val="22"/>
          <w:szCs w:val="22"/>
        </w:rPr>
      </w:pPr>
      <w:del w:id="1139" w:author="Webb Roberts" w:date="2010-03-31T15:31:00Z">
        <w:r w:rsidDel="00172983">
          <w:rPr>
            <w:noProof/>
          </w:rPr>
          <w:delText>9.9</w:delText>
        </w:r>
        <w:r w:rsidDel="00172983">
          <w:rPr>
            <w:rFonts w:asciiTheme="minorHAnsi" w:eastAsiaTheme="minorEastAsia" w:hAnsiTheme="minorHAnsi" w:cstheme="minorBidi"/>
            <w:noProof/>
            <w:sz w:val="22"/>
            <w:szCs w:val="22"/>
          </w:rPr>
          <w:tab/>
        </w:r>
        <w:r w:rsidDel="00172983">
          <w:rPr>
            <w:noProof/>
          </w:rPr>
          <w:delText>Property Term</w:delText>
        </w:r>
        <w:r w:rsidDel="00172983">
          <w:rPr>
            <w:noProof/>
          </w:rPr>
          <w:tab/>
        </w:r>
        <w:r w:rsidR="00172983" w:rsidDel="00172983">
          <w:rPr>
            <w:noProof/>
          </w:rPr>
          <w:delText>93</w:delText>
        </w:r>
      </w:del>
    </w:p>
    <w:p w:rsidR="008A7368" w:rsidDel="00172983" w:rsidRDefault="008A7368">
      <w:pPr>
        <w:pStyle w:val="TOC2"/>
        <w:tabs>
          <w:tab w:val="left" w:pos="1656"/>
          <w:tab w:val="right" w:leader="dot" w:pos="9350"/>
        </w:tabs>
        <w:rPr>
          <w:del w:id="1140" w:author="Webb Roberts" w:date="2010-03-31T15:31:00Z"/>
          <w:rFonts w:asciiTheme="minorHAnsi" w:eastAsiaTheme="minorEastAsia" w:hAnsiTheme="minorHAnsi" w:cstheme="minorBidi"/>
          <w:noProof/>
          <w:sz w:val="22"/>
          <w:szCs w:val="22"/>
        </w:rPr>
      </w:pPr>
      <w:del w:id="1141" w:author="Webb Roberts" w:date="2010-03-31T15:31:00Z">
        <w:r w:rsidDel="00172983">
          <w:rPr>
            <w:noProof/>
          </w:rPr>
          <w:delText>9.10</w:delText>
        </w:r>
        <w:r w:rsidDel="00172983">
          <w:rPr>
            <w:rFonts w:asciiTheme="minorHAnsi" w:eastAsiaTheme="minorEastAsia" w:hAnsiTheme="minorHAnsi" w:cstheme="minorBidi"/>
            <w:noProof/>
            <w:sz w:val="22"/>
            <w:szCs w:val="22"/>
          </w:rPr>
          <w:tab/>
        </w:r>
        <w:r w:rsidDel="00172983">
          <w:rPr>
            <w:noProof/>
          </w:rPr>
          <w:delText>Qualifier Terms</w:delText>
        </w:r>
        <w:r w:rsidDel="00172983">
          <w:rPr>
            <w:noProof/>
          </w:rPr>
          <w:tab/>
        </w:r>
        <w:r w:rsidR="00172983" w:rsidDel="00172983">
          <w:rPr>
            <w:noProof/>
          </w:rPr>
          <w:delText>93</w:delText>
        </w:r>
      </w:del>
    </w:p>
    <w:p w:rsidR="008A7368" w:rsidDel="00172983" w:rsidRDefault="008A7368">
      <w:pPr>
        <w:pStyle w:val="TOC2"/>
        <w:tabs>
          <w:tab w:val="left" w:pos="1656"/>
          <w:tab w:val="right" w:leader="dot" w:pos="9350"/>
        </w:tabs>
        <w:rPr>
          <w:del w:id="1142" w:author="Webb Roberts" w:date="2010-03-31T15:31:00Z"/>
          <w:rFonts w:asciiTheme="minorHAnsi" w:eastAsiaTheme="minorEastAsia" w:hAnsiTheme="minorHAnsi" w:cstheme="minorBidi"/>
          <w:noProof/>
          <w:sz w:val="22"/>
          <w:szCs w:val="22"/>
        </w:rPr>
      </w:pPr>
      <w:del w:id="1143" w:author="Webb Roberts" w:date="2010-03-31T15:31:00Z">
        <w:r w:rsidDel="00172983">
          <w:rPr>
            <w:noProof/>
          </w:rPr>
          <w:delText>9.11</w:delText>
        </w:r>
        <w:r w:rsidDel="00172983">
          <w:rPr>
            <w:rFonts w:asciiTheme="minorHAnsi" w:eastAsiaTheme="minorEastAsia" w:hAnsiTheme="minorHAnsi" w:cstheme="minorBidi"/>
            <w:noProof/>
            <w:sz w:val="22"/>
            <w:szCs w:val="22"/>
          </w:rPr>
          <w:tab/>
        </w:r>
        <w:r w:rsidDel="00172983">
          <w:rPr>
            <w:noProof/>
          </w:rPr>
          <w:delText>Representation Term</w:delText>
        </w:r>
        <w:r w:rsidDel="00172983">
          <w:rPr>
            <w:noProof/>
          </w:rPr>
          <w:tab/>
        </w:r>
        <w:r w:rsidR="00172983" w:rsidDel="00172983">
          <w:rPr>
            <w:noProof/>
          </w:rPr>
          <w:delText>94</w:delText>
        </w:r>
      </w:del>
    </w:p>
    <w:p w:rsidR="008A7368" w:rsidDel="00172983" w:rsidRDefault="008A7368">
      <w:pPr>
        <w:pStyle w:val="TOC2"/>
        <w:tabs>
          <w:tab w:val="left" w:pos="1656"/>
          <w:tab w:val="right" w:leader="dot" w:pos="9350"/>
        </w:tabs>
        <w:rPr>
          <w:del w:id="1144" w:author="Webb Roberts" w:date="2010-03-31T15:31:00Z"/>
          <w:rFonts w:asciiTheme="minorHAnsi" w:eastAsiaTheme="minorEastAsia" w:hAnsiTheme="minorHAnsi" w:cstheme="minorBidi"/>
          <w:noProof/>
          <w:sz w:val="22"/>
          <w:szCs w:val="22"/>
        </w:rPr>
      </w:pPr>
      <w:del w:id="1145" w:author="Webb Roberts" w:date="2010-03-31T15:31:00Z">
        <w:r w:rsidDel="00172983">
          <w:rPr>
            <w:noProof/>
          </w:rPr>
          <w:delText>9.12</w:delText>
        </w:r>
        <w:r w:rsidDel="00172983">
          <w:rPr>
            <w:rFonts w:asciiTheme="minorHAnsi" w:eastAsiaTheme="minorEastAsia" w:hAnsiTheme="minorHAnsi" w:cstheme="minorBidi"/>
            <w:noProof/>
            <w:sz w:val="22"/>
            <w:szCs w:val="22"/>
          </w:rPr>
          <w:tab/>
        </w:r>
        <w:r w:rsidDel="00172983">
          <w:rPr>
            <w:noProof/>
          </w:rPr>
          <w:delText>C2 Core Type Names</w:delText>
        </w:r>
        <w:r w:rsidDel="00172983">
          <w:rPr>
            <w:noProof/>
          </w:rPr>
          <w:tab/>
        </w:r>
        <w:r w:rsidR="00172983" w:rsidDel="00172983">
          <w:rPr>
            <w:noProof/>
          </w:rPr>
          <w:delText>98</w:delText>
        </w:r>
      </w:del>
    </w:p>
    <w:p w:rsidR="008A7368" w:rsidDel="00172983" w:rsidRDefault="008A7368">
      <w:pPr>
        <w:pStyle w:val="TOC3"/>
        <w:tabs>
          <w:tab w:val="left" w:pos="2390"/>
          <w:tab w:val="right" w:leader="dot" w:pos="9350"/>
        </w:tabs>
        <w:rPr>
          <w:del w:id="1146" w:author="Webb Roberts" w:date="2010-03-31T15:31:00Z"/>
          <w:rFonts w:asciiTheme="minorHAnsi" w:eastAsiaTheme="minorEastAsia" w:hAnsiTheme="minorHAnsi" w:cstheme="minorBidi"/>
          <w:noProof/>
          <w:sz w:val="22"/>
          <w:szCs w:val="22"/>
        </w:rPr>
      </w:pPr>
      <w:del w:id="1147" w:author="Webb Roberts" w:date="2010-03-31T15:31:00Z">
        <w:r w:rsidDel="00172983">
          <w:rPr>
            <w:noProof/>
          </w:rPr>
          <w:delText>9.12.1</w:delText>
        </w:r>
        <w:r w:rsidDel="00172983">
          <w:rPr>
            <w:rFonts w:asciiTheme="minorHAnsi" w:eastAsiaTheme="minorEastAsia" w:hAnsiTheme="minorHAnsi" w:cstheme="minorBidi"/>
            <w:noProof/>
            <w:sz w:val="22"/>
            <w:szCs w:val="22"/>
          </w:rPr>
          <w:tab/>
        </w:r>
        <w:r w:rsidDel="00172983">
          <w:rPr>
            <w:noProof/>
          </w:rPr>
          <w:delText>All Type Components</w:delText>
        </w:r>
        <w:r w:rsidDel="00172983">
          <w:rPr>
            <w:noProof/>
          </w:rPr>
          <w:tab/>
        </w:r>
        <w:r w:rsidR="00172983" w:rsidDel="00172983">
          <w:rPr>
            <w:noProof/>
          </w:rPr>
          <w:delText>98</w:delText>
        </w:r>
      </w:del>
    </w:p>
    <w:p w:rsidR="008A7368" w:rsidDel="00172983" w:rsidRDefault="008A7368">
      <w:pPr>
        <w:pStyle w:val="TOC3"/>
        <w:tabs>
          <w:tab w:val="left" w:pos="2390"/>
          <w:tab w:val="right" w:leader="dot" w:pos="9350"/>
        </w:tabs>
        <w:rPr>
          <w:del w:id="1148" w:author="Webb Roberts" w:date="2010-03-31T15:31:00Z"/>
          <w:rFonts w:asciiTheme="minorHAnsi" w:eastAsiaTheme="minorEastAsia" w:hAnsiTheme="minorHAnsi" w:cstheme="minorBidi"/>
          <w:noProof/>
          <w:sz w:val="22"/>
          <w:szCs w:val="22"/>
        </w:rPr>
      </w:pPr>
      <w:del w:id="1149" w:author="Webb Roberts" w:date="2010-03-31T15:31:00Z">
        <w:r w:rsidDel="00172983">
          <w:rPr>
            <w:noProof/>
          </w:rPr>
          <w:delText>9.12.2</w:delText>
        </w:r>
        <w:r w:rsidDel="00172983">
          <w:rPr>
            <w:rFonts w:asciiTheme="minorHAnsi" w:eastAsiaTheme="minorEastAsia" w:hAnsiTheme="minorHAnsi" w:cstheme="minorBidi"/>
            <w:noProof/>
            <w:sz w:val="22"/>
            <w:szCs w:val="22"/>
          </w:rPr>
          <w:tab/>
        </w:r>
        <w:r w:rsidDel="00172983">
          <w:rPr>
            <w:noProof/>
          </w:rPr>
          <w:delText>Simple Type Components</w:delText>
        </w:r>
        <w:r w:rsidDel="00172983">
          <w:rPr>
            <w:noProof/>
          </w:rPr>
          <w:tab/>
        </w:r>
        <w:r w:rsidR="00172983" w:rsidDel="00172983">
          <w:rPr>
            <w:noProof/>
          </w:rPr>
          <w:delText>98</w:delText>
        </w:r>
      </w:del>
    </w:p>
    <w:p w:rsidR="008A7368" w:rsidDel="00172983" w:rsidRDefault="008A7368">
      <w:pPr>
        <w:pStyle w:val="TOC3"/>
        <w:tabs>
          <w:tab w:val="left" w:pos="2390"/>
          <w:tab w:val="right" w:leader="dot" w:pos="9350"/>
        </w:tabs>
        <w:rPr>
          <w:del w:id="1150" w:author="Webb Roberts" w:date="2010-03-31T15:31:00Z"/>
          <w:rFonts w:asciiTheme="minorHAnsi" w:eastAsiaTheme="minorEastAsia" w:hAnsiTheme="minorHAnsi" w:cstheme="minorBidi"/>
          <w:noProof/>
          <w:sz w:val="22"/>
          <w:szCs w:val="22"/>
        </w:rPr>
      </w:pPr>
      <w:del w:id="1151" w:author="Webb Roberts" w:date="2010-03-31T15:31:00Z">
        <w:r w:rsidDel="00172983">
          <w:rPr>
            <w:noProof/>
          </w:rPr>
          <w:delText>9.12.3</w:delText>
        </w:r>
        <w:r w:rsidDel="00172983">
          <w:rPr>
            <w:rFonts w:asciiTheme="minorHAnsi" w:eastAsiaTheme="minorEastAsia" w:hAnsiTheme="minorHAnsi" w:cstheme="minorBidi"/>
            <w:noProof/>
            <w:sz w:val="22"/>
            <w:szCs w:val="22"/>
          </w:rPr>
          <w:tab/>
        </w:r>
        <w:r w:rsidDel="00172983">
          <w:rPr>
            <w:noProof/>
          </w:rPr>
          <w:delText>Code Type Components</w:delText>
        </w:r>
        <w:r w:rsidDel="00172983">
          <w:rPr>
            <w:noProof/>
          </w:rPr>
          <w:tab/>
        </w:r>
        <w:r w:rsidR="00172983" w:rsidDel="00172983">
          <w:rPr>
            <w:noProof/>
          </w:rPr>
          <w:delText>98</w:delText>
        </w:r>
      </w:del>
    </w:p>
    <w:p w:rsidR="008A7368" w:rsidDel="00172983" w:rsidRDefault="008A7368">
      <w:pPr>
        <w:pStyle w:val="TOC3"/>
        <w:tabs>
          <w:tab w:val="left" w:pos="2390"/>
          <w:tab w:val="right" w:leader="dot" w:pos="9350"/>
        </w:tabs>
        <w:rPr>
          <w:del w:id="1152" w:author="Webb Roberts" w:date="2010-03-31T15:31:00Z"/>
          <w:rFonts w:asciiTheme="minorHAnsi" w:eastAsiaTheme="minorEastAsia" w:hAnsiTheme="minorHAnsi" w:cstheme="minorBidi"/>
          <w:noProof/>
          <w:sz w:val="22"/>
          <w:szCs w:val="22"/>
        </w:rPr>
      </w:pPr>
      <w:del w:id="1153" w:author="Webb Roberts" w:date="2010-03-31T15:31:00Z">
        <w:r w:rsidDel="00172983">
          <w:rPr>
            <w:noProof/>
          </w:rPr>
          <w:delText>9.12.4</w:delText>
        </w:r>
        <w:r w:rsidDel="00172983">
          <w:rPr>
            <w:rFonts w:asciiTheme="minorHAnsi" w:eastAsiaTheme="minorEastAsia" w:hAnsiTheme="minorHAnsi" w:cstheme="minorBidi"/>
            <w:noProof/>
            <w:sz w:val="22"/>
            <w:szCs w:val="22"/>
          </w:rPr>
          <w:tab/>
        </w:r>
        <w:r w:rsidDel="00172983">
          <w:rPr>
            <w:noProof/>
          </w:rPr>
          <w:delText>Association Type Components</w:delText>
        </w:r>
        <w:r w:rsidDel="00172983">
          <w:rPr>
            <w:noProof/>
          </w:rPr>
          <w:tab/>
        </w:r>
        <w:r w:rsidR="00172983" w:rsidDel="00172983">
          <w:rPr>
            <w:noProof/>
          </w:rPr>
          <w:delText>99</w:delText>
        </w:r>
      </w:del>
    </w:p>
    <w:p w:rsidR="008A7368" w:rsidDel="00172983" w:rsidRDefault="008A7368">
      <w:pPr>
        <w:pStyle w:val="TOC3"/>
        <w:tabs>
          <w:tab w:val="left" w:pos="2390"/>
          <w:tab w:val="right" w:leader="dot" w:pos="9350"/>
        </w:tabs>
        <w:rPr>
          <w:del w:id="1154" w:author="Webb Roberts" w:date="2010-03-31T15:31:00Z"/>
          <w:rFonts w:asciiTheme="minorHAnsi" w:eastAsiaTheme="minorEastAsia" w:hAnsiTheme="minorHAnsi" w:cstheme="minorBidi"/>
          <w:noProof/>
          <w:sz w:val="22"/>
          <w:szCs w:val="22"/>
        </w:rPr>
      </w:pPr>
      <w:del w:id="1155" w:author="Webb Roberts" w:date="2010-03-31T15:31:00Z">
        <w:r w:rsidDel="00172983">
          <w:rPr>
            <w:noProof/>
          </w:rPr>
          <w:delText>9.12.5</w:delText>
        </w:r>
        <w:r w:rsidDel="00172983">
          <w:rPr>
            <w:rFonts w:asciiTheme="minorHAnsi" w:eastAsiaTheme="minorEastAsia" w:hAnsiTheme="minorHAnsi" w:cstheme="minorBidi"/>
            <w:noProof/>
            <w:sz w:val="22"/>
            <w:szCs w:val="22"/>
          </w:rPr>
          <w:tab/>
        </w:r>
        <w:r w:rsidDel="00172983">
          <w:rPr>
            <w:noProof/>
          </w:rPr>
          <w:delText>Augmentation Type Components</w:delText>
        </w:r>
        <w:r w:rsidDel="00172983">
          <w:rPr>
            <w:noProof/>
          </w:rPr>
          <w:tab/>
        </w:r>
        <w:r w:rsidR="00172983" w:rsidDel="00172983">
          <w:rPr>
            <w:noProof/>
          </w:rPr>
          <w:delText>99</w:delText>
        </w:r>
      </w:del>
    </w:p>
    <w:p w:rsidR="008A7368" w:rsidDel="00172983" w:rsidRDefault="008A7368">
      <w:pPr>
        <w:pStyle w:val="TOC3"/>
        <w:tabs>
          <w:tab w:val="left" w:pos="2390"/>
          <w:tab w:val="right" w:leader="dot" w:pos="9350"/>
        </w:tabs>
        <w:rPr>
          <w:del w:id="1156" w:author="Webb Roberts" w:date="2010-03-31T15:31:00Z"/>
          <w:rFonts w:asciiTheme="minorHAnsi" w:eastAsiaTheme="minorEastAsia" w:hAnsiTheme="minorHAnsi" w:cstheme="minorBidi"/>
          <w:noProof/>
          <w:sz w:val="22"/>
          <w:szCs w:val="22"/>
        </w:rPr>
      </w:pPr>
      <w:del w:id="1157" w:author="Webb Roberts" w:date="2010-03-31T15:31:00Z">
        <w:r w:rsidDel="00172983">
          <w:rPr>
            <w:noProof/>
          </w:rPr>
          <w:delText>9.12.6</w:delText>
        </w:r>
        <w:r w:rsidDel="00172983">
          <w:rPr>
            <w:rFonts w:asciiTheme="minorHAnsi" w:eastAsiaTheme="minorEastAsia" w:hAnsiTheme="minorHAnsi" w:cstheme="minorBidi"/>
            <w:noProof/>
            <w:sz w:val="22"/>
            <w:szCs w:val="22"/>
          </w:rPr>
          <w:tab/>
        </w:r>
        <w:r w:rsidDel="00172983">
          <w:rPr>
            <w:noProof/>
          </w:rPr>
          <w:delText>Metadata Type Components</w:delText>
        </w:r>
        <w:r w:rsidDel="00172983">
          <w:rPr>
            <w:noProof/>
          </w:rPr>
          <w:tab/>
        </w:r>
        <w:r w:rsidR="00172983" w:rsidDel="00172983">
          <w:rPr>
            <w:noProof/>
          </w:rPr>
          <w:delText>99</w:delText>
        </w:r>
      </w:del>
    </w:p>
    <w:p w:rsidR="008A7368" w:rsidDel="00172983" w:rsidRDefault="008A7368">
      <w:pPr>
        <w:pStyle w:val="TOC2"/>
        <w:tabs>
          <w:tab w:val="left" w:pos="1656"/>
          <w:tab w:val="right" w:leader="dot" w:pos="9350"/>
        </w:tabs>
        <w:rPr>
          <w:del w:id="1158" w:author="Webb Roberts" w:date="2010-03-31T15:31:00Z"/>
          <w:rFonts w:asciiTheme="minorHAnsi" w:eastAsiaTheme="minorEastAsia" w:hAnsiTheme="minorHAnsi" w:cstheme="minorBidi"/>
          <w:noProof/>
          <w:sz w:val="22"/>
          <w:szCs w:val="22"/>
        </w:rPr>
      </w:pPr>
      <w:del w:id="1159" w:author="Webb Roberts" w:date="2010-03-31T15:31:00Z">
        <w:r w:rsidDel="00172983">
          <w:rPr>
            <w:noProof/>
          </w:rPr>
          <w:delText>9.13</w:delText>
        </w:r>
        <w:r w:rsidDel="00172983">
          <w:rPr>
            <w:rFonts w:asciiTheme="minorHAnsi" w:eastAsiaTheme="minorEastAsia" w:hAnsiTheme="minorHAnsi" w:cstheme="minorBidi"/>
            <w:noProof/>
            <w:sz w:val="22"/>
            <w:szCs w:val="22"/>
          </w:rPr>
          <w:tab/>
        </w:r>
        <w:r w:rsidDel="00172983">
          <w:rPr>
            <w:noProof/>
          </w:rPr>
          <w:delText>C2 Core Property Names</w:delText>
        </w:r>
        <w:r w:rsidDel="00172983">
          <w:rPr>
            <w:noProof/>
          </w:rPr>
          <w:tab/>
        </w:r>
        <w:r w:rsidR="00172983" w:rsidDel="00172983">
          <w:rPr>
            <w:noProof/>
          </w:rPr>
          <w:delText>100</w:delText>
        </w:r>
      </w:del>
    </w:p>
    <w:p w:rsidR="008A7368" w:rsidDel="00172983" w:rsidRDefault="008A7368">
      <w:pPr>
        <w:pStyle w:val="TOC3"/>
        <w:tabs>
          <w:tab w:val="left" w:pos="2390"/>
          <w:tab w:val="right" w:leader="dot" w:pos="9350"/>
        </w:tabs>
        <w:rPr>
          <w:del w:id="1160" w:author="Webb Roberts" w:date="2010-03-31T15:31:00Z"/>
          <w:rFonts w:asciiTheme="minorHAnsi" w:eastAsiaTheme="minorEastAsia" w:hAnsiTheme="minorHAnsi" w:cstheme="minorBidi"/>
          <w:noProof/>
          <w:sz w:val="22"/>
          <w:szCs w:val="22"/>
        </w:rPr>
      </w:pPr>
      <w:del w:id="1161" w:author="Webb Roberts" w:date="2010-03-31T15:31:00Z">
        <w:r w:rsidDel="00172983">
          <w:rPr>
            <w:noProof/>
          </w:rPr>
          <w:delText>9.13.1</w:delText>
        </w:r>
        <w:r w:rsidDel="00172983">
          <w:rPr>
            <w:rFonts w:asciiTheme="minorHAnsi" w:eastAsiaTheme="minorEastAsia" w:hAnsiTheme="minorHAnsi" w:cstheme="minorBidi"/>
            <w:noProof/>
            <w:sz w:val="22"/>
            <w:szCs w:val="22"/>
          </w:rPr>
          <w:tab/>
        </w:r>
        <w:r w:rsidDel="00172983">
          <w:rPr>
            <w:noProof/>
          </w:rPr>
          <w:delText>Attribute Group Names</w:delText>
        </w:r>
        <w:r w:rsidDel="00172983">
          <w:rPr>
            <w:noProof/>
          </w:rPr>
          <w:tab/>
        </w:r>
        <w:r w:rsidR="00172983" w:rsidDel="00172983">
          <w:rPr>
            <w:noProof/>
          </w:rPr>
          <w:delText>100</w:delText>
        </w:r>
      </w:del>
    </w:p>
    <w:p w:rsidR="008A7368" w:rsidDel="00172983" w:rsidRDefault="008A7368">
      <w:pPr>
        <w:pStyle w:val="TOC3"/>
        <w:tabs>
          <w:tab w:val="left" w:pos="2390"/>
          <w:tab w:val="right" w:leader="dot" w:pos="9350"/>
        </w:tabs>
        <w:rPr>
          <w:del w:id="1162" w:author="Webb Roberts" w:date="2010-03-31T15:31:00Z"/>
          <w:rFonts w:asciiTheme="minorHAnsi" w:eastAsiaTheme="minorEastAsia" w:hAnsiTheme="minorHAnsi" w:cstheme="minorBidi"/>
          <w:noProof/>
          <w:sz w:val="22"/>
          <w:szCs w:val="22"/>
        </w:rPr>
      </w:pPr>
      <w:del w:id="1163" w:author="Webb Roberts" w:date="2010-03-31T15:31:00Z">
        <w:r w:rsidDel="00172983">
          <w:rPr>
            <w:noProof/>
          </w:rPr>
          <w:delText>9.13.2</w:delText>
        </w:r>
        <w:r w:rsidDel="00172983">
          <w:rPr>
            <w:rFonts w:asciiTheme="minorHAnsi" w:eastAsiaTheme="minorEastAsia" w:hAnsiTheme="minorHAnsi" w:cstheme="minorBidi"/>
            <w:noProof/>
            <w:sz w:val="22"/>
            <w:szCs w:val="22"/>
          </w:rPr>
          <w:tab/>
        </w:r>
        <w:r w:rsidDel="00172983">
          <w:rPr>
            <w:noProof/>
          </w:rPr>
          <w:delText>Reference Names</w:delText>
        </w:r>
        <w:r w:rsidDel="00172983">
          <w:rPr>
            <w:noProof/>
          </w:rPr>
          <w:tab/>
        </w:r>
        <w:r w:rsidR="00172983" w:rsidDel="00172983">
          <w:rPr>
            <w:noProof/>
          </w:rPr>
          <w:delText>100</w:delText>
        </w:r>
      </w:del>
    </w:p>
    <w:p w:rsidR="008A7368" w:rsidDel="00172983" w:rsidRDefault="008A7368">
      <w:pPr>
        <w:pStyle w:val="TOC3"/>
        <w:tabs>
          <w:tab w:val="left" w:pos="2390"/>
          <w:tab w:val="right" w:leader="dot" w:pos="9350"/>
        </w:tabs>
        <w:rPr>
          <w:del w:id="1164" w:author="Webb Roberts" w:date="2010-03-31T15:31:00Z"/>
          <w:rFonts w:asciiTheme="minorHAnsi" w:eastAsiaTheme="minorEastAsia" w:hAnsiTheme="minorHAnsi" w:cstheme="minorBidi"/>
          <w:noProof/>
          <w:sz w:val="22"/>
          <w:szCs w:val="22"/>
        </w:rPr>
      </w:pPr>
      <w:del w:id="1165" w:author="Webb Roberts" w:date="2010-03-31T15:31:00Z">
        <w:r w:rsidDel="00172983">
          <w:rPr>
            <w:noProof/>
          </w:rPr>
          <w:delText>9.13.3</w:delText>
        </w:r>
        <w:r w:rsidDel="00172983">
          <w:rPr>
            <w:rFonts w:asciiTheme="minorHAnsi" w:eastAsiaTheme="minorEastAsia" w:hAnsiTheme="minorHAnsi" w:cstheme="minorBidi"/>
            <w:noProof/>
            <w:sz w:val="22"/>
            <w:szCs w:val="22"/>
          </w:rPr>
          <w:tab/>
        </w:r>
        <w:r w:rsidDel="00172983">
          <w:rPr>
            <w:noProof/>
          </w:rPr>
          <w:delText>Association Names</w:delText>
        </w:r>
        <w:r w:rsidDel="00172983">
          <w:rPr>
            <w:noProof/>
          </w:rPr>
          <w:tab/>
        </w:r>
        <w:r w:rsidR="00172983" w:rsidDel="00172983">
          <w:rPr>
            <w:noProof/>
          </w:rPr>
          <w:delText>100</w:delText>
        </w:r>
      </w:del>
    </w:p>
    <w:p w:rsidR="008A7368" w:rsidDel="00172983" w:rsidRDefault="008A7368">
      <w:pPr>
        <w:pStyle w:val="TOC3"/>
        <w:tabs>
          <w:tab w:val="left" w:pos="2390"/>
          <w:tab w:val="right" w:leader="dot" w:pos="9350"/>
        </w:tabs>
        <w:rPr>
          <w:del w:id="1166" w:author="Webb Roberts" w:date="2010-03-31T15:31:00Z"/>
          <w:rFonts w:asciiTheme="minorHAnsi" w:eastAsiaTheme="minorEastAsia" w:hAnsiTheme="minorHAnsi" w:cstheme="minorBidi"/>
          <w:noProof/>
          <w:sz w:val="22"/>
          <w:szCs w:val="22"/>
        </w:rPr>
      </w:pPr>
      <w:del w:id="1167" w:author="Webb Roberts" w:date="2010-03-31T15:31:00Z">
        <w:r w:rsidDel="00172983">
          <w:rPr>
            <w:noProof/>
          </w:rPr>
          <w:delText>9.13.4</w:delText>
        </w:r>
        <w:r w:rsidDel="00172983">
          <w:rPr>
            <w:rFonts w:asciiTheme="minorHAnsi" w:eastAsiaTheme="minorEastAsia" w:hAnsiTheme="minorHAnsi" w:cstheme="minorBidi"/>
            <w:noProof/>
            <w:sz w:val="22"/>
            <w:szCs w:val="22"/>
          </w:rPr>
          <w:tab/>
        </w:r>
        <w:r w:rsidDel="00172983">
          <w:rPr>
            <w:noProof/>
          </w:rPr>
          <w:delText>Augmentation Names</w:delText>
        </w:r>
        <w:r w:rsidDel="00172983">
          <w:rPr>
            <w:noProof/>
          </w:rPr>
          <w:tab/>
        </w:r>
        <w:r w:rsidR="00172983" w:rsidDel="00172983">
          <w:rPr>
            <w:noProof/>
          </w:rPr>
          <w:delText>101</w:delText>
        </w:r>
      </w:del>
    </w:p>
    <w:p w:rsidR="008A7368" w:rsidDel="00172983" w:rsidRDefault="008A7368">
      <w:pPr>
        <w:pStyle w:val="TOC3"/>
        <w:tabs>
          <w:tab w:val="left" w:pos="2390"/>
          <w:tab w:val="right" w:leader="dot" w:pos="9350"/>
        </w:tabs>
        <w:rPr>
          <w:del w:id="1168" w:author="Webb Roberts" w:date="2010-03-31T15:31:00Z"/>
          <w:rFonts w:asciiTheme="minorHAnsi" w:eastAsiaTheme="minorEastAsia" w:hAnsiTheme="minorHAnsi" w:cstheme="minorBidi"/>
          <w:noProof/>
          <w:sz w:val="22"/>
          <w:szCs w:val="22"/>
        </w:rPr>
      </w:pPr>
      <w:del w:id="1169" w:author="Webb Roberts" w:date="2010-03-31T15:31:00Z">
        <w:r w:rsidDel="00172983">
          <w:rPr>
            <w:noProof/>
          </w:rPr>
          <w:delText>9.13.5</w:delText>
        </w:r>
        <w:r w:rsidDel="00172983">
          <w:rPr>
            <w:rFonts w:asciiTheme="minorHAnsi" w:eastAsiaTheme="minorEastAsia" w:hAnsiTheme="minorHAnsi" w:cstheme="minorBidi"/>
            <w:noProof/>
            <w:sz w:val="22"/>
            <w:szCs w:val="22"/>
          </w:rPr>
          <w:tab/>
        </w:r>
        <w:r w:rsidDel="00172983">
          <w:rPr>
            <w:noProof/>
          </w:rPr>
          <w:delText>Metadata Names</w:delText>
        </w:r>
        <w:r w:rsidDel="00172983">
          <w:rPr>
            <w:noProof/>
          </w:rPr>
          <w:tab/>
        </w:r>
        <w:r w:rsidR="00172983" w:rsidDel="00172983">
          <w:rPr>
            <w:noProof/>
          </w:rPr>
          <w:delText>101</w:delText>
        </w:r>
      </w:del>
    </w:p>
    <w:p w:rsidR="008A7368" w:rsidDel="00172983" w:rsidRDefault="008A7368">
      <w:pPr>
        <w:pStyle w:val="TOC3"/>
        <w:tabs>
          <w:tab w:val="left" w:pos="2390"/>
          <w:tab w:val="right" w:leader="dot" w:pos="9350"/>
        </w:tabs>
        <w:rPr>
          <w:del w:id="1170" w:author="Webb Roberts" w:date="2010-03-31T15:31:00Z"/>
          <w:rFonts w:asciiTheme="minorHAnsi" w:eastAsiaTheme="minorEastAsia" w:hAnsiTheme="minorHAnsi" w:cstheme="minorBidi"/>
          <w:noProof/>
          <w:sz w:val="22"/>
          <w:szCs w:val="22"/>
        </w:rPr>
      </w:pPr>
      <w:del w:id="1171" w:author="Webb Roberts" w:date="2010-03-31T15:31:00Z">
        <w:r w:rsidDel="00172983">
          <w:rPr>
            <w:noProof/>
          </w:rPr>
          <w:delText>9.13.6</w:delText>
        </w:r>
        <w:r w:rsidDel="00172983">
          <w:rPr>
            <w:rFonts w:asciiTheme="minorHAnsi" w:eastAsiaTheme="minorEastAsia" w:hAnsiTheme="minorHAnsi" w:cstheme="minorBidi"/>
            <w:noProof/>
            <w:sz w:val="22"/>
            <w:szCs w:val="22"/>
          </w:rPr>
          <w:tab/>
        </w:r>
        <w:r w:rsidDel="00172983">
          <w:rPr>
            <w:noProof/>
          </w:rPr>
          <w:delText>Role Names</w:delText>
        </w:r>
        <w:r w:rsidDel="00172983">
          <w:rPr>
            <w:noProof/>
          </w:rPr>
          <w:tab/>
        </w:r>
        <w:r w:rsidR="00172983" w:rsidDel="00172983">
          <w:rPr>
            <w:noProof/>
          </w:rPr>
          <w:delText>101</w:delText>
        </w:r>
      </w:del>
    </w:p>
    <w:p w:rsidR="008A7368" w:rsidDel="00172983" w:rsidRDefault="008A7368">
      <w:pPr>
        <w:pStyle w:val="TOC1"/>
        <w:tabs>
          <w:tab w:val="right" w:leader="dot" w:pos="9350"/>
        </w:tabs>
        <w:rPr>
          <w:del w:id="1172" w:author="Webb Roberts" w:date="2010-03-31T15:31:00Z"/>
          <w:rFonts w:asciiTheme="minorHAnsi" w:eastAsiaTheme="minorEastAsia" w:hAnsiTheme="minorHAnsi" w:cstheme="minorBidi"/>
          <w:noProof/>
          <w:sz w:val="22"/>
          <w:szCs w:val="22"/>
        </w:rPr>
      </w:pPr>
      <w:del w:id="1173" w:author="Webb Roberts" w:date="2010-03-31T15:31:00Z">
        <w:r w:rsidDel="00172983">
          <w:rPr>
            <w:noProof/>
          </w:rPr>
          <w:delText>Appendix A: C2 Core Overview</w:delText>
        </w:r>
        <w:r w:rsidDel="00172983">
          <w:rPr>
            <w:noProof/>
          </w:rPr>
          <w:tab/>
        </w:r>
        <w:r w:rsidR="00172983" w:rsidDel="00172983">
          <w:rPr>
            <w:noProof/>
          </w:rPr>
          <w:delText>A-1</w:delText>
        </w:r>
      </w:del>
    </w:p>
    <w:p w:rsidR="008A7368" w:rsidDel="00172983" w:rsidRDefault="008A7368">
      <w:pPr>
        <w:pStyle w:val="TOC1"/>
        <w:tabs>
          <w:tab w:val="right" w:leader="dot" w:pos="9350"/>
        </w:tabs>
        <w:rPr>
          <w:del w:id="1174" w:author="Webb Roberts" w:date="2010-03-31T15:31:00Z"/>
          <w:rFonts w:asciiTheme="minorHAnsi" w:eastAsiaTheme="minorEastAsia" w:hAnsiTheme="minorHAnsi" w:cstheme="minorBidi"/>
          <w:noProof/>
          <w:sz w:val="22"/>
          <w:szCs w:val="22"/>
        </w:rPr>
      </w:pPr>
      <w:del w:id="1175" w:author="Webb Roberts" w:date="2010-03-31T15:31:00Z">
        <w:r w:rsidDel="00172983">
          <w:rPr>
            <w:noProof/>
          </w:rPr>
          <w:delText>Appendix B: Name Syntax for Special Components</w:delText>
        </w:r>
        <w:r w:rsidDel="00172983">
          <w:rPr>
            <w:noProof/>
          </w:rPr>
          <w:tab/>
        </w:r>
        <w:r w:rsidR="00172983" w:rsidDel="00172983">
          <w:rPr>
            <w:noProof/>
          </w:rPr>
          <w:delText>B-1</w:delText>
        </w:r>
      </w:del>
    </w:p>
    <w:p w:rsidR="008A7368" w:rsidDel="00172983" w:rsidRDefault="008A7368">
      <w:pPr>
        <w:pStyle w:val="TOC1"/>
        <w:tabs>
          <w:tab w:val="right" w:leader="dot" w:pos="9350"/>
        </w:tabs>
        <w:rPr>
          <w:del w:id="1176" w:author="Webb Roberts" w:date="2010-03-31T15:31:00Z"/>
          <w:rFonts w:asciiTheme="minorHAnsi" w:eastAsiaTheme="minorEastAsia" w:hAnsiTheme="minorHAnsi" w:cstheme="minorBidi"/>
          <w:noProof/>
          <w:sz w:val="22"/>
          <w:szCs w:val="22"/>
        </w:rPr>
      </w:pPr>
      <w:del w:id="1177" w:author="Webb Roberts" w:date="2010-03-31T15:31:00Z">
        <w:r w:rsidDel="00172983">
          <w:rPr>
            <w:noProof/>
          </w:rPr>
          <w:delText>Appendix C: Supporting Schemas</w:delText>
        </w:r>
        <w:r w:rsidDel="00172983">
          <w:rPr>
            <w:noProof/>
          </w:rPr>
          <w:tab/>
        </w:r>
        <w:r w:rsidR="00172983" w:rsidDel="00172983">
          <w:rPr>
            <w:noProof/>
          </w:rPr>
          <w:delText>C-1</w:delText>
        </w:r>
      </w:del>
    </w:p>
    <w:p w:rsidR="008A7368" w:rsidDel="00172983" w:rsidRDefault="008A7368">
      <w:pPr>
        <w:pStyle w:val="TOC1"/>
        <w:tabs>
          <w:tab w:val="right" w:leader="dot" w:pos="9350"/>
        </w:tabs>
        <w:rPr>
          <w:del w:id="1178" w:author="Webb Roberts" w:date="2010-03-31T15:31:00Z"/>
          <w:rFonts w:asciiTheme="minorHAnsi" w:eastAsiaTheme="minorEastAsia" w:hAnsiTheme="minorHAnsi" w:cstheme="minorBidi"/>
          <w:noProof/>
          <w:sz w:val="22"/>
          <w:szCs w:val="22"/>
        </w:rPr>
      </w:pPr>
      <w:del w:id="1179" w:author="Webb Roberts" w:date="2010-03-31T15:31:00Z">
        <w:r w:rsidDel="00172983">
          <w:rPr>
            <w:noProof/>
          </w:rPr>
          <w:delText>Appendix D: References</w:delText>
        </w:r>
        <w:r w:rsidDel="00172983">
          <w:rPr>
            <w:noProof/>
          </w:rPr>
          <w:tab/>
        </w:r>
        <w:r w:rsidR="00172983" w:rsidDel="00172983">
          <w:rPr>
            <w:noProof/>
          </w:rPr>
          <w:delText>D-1</w:delText>
        </w:r>
      </w:del>
    </w:p>
    <w:p w:rsidR="008A7368" w:rsidDel="00172983" w:rsidRDefault="008A7368">
      <w:pPr>
        <w:pStyle w:val="TOC1"/>
        <w:tabs>
          <w:tab w:val="right" w:leader="dot" w:pos="9350"/>
        </w:tabs>
        <w:rPr>
          <w:del w:id="1180" w:author="Webb Roberts" w:date="2010-03-31T15:31:00Z"/>
          <w:rFonts w:asciiTheme="minorHAnsi" w:eastAsiaTheme="minorEastAsia" w:hAnsiTheme="minorHAnsi" w:cstheme="minorBidi"/>
          <w:noProof/>
          <w:sz w:val="22"/>
          <w:szCs w:val="22"/>
        </w:rPr>
      </w:pPr>
      <w:del w:id="1181" w:author="Webb Roberts" w:date="2010-03-31T15:31:00Z">
        <w:r w:rsidDel="00172983">
          <w:rPr>
            <w:noProof/>
          </w:rPr>
          <w:delText>Appendix E: List of Principles</w:delText>
        </w:r>
        <w:r w:rsidDel="00172983">
          <w:rPr>
            <w:noProof/>
          </w:rPr>
          <w:tab/>
        </w:r>
        <w:r w:rsidR="00172983" w:rsidDel="00172983">
          <w:rPr>
            <w:noProof/>
          </w:rPr>
          <w:delText>E-1</w:delText>
        </w:r>
      </w:del>
    </w:p>
    <w:p w:rsidR="008A7368" w:rsidDel="00172983" w:rsidRDefault="008A7368">
      <w:pPr>
        <w:pStyle w:val="TOC1"/>
        <w:tabs>
          <w:tab w:val="right" w:leader="dot" w:pos="9350"/>
        </w:tabs>
        <w:rPr>
          <w:del w:id="1182" w:author="Webb Roberts" w:date="2010-03-31T15:31:00Z"/>
          <w:rFonts w:asciiTheme="minorHAnsi" w:eastAsiaTheme="minorEastAsia" w:hAnsiTheme="minorHAnsi" w:cstheme="minorBidi"/>
          <w:noProof/>
          <w:sz w:val="22"/>
          <w:szCs w:val="22"/>
        </w:rPr>
      </w:pPr>
      <w:del w:id="1183" w:author="Webb Roberts" w:date="2010-03-31T15:31:00Z">
        <w:r w:rsidDel="00172983">
          <w:rPr>
            <w:noProof/>
          </w:rPr>
          <w:delText>Appendix F: List of Definitions</w:delText>
        </w:r>
        <w:r w:rsidDel="00172983">
          <w:rPr>
            <w:noProof/>
          </w:rPr>
          <w:tab/>
        </w:r>
        <w:r w:rsidR="00172983" w:rsidDel="00172983">
          <w:rPr>
            <w:noProof/>
          </w:rPr>
          <w:delText>F-1</w:delText>
        </w:r>
      </w:del>
    </w:p>
    <w:p w:rsidR="008A7368" w:rsidDel="00172983" w:rsidRDefault="008A7368">
      <w:pPr>
        <w:pStyle w:val="TOC1"/>
        <w:tabs>
          <w:tab w:val="right" w:leader="dot" w:pos="9350"/>
        </w:tabs>
        <w:rPr>
          <w:del w:id="1184" w:author="Webb Roberts" w:date="2010-03-31T15:31:00Z"/>
          <w:rFonts w:asciiTheme="minorHAnsi" w:eastAsiaTheme="minorEastAsia" w:hAnsiTheme="minorHAnsi" w:cstheme="minorBidi"/>
          <w:noProof/>
          <w:sz w:val="22"/>
          <w:szCs w:val="22"/>
        </w:rPr>
      </w:pPr>
      <w:del w:id="1185" w:author="Webb Roberts" w:date="2010-03-31T15:31:00Z">
        <w:r w:rsidDel="00172983">
          <w:rPr>
            <w:noProof/>
          </w:rPr>
          <w:delText>Appendix G: List of Rules</w:delText>
        </w:r>
        <w:r w:rsidDel="00172983">
          <w:rPr>
            <w:noProof/>
          </w:rPr>
          <w:tab/>
        </w:r>
        <w:r w:rsidR="00172983" w:rsidDel="00172983">
          <w:rPr>
            <w:noProof/>
          </w:rPr>
          <w:delText>G-1</w:delText>
        </w:r>
      </w:del>
    </w:p>
    <w:p w:rsidR="008A7368" w:rsidDel="00172983" w:rsidRDefault="008A7368">
      <w:pPr>
        <w:pStyle w:val="TOC1"/>
        <w:tabs>
          <w:tab w:val="right" w:leader="dot" w:pos="9350"/>
        </w:tabs>
        <w:rPr>
          <w:del w:id="1186" w:author="Webb Roberts" w:date="2010-03-31T15:31:00Z"/>
          <w:rFonts w:asciiTheme="minorHAnsi" w:eastAsiaTheme="minorEastAsia" w:hAnsiTheme="minorHAnsi" w:cstheme="minorBidi"/>
          <w:noProof/>
          <w:sz w:val="22"/>
          <w:szCs w:val="22"/>
        </w:rPr>
      </w:pPr>
      <w:del w:id="1187" w:author="Webb Roberts" w:date="2010-03-31T15:31:00Z">
        <w:r w:rsidDel="00172983">
          <w:rPr>
            <w:noProof/>
          </w:rPr>
          <w:delText>Appendix H: Notices</w:delText>
        </w:r>
        <w:r w:rsidDel="00172983">
          <w:rPr>
            <w:noProof/>
          </w:rPr>
          <w:tab/>
        </w:r>
        <w:r w:rsidR="00172983" w:rsidDel="00172983">
          <w:rPr>
            <w:noProof/>
          </w:rPr>
          <w:delText>H-1</w:delText>
        </w:r>
      </w:del>
    </w:p>
    <w:p w:rsidR="002728C2" w:rsidRDefault="00B36831" w:rsidP="00D15988">
      <w:pPr>
        <w:pStyle w:val="TOC9"/>
        <w:numPr>
          <w:ilvl w:val="0"/>
          <w:numId w:val="0"/>
        </w:numPr>
        <w:rPr>
          <w:kern w:val="0"/>
        </w:rPr>
      </w:pPr>
      <w:r>
        <w:rPr>
          <w:kern w:val="0"/>
          <w:highlight w:val="lightGray"/>
        </w:rPr>
        <w:fldChar w:fldCharType="end"/>
      </w:r>
    </w:p>
    <w:p w:rsidR="00A367CB" w:rsidRPr="00A367CB" w:rsidRDefault="00A367CB" w:rsidP="00A367CB"/>
    <w:p w:rsidR="00DD6A0A" w:rsidRPr="0000683F" w:rsidRDefault="00DD6A0A" w:rsidP="00DD6A0A">
      <w:pPr>
        <w:pStyle w:val="FrontMatterHeader"/>
      </w:pPr>
      <w:r w:rsidRPr="0000683F">
        <w:t>Figures</w:t>
      </w:r>
    </w:p>
    <w:p w:rsidR="00172983" w:rsidRDefault="00B36831">
      <w:pPr>
        <w:pStyle w:val="TableofFigures"/>
        <w:numPr>
          <w:ins w:id="1188" w:author="Webb Roberts" w:date="2010-03-31T15:32:00Z"/>
        </w:numPr>
        <w:tabs>
          <w:tab w:val="right" w:leader="dot" w:pos="9350"/>
        </w:tabs>
        <w:rPr>
          <w:ins w:id="1189" w:author="Webb Roberts" w:date="2010-03-31T15:32:00Z"/>
          <w:rFonts w:asciiTheme="minorHAnsi" w:eastAsiaTheme="minorEastAsia" w:hAnsiTheme="minorHAnsi" w:cstheme="minorBidi"/>
          <w:noProof/>
        </w:rPr>
      </w:pPr>
      <w:r w:rsidRPr="00B36831">
        <w:fldChar w:fldCharType="begin"/>
      </w:r>
      <w:r w:rsidR="00DD6A0A" w:rsidRPr="0000683F">
        <w:instrText xml:space="preserve"> TOC \h \z \t "Figure Caption" \c </w:instrText>
      </w:r>
      <w:r w:rsidRPr="00B36831">
        <w:fldChar w:fldCharType="separate"/>
      </w:r>
      <w:ins w:id="1190" w:author="Webb Roberts" w:date="2010-03-31T15:32:00Z">
        <w:r w:rsidR="00172983">
          <w:rPr>
            <w:noProof/>
          </w:rPr>
          <w:t>Figure 1-1:  Example of an XML fragment</w:t>
        </w:r>
        <w:r w:rsidR="00172983">
          <w:rPr>
            <w:noProof/>
          </w:rPr>
          <w:tab/>
        </w:r>
        <w:r w:rsidR="00172983">
          <w:rPr>
            <w:noProof/>
          </w:rPr>
          <w:fldChar w:fldCharType="begin"/>
        </w:r>
        <w:r w:rsidR="00172983">
          <w:rPr>
            <w:noProof/>
          </w:rPr>
          <w:instrText xml:space="preserve"> PAGEREF _Toc131669011 \h </w:instrText>
        </w:r>
      </w:ins>
      <w:r w:rsidR="00A63659">
        <w:rPr>
          <w:noProof/>
        </w:rPr>
      </w:r>
      <w:r w:rsidR="00172983">
        <w:rPr>
          <w:noProof/>
        </w:rPr>
        <w:fldChar w:fldCharType="separate"/>
      </w:r>
      <w:ins w:id="1191" w:author="Webb Roberts" w:date="2010-03-31T15:33:00Z">
        <w:r w:rsidR="00A63659">
          <w:rPr>
            <w:noProof/>
          </w:rPr>
          <w:t>4</w:t>
        </w:r>
      </w:ins>
      <w:ins w:id="1192" w:author="Webb Roberts" w:date="2010-03-31T15:32:00Z">
        <w:r w:rsidR="00172983">
          <w:rPr>
            <w:noProof/>
          </w:rPr>
          <w:fldChar w:fldCharType="end"/>
        </w:r>
      </w:ins>
    </w:p>
    <w:p w:rsidR="00172983" w:rsidRDefault="00172983">
      <w:pPr>
        <w:pStyle w:val="TableofFigures"/>
        <w:numPr>
          <w:ins w:id="1193" w:author="Webb Roberts" w:date="2010-03-31T15:32:00Z"/>
        </w:numPr>
        <w:tabs>
          <w:tab w:val="right" w:leader="dot" w:pos="9350"/>
        </w:tabs>
        <w:rPr>
          <w:ins w:id="1194" w:author="Webb Roberts" w:date="2010-03-31T15:32:00Z"/>
          <w:rFonts w:asciiTheme="minorHAnsi" w:eastAsiaTheme="minorEastAsia" w:hAnsiTheme="minorHAnsi" w:cstheme="minorBidi"/>
          <w:noProof/>
        </w:rPr>
      </w:pPr>
      <w:ins w:id="1195" w:author="Webb Roberts" w:date="2010-03-31T15:32:00Z">
        <w:r>
          <w:rPr>
            <w:noProof/>
          </w:rPr>
          <w:t>Figure 3-1:  Class rendered as XML Schema complex type</w:t>
        </w:r>
        <w:r>
          <w:rPr>
            <w:noProof/>
          </w:rPr>
          <w:tab/>
        </w:r>
        <w:r>
          <w:rPr>
            <w:noProof/>
          </w:rPr>
          <w:fldChar w:fldCharType="begin"/>
        </w:r>
        <w:r>
          <w:rPr>
            <w:noProof/>
          </w:rPr>
          <w:instrText xml:space="preserve"> PAGEREF _Toc131669012 \h </w:instrText>
        </w:r>
      </w:ins>
      <w:r w:rsidR="00A63659">
        <w:rPr>
          <w:noProof/>
        </w:rPr>
      </w:r>
      <w:r>
        <w:rPr>
          <w:noProof/>
        </w:rPr>
        <w:fldChar w:fldCharType="separate"/>
      </w:r>
      <w:ins w:id="1196" w:author="Webb Roberts" w:date="2010-03-31T15:33:00Z">
        <w:r w:rsidR="00A63659">
          <w:rPr>
            <w:noProof/>
          </w:rPr>
          <w:t>16</w:t>
        </w:r>
      </w:ins>
      <w:ins w:id="1197" w:author="Webb Roberts" w:date="2010-03-31T15:32:00Z">
        <w:r>
          <w:rPr>
            <w:noProof/>
          </w:rPr>
          <w:fldChar w:fldCharType="end"/>
        </w:r>
      </w:ins>
    </w:p>
    <w:p w:rsidR="00172983" w:rsidRDefault="00172983">
      <w:pPr>
        <w:pStyle w:val="TableofFigures"/>
        <w:numPr>
          <w:ins w:id="1198" w:author="Webb Roberts" w:date="2010-03-31T15:32:00Z"/>
        </w:numPr>
        <w:tabs>
          <w:tab w:val="right" w:leader="dot" w:pos="9350"/>
        </w:tabs>
        <w:rPr>
          <w:ins w:id="1199" w:author="Webb Roberts" w:date="2010-03-31T15:32:00Z"/>
          <w:rFonts w:asciiTheme="minorHAnsi" w:eastAsiaTheme="minorEastAsia" w:hAnsiTheme="minorHAnsi" w:cstheme="minorBidi"/>
          <w:noProof/>
        </w:rPr>
      </w:pPr>
      <w:ins w:id="1200" w:author="Webb Roberts" w:date="2010-03-31T15:32:00Z">
        <w:r>
          <w:rPr>
            <w:noProof/>
          </w:rPr>
          <w:t>Figure 3-2:  Property rendered as element declaration</w:t>
        </w:r>
        <w:r>
          <w:rPr>
            <w:noProof/>
          </w:rPr>
          <w:tab/>
        </w:r>
        <w:r>
          <w:rPr>
            <w:noProof/>
          </w:rPr>
          <w:fldChar w:fldCharType="begin"/>
        </w:r>
        <w:r>
          <w:rPr>
            <w:noProof/>
          </w:rPr>
          <w:instrText xml:space="preserve"> PAGEREF _Toc131669013 \h </w:instrText>
        </w:r>
      </w:ins>
      <w:r w:rsidR="00A63659">
        <w:rPr>
          <w:noProof/>
        </w:rPr>
      </w:r>
      <w:r>
        <w:rPr>
          <w:noProof/>
        </w:rPr>
        <w:fldChar w:fldCharType="separate"/>
      </w:r>
      <w:ins w:id="1201" w:author="Webb Roberts" w:date="2010-03-31T15:33:00Z">
        <w:r w:rsidR="00A63659">
          <w:rPr>
            <w:noProof/>
          </w:rPr>
          <w:t>17</w:t>
        </w:r>
      </w:ins>
      <w:ins w:id="1202" w:author="Webb Roberts" w:date="2010-03-31T15:32:00Z">
        <w:r>
          <w:rPr>
            <w:noProof/>
          </w:rPr>
          <w:fldChar w:fldCharType="end"/>
        </w:r>
      </w:ins>
    </w:p>
    <w:p w:rsidR="00172983" w:rsidRDefault="00172983">
      <w:pPr>
        <w:pStyle w:val="TableofFigures"/>
        <w:numPr>
          <w:ins w:id="1203" w:author="Webb Roberts" w:date="2010-03-31T15:32:00Z"/>
        </w:numPr>
        <w:tabs>
          <w:tab w:val="right" w:leader="dot" w:pos="9350"/>
        </w:tabs>
        <w:rPr>
          <w:ins w:id="1204" w:author="Webb Roberts" w:date="2010-03-31T15:32:00Z"/>
          <w:rFonts w:asciiTheme="minorHAnsi" w:eastAsiaTheme="minorEastAsia" w:hAnsiTheme="minorHAnsi" w:cstheme="minorBidi"/>
          <w:noProof/>
        </w:rPr>
      </w:pPr>
      <w:ins w:id="1205" w:author="Webb Roberts" w:date="2010-03-31T15:32:00Z">
        <w:r>
          <w:rPr>
            <w:noProof/>
          </w:rPr>
          <w:t>Figure 3-3:  Sample fragment of C2 Core-conformant data</w:t>
        </w:r>
        <w:r>
          <w:rPr>
            <w:noProof/>
          </w:rPr>
          <w:tab/>
        </w:r>
        <w:r>
          <w:rPr>
            <w:noProof/>
          </w:rPr>
          <w:fldChar w:fldCharType="begin"/>
        </w:r>
        <w:r>
          <w:rPr>
            <w:noProof/>
          </w:rPr>
          <w:instrText xml:space="preserve"> PAGEREF _Toc131669014 \h </w:instrText>
        </w:r>
      </w:ins>
      <w:r w:rsidR="00A63659">
        <w:rPr>
          <w:noProof/>
        </w:rPr>
      </w:r>
      <w:r>
        <w:rPr>
          <w:noProof/>
        </w:rPr>
        <w:fldChar w:fldCharType="separate"/>
      </w:r>
      <w:ins w:id="1206" w:author="Webb Roberts" w:date="2010-03-31T15:33:00Z">
        <w:r w:rsidR="00A63659">
          <w:rPr>
            <w:noProof/>
          </w:rPr>
          <w:t>17</w:t>
        </w:r>
      </w:ins>
      <w:ins w:id="1207" w:author="Webb Roberts" w:date="2010-03-31T15:32:00Z">
        <w:r>
          <w:rPr>
            <w:noProof/>
          </w:rPr>
          <w:fldChar w:fldCharType="end"/>
        </w:r>
      </w:ins>
    </w:p>
    <w:p w:rsidR="00172983" w:rsidRDefault="00172983">
      <w:pPr>
        <w:pStyle w:val="TableofFigures"/>
        <w:numPr>
          <w:ins w:id="1208" w:author="Webb Roberts" w:date="2010-03-31T15:32:00Z"/>
        </w:numPr>
        <w:tabs>
          <w:tab w:val="right" w:leader="dot" w:pos="9350"/>
        </w:tabs>
        <w:rPr>
          <w:ins w:id="1209" w:author="Webb Roberts" w:date="2010-03-31T15:32:00Z"/>
          <w:rFonts w:asciiTheme="minorHAnsi" w:eastAsiaTheme="minorEastAsia" w:hAnsiTheme="minorHAnsi" w:cstheme="minorBidi"/>
          <w:noProof/>
        </w:rPr>
      </w:pPr>
      <w:ins w:id="1210" w:author="Webb Roberts" w:date="2010-03-31T15:32:00Z">
        <w:r>
          <w:rPr>
            <w:noProof/>
          </w:rPr>
          <w:t xml:space="preserve">Figure 3-4:  Schema declaration for element </w:t>
        </w:r>
        <w:r w:rsidRPr="008F40A6">
          <w:rPr>
            <w:rFonts w:ascii="Courier New" w:hAnsi="Courier New"/>
            <w:noProof/>
          </w:rPr>
          <w:t>c2:ActivityReference</w:t>
        </w:r>
        <w:r>
          <w:rPr>
            <w:noProof/>
          </w:rPr>
          <w:tab/>
        </w:r>
        <w:r>
          <w:rPr>
            <w:noProof/>
          </w:rPr>
          <w:fldChar w:fldCharType="begin"/>
        </w:r>
        <w:r>
          <w:rPr>
            <w:noProof/>
          </w:rPr>
          <w:instrText xml:space="preserve"> PAGEREF _Toc131669015 \h </w:instrText>
        </w:r>
      </w:ins>
      <w:r w:rsidR="00A63659">
        <w:rPr>
          <w:noProof/>
        </w:rPr>
      </w:r>
      <w:r>
        <w:rPr>
          <w:noProof/>
        </w:rPr>
        <w:fldChar w:fldCharType="separate"/>
      </w:r>
      <w:ins w:id="1211" w:author="Webb Roberts" w:date="2010-03-31T15:33:00Z">
        <w:r w:rsidR="00A63659">
          <w:rPr>
            <w:noProof/>
          </w:rPr>
          <w:t>17</w:t>
        </w:r>
      </w:ins>
      <w:ins w:id="1212" w:author="Webb Roberts" w:date="2010-03-31T15:32:00Z">
        <w:r>
          <w:rPr>
            <w:noProof/>
          </w:rPr>
          <w:fldChar w:fldCharType="end"/>
        </w:r>
      </w:ins>
    </w:p>
    <w:p w:rsidR="00172983" w:rsidRDefault="00172983">
      <w:pPr>
        <w:pStyle w:val="TableofFigures"/>
        <w:numPr>
          <w:ins w:id="1213" w:author="Webb Roberts" w:date="2010-03-31T15:32:00Z"/>
        </w:numPr>
        <w:tabs>
          <w:tab w:val="right" w:leader="dot" w:pos="9350"/>
        </w:tabs>
        <w:rPr>
          <w:ins w:id="1214" w:author="Webb Roberts" w:date="2010-03-31T15:32:00Z"/>
          <w:rFonts w:asciiTheme="minorHAnsi" w:eastAsiaTheme="minorEastAsia" w:hAnsiTheme="minorHAnsi" w:cstheme="minorBidi"/>
          <w:noProof/>
        </w:rPr>
      </w:pPr>
      <w:ins w:id="1215" w:author="Webb Roberts" w:date="2010-03-31T15:32:00Z">
        <w:r>
          <w:rPr>
            <w:noProof/>
          </w:rPr>
          <w:t>Figure 3-5:  Valid instance for above schema that does NOT conform to C2 Core rules</w:t>
        </w:r>
        <w:r>
          <w:rPr>
            <w:noProof/>
          </w:rPr>
          <w:tab/>
        </w:r>
        <w:r>
          <w:rPr>
            <w:noProof/>
          </w:rPr>
          <w:fldChar w:fldCharType="begin"/>
        </w:r>
        <w:r>
          <w:rPr>
            <w:noProof/>
          </w:rPr>
          <w:instrText xml:space="preserve"> PAGEREF _Toc131669016 \h </w:instrText>
        </w:r>
      </w:ins>
      <w:r w:rsidR="00A63659">
        <w:rPr>
          <w:noProof/>
        </w:rPr>
      </w:r>
      <w:r>
        <w:rPr>
          <w:noProof/>
        </w:rPr>
        <w:fldChar w:fldCharType="separate"/>
      </w:r>
      <w:ins w:id="1216" w:author="Webb Roberts" w:date="2010-03-31T15:33:00Z">
        <w:r w:rsidR="00A63659">
          <w:rPr>
            <w:noProof/>
          </w:rPr>
          <w:t>18</w:t>
        </w:r>
      </w:ins>
      <w:ins w:id="1217" w:author="Webb Roberts" w:date="2010-03-31T15:32:00Z">
        <w:r>
          <w:rPr>
            <w:noProof/>
          </w:rPr>
          <w:fldChar w:fldCharType="end"/>
        </w:r>
      </w:ins>
    </w:p>
    <w:p w:rsidR="00172983" w:rsidRDefault="00172983">
      <w:pPr>
        <w:pStyle w:val="TableofFigures"/>
        <w:numPr>
          <w:ins w:id="1218" w:author="Webb Roberts" w:date="2010-03-31T15:32:00Z"/>
        </w:numPr>
        <w:tabs>
          <w:tab w:val="right" w:leader="dot" w:pos="9350"/>
        </w:tabs>
        <w:rPr>
          <w:ins w:id="1219" w:author="Webb Roberts" w:date="2010-03-31T15:32:00Z"/>
          <w:rFonts w:asciiTheme="minorHAnsi" w:eastAsiaTheme="minorEastAsia" w:hAnsiTheme="minorHAnsi" w:cstheme="minorBidi"/>
          <w:noProof/>
        </w:rPr>
      </w:pPr>
      <w:ins w:id="1220" w:author="Webb Roberts" w:date="2010-03-31T15:32:00Z">
        <w:r>
          <w:rPr>
            <w:noProof/>
          </w:rPr>
          <w:t>Figure 4-1:  Example of the use of a namespace</w:t>
        </w:r>
        <w:r>
          <w:rPr>
            <w:noProof/>
          </w:rPr>
          <w:tab/>
        </w:r>
        <w:r>
          <w:rPr>
            <w:noProof/>
          </w:rPr>
          <w:fldChar w:fldCharType="begin"/>
        </w:r>
        <w:r>
          <w:rPr>
            <w:noProof/>
          </w:rPr>
          <w:instrText xml:space="preserve"> PAGEREF _Toc131669017 \h </w:instrText>
        </w:r>
      </w:ins>
      <w:r w:rsidR="00A63659">
        <w:rPr>
          <w:noProof/>
        </w:rPr>
      </w:r>
      <w:r>
        <w:rPr>
          <w:noProof/>
        </w:rPr>
        <w:fldChar w:fldCharType="separate"/>
      </w:r>
      <w:ins w:id="1221" w:author="Webb Roberts" w:date="2010-03-31T15:33:00Z">
        <w:r w:rsidR="00A63659">
          <w:rPr>
            <w:noProof/>
          </w:rPr>
          <w:t>23</w:t>
        </w:r>
      </w:ins>
      <w:ins w:id="1222" w:author="Webb Roberts" w:date="2010-03-31T15:32:00Z">
        <w:r>
          <w:rPr>
            <w:noProof/>
          </w:rPr>
          <w:fldChar w:fldCharType="end"/>
        </w:r>
      </w:ins>
    </w:p>
    <w:p w:rsidR="00172983" w:rsidRDefault="00172983">
      <w:pPr>
        <w:pStyle w:val="TableofFigures"/>
        <w:numPr>
          <w:ins w:id="1223" w:author="Webb Roberts" w:date="2010-03-31T15:32:00Z"/>
        </w:numPr>
        <w:tabs>
          <w:tab w:val="right" w:leader="dot" w:pos="9350"/>
        </w:tabs>
        <w:rPr>
          <w:ins w:id="1224" w:author="Webb Roberts" w:date="2010-03-31T15:32:00Z"/>
          <w:rFonts w:asciiTheme="minorHAnsi" w:eastAsiaTheme="minorEastAsia" w:hAnsiTheme="minorHAnsi" w:cstheme="minorBidi"/>
          <w:noProof/>
        </w:rPr>
      </w:pPr>
      <w:ins w:id="1225" w:author="Webb Roberts" w:date="2010-03-31T15:32:00Z">
        <w:r>
          <w:rPr>
            <w:noProof/>
          </w:rPr>
          <w:t xml:space="preserve">Figure 5-1:  Example of data definition of </w:t>
        </w:r>
        <w:r w:rsidRPr="008F40A6">
          <w:rPr>
            <w:rFonts w:ascii="Courier New" w:hAnsi="Courier New"/>
            <w:noProof/>
          </w:rPr>
          <w:t>MeasureMetadataType</w:t>
        </w:r>
        <w:r>
          <w:rPr>
            <w:noProof/>
          </w:rPr>
          <w:tab/>
        </w:r>
        <w:r>
          <w:rPr>
            <w:noProof/>
          </w:rPr>
          <w:fldChar w:fldCharType="begin"/>
        </w:r>
        <w:r>
          <w:rPr>
            <w:noProof/>
          </w:rPr>
          <w:instrText xml:space="preserve"> PAGEREF _Toc131669018 \h </w:instrText>
        </w:r>
      </w:ins>
      <w:r w:rsidR="00A63659">
        <w:rPr>
          <w:noProof/>
        </w:rPr>
      </w:r>
      <w:r>
        <w:rPr>
          <w:noProof/>
        </w:rPr>
        <w:fldChar w:fldCharType="separate"/>
      </w:r>
      <w:ins w:id="1226" w:author="Webb Roberts" w:date="2010-03-31T15:33:00Z">
        <w:r w:rsidR="00A63659">
          <w:rPr>
            <w:noProof/>
          </w:rPr>
          <w:t>29</w:t>
        </w:r>
      </w:ins>
      <w:ins w:id="1227" w:author="Webb Roberts" w:date="2010-03-31T15:32:00Z">
        <w:r>
          <w:rPr>
            <w:noProof/>
          </w:rPr>
          <w:fldChar w:fldCharType="end"/>
        </w:r>
      </w:ins>
    </w:p>
    <w:p w:rsidR="00172983" w:rsidRDefault="00172983">
      <w:pPr>
        <w:pStyle w:val="TableofFigures"/>
        <w:numPr>
          <w:ins w:id="1228" w:author="Webb Roberts" w:date="2010-03-31T15:32:00Z"/>
        </w:numPr>
        <w:tabs>
          <w:tab w:val="right" w:leader="dot" w:pos="9350"/>
        </w:tabs>
        <w:rPr>
          <w:ins w:id="1229" w:author="Webb Roberts" w:date="2010-03-31T15:32:00Z"/>
          <w:rFonts w:asciiTheme="minorHAnsi" w:eastAsiaTheme="minorEastAsia" w:hAnsiTheme="minorHAnsi" w:cstheme="minorBidi"/>
          <w:noProof/>
        </w:rPr>
      </w:pPr>
      <w:ins w:id="1230" w:author="Webb Roberts" w:date="2010-03-31T15:32:00Z">
        <w:r>
          <w:rPr>
            <w:noProof/>
          </w:rPr>
          <w:t>Figure 6-1:  Example of CSC derived from a simple type</w:t>
        </w:r>
        <w:r>
          <w:rPr>
            <w:noProof/>
          </w:rPr>
          <w:tab/>
        </w:r>
        <w:r>
          <w:rPr>
            <w:noProof/>
          </w:rPr>
          <w:fldChar w:fldCharType="begin"/>
        </w:r>
        <w:r>
          <w:rPr>
            <w:noProof/>
          </w:rPr>
          <w:instrText xml:space="preserve"> PAGEREF _Toc131669019 \h </w:instrText>
        </w:r>
      </w:ins>
      <w:r w:rsidR="00A63659">
        <w:rPr>
          <w:noProof/>
        </w:rPr>
      </w:r>
      <w:r>
        <w:rPr>
          <w:noProof/>
        </w:rPr>
        <w:fldChar w:fldCharType="separate"/>
      </w:r>
      <w:ins w:id="1231" w:author="Webb Roberts" w:date="2010-03-31T15:33:00Z">
        <w:r w:rsidR="00A63659">
          <w:rPr>
            <w:noProof/>
          </w:rPr>
          <w:t>48</w:t>
        </w:r>
      </w:ins>
      <w:ins w:id="1232" w:author="Webb Roberts" w:date="2010-03-31T15:32:00Z">
        <w:r>
          <w:rPr>
            <w:noProof/>
          </w:rPr>
          <w:fldChar w:fldCharType="end"/>
        </w:r>
      </w:ins>
    </w:p>
    <w:p w:rsidR="00172983" w:rsidRDefault="00172983">
      <w:pPr>
        <w:pStyle w:val="TableofFigures"/>
        <w:numPr>
          <w:ins w:id="1233" w:author="Webb Roberts" w:date="2010-03-31T15:32:00Z"/>
        </w:numPr>
        <w:tabs>
          <w:tab w:val="right" w:leader="dot" w:pos="9350"/>
        </w:tabs>
        <w:rPr>
          <w:ins w:id="1234" w:author="Webb Roberts" w:date="2010-03-31T15:32:00Z"/>
          <w:rFonts w:asciiTheme="minorHAnsi" w:eastAsiaTheme="minorEastAsia" w:hAnsiTheme="minorHAnsi" w:cstheme="minorBidi"/>
          <w:noProof/>
        </w:rPr>
      </w:pPr>
      <w:ins w:id="1235" w:author="Webb Roberts" w:date="2010-03-31T15:32:00Z">
        <w:r>
          <w:rPr>
            <w:noProof/>
          </w:rPr>
          <w:t>Figure 7-1:  A definition that describes mathematical representation</w:t>
        </w:r>
        <w:r>
          <w:rPr>
            <w:noProof/>
          </w:rPr>
          <w:tab/>
        </w:r>
        <w:r>
          <w:rPr>
            <w:noProof/>
          </w:rPr>
          <w:fldChar w:fldCharType="begin"/>
        </w:r>
        <w:r>
          <w:rPr>
            <w:noProof/>
          </w:rPr>
          <w:instrText xml:space="preserve"> PAGEREF _Toc131669020 \h </w:instrText>
        </w:r>
      </w:ins>
      <w:r w:rsidR="00A63659">
        <w:rPr>
          <w:noProof/>
        </w:rPr>
      </w:r>
      <w:r>
        <w:rPr>
          <w:noProof/>
        </w:rPr>
        <w:fldChar w:fldCharType="separate"/>
      </w:r>
      <w:ins w:id="1236" w:author="Webb Roberts" w:date="2010-03-31T15:33:00Z">
        <w:r w:rsidR="00A63659">
          <w:rPr>
            <w:noProof/>
          </w:rPr>
          <w:t>54</w:t>
        </w:r>
      </w:ins>
      <w:ins w:id="1237" w:author="Webb Roberts" w:date="2010-03-31T15:32:00Z">
        <w:r>
          <w:rPr>
            <w:noProof/>
          </w:rPr>
          <w:fldChar w:fldCharType="end"/>
        </w:r>
      </w:ins>
    </w:p>
    <w:p w:rsidR="00172983" w:rsidRDefault="00172983">
      <w:pPr>
        <w:pStyle w:val="TableofFigures"/>
        <w:numPr>
          <w:ins w:id="1238" w:author="Webb Roberts" w:date="2010-03-31T15:32:00Z"/>
        </w:numPr>
        <w:tabs>
          <w:tab w:val="right" w:leader="dot" w:pos="9350"/>
        </w:tabs>
        <w:rPr>
          <w:ins w:id="1239" w:author="Webb Roberts" w:date="2010-03-31T15:32:00Z"/>
          <w:rFonts w:asciiTheme="minorHAnsi" w:eastAsiaTheme="minorEastAsia" w:hAnsiTheme="minorHAnsi" w:cstheme="minorBidi"/>
          <w:noProof/>
        </w:rPr>
      </w:pPr>
      <w:ins w:id="1240" w:author="Webb Roberts" w:date="2010-03-31T15:32:00Z">
        <w:r>
          <w:rPr>
            <w:noProof/>
          </w:rPr>
          <w:t>Figure 7-2:  A definition that describes syntactic representation</w:t>
        </w:r>
        <w:r>
          <w:rPr>
            <w:noProof/>
          </w:rPr>
          <w:tab/>
        </w:r>
        <w:r>
          <w:rPr>
            <w:noProof/>
          </w:rPr>
          <w:fldChar w:fldCharType="begin"/>
        </w:r>
        <w:r>
          <w:rPr>
            <w:noProof/>
          </w:rPr>
          <w:instrText xml:space="preserve"> PAGEREF _Toc131669021 \h </w:instrText>
        </w:r>
      </w:ins>
      <w:r w:rsidR="00A63659">
        <w:rPr>
          <w:noProof/>
        </w:rPr>
      </w:r>
      <w:r>
        <w:rPr>
          <w:noProof/>
        </w:rPr>
        <w:fldChar w:fldCharType="separate"/>
      </w:r>
      <w:ins w:id="1241" w:author="Webb Roberts" w:date="2010-03-31T15:33:00Z">
        <w:r w:rsidR="00A63659">
          <w:rPr>
            <w:noProof/>
          </w:rPr>
          <w:t>54</w:t>
        </w:r>
      </w:ins>
      <w:ins w:id="1242" w:author="Webb Roberts" w:date="2010-03-31T15:32:00Z">
        <w:r>
          <w:rPr>
            <w:noProof/>
          </w:rPr>
          <w:fldChar w:fldCharType="end"/>
        </w:r>
      </w:ins>
    </w:p>
    <w:p w:rsidR="00172983" w:rsidRDefault="00172983">
      <w:pPr>
        <w:pStyle w:val="TableofFigures"/>
        <w:numPr>
          <w:ins w:id="1243" w:author="Webb Roberts" w:date="2010-03-31T15:32:00Z"/>
        </w:numPr>
        <w:tabs>
          <w:tab w:val="right" w:leader="dot" w:pos="9350"/>
        </w:tabs>
        <w:rPr>
          <w:ins w:id="1244" w:author="Webb Roberts" w:date="2010-03-31T15:32:00Z"/>
          <w:rFonts w:asciiTheme="minorHAnsi" w:eastAsiaTheme="minorEastAsia" w:hAnsiTheme="minorHAnsi" w:cstheme="minorBidi"/>
          <w:noProof/>
        </w:rPr>
      </w:pPr>
      <w:ins w:id="1245" w:author="Webb Roberts" w:date="2010-03-31T15:32:00Z">
        <w:r>
          <w:rPr>
            <w:noProof/>
          </w:rPr>
          <w:t>Figure 7-4:  An element definition that constitutes a role without the use of a role type</w:t>
        </w:r>
        <w:r>
          <w:rPr>
            <w:noProof/>
          </w:rPr>
          <w:tab/>
        </w:r>
        <w:r>
          <w:rPr>
            <w:noProof/>
          </w:rPr>
          <w:fldChar w:fldCharType="begin"/>
        </w:r>
        <w:r>
          <w:rPr>
            <w:noProof/>
          </w:rPr>
          <w:instrText xml:space="preserve"> PAGEREF _Toc131669022 \h </w:instrText>
        </w:r>
      </w:ins>
      <w:r w:rsidR="00A63659">
        <w:rPr>
          <w:noProof/>
        </w:rPr>
      </w:r>
      <w:r>
        <w:rPr>
          <w:noProof/>
        </w:rPr>
        <w:fldChar w:fldCharType="separate"/>
      </w:r>
      <w:ins w:id="1246" w:author="Webb Roberts" w:date="2010-03-31T15:33:00Z">
        <w:r w:rsidR="00A63659">
          <w:rPr>
            <w:noProof/>
          </w:rPr>
          <w:t>64</w:t>
        </w:r>
      </w:ins>
      <w:ins w:id="1247" w:author="Webb Roberts" w:date="2010-03-31T15:32:00Z">
        <w:r>
          <w:rPr>
            <w:noProof/>
          </w:rPr>
          <w:fldChar w:fldCharType="end"/>
        </w:r>
      </w:ins>
    </w:p>
    <w:p w:rsidR="00172983" w:rsidRDefault="00172983">
      <w:pPr>
        <w:pStyle w:val="TableofFigures"/>
        <w:numPr>
          <w:ins w:id="1248" w:author="Webb Roberts" w:date="2010-03-31T15:32:00Z"/>
        </w:numPr>
        <w:tabs>
          <w:tab w:val="right" w:leader="dot" w:pos="9350"/>
        </w:tabs>
        <w:rPr>
          <w:ins w:id="1249" w:author="Webb Roberts" w:date="2010-03-31T15:32:00Z"/>
          <w:rFonts w:asciiTheme="minorHAnsi" w:eastAsiaTheme="minorEastAsia" w:hAnsiTheme="minorHAnsi" w:cstheme="minorBidi"/>
          <w:noProof/>
        </w:rPr>
      </w:pPr>
      <w:ins w:id="1250" w:author="Webb Roberts" w:date="2010-03-31T15:32:00Z">
        <w:r>
          <w:rPr>
            <w:noProof/>
          </w:rPr>
          <w:t>Figure 7-5:  A definition of a role type</w:t>
        </w:r>
        <w:r>
          <w:rPr>
            <w:noProof/>
          </w:rPr>
          <w:tab/>
        </w:r>
        <w:r>
          <w:rPr>
            <w:noProof/>
          </w:rPr>
          <w:fldChar w:fldCharType="begin"/>
        </w:r>
        <w:r>
          <w:rPr>
            <w:noProof/>
          </w:rPr>
          <w:instrText xml:space="preserve"> PAGEREF _Toc131669023 \h </w:instrText>
        </w:r>
      </w:ins>
      <w:r w:rsidR="00A63659">
        <w:rPr>
          <w:noProof/>
        </w:rPr>
      </w:r>
      <w:r>
        <w:rPr>
          <w:noProof/>
        </w:rPr>
        <w:fldChar w:fldCharType="separate"/>
      </w:r>
      <w:ins w:id="1251" w:author="Webb Roberts" w:date="2010-03-31T15:33:00Z">
        <w:r w:rsidR="00A63659">
          <w:rPr>
            <w:noProof/>
          </w:rPr>
          <w:t>64</w:t>
        </w:r>
      </w:ins>
      <w:ins w:id="1252" w:author="Webb Roberts" w:date="2010-03-31T15:32:00Z">
        <w:r>
          <w:rPr>
            <w:noProof/>
          </w:rPr>
          <w:fldChar w:fldCharType="end"/>
        </w:r>
      </w:ins>
    </w:p>
    <w:p w:rsidR="00172983" w:rsidRDefault="00172983">
      <w:pPr>
        <w:pStyle w:val="TableofFigures"/>
        <w:numPr>
          <w:ins w:id="1253" w:author="Webb Roberts" w:date="2010-03-31T15:32:00Z"/>
        </w:numPr>
        <w:tabs>
          <w:tab w:val="right" w:leader="dot" w:pos="9350"/>
        </w:tabs>
        <w:rPr>
          <w:ins w:id="1254" w:author="Webb Roberts" w:date="2010-03-31T15:32:00Z"/>
          <w:rFonts w:asciiTheme="minorHAnsi" w:eastAsiaTheme="minorEastAsia" w:hAnsiTheme="minorHAnsi" w:cstheme="minorBidi"/>
          <w:noProof/>
        </w:rPr>
      </w:pPr>
      <w:ins w:id="1255" w:author="Webb Roberts" w:date="2010-03-31T15:32:00Z">
        <w:r>
          <w:rPr>
            <w:noProof/>
          </w:rPr>
          <w:t>Figure 7-6:  A role type used in an instance</w:t>
        </w:r>
        <w:r>
          <w:rPr>
            <w:noProof/>
          </w:rPr>
          <w:tab/>
        </w:r>
        <w:r>
          <w:rPr>
            <w:noProof/>
          </w:rPr>
          <w:fldChar w:fldCharType="begin"/>
        </w:r>
        <w:r>
          <w:rPr>
            <w:noProof/>
          </w:rPr>
          <w:instrText xml:space="preserve"> PAGEREF _Toc131669024 \h </w:instrText>
        </w:r>
      </w:ins>
      <w:r w:rsidR="00A63659">
        <w:rPr>
          <w:noProof/>
        </w:rPr>
      </w:r>
      <w:r>
        <w:rPr>
          <w:noProof/>
        </w:rPr>
        <w:fldChar w:fldCharType="separate"/>
      </w:r>
      <w:ins w:id="1256" w:author="Webb Roberts" w:date="2010-03-31T15:33:00Z">
        <w:r w:rsidR="00A63659">
          <w:rPr>
            <w:noProof/>
          </w:rPr>
          <w:t>65</w:t>
        </w:r>
      </w:ins>
      <w:ins w:id="1257" w:author="Webb Roberts" w:date="2010-03-31T15:32:00Z">
        <w:r>
          <w:rPr>
            <w:noProof/>
          </w:rPr>
          <w:fldChar w:fldCharType="end"/>
        </w:r>
      </w:ins>
    </w:p>
    <w:p w:rsidR="00172983" w:rsidRDefault="00172983">
      <w:pPr>
        <w:pStyle w:val="TableofFigures"/>
        <w:numPr>
          <w:ins w:id="1258" w:author="Webb Roberts" w:date="2010-03-31T15:32:00Z"/>
        </w:numPr>
        <w:tabs>
          <w:tab w:val="right" w:leader="dot" w:pos="9350"/>
        </w:tabs>
        <w:rPr>
          <w:ins w:id="1259" w:author="Webb Roberts" w:date="2010-03-31T15:32:00Z"/>
          <w:rFonts w:asciiTheme="minorHAnsi" w:eastAsiaTheme="minorEastAsia" w:hAnsiTheme="minorHAnsi" w:cstheme="minorBidi"/>
          <w:noProof/>
        </w:rPr>
      </w:pPr>
      <w:ins w:id="1260" w:author="Webb Roberts" w:date="2010-03-31T15:32:00Z">
        <w:r>
          <w:rPr>
            <w:noProof/>
          </w:rPr>
          <w:t>Figure 7-7:  An association in an instance</w:t>
        </w:r>
        <w:r>
          <w:rPr>
            <w:noProof/>
          </w:rPr>
          <w:tab/>
        </w:r>
        <w:r>
          <w:rPr>
            <w:noProof/>
          </w:rPr>
          <w:fldChar w:fldCharType="begin"/>
        </w:r>
        <w:r>
          <w:rPr>
            <w:noProof/>
          </w:rPr>
          <w:instrText xml:space="preserve"> PAGEREF _Toc131669025 \h </w:instrText>
        </w:r>
      </w:ins>
      <w:r w:rsidR="00A63659">
        <w:rPr>
          <w:noProof/>
        </w:rPr>
      </w:r>
      <w:r>
        <w:rPr>
          <w:noProof/>
        </w:rPr>
        <w:fldChar w:fldCharType="separate"/>
      </w:r>
      <w:ins w:id="1261" w:author="Webb Roberts" w:date="2010-03-31T15:33:00Z">
        <w:r w:rsidR="00A63659">
          <w:rPr>
            <w:noProof/>
          </w:rPr>
          <w:t>66</w:t>
        </w:r>
      </w:ins>
      <w:ins w:id="1262" w:author="Webb Roberts" w:date="2010-03-31T15:32:00Z">
        <w:r>
          <w:rPr>
            <w:noProof/>
          </w:rPr>
          <w:fldChar w:fldCharType="end"/>
        </w:r>
      </w:ins>
    </w:p>
    <w:p w:rsidR="00172983" w:rsidRDefault="00172983">
      <w:pPr>
        <w:pStyle w:val="TableofFigures"/>
        <w:numPr>
          <w:ins w:id="1263" w:author="Webb Roberts" w:date="2010-03-31T15:32:00Z"/>
        </w:numPr>
        <w:tabs>
          <w:tab w:val="right" w:leader="dot" w:pos="9350"/>
        </w:tabs>
        <w:rPr>
          <w:ins w:id="1264" w:author="Webb Roberts" w:date="2010-03-31T15:32:00Z"/>
          <w:rFonts w:asciiTheme="minorHAnsi" w:eastAsiaTheme="minorEastAsia" w:hAnsiTheme="minorHAnsi" w:cstheme="minorBidi"/>
          <w:noProof/>
        </w:rPr>
      </w:pPr>
      <w:ins w:id="1265" w:author="Webb Roberts" w:date="2010-03-31T15:32:00Z">
        <w:r>
          <w:rPr>
            <w:noProof/>
          </w:rPr>
          <w:t>Figure 7-8:  A definition of an association type</w:t>
        </w:r>
        <w:r>
          <w:rPr>
            <w:noProof/>
          </w:rPr>
          <w:tab/>
        </w:r>
        <w:r>
          <w:rPr>
            <w:noProof/>
          </w:rPr>
          <w:fldChar w:fldCharType="begin"/>
        </w:r>
        <w:r>
          <w:rPr>
            <w:noProof/>
          </w:rPr>
          <w:instrText xml:space="preserve"> PAGEREF _Toc131669026 \h </w:instrText>
        </w:r>
      </w:ins>
      <w:r w:rsidR="00A63659">
        <w:rPr>
          <w:noProof/>
        </w:rPr>
      </w:r>
      <w:r>
        <w:rPr>
          <w:noProof/>
        </w:rPr>
        <w:fldChar w:fldCharType="separate"/>
      </w:r>
      <w:ins w:id="1266" w:author="Webb Roberts" w:date="2010-03-31T15:33:00Z">
        <w:r w:rsidR="00A63659">
          <w:rPr>
            <w:noProof/>
          </w:rPr>
          <w:t>67</w:t>
        </w:r>
      </w:ins>
      <w:ins w:id="1267" w:author="Webb Roberts" w:date="2010-03-31T15:32:00Z">
        <w:r>
          <w:rPr>
            <w:noProof/>
          </w:rPr>
          <w:fldChar w:fldCharType="end"/>
        </w:r>
      </w:ins>
    </w:p>
    <w:p w:rsidR="00172983" w:rsidRDefault="00172983">
      <w:pPr>
        <w:pStyle w:val="TableofFigures"/>
        <w:numPr>
          <w:ins w:id="1268" w:author="Webb Roberts" w:date="2010-03-31T15:32:00Z"/>
        </w:numPr>
        <w:tabs>
          <w:tab w:val="right" w:leader="dot" w:pos="9350"/>
        </w:tabs>
        <w:rPr>
          <w:ins w:id="1269" w:author="Webb Roberts" w:date="2010-03-31T15:32:00Z"/>
          <w:rFonts w:asciiTheme="minorHAnsi" w:eastAsiaTheme="minorEastAsia" w:hAnsiTheme="minorHAnsi" w:cstheme="minorBidi"/>
          <w:noProof/>
        </w:rPr>
      </w:pPr>
      <w:ins w:id="1270" w:author="Webb Roberts" w:date="2010-03-31T15:32:00Z">
        <w:r>
          <w:rPr>
            <w:noProof/>
          </w:rPr>
          <w:t>Figure 7-9:  An instance of a name type</w:t>
        </w:r>
        <w:r>
          <w:rPr>
            <w:noProof/>
          </w:rPr>
          <w:tab/>
        </w:r>
        <w:r>
          <w:rPr>
            <w:noProof/>
          </w:rPr>
          <w:fldChar w:fldCharType="begin"/>
        </w:r>
        <w:r>
          <w:rPr>
            <w:noProof/>
          </w:rPr>
          <w:instrText xml:space="preserve"> PAGEREF _Toc131669027 \h </w:instrText>
        </w:r>
      </w:ins>
      <w:r w:rsidR="00A63659">
        <w:rPr>
          <w:noProof/>
        </w:rPr>
      </w:r>
      <w:r>
        <w:rPr>
          <w:noProof/>
        </w:rPr>
        <w:fldChar w:fldCharType="separate"/>
      </w:r>
      <w:ins w:id="1271" w:author="Webb Roberts" w:date="2010-03-31T15:33:00Z">
        <w:r w:rsidR="00A63659">
          <w:rPr>
            <w:noProof/>
          </w:rPr>
          <w:t>73</w:t>
        </w:r>
      </w:ins>
      <w:ins w:id="1272" w:author="Webb Roberts" w:date="2010-03-31T15:32:00Z">
        <w:r>
          <w:rPr>
            <w:noProof/>
          </w:rPr>
          <w:fldChar w:fldCharType="end"/>
        </w:r>
      </w:ins>
    </w:p>
    <w:p w:rsidR="00172983" w:rsidRDefault="00172983">
      <w:pPr>
        <w:pStyle w:val="TableofFigures"/>
        <w:numPr>
          <w:ins w:id="1273" w:author="Webb Roberts" w:date="2010-03-31T15:32:00Z"/>
        </w:numPr>
        <w:tabs>
          <w:tab w:val="right" w:leader="dot" w:pos="9350"/>
        </w:tabs>
        <w:rPr>
          <w:ins w:id="1274" w:author="Webb Roberts" w:date="2010-03-31T15:32:00Z"/>
          <w:rFonts w:asciiTheme="minorHAnsi" w:eastAsiaTheme="minorEastAsia" w:hAnsiTheme="minorHAnsi" w:cstheme="minorBidi"/>
          <w:noProof/>
        </w:rPr>
      </w:pPr>
      <w:ins w:id="1275" w:author="Webb Roberts" w:date="2010-03-31T15:32:00Z">
        <w:r>
          <w:rPr>
            <w:noProof/>
          </w:rPr>
          <w:t xml:space="preserve">Figure 7-10:  An instance of a name type that uses </w:t>
        </w:r>
        <w:r w:rsidRPr="008F40A6">
          <w:rPr>
            <w:rFonts w:ascii="Courier New" w:hAnsi="Courier New"/>
            <w:noProof/>
          </w:rPr>
          <w:t>structures:sequenceID</w:t>
        </w:r>
        <w:r>
          <w:rPr>
            <w:noProof/>
          </w:rPr>
          <w:tab/>
        </w:r>
        <w:r>
          <w:rPr>
            <w:noProof/>
          </w:rPr>
          <w:fldChar w:fldCharType="begin"/>
        </w:r>
        <w:r>
          <w:rPr>
            <w:noProof/>
          </w:rPr>
          <w:instrText xml:space="preserve"> PAGEREF _Toc131669028 \h </w:instrText>
        </w:r>
      </w:ins>
      <w:r w:rsidR="00A63659">
        <w:rPr>
          <w:noProof/>
        </w:rPr>
      </w:r>
      <w:r>
        <w:rPr>
          <w:noProof/>
        </w:rPr>
        <w:fldChar w:fldCharType="separate"/>
      </w:r>
      <w:ins w:id="1276" w:author="Webb Roberts" w:date="2010-03-31T15:33:00Z">
        <w:r w:rsidR="00A63659">
          <w:rPr>
            <w:noProof/>
          </w:rPr>
          <w:t>74</w:t>
        </w:r>
      </w:ins>
      <w:ins w:id="1277" w:author="Webb Roberts" w:date="2010-03-31T15:32:00Z">
        <w:r>
          <w:rPr>
            <w:noProof/>
          </w:rPr>
          <w:fldChar w:fldCharType="end"/>
        </w:r>
      </w:ins>
    </w:p>
    <w:p w:rsidR="00172983" w:rsidRDefault="00172983">
      <w:pPr>
        <w:pStyle w:val="TableofFigures"/>
        <w:numPr>
          <w:ins w:id="1278" w:author="Webb Roberts" w:date="2010-03-31T15:32:00Z"/>
        </w:numPr>
        <w:tabs>
          <w:tab w:val="right" w:leader="dot" w:pos="9350"/>
        </w:tabs>
        <w:rPr>
          <w:ins w:id="1279" w:author="Webb Roberts" w:date="2010-03-31T15:32:00Z"/>
          <w:rFonts w:asciiTheme="minorHAnsi" w:eastAsiaTheme="minorEastAsia" w:hAnsiTheme="minorHAnsi" w:cstheme="minorBidi"/>
          <w:noProof/>
        </w:rPr>
      </w:pPr>
      <w:ins w:id="1280" w:author="Webb Roberts" w:date="2010-03-31T15:32:00Z">
        <w:r>
          <w:rPr>
            <w:noProof/>
          </w:rPr>
          <w:t>Figure 7-11:  A C2 Core-conformant type containing external standards components</w:t>
        </w:r>
        <w:r>
          <w:rPr>
            <w:noProof/>
          </w:rPr>
          <w:tab/>
        </w:r>
        <w:r>
          <w:rPr>
            <w:noProof/>
          </w:rPr>
          <w:fldChar w:fldCharType="begin"/>
        </w:r>
        <w:r>
          <w:rPr>
            <w:noProof/>
          </w:rPr>
          <w:instrText xml:space="preserve"> PAGEREF _Toc131669029 \h </w:instrText>
        </w:r>
      </w:ins>
      <w:r w:rsidR="00A63659">
        <w:rPr>
          <w:noProof/>
        </w:rPr>
      </w:r>
      <w:r>
        <w:rPr>
          <w:noProof/>
        </w:rPr>
        <w:fldChar w:fldCharType="separate"/>
      </w:r>
      <w:ins w:id="1281" w:author="Webb Roberts" w:date="2010-03-31T15:33:00Z">
        <w:r w:rsidR="00A63659">
          <w:rPr>
            <w:noProof/>
          </w:rPr>
          <w:t>77</w:t>
        </w:r>
      </w:ins>
      <w:ins w:id="1282" w:author="Webb Roberts" w:date="2010-03-31T15:32:00Z">
        <w:r>
          <w:rPr>
            <w:noProof/>
          </w:rPr>
          <w:fldChar w:fldCharType="end"/>
        </w:r>
      </w:ins>
    </w:p>
    <w:p w:rsidR="00172983" w:rsidRDefault="00172983">
      <w:pPr>
        <w:pStyle w:val="TableofFigures"/>
        <w:numPr>
          <w:ins w:id="1283" w:author="Webb Roberts" w:date="2010-03-31T15:32:00Z"/>
        </w:numPr>
        <w:tabs>
          <w:tab w:val="right" w:leader="dot" w:pos="9350"/>
        </w:tabs>
        <w:rPr>
          <w:ins w:id="1284" w:author="Webb Roberts" w:date="2010-03-31T15:32:00Z"/>
          <w:rFonts w:asciiTheme="minorHAnsi" w:eastAsiaTheme="minorEastAsia" w:hAnsiTheme="minorHAnsi" w:cstheme="minorBidi"/>
          <w:noProof/>
        </w:rPr>
      </w:pPr>
      <w:ins w:id="1285" w:author="Webb Roberts" w:date="2010-03-31T15:32:00Z">
        <w:r>
          <w:rPr>
            <w:noProof/>
          </w:rPr>
          <w:t>Figure 8-1:  Example of element containment</w:t>
        </w:r>
        <w:r>
          <w:rPr>
            <w:noProof/>
          </w:rPr>
          <w:tab/>
        </w:r>
        <w:r>
          <w:rPr>
            <w:noProof/>
          </w:rPr>
          <w:fldChar w:fldCharType="begin"/>
        </w:r>
        <w:r>
          <w:rPr>
            <w:noProof/>
          </w:rPr>
          <w:instrText xml:space="preserve"> PAGEREF _Toc131669030 \h </w:instrText>
        </w:r>
      </w:ins>
      <w:r w:rsidR="00A63659">
        <w:rPr>
          <w:noProof/>
        </w:rPr>
      </w:r>
      <w:r>
        <w:rPr>
          <w:noProof/>
        </w:rPr>
        <w:fldChar w:fldCharType="separate"/>
      </w:r>
      <w:ins w:id="1286" w:author="Webb Roberts" w:date="2010-03-31T15:33:00Z">
        <w:r w:rsidR="00A63659">
          <w:rPr>
            <w:noProof/>
          </w:rPr>
          <w:t>83</w:t>
        </w:r>
      </w:ins>
      <w:ins w:id="1287" w:author="Webb Roberts" w:date="2010-03-31T15:32:00Z">
        <w:r>
          <w:rPr>
            <w:noProof/>
          </w:rPr>
          <w:fldChar w:fldCharType="end"/>
        </w:r>
      </w:ins>
    </w:p>
    <w:p w:rsidR="00172983" w:rsidRDefault="00172983">
      <w:pPr>
        <w:pStyle w:val="TableofFigures"/>
        <w:numPr>
          <w:ins w:id="1288" w:author="Webb Roberts" w:date="2010-03-31T15:32:00Z"/>
        </w:numPr>
        <w:tabs>
          <w:tab w:val="right" w:leader="dot" w:pos="9350"/>
        </w:tabs>
        <w:rPr>
          <w:ins w:id="1289" w:author="Webb Roberts" w:date="2010-03-31T15:32:00Z"/>
          <w:rFonts w:asciiTheme="minorHAnsi" w:eastAsiaTheme="minorEastAsia" w:hAnsiTheme="minorHAnsi" w:cstheme="minorBidi"/>
          <w:noProof/>
        </w:rPr>
      </w:pPr>
      <w:ins w:id="1290" w:author="Webb Roberts" w:date="2010-03-31T15:32:00Z">
        <w:r>
          <w:rPr>
            <w:noProof/>
          </w:rPr>
          <w:t>Figure 8-2:  Example of element reference</w:t>
        </w:r>
        <w:r>
          <w:rPr>
            <w:noProof/>
          </w:rPr>
          <w:tab/>
        </w:r>
        <w:r>
          <w:rPr>
            <w:noProof/>
          </w:rPr>
          <w:fldChar w:fldCharType="begin"/>
        </w:r>
        <w:r>
          <w:rPr>
            <w:noProof/>
          </w:rPr>
          <w:instrText xml:space="preserve"> PAGEREF _Toc131669031 \h </w:instrText>
        </w:r>
      </w:ins>
      <w:r w:rsidR="00A63659">
        <w:rPr>
          <w:noProof/>
        </w:rPr>
      </w:r>
      <w:r>
        <w:rPr>
          <w:noProof/>
        </w:rPr>
        <w:fldChar w:fldCharType="separate"/>
      </w:r>
      <w:ins w:id="1291" w:author="Webb Roberts" w:date="2010-03-31T15:33:00Z">
        <w:r w:rsidR="00A63659">
          <w:rPr>
            <w:noProof/>
          </w:rPr>
          <w:t>83</w:t>
        </w:r>
      </w:ins>
      <w:ins w:id="1292" w:author="Webb Roberts" w:date="2010-03-31T15:32:00Z">
        <w:r>
          <w:rPr>
            <w:noProof/>
          </w:rPr>
          <w:fldChar w:fldCharType="end"/>
        </w:r>
      </w:ins>
    </w:p>
    <w:p w:rsidR="00172983" w:rsidRDefault="00172983">
      <w:pPr>
        <w:pStyle w:val="TableofFigures"/>
        <w:numPr>
          <w:ins w:id="1293" w:author="Webb Roberts" w:date="2010-03-31T15:32:00Z"/>
        </w:numPr>
        <w:tabs>
          <w:tab w:val="right" w:leader="dot" w:pos="9350"/>
        </w:tabs>
        <w:rPr>
          <w:ins w:id="1294" w:author="Webb Roberts" w:date="2010-03-31T15:32:00Z"/>
          <w:rFonts w:asciiTheme="minorHAnsi" w:eastAsiaTheme="minorEastAsia" w:hAnsiTheme="minorHAnsi" w:cstheme="minorBidi"/>
          <w:noProof/>
        </w:rPr>
      </w:pPr>
      <w:ins w:id="1295" w:author="Webb Roberts" w:date="2010-03-31T15:32:00Z">
        <w:r>
          <w:rPr>
            <w:noProof/>
          </w:rPr>
          <w:t>Figure 8-3:  Example of metadata used in an instance</w:t>
        </w:r>
        <w:r>
          <w:rPr>
            <w:noProof/>
          </w:rPr>
          <w:tab/>
        </w:r>
        <w:r>
          <w:rPr>
            <w:noProof/>
          </w:rPr>
          <w:fldChar w:fldCharType="begin"/>
        </w:r>
        <w:r>
          <w:rPr>
            <w:noProof/>
          </w:rPr>
          <w:instrText xml:space="preserve"> PAGEREF _Toc131669032 \h </w:instrText>
        </w:r>
      </w:ins>
      <w:r w:rsidR="00A63659">
        <w:rPr>
          <w:noProof/>
        </w:rPr>
      </w:r>
      <w:r>
        <w:rPr>
          <w:noProof/>
        </w:rPr>
        <w:fldChar w:fldCharType="separate"/>
      </w:r>
      <w:ins w:id="1296" w:author="Webb Roberts" w:date="2010-03-31T15:33:00Z">
        <w:r w:rsidR="00A63659">
          <w:rPr>
            <w:noProof/>
          </w:rPr>
          <w:t>86</w:t>
        </w:r>
      </w:ins>
      <w:ins w:id="1297" w:author="Webb Roberts" w:date="2010-03-31T15:32:00Z">
        <w:r>
          <w:rPr>
            <w:noProof/>
          </w:rPr>
          <w:fldChar w:fldCharType="end"/>
        </w:r>
      </w:ins>
    </w:p>
    <w:p w:rsidR="00172983" w:rsidRDefault="00172983">
      <w:pPr>
        <w:pStyle w:val="TableofFigures"/>
        <w:numPr>
          <w:ins w:id="1298" w:author="Webb Roberts" w:date="2010-03-31T15:32:00Z"/>
        </w:numPr>
        <w:tabs>
          <w:tab w:val="right" w:leader="dot" w:pos="9350"/>
        </w:tabs>
        <w:rPr>
          <w:ins w:id="1299" w:author="Webb Roberts" w:date="2010-03-31T15:32:00Z"/>
          <w:rFonts w:asciiTheme="minorHAnsi" w:eastAsiaTheme="minorEastAsia" w:hAnsiTheme="minorHAnsi" w:cstheme="minorBidi"/>
          <w:noProof/>
        </w:rPr>
      </w:pPr>
      <w:ins w:id="1300" w:author="Webb Roberts" w:date="2010-03-31T15:32:00Z">
        <w:r>
          <w:rPr>
            <w:noProof/>
          </w:rPr>
          <w:t xml:space="preserve">Figure 8-4:  A metadata type that describes applicability using </w:t>
        </w:r>
        <w:r w:rsidRPr="008F40A6">
          <w:rPr>
            <w:rFonts w:ascii="Courier New" w:hAnsi="Courier New"/>
            <w:noProof/>
          </w:rPr>
          <w:t>structures:AppliesTo</w:t>
        </w:r>
        <w:r>
          <w:rPr>
            <w:noProof/>
          </w:rPr>
          <w:tab/>
        </w:r>
        <w:r>
          <w:rPr>
            <w:noProof/>
          </w:rPr>
          <w:fldChar w:fldCharType="begin"/>
        </w:r>
        <w:r>
          <w:rPr>
            <w:noProof/>
          </w:rPr>
          <w:instrText xml:space="preserve"> PAGEREF _Toc131669033 \h </w:instrText>
        </w:r>
      </w:ins>
      <w:r w:rsidR="00A63659">
        <w:rPr>
          <w:noProof/>
        </w:rPr>
      </w:r>
      <w:r>
        <w:rPr>
          <w:noProof/>
        </w:rPr>
        <w:fldChar w:fldCharType="separate"/>
      </w:r>
      <w:ins w:id="1301" w:author="Webb Roberts" w:date="2010-03-31T15:33:00Z">
        <w:r w:rsidR="00A63659">
          <w:rPr>
            <w:noProof/>
          </w:rPr>
          <w:t>87</w:t>
        </w:r>
      </w:ins>
      <w:ins w:id="1302" w:author="Webb Roberts" w:date="2010-03-31T15:32:00Z">
        <w:r>
          <w:rPr>
            <w:noProof/>
          </w:rPr>
          <w:fldChar w:fldCharType="end"/>
        </w:r>
      </w:ins>
    </w:p>
    <w:p w:rsidR="00172983" w:rsidRDefault="00172983">
      <w:pPr>
        <w:pStyle w:val="TableofFigures"/>
        <w:numPr>
          <w:ins w:id="1303" w:author="Webb Roberts" w:date="2010-03-31T15:32:00Z"/>
        </w:numPr>
        <w:tabs>
          <w:tab w:val="right" w:leader="dot" w:pos="9350"/>
        </w:tabs>
        <w:rPr>
          <w:ins w:id="1304" w:author="Webb Roberts" w:date="2010-03-31T15:32:00Z"/>
          <w:rFonts w:asciiTheme="minorHAnsi" w:eastAsiaTheme="minorEastAsia" w:hAnsiTheme="minorHAnsi" w:cstheme="minorBidi"/>
          <w:noProof/>
        </w:rPr>
      </w:pPr>
      <w:ins w:id="1305" w:author="Webb Roberts" w:date="2010-03-31T15:32:00Z">
        <w:r>
          <w:rPr>
            <w:noProof/>
          </w:rPr>
          <w:t>Figure C-1:  Schema document element</w:t>
        </w:r>
        <w:r>
          <w:rPr>
            <w:noProof/>
          </w:rPr>
          <w:tab/>
        </w:r>
        <w:r>
          <w:rPr>
            <w:noProof/>
          </w:rPr>
          <w:fldChar w:fldCharType="begin"/>
        </w:r>
        <w:r>
          <w:rPr>
            <w:noProof/>
          </w:rPr>
          <w:instrText xml:space="preserve"> PAGEREF _Toc131669034 \h </w:instrText>
        </w:r>
      </w:ins>
      <w:r w:rsidR="00A63659">
        <w:rPr>
          <w:noProof/>
        </w:rPr>
      </w:r>
      <w:r>
        <w:rPr>
          <w:noProof/>
        </w:rPr>
        <w:fldChar w:fldCharType="separate"/>
      </w:r>
      <w:ins w:id="1306" w:author="Webb Roberts" w:date="2010-03-31T15:33:00Z">
        <w:r w:rsidR="00A63659">
          <w:rPr>
            <w:noProof/>
          </w:rPr>
          <w:t>C-1</w:t>
        </w:r>
      </w:ins>
      <w:ins w:id="1307" w:author="Webb Roberts" w:date="2010-03-31T15:32:00Z">
        <w:r>
          <w:rPr>
            <w:noProof/>
          </w:rPr>
          <w:fldChar w:fldCharType="end"/>
        </w:r>
      </w:ins>
    </w:p>
    <w:p w:rsidR="00172983" w:rsidRDefault="00172983">
      <w:pPr>
        <w:pStyle w:val="TableofFigures"/>
        <w:numPr>
          <w:ins w:id="1308" w:author="Webb Roberts" w:date="2010-03-31T15:32:00Z"/>
        </w:numPr>
        <w:tabs>
          <w:tab w:val="right" w:leader="dot" w:pos="9350"/>
        </w:tabs>
        <w:rPr>
          <w:ins w:id="1309" w:author="Webb Roberts" w:date="2010-03-31T15:32:00Z"/>
          <w:rFonts w:asciiTheme="minorHAnsi" w:eastAsiaTheme="minorEastAsia" w:hAnsiTheme="minorHAnsi" w:cstheme="minorBidi"/>
          <w:noProof/>
        </w:rPr>
      </w:pPr>
      <w:ins w:id="1310" w:author="Webb Roberts" w:date="2010-03-31T15:32:00Z">
        <w:r>
          <w:rPr>
            <w:noProof/>
          </w:rPr>
          <w:t xml:space="preserve">Figure C-2:  Element </w:t>
        </w:r>
        <w:r w:rsidRPr="008F40A6">
          <w:rPr>
            <w:rFonts w:ascii="Courier New" w:hAnsi="Courier New"/>
            <w:noProof/>
          </w:rPr>
          <w:t>appinfo:Resource</w:t>
        </w:r>
        <w:r>
          <w:rPr>
            <w:noProof/>
          </w:rPr>
          <w:tab/>
        </w:r>
        <w:r>
          <w:rPr>
            <w:noProof/>
          </w:rPr>
          <w:fldChar w:fldCharType="begin"/>
        </w:r>
        <w:r>
          <w:rPr>
            <w:noProof/>
          </w:rPr>
          <w:instrText xml:space="preserve"> PAGEREF _Toc131669035 \h </w:instrText>
        </w:r>
      </w:ins>
      <w:r w:rsidR="00A63659">
        <w:rPr>
          <w:noProof/>
        </w:rPr>
      </w:r>
      <w:r>
        <w:rPr>
          <w:noProof/>
        </w:rPr>
        <w:fldChar w:fldCharType="separate"/>
      </w:r>
      <w:ins w:id="1311" w:author="Webb Roberts" w:date="2010-03-31T15:33:00Z">
        <w:r w:rsidR="00A63659">
          <w:rPr>
            <w:noProof/>
          </w:rPr>
          <w:t>C-1</w:t>
        </w:r>
      </w:ins>
      <w:ins w:id="1312" w:author="Webb Roberts" w:date="2010-03-31T15:32:00Z">
        <w:r>
          <w:rPr>
            <w:noProof/>
          </w:rPr>
          <w:fldChar w:fldCharType="end"/>
        </w:r>
      </w:ins>
    </w:p>
    <w:p w:rsidR="00172983" w:rsidRDefault="00172983">
      <w:pPr>
        <w:pStyle w:val="TableofFigures"/>
        <w:numPr>
          <w:ins w:id="1313" w:author="Webb Roberts" w:date="2010-03-31T15:32:00Z"/>
        </w:numPr>
        <w:tabs>
          <w:tab w:val="right" w:leader="dot" w:pos="9350"/>
        </w:tabs>
        <w:rPr>
          <w:ins w:id="1314" w:author="Webb Roberts" w:date="2010-03-31T15:32:00Z"/>
          <w:rFonts w:asciiTheme="minorHAnsi" w:eastAsiaTheme="minorEastAsia" w:hAnsiTheme="minorHAnsi" w:cstheme="minorBidi"/>
          <w:noProof/>
        </w:rPr>
      </w:pPr>
      <w:ins w:id="1315" w:author="Webb Roberts" w:date="2010-03-31T15:32:00Z">
        <w:r>
          <w:rPr>
            <w:noProof/>
          </w:rPr>
          <w:t xml:space="preserve">Figure C-3:  Element </w:t>
        </w:r>
        <w:r w:rsidRPr="008F40A6">
          <w:rPr>
            <w:rFonts w:ascii="Courier New" w:hAnsi="Courier New"/>
            <w:noProof/>
          </w:rPr>
          <w:t>appinfo:Deprecated</w:t>
        </w:r>
        <w:r>
          <w:rPr>
            <w:noProof/>
          </w:rPr>
          <w:tab/>
        </w:r>
        <w:r>
          <w:rPr>
            <w:noProof/>
          </w:rPr>
          <w:fldChar w:fldCharType="begin"/>
        </w:r>
        <w:r>
          <w:rPr>
            <w:noProof/>
          </w:rPr>
          <w:instrText xml:space="preserve"> PAGEREF _Toc131669036 \h </w:instrText>
        </w:r>
      </w:ins>
      <w:r w:rsidR="00A63659">
        <w:rPr>
          <w:noProof/>
        </w:rPr>
      </w:r>
      <w:r>
        <w:rPr>
          <w:noProof/>
        </w:rPr>
        <w:fldChar w:fldCharType="separate"/>
      </w:r>
      <w:ins w:id="1316" w:author="Webb Roberts" w:date="2010-03-31T15:33:00Z">
        <w:r w:rsidR="00A63659">
          <w:rPr>
            <w:noProof/>
          </w:rPr>
          <w:t>C-2</w:t>
        </w:r>
      </w:ins>
      <w:ins w:id="1317" w:author="Webb Roberts" w:date="2010-03-31T15:32:00Z">
        <w:r>
          <w:rPr>
            <w:noProof/>
          </w:rPr>
          <w:fldChar w:fldCharType="end"/>
        </w:r>
      </w:ins>
    </w:p>
    <w:p w:rsidR="00172983" w:rsidRDefault="00172983">
      <w:pPr>
        <w:pStyle w:val="TableofFigures"/>
        <w:numPr>
          <w:ins w:id="1318" w:author="Webb Roberts" w:date="2010-03-31T15:32:00Z"/>
        </w:numPr>
        <w:tabs>
          <w:tab w:val="right" w:leader="dot" w:pos="9350"/>
        </w:tabs>
        <w:rPr>
          <w:ins w:id="1319" w:author="Webb Roberts" w:date="2010-03-31T15:32:00Z"/>
          <w:rFonts w:asciiTheme="minorHAnsi" w:eastAsiaTheme="minorEastAsia" w:hAnsiTheme="minorHAnsi" w:cstheme="minorBidi"/>
          <w:noProof/>
        </w:rPr>
      </w:pPr>
      <w:ins w:id="1320" w:author="Webb Roberts" w:date="2010-03-31T15:32:00Z">
        <w:r>
          <w:rPr>
            <w:noProof/>
          </w:rPr>
          <w:t xml:space="preserve">Figure C-4:  Element </w:t>
        </w:r>
        <w:r w:rsidRPr="008F40A6">
          <w:rPr>
            <w:rFonts w:ascii="Courier New" w:hAnsi="Courier New"/>
            <w:noProof/>
          </w:rPr>
          <w:t>appinfo:Base</w:t>
        </w:r>
        <w:r>
          <w:rPr>
            <w:noProof/>
          </w:rPr>
          <w:tab/>
        </w:r>
        <w:r>
          <w:rPr>
            <w:noProof/>
          </w:rPr>
          <w:fldChar w:fldCharType="begin"/>
        </w:r>
        <w:r>
          <w:rPr>
            <w:noProof/>
          </w:rPr>
          <w:instrText xml:space="preserve"> PAGEREF _Toc131669037 \h </w:instrText>
        </w:r>
      </w:ins>
      <w:r w:rsidR="00A63659">
        <w:rPr>
          <w:noProof/>
        </w:rPr>
      </w:r>
      <w:r>
        <w:rPr>
          <w:noProof/>
        </w:rPr>
        <w:fldChar w:fldCharType="separate"/>
      </w:r>
      <w:ins w:id="1321" w:author="Webb Roberts" w:date="2010-03-31T15:33:00Z">
        <w:r w:rsidR="00A63659">
          <w:rPr>
            <w:noProof/>
          </w:rPr>
          <w:t>C-2</w:t>
        </w:r>
      </w:ins>
      <w:ins w:id="1322" w:author="Webb Roberts" w:date="2010-03-31T15:32:00Z">
        <w:r>
          <w:rPr>
            <w:noProof/>
          </w:rPr>
          <w:fldChar w:fldCharType="end"/>
        </w:r>
      </w:ins>
    </w:p>
    <w:p w:rsidR="00172983" w:rsidRDefault="00172983">
      <w:pPr>
        <w:pStyle w:val="TableofFigures"/>
        <w:numPr>
          <w:ins w:id="1323" w:author="Webb Roberts" w:date="2010-03-31T15:32:00Z"/>
        </w:numPr>
        <w:tabs>
          <w:tab w:val="right" w:leader="dot" w:pos="9350"/>
        </w:tabs>
        <w:rPr>
          <w:ins w:id="1324" w:author="Webb Roberts" w:date="2010-03-31T15:32:00Z"/>
          <w:rFonts w:asciiTheme="minorHAnsi" w:eastAsiaTheme="minorEastAsia" w:hAnsiTheme="minorHAnsi" w:cstheme="minorBidi"/>
          <w:noProof/>
        </w:rPr>
      </w:pPr>
      <w:ins w:id="1325" w:author="Webb Roberts" w:date="2010-03-31T15:32:00Z">
        <w:r>
          <w:rPr>
            <w:noProof/>
          </w:rPr>
          <w:t xml:space="preserve">Figure C-5:  Element </w:t>
        </w:r>
        <w:r w:rsidRPr="008F40A6">
          <w:rPr>
            <w:rFonts w:ascii="Courier New" w:hAnsi="Courier New"/>
            <w:noProof/>
          </w:rPr>
          <w:t>appinfo:ReferenceTarget</w:t>
        </w:r>
        <w:r>
          <w:rPr>
            <w:noProof/>
          </w:rPr>
          <w:tab/>
        </w:r>
        <w:r>
          <w:rPr>
            <w:noProof/>
          </w:rPr>
          <w:fldChar w:fldCharType="begin"/>
        </w:r>
        <w:r>
          <w:rPr>
            <w:noProof/>
          </w:rPr>
          <w:instrText xml:space="preserve"> PAGEREF _Toc131669038 \h </w:instrText>
        </w:r>
      </w:ins>
      <w:r w:rsidR="00A63659">
        <w:rPr>
          <w:noProof/>
        </w:rPr>
      </w:r>
      <w:r>
        <w:rPr>
          <w:noProof/>
        </w:rPr>
        <w:fldChar w:fldCharType="separate"/>
      </w:r>
      <w:ins w:id="1326" w:author="Webb Roberts" w:date="2010-03-31T15:33:00Z">
        <w:r w:rsidR="00A63659">
          <w:rPr>
            <w:noProof/>
          </w:rPr>
          <w:t>C-2</w:t>
        </w:r>
      </w:ins>
      <w:ins w:id="1327" w:author="Webb Roberts" w:date="2010-03-31T15:32:00Z">
        <w:r>
          <w:rPr>
            <w:noProof/>
          </w:rPr>
          <w:fldChar w:fldCharType="end"/>
        </w:r>
      </w:ins>
    </w:p>
    <w:p w:rsidR="00172983" w:rsidRDefault="00172983">
      <w:pPr>
        <w:pStyle w:val="TableofFigures"/>
        <w:numPr>
          <w:ins w:id="1328" w:author="Webb Roberts" w:date="2010-03-31T15:32:00Z"/>
        </w:numPr>
        <w:tabs>
          <w:tab w:val="right" w:leader="dot" w:pos="9350"/>
        </w:tabs>
        <w:rPr>
          <w:ins w:id="1329" w:author="Webb Roberts" w:date="2010-03-31T15:32:00Z"/>
          <w:rFonts w:asciiTheme="minorHAnsi" w:eastAsiaTheme="minorEastAsia" w:hAnsiTheme="minorHAnsi" w:cstheme="minorBidi"/>
          <w:noProof/>
        </w:rPr>
      </w:pPr>
      <w:ins w:id="1330" w:author="Webb Roberts" w:date="2010-03-31T15:32:00Z">
        <w:r>
          <w:rPr>
            <w:noProof/>
          </w:rPr>
          <w:t xml:space="preserve">Figure C-6:  Element </w:t>
        </w:r>
        <w:r w:rsidRPr="008F40A6">
          <w:rPr>
            <w:rFonts w:ascii="Courier New" w:hAnsi="Courier New"/>
            <w:noProof/>
          </w:rPr>
          <w:t>appinfo:AppliesTo</w:t>
        </w:r>
        <w:r>
          <w:rPr>
            <w:noProof/>
          </w:rPr>
          <w:tab/>
        </w:r>
        <w:r>
          <w:rPr>
            <w:noProof/>
          </w:rPr>
          <w:fldChar w:fldCharType="begin"/>
        </w:r>
        <w:r>
          <w:rPr>
            <w:noProof/>
          </w:rPr>
          <w:instrText xml:space="preserve"> PAGEREF _Toc131669039 \h </w:instrText>
        </w:r>
      </w:ins>
      <w:r w:rsidR="00A63659">
        <w:rPr>
          <w:noProof/>
        </w:rPr>
      </w:r>
      <w:r>
        <w:rPr>
          <w:noProof/>
        </w:rPr>
        <w:fldChar w:fldCharType="separate"/>
      </w:r>
      <w:ins w:id="1331" w:author="Webb Roberts" w:date="2010-03-31T15:33:00Z">
        <w:r w:rsidR="00A63659">
          <w:rPr>
            <w:noProof/>
          </w:rPr>
          <w:t>C-3</w:t>
        </w:r>
      </w:ins>
      <w:ins w:id="1332" w:author="Webb Roberts" w:date="2010-03-31T15:32:00Z">
        <w:r>
          <w:rPr>
            <w:noProof/>
          </w:rPr>
          <w:fldChar w:fldCharType="end"/>
        </w:r>
      </w:ins>
    </w:p>
    <w:p w:rsidR="00172983" w:rsidRDefault="00172983">
      <w:pPr>
        <w:pStyle w:val="TableofFigures"/>
        <w:numPr>
          <w:ins w:id="1333" w:author="Webb Roberts" w:date="2010-03-31T15:32:00Z"/>
        </w:numPr>
        <w:tabs>
          <w:tab w:val="right" w:leader="dot" w:pos="9350"/>
        </w:tabs>
        <w:rPr>
          <w:ins w:id="1334" w:author="Webb Roberts" w:date="2010-03-31T15:32:00Z"/>
          <w:rFonts w:asciiTheme="minorHAnsi" w:eastAsiaTheme="minorEastAsia" w:hAnsiTheme="minorHAnsi" w:cstheme="minorBidi"/>
          <w:noProof/>
        </w:rPr>
      </w:pPr>
      <w:ins w:id="1335" w:author="Webb Roberts" w:date="2010-03-31T15:32:00Z">
        <w:r>
          <w:rPr>
            <w:noProof/>
          </w:rPr>
          <w:t xml:space="preserve">Figure C-7:  Element </w:t>
        </w:r>
        <w:r w:rsidRPr="008F40A6">
          <w:rPr>
            <w:rFonts w:ascii="Courier New" w:hAnsi="Courier New"/>
            <w:noProof/>
          </w:rPr>
          <w:t>appinfo:ConformantIndicator</w:t>
        </w:r>
        <w:r>
          <w:rPr>
            <w:noProof/>
          </w:rPr>
          <w:tab/>
        </w:r>
        <w:r>
          <w:rPr>
            <w:noProof/>
          </w:rPr>
          <w:fldChar w:fldCharType="begin"/>
        </w:r>
        <w:r>
          <w:rPr>
            <w:noProof/>
          </w:rPr>
          <w:instrText xml:space="preserve"> PAGEREF _Toc131669040 \h </w:instrText>
        </w:r>
      </w:ins>
      <w:r w:rsidR="00A63659">
        <w:rPr>
          <w:noProof/>
        </w:rPr>
      </w:r>
      <w:r>
        <w:rPr>
          <w:noProof/>
        </w:rPr>
        <w:fldChar w:fldCharType="separate"/>
      </w:r>
      <w:ins w:id="1336" w:author="Webb Roberts" w:date="2010-03-31T15:33:00Z">
        <w:r w:rsidR="00A63659">
          <w:rPr>
            <w:noProof/>
          </w:rPr>
          <w:t>C-3</w:t>
        </w:r>
      </w:ins>
      <w:ins w:id="1337" w:author="Webb Roberts" w:date="2010-03-31T15:32:00Z">
        <w:r>
          <w:rPr>
            <w:noProof/>
          </w:rPr>
          <w:fldChar w:fldCharType="end"/>
        </w:r>
      </w:ins>
    </w:p>
    <w:p w:rsidR="00172983" w:rsidRDefault="00172983">
      <w:pPr>
        <w:pStyle w:val="TableofFigures"/>
        <w:numPr>
          <w:ins w:id="1338" w:author="Webb Roberts" w:date="2010-03-31T15:32:00Z"/>
        </w:numPr>
        <w:tabs>
          <w:tab w:val="right" w:leader="dot" w:pos="9350"/>
        </w:tabs>
        <w:rPr>
          <w:ins w:id="1339" w:author="Webb Roberts" w:date="2010-03-31T15:32:00Z"/>
          <w:rFonts w:asciiTheme="minorHAnsi" w:eastAsiaTheme="minorEastAsia" w:hAnsiTheme="minorHAnsi" w:cstheme="minorBidi"/>
          <w:noProof/>
        </w:rPr>
      </w:pPr>
      <w:ins w:id="1340" w:author="Webb Roberts" w:date="2010-03-31T15:32:00Z">
        <w:r>
          <w:rPr>
            <w:noProof/>
          </w:rPr>
          <w:t xml:space="preserve">Figure C-8:  Element </w:t>
        </w:r>
        <w:r w:rsidRPr="008F40A6">
          <w:rPr>
            <w:rFonts w:ascii="Courier New" w:hAnsi="Courier New"/>
            <w:noProof/>
          </w:rPr>
          <w:t>appinfo:ExternalAdapterTypeIndicator</w:t>
        </w:r>
        <w:r>
          <w:rPr>
            <w:noProof/>
          </w:rPr>
          <w:tab/>
        </w:r>
        <w:r>
          <w:rPr>
            <w:noProof/>
          </w:rPr>
          <w:fldChar w:fldCharType="begin"/>
        </w:r>
        <w:r>
          <w:rPr>
            <w:noProof/>
          </w:rPr>
          <w:instrText xml:space="preserve"> PAGEREF _Toc131669041 \h </w:instrText>
        </w:r>
      </w:ins>
      <w:r w:rsidR="00A63659">
        <w:rPr>
          <w:noProof/>
        </w:rPr>
      </w:r>
      <w:r>
        <w:rPr>
          <w:noProof/>
        </w:rPr>
        <w:fldChar w:fldCharType="separate"/>
      </w:r>
      <w:ins w:id="1341" w:author="Webb Roberts" w:date="2010-03-31T15:33:00Z">
        <w:r w:rsidR="00A63659">
          <w:rPr>
            <w:noProof/>
          </w:rPr>
          <w:t>C-3</w:t>
        </w:r>
      </w:ins>
      <w:ins w:id="1342" w:author="Webb Roberts" w:date="2010-03-31T15:32:00Z">
        <w:r>
          <w:rPr>
            <w:noProof/>
          </w:rPr>
          <w:fldChar w:fldCharType="end"/>
        </w:r>
      </w:ins>
    </w:p>
    <w:p w:rsidR="00172983" w:rsidRDefault="00172983">
      <w:pPr>
        <w:pStyle w:val="TableofFigures"/>
        <w:numPr>
          <w:ins w:id="1343" w:author="Webb Roberts" w:date="2010-03-31T15:32:00Z"/>
        </w:numPr>
        <w:tabs>
          <w:tab w:val="right" w:leader="dot" w:pos="9350"/>
        </w:tabs>
        <w:rPr>
          <w:ins w:id="1344" w:author="Webb Roberts" w:date="2010-03-31T15:32:00Z"/>
          <w:rFonts w:asciiTheme="minorHAnsi" w:eastAsiaTheme="minorEastAsia" w:hAnsiTheme="minorHAnsi" w:cstheme="minorBidi"/>
          <w:noProof/>
        </w:rPr>
      </w:pPr>
      <w:ins w:id="1345" w:author="Webb Roberts" w:date="2010-03-31T15:32:00Z">
        <w:r>
          <w:rPr>
            <w:noProof/>
          </w:rPr>
          <w:t>Figure C-9:  Full XML Schema for Appinfo Namespace</w:t>
        </w:r>
        <w:r>
          <w:rPr>
            <w:noProof/>
          </w:rPr>
          <w:tab/>
        </w:r>
        <w:r>
          <w:rPr>
            <w:noProof/>
          </w:rPr>
          <w:fldChar w:fldCharType="begin"/>
        </w:r>
        <w:r>
          <w:rPr>
            <w:noProof/>
          </w:rPr>
          <w:instrText xml:space="preserve"> PAGEREF _Toc131669042 \h </w:instrText>
        </w:r>
      </w:ins>
      <w:r w:rsidR="00A63659">
        <w:rPr>
          <w:noProof/>
        </w:rPr>
      </w:r>
      <w:r>
        <w:rPr>
          <w:noProof/>
        </w:rPr>
        <w:fldChar w:fldCharType="separate"/>
      </w:r>
      <w:ins w:id="1346" w:author="Webb Roberts" w:date="2010-03-31T15:33:00Z">
        <w:r w:rsidR="00A63659">
          <w:rPr>
            <w:noProof/>
          </w:rPr>
          <w:t>C-5</w:t>
        </w:r>
      </w:ins>
      <w:ins w:id="1347" w:author="Webb Roberts" w:date="2010-03-31T15:32:00Z">
        <w:r>
          <w:rPr>
            <w:noProof/>
          </w:rPr>
          <w:fldChar w:fldCharType="end"/>
        </w:r>
      </w:ins>
    </w:p>
    <w:p w:rsidR="00172983" w:rsidRDefault="00172983">
      <w:pPr>
        <w:pStyle w:val="TableofFigures"/>
        <w:numPr>
          <w:ins w:id="1348" w:author="Webb Roberts" w:date="2010-03-31T15:32:00Z"/>
        </w:numPr>
        <w:tabs>
          <w:tab w:val="right" w:leader="dot" w:pos="9350"/>
        </w:tabs>
        <w:rPr>
          <w:ins w:id="1349" w:author="Webb Roberts" w:date="2010-03-31T15:32:00Z"/>
          <w:rFonts w:asciiTheme="minorHAnsi" w:eastAsiaTheme="minorEastAsia" w:hAnsiTheme="minorHAnsi" w:cstheme="minorBidi"/>
          <w:noProof/>
        </w:rPr>
      </w:pPr>
      <w:ins w:id="1350" w:author="Webb Roberts" w:date="2010-03-31T15:32:00Z">
        <w:r>
          <w:rPr>
            <w:noProof/>
          </w:rPr>
          <w:t>Figure C-10:  Schema document element</w:t>
        </w:r>
        <w:r>
          <w:rPr>
            <w:noProof/>
          </w:rPr>
          <w:tab/>
        </w:r>
        <w:r>
          <w:rPr>
            <w:noProof/>
          </w:rPr>
          <w:fldChar w:fldCharType="begin"/>
        </w:r>
        <w:r>
          <w:rPr>
            <w:noProof/>
          </w:rPr>
          <w:instrText xml:space="preserve"> PAGEREF _Toc131669043 \h </w:instrText>
        </w:r>
      </w:ins>
      <w:r w:rsidR="00A63659">
        <w:rPr>
          <w:noProof/>
        </w:rPr>
      </w:r>
      <w:r>
        <w:rPr>
          <w:noProof/>
        </w:rPr>
        <w:fldChar w:fldCharType="separate"/>
      </w:r>
      <w:ins w:id="1351" w:author="Webb Roberts" w:date="2010-03-31T15:33:00Z">
        <w:r w:rsidR="00A63659">
          <w:rPr>
            <w:noProof/>
          </w:rPr>
          <w:t>C-8</w:t>
        </w:r>
      </w:ins>
      <w:ins w:id="1352" w:author="Webb Roberts" w:date="2010-03-31T15:32:00Z">
        <w:r>
          <w:rPr>
            <w:noProof/>
          </w:rPr>
          <w:fldChar w:fldCharType="end"/>
        </w:r>
      </w:ins>
    </w:p>
    <w:p w:rsidR="00172983" w:rsidRDefault="00172983">
      <w:pPr>
        <w:pStyle w:val="TableofFigures"/>
        <w:numPr>
          <w:ins w:id="1353" w:author="Webb Roberts" w:date="2010-03-31T15:32:00Z"/>
        </w:numPr>
        <w:tabs>
          <w:tab w:val="right" w:leader="dot" w:pos="9350"/>
        </w:tabs>
        <w:rPr>
          <w:ins w:id="1354" w:author="Webb Roberts" w:date="2010-03-31T15:32:00Z"/>
          <w:rFonts w:asciiTheme="minorHAnsi" w:eastAsiaTheme="minorEastAsia" w:hAnsiTheme="minorHAnsi" w:cstheme="minorBidi"/>
          <w:noProof/>
        </w:rPr>
      </w:pPr>
      <w:ins w:id="1355" w:author="Webb Roberts" w:date="2010-03-31T15:32:00Z">
        <w:r>
          <w:rPr>
            <w:noProof/>
          </w:rPr>
          <w:t>Figure C-11:  Imports</w:t>
        </w:r>
        <w:r>
          <w:rPr>
            <w:noProof/>
          </w:rPr>
          <w:tab/>
        </w:r>
        <w:r>
          <w:rPr>
            <w:noProof/>
          </w:rPr>
          <w:fldChar w:fldCharType="begin"/>
        </w:r>
        <w:r>
          <w:rPr>
            <w:noProof/>
          </w:rPr>
          <w:instrText xml:space="preserve"> PAGEREF _Toc131669044 \h </w:instrText>
        </w:r>
      </w:ins>
      <w:r w:rsidR="00A63659">
        <w:rPr>
          <w:noProof/>
        </w:rPr>
      </w:r>
      <w:r>
        <w:rPr>
          <w:noProof/>
        </w:rPr>
        <w:fldChar w:fldCharType="separate"/>
      </w:r>
      <w:ins w:id="1356" w:author="Webb Roberts" w:date="2010-03-31T15:33:00Z">
        <w:r w:rsidR="00A63659">
          <w:rPr>
            <w:noProof/>
          </w:rPr>
          <w:t>C-8</w:t>
        </w:r>
      </w:ins>
      <w:ins w:id="1357" w:author="Webb Roberts" w:date="2010-03-31T15:32:00Z">
        <w:r>
          <w:rPr>
            <w:noProof/>
          </w:rPr>
          <w:fldChar w:fldCharType="end"/>
        </w:r>
      </w:ins>
    </w:p>
    <w:p w:rsidR="00172983" w:rsidRDefault="00172983">
      <w:pPr>
        <w:pStyle w:val="TableofFigures"/>
        <w:numPr>
          <w:ins w:id="1358" w:author="Webb Roberts" w:date="2010-03-31T15:32:00Z"/>
        </w:numPr>
        <w:tabs>
          <w:tab w:val="right" w:leader="dot" w:pos="9350"/>
        </w:tabs>
        <w:rPr>
          <w:ins w:id="1359" w:author="Webb Roberts" w:date="2010-03-31T15:32:00Z"/>
          <w:rFonts w:asciiTheme="minorHAnsi" w:eastAsiaTheme="minorEastAsia" w:hAnsiTheme="minorHAnsi" w:cstheme="minorBidi"/>
          <w:noProof/>
        </w:rPr>
      </w:pPr>
      <w:ins w:id="1360" w:author="Webb Roberts" w:date="2010-03-31T15:32:00Z">
        <w:r>
          <w:rPr>
            <w:noProof/>
          </w:rPr>
          <w:t xml:space="preserve">Figure C-12:  Resource </w:t>
        </w:r>
        <w:r w:rsidRPr="008F40A6">
          <w:rPr>
            <w:rFonts w:ascii="Courier New" w:hAnsi="Courier New"/>
            <w:noProof/>
          </w:rPr>
          <w:t>structures:Object</w:t>
        </w:r>
        <w:r>
          <w:rPr>
            <w:noProof/>
          </w:rPr>
          <w:tab/>
        </w:r>
        <w:r>
          <w:rPr>
            <w:noProof/>
          </w:rPr>
          <w:fldChar w:fldCharType="begin"/>
        </w:r>
        <w:r>
          <w:rPr>
            <w:noProof/>
          </w:rPr>
          <w:instrText xml:space="preserve"> PAGEREF _Toc131669045 \h </w:instrText>
        </w:r>
      </w:ins>
      <w:r w:rsidR="00A63659">
        <w:rPr>
          <w:noProof/>
        </w:rPr>
      </w:r>
      <w:r>
        <w:rPr>
          <w:noProof/>
        </w:rPr>
        <w:fldChar w:fldCharType="separate"/>
      </w:r>
      <w:ins w:id="1361" w:author="Webb Roberts" w:date="2010-03-31T15:33:00Z">
        <w:r w:rsidR="00A63659">
          <w:rPr>
            <w:noProof/>
          </w:rPr>
          <w:t>C-8</w:t>
        </w:r>
      </w:ins>
      <w:ins w:id="1362" w:author="Webb Roberts" w:date="2010-03-31T15:32:00Z">
        <w:r>
          <w:rPr>
            <w:noProof/>
          </w:rPr>
          <w:fldChar w:fldCharType="end"/>
        </w:r>
      </w:ins>
    </w:p>
    <w:p w:rsidR="00172983" w:rsidRDefault="00172983">
      <w:pPr>
        <w:pStyle w:val="TableofFigures"/>
        <w:numPr>
          <w:ins w:id="1363" w:author="Webb Roberts" w:date="2010-03-31T15:32:00Z"/>
        </w:numPr>
        <w:tabs>
          <w:tab w:val="right" w:leader="dot" w:pos="9350"/>
        </w:tabs>
        <w:rPr>
          <w:ins w:id="1364" w:author="Webb Roberts" w:date="2010-03-31T15:32:00Z"/>
          <w:rFonts w:asciiTheme="minorHAnsi" w:eastAsiaTheme="minorEastAsia" w:hAnsiTheme="minorHAnsi" w:cstheme="minorBidi"/>
          <w:noProof/>
        </w:rPr>
      </w:pPr>
      <w:ins w:id="1365" w:author="Webb Roberts" w:date="2010-03-31T15:32:00Z">
        <w:r>
          <w:rPr>
            <w:noProof/>
          </w:rPr>
          <w:t xml:space="preserve">Figure C-13:  Resource </w:t>
        </w:r>
        <w:r w:rsidRPr="008F40A6">
          <w:rPr>
            <w:rFonts w:ascii="Courier New" w:hAnsi="Courier New"/>
            <w:noProof/>
          </w:rPr>
          <w:t>structures:Association</w:t>
        </w:r>
        <w:r>
          <w:rPr>
            <w:noProof/>
          </w:rPr>
          <w:tab/>
        </w:r>
        <w:r>
          <w:rPr>
            <w:noProof/>
          </w:rPr>
          <w:fldChar w:fldCharType="begin"/>
        </w:r>
        <w:r>
          <w:rPr>
            <w:noProof/>
          </w:rPr>
          <w:instrText xml:space="preserve"> PAGEREF _Toc131669046 \h </w:instrText>
        </w:r>
      </w:ins>
      <w:r w:rsidR="00A63659">
        <w:rPr>
          <w:noProof/>
        </w:rPr>
      </w:r>
      <w:r>
        <w:rPr>
          <w:noProof/>
        </w:rPr>
        <w:fldChar w:fldCharType="separate"/>
      </w:r>
      <w:ins w:id="1366" w:author="Webb Roberts" w:date="2010-03-31T15:33:00Z">
        <w:r w:rsidR="00A63659">
          <w:rPr>
            <w:noProof/>
          </w:rPr>
          <w:t>C-9</w:t>
        </w:r>
      </w:ins>
      <w:ins w:id="1367" w:author="Webb Roberts" w:date="2010-03-31T15:32:00Z">
        <w:r>
          <w:rPr>
            <w:noProof/>
          </w:rPr>
          <w:fldChar w:fldCharType="end"/>
        </w:r>
      </w:ins>
    </w:p>
    <w:p w:rsidR="00172983" w:rsidRDefault="00172983">
      <w:pPr>
        <w:pStyle w:val="TableofFigures"/>
        <w:numPr>
          <w:ins w:id="1368" w:author="Webb Roberts" w:date="2010-03-31T15:32:00Z"/>
        </w:numPr>
        <w:tabs>
          <w:tab w:val="right" w:leader="dot" w:pos="9350"/>
        </w:tabs>
        <w:rPr>
          <w:ins w:id="1369" w:author="Webb Roberts" w:date="2010-03-31T15:32:00Z"/>
          <w:rFonts w:asciiTheme="minorHAnsi" w:eastAsiaTheme="minorEastAsia" w:hAnsiTheme="minorHAnsi" w:cstheme="minorBidi"/>
          <w:noProof/>
        </w:rPr>
      </w:pPr>
      <w:ins w:id="1370" w:author="Webb Roberts" w:date="2010-03-31T15:32:00Z">
        <w:r>
          <w:rPr>
            <w:noProof/>
          </w:rPr>
          <w:t xml:space="preserve">Figure C-14:  Attribute </w:t>
        </w:r>
        <w:r w:rsidRPr="008F40A6">
          <w:rPr>
            <w:rFonts w:ascii="Courier New" w:hAnsi="Courier New"/>
            <w:noProof/>
          </w:rPr>
          <w:t>structures:id</w:t>
        </w:r>
        <w:r>
          <w:rPr>
            <w:noProof/>
          </w:rPr>
          <w:tab/>
        </w:r>
        <w:r>
          <w:rPr>
            <w:noProof/>
          </w:rPr>
          <w:fldChar w:fldCharType="begin"/>
        </w:r>
        <w:r>
          <w:rPr>
            <w:noProof/>
          </w:rPr>
          <w:instrText xml:space="preserve"> PAGEREF _Toc131669047 \h </w:instrText>
        </w:r>
      </w:ins>
      <w:r w:rsidR="00A63659">
        <w:rPr>
          <w:noProof/>
        </w:rPr>
      </w:r>
      <w:r>
        <w:rPr>
          <w:noProof/>
        </w:rPr>
        <w:fldChar w:fldCharType="separate"/>
      </w:r>
      <w:ins w:id="1371" w:author="Webb Roberts" w:date="2010-03-31T15:33:00Z">
        <w:r w:rsidR="00A63659">
          <w:rPr>
            <w:noProof/>
          </w:rPr>
          <w:t>C-9</w:t>
        </w:r>
      </w:ins>
      <w:ins w:id="1372" w:author="Webb Roberts" w:date="2010-03-31T15:32:00Z">
        <w:r>
          <w:rPr>
            <w:noProof/>
          </w:rPr>
          <w:fldChar w:fldCharType="end"/>
        </w:r>
      </w:ins>
    </w:p>
    <w:p w:rsidR="00172983" w:rsidRDefault="00172983">
      <w:pPr>
        <w:pStyle w:val="TableofFigures"/>
        <w:numPr>
          <w:ins w:id="1373" w:author="Webb Roberts" w:date="2010-03-31T15:32:00Z"/>
        </w:numPr>
        <w:tabs>
          <w:tab w:val="right" w:leader="dot" w:pos="9350"/>
        </w:tabs>
        <w:rPr>
          <w:ins w:id="1374" w:author="Webb Roberts" w:date="2010-03-31T15:32:00Z"/>
          <w:rFonts w:asciiTheme="minorHAnsi" w:eastAsiaTheme="minorEastAsia" w:hAnsiTheme="minorHAnsi" w:cstheme="minorBidi"/>
          <w:noProof/>
        </w:rPr>
      </w:pPr>
      <w:ins w:id="1375" w:author="Webb Roberts" w:date="2010-03-31T15:32:00Z">
        <w:r>
          <w:rPr>
            <w:noProof/>
          </w:rPr>
          <w:t xml:space="preserve">Figure C-15:  Attribute </w:t>
        </w:r>
        <w:r w:rsidRPr="008F40A6">
          <w:rPr>
            <w:rFonts w:ascii="Courier New" w:hAnsi="Courier New"/>
            <w:noProof/>
          </w:rPr>
          <w:t>structures:linkMetadata</w:t>
        </w:r>
        <w:r>
          <w:rPr>
            <w:noProof/>
          </w:rPr>
          <w:tab/>
        </w:r>
        <w:r>
          <w:rPr>
            <w:noProof/>
          </w:rPr>
          <w:fldChar w:fldCharType="begin"/>
        </w:r>
        <w:r>
          <w:rPr>
            <w:noProof/>
          </w:rPr>
          <w:instrText xml:space="preserve"> PAGEREF _Toc131669048 \h </w:instrText>
        </w:r>
      </w:ins>
      <w:r w:rsidR="00A63659">
        <w:rPr>
          <w:noProof/>
        </w:rPr>
      </w:r>
      <w:r>
        <w:rPr>
          <w:noProof/>
        </w:rPr>
        <w:fldChar w:fldCharType="separate"/>
      </w:r>
      <w:ins w:id="1376" w:author="Webb Roberts" w:date="2010-03-31T15:33:00Z">
        <w:r w:rsidR="00A63659">
          <w:rPr>
            <w:noProof/>
          </w:rPr>
          <w:t>C-9</w:t>
        </w:r>
      </w:ins>
      <w:ins w:id="1377" w:author="Webb Roberts" w:date="2010-03-31T15:32:00Z">
        <w:r>
          <w:rPr>
            <w:noProof/>
          </w:rPr>
          <w:fldChar w:fldCharType="end"/>
        </w:r>
      </w:ins>
    </w:p>
    <w:p w:rsidR="00172983" w:rsidRDefault="00172983">
      <w:pPr>
        <w:pStyle w:val="TableofFigures"/>
        <w:numPr>
          <w:ins w:id="1378" w:author="Webb Roberts" w:date="2010-03-31T15:32:00Z"/>
        </w:numPr>
        <w:tabs>
          <w:tab w:val="right" w:leader="dot" w:pos="9350"/>
        </w:tabs>
        <w:rPr>
          <w:ins w:id="1379" w:author="Webb Roberts" w:date="2010-03-31T15:32:00Z"/>
          <w:rFonts w:asciiTheme="minorHAnsi" w:eastAsiaTheme="minorEastAsia" w:hAnsiTheme="minorHAnsi" w:cstheme="minorBidi"/>
          <w:noProof/>
        </w:rPr>
      </w:pPr>
      <w:ins w:id="1380" w:author="Webb Roberts" w:date="2010-03-31T15:32:00Z">
        <w:r>
          <w:rPr>
            <w:noProof/>
          </w:rPr>
          <w:t xml:space="preserve">Figure C-16:  Attribute </w:t>
        </w:r>
        <w:r w:rsidRPr="008F40A6">
          <w:rPr>
            <w:rFonts w:ascii="Courier New" w:hAnsi="Courier New"/>
            <w:noProof/>
          </w:rPr>
          <w:t>structures:metadata</w:t>
        </w:r>
        <w:r>
          <w:rPr>
            <w:noProof/>
          </w:rPr>
          <w:tab/>
        </w:r>
        <w:r>
          <w:rPr>
            <w:noProof/>
          </w:rPr>
          <w:fldChar w:fldCharType="begin"/>
        </w:r>
        <w:r>
          <w:rPr>
            <w:noProof/>
          </w:rPr>
          <w:instrText xml:space="preserve"> PAGEREF _Toc131669049 \h </w:instrText>
        </w:r>
      </w:ins>
      <w:r w:rsidR="00A63659">
        <w:rPr>
          <w:noProof/>
        </w:rPr>
      </w:r>
      <w:r>
        <w:rPr>
          <w:noProof/>
        </w:rPr>
        <w:fldChar w:fldCharType="separate"/>
      </w:r>
      <w:ins w:id="1381" w:author="Webb Roberts" w:date="2010-03-31T15:33:00Z">
        <w:r w:rsidR="00A63659">
          <w:rPr>
            <w:noProof/>
          </w:rPr>
          <w:t>C-9</w:t>
        </w:r>
      </w:ins>
      <w:ins w:id="1382" w:author="Webb Roberts" w:date="2010-03-31T15:32:00Z">
        <w:r>
          <w:rPr>
            <w:noProof/>
          </w:rPr>
          <w:fldChar w:fldCharType="end"/>
        </w:r>
      </w:ins>
    </w:p>
    <w:p w:rsidR="00172983" w:rsidRDefault="00172983">
      <w:pPr>
        <w:pStyle w:val="TableofFigures"/>
        <w:numPr>
          <w:ins w:id="1383" w:author="Webb Roberts" w:date="2010-03-31T15:32:00Z"/>
        </w:numPr>
        <w:tabs>
          <w:tab w:val="right" w:leader="dot" w:pos="9350"/>
        </w:tabs>
        <w:rPr>
          <w:ins w:id="1384" w:author="Webb Roberts" w:date="2010-03-31T15:32:00Z"/>
          <w:rFonts w:asciiTheme="minorHAnsi" w:eastAsiaTheme="minorEastAsia" w:hAnsiTheme="minorHAnsi" w:cstheme="minorBidi"/>
          <w:noProof/>
        </w:rPr>
      </w:pPr>
      <w:ins w:id="1385" w:author="Webb Roberts" w:date="2010-03-31T15:32:00Z">
        <w:r>
          <w:rPr>
            <w:noProof/>
          </w:rPr>
          <w:t xml:space="preserve">Figure C-17:  Attribute </w:t>
        </w:r>
        <w:r w:rsidRPr="008F40A6">
          <w:rPr>
            <w:rFonts w:ascii="Courier New" w:hAnsi="Courier New"/>
            <w:noProof/>
          </w:rPr>
          <w:t>structures:ref</w:t>
        </w:r>
        <w:r>
          <w:rPr>
            <w:noProof/>
          </w:rPr>
          <w:tab/>
        </w:r>
        <w:r>
          <w:rPr>
            <w:noProof/>
          </w:rPr>
          <w:fldChar w:fldCharType="begin"/>
        </w:r>
        <w:r>
          <w:rPr>
            <w:noProof/>
          </w:rPr>
          <w:instrText xml:space="preserve"> PAGEREF _Toc131669050 \h </w:instrText>
        </w:r>
      </w:ins>
      <w:r w:rsidR="00A63659">
        <w:rPr>
          <w:noProof/>
        </w:rPr>
      </w:r>
      <w:r>
        <w:rPr>
          <w:noProof/>
        </w:rPr>
        <w:fldChar w:fldCharType="separate"/>
      </w:r>
      <w:ins w:id="1386" w:author="Webb Roberts" w:date="2010-03-31T15:33:00Z">
        <w:r w:rsidR="00A63659">
          <w:rPr>
            <w:noProof/>
          </w:rPr>
          <w:t>C-9</w:t>
        </w:r>
      </w:ins>
      <w:ins w:id="1387" w:author="Webb Roberts" w:date="2010-03-31T15:32:00Z">
        <w:r>
          <w:rPr>
            <w:noProof/>
          </w:rPr>
          <w:fldChar w:fldCharType="end"/>
        </w:r>
      </w:ins>
    </w:p>
    <w:p w:rsidR="00172983" w:rsidRDefault="00172983">
      <w:pPr>
        <w:pStyle w:val="TableofFigures"/>
        <w:numPr>
          <w:ins w:id="1388" w:author="Webb Roberts" w:date="2010-03-31T15:32:00Z"/>
        </w:numPr>
        <w:tabs>
          <w:tab w:val="right" w:leader="dot" w:pos="9350"/>
        </w:tabs>
        <w:rPr>
          <w:ins w:id="1389" w:author="Webb Roberts" w:date="2010-03-31T15:32:00Z"/>
          <w:rFonts w:asciiTheme="minorHAnsi" w:eastAsiaTheme="minorEastAsia" w:hAnsiTheme="minorHAnsi" w:cstheme="minorBidi"/>
          <w:noProof/>
        </w:rPr>
      </w:pPr>
      <w:ins w:id="1390" w:author="Webb Roberts" w:date="2010-03-31T15:32:00Z">
        <w:r>
          <w:rPr>
            <w:noProof/>
          </w:rPr>
          <w:t xml:space="preserve">Figure C-18:  Attribute </w:t>
        </w:r>
        <w:r w:rsidRPr="008F40A6">
          <w:rPr>
            <w:rFonts w:ascii="Courier New" w:hAnsi="Courier New"/>
            <w:noProof/>
          </w:rPr>
          <w:t>structures:sequenceID</w:t>
        </w:r>
        <w:r>
          <w:rPr>
            <w:noProof/>
          </w:rPr>
          <w:tab/>
        </w:r>
        <w:r>
          <w:rPr>
            <w:noProof/>
          </w:rPr>
          <w:fldChar w:fldCharType="begin"/>
        </w:r>
        <w:r>
          <w:rPr>
            <w:noProof/>
          </w:rPr>
          <w:instrText xml:space="preserve"> PAGEREF _Toc131669051 \h </w:instrText>
        </w:r>
      </w:ins>
      <w:r w:rsidR="00A63659">
        <w:rPr>
          <w:noProof/>
        </w:rPr>
      </w:r>
      <w:r>
        <w:rPr>
          <w:noProof/>
        </w:rPr>
        <w:fldChar w:fldCharType="separate"/>
      </w:r>
      <w:ins w:id="1391" w:author="Webb Roberts" w:date="2010-03-31T15:33:00Z">
        <w:r w:rsidR="00A63659">
          <w:rPr>
            <w:noProof/>
          </w:rPr>
          <w:t>C-10</w:t>
        </w:r>
      </w:ins>
      <w:ins w:id="1392" w:author="Webb Roberts" w:date="2010-03-31T15:32:00Z">
        <w:r>
          <w:rPr>
            <w:noProof/>
          </w:rPr>
          <w:fldChar w:fldCharType="end"/>
        </w:r>
      </w:ins>
    </w:p>
    <w:p w:rsidR="00172983" w:rsidRDefault="00172983">
      <w:pPr>
        <w:pStyle w:val="TableofFigures"/>
        <w:numPr>
          <w:ins w:id="1393" w:author="Webb Roberts" w:date="2010-03-31T15:32:00Z"/>
        </w:numPr>
        <w:tabs>
          <w:tab w:val="right" w:leader="dot" w:pos="9350"/>
        </w:tabs>
        <w:rPr>
          <w:ins w:id="1394" w:author="Webb Roberts" w:date="2010-03-31T15:32:00Z"/>
          <w:rFonts w:asciiTheme="minorHAnsi" w:eastAsiaTheme="minorEastAsia" w:hAnsiTheme="minorHAnsi" w:cstheme="minorBidi"/>
          <w:noProof/>
        </w:rPr>
      </w:pPr>
      <w:ins w:id="1395" w:author="Webb Roberts" w:date="2010-03-31T15:32:00Z">
        <w:r>
          <w:rPr>
            <w:noProof/>
          </w:rPr>
          <w:t xml:space="preserve">Figure C-19:  Attribute group </w:t>
        </w:r>
        <w:r w:rsidRPr="008F40A6">
          <w:rPr>
            <w:rFonts w:ascii="Courier New" w:hAnsi="Courier New"/>
            <w:noProof/>
          </w:rPr>
          <w:t>structures:SimpleObjectAttributeGroup</w:t>
        </w:r>
        <w:r>
          <w:rPr>
            <w:noProof/>
          </w:rPr>
          <w:tab/>
        </w:r>
        <w:r>
          <w:rPr>
            <w:noProof/>
          </w:rPr>
          <w:fldChar w:fldCharType="begin"/>
        </w:r>
        <w:r>
          <w:rPr>
            <w:noProof/>
          </w:rPr>
          <w:instrText xml:space="preserve"> PAGEREF _Toc131669052 \h </w:instrText>
        </w:r>
      </w:ins>
      <w:r w:rsidR="00A63659">
        <w:rPr>
          <w:noProof/>
        </w:rPr>
      </w:r>
      <w:r>
        <w:rPr>
          <w:noProof/>
        </w:rPr>
        <w:fldChar w:fldCharType="separate"/>
      </w:r>
      <w:ins w:id="1396" w:author="Webb Roberts" w:date="2010-03-31T15:33:00Z">
        <w:r w:rsidR="00A63659">
          <w:rPr>
            <w:noProof/>
          </w:rPr>
          <w:t>C-10</w:t>
        </w:r>
      </w:ins>
      <w:ins w:id="1397" w:author="Webb Roberts" w:date="2010-03-31T15:32:00Z">
        <w:r>
          <w:rPr>
            <w:noProof/>
          </w:rPr>
          <w:fldChar w:fldCharType="end"/>
        </w:r>
      </w:ins>
    </w:p>
    <w:p w:rsidR="00172983" w:rsidRDefault="00172983">
      <w:pPr>
        <w:pStyle w:val="TableofFigures"/>
        <w:numPr>
          <w:ins w:id="1398" w:author="Webb Roberts" w:date="2010-03-31T15:32:00Z"/>
        </w:numPr>
        <w:tabs>
          <w:tab w:val="right" w:leader="dot" w:pos="9350"/>
        </w:tabs>
        <w:rPr>
          <w:ins w:id="1399" w:author="Webb Roberts" w:date="2010-03-31T15:32:00Z"/>
          <w:rFonts w:asciiTheme="minorHAnsi" w:eastAsiaTheme="minorEastAsia" w:hAnsiTheme="minorHAnsi" w:cstheme="minorBidi"/>
          <w:noProof/>
        </w:rPr>
      </w:pPr>
      <w:ins w:id="1400" w:author="Webb Roberts" w:date="2010-03-31T15:32:00Z">
        <w:r>
          <w:rPr>
            <w:noProof/>
          </w:rPr>
          <w:t xml:space="preserve">Figure C-20:  Element </w:t>
        </w:r>
        <w:r w:rsidRPr="008F40A6">
          <w:rPr>
            <w:rFonts w:ascii="Courier New" w:hAnsi="Courier New"/>
            <w:noProof/>
          </w:rPr>
          <w:t>structures:Augmentation</w:t>
        </w:r>
        <w:r>
          <w:rPr>
            <w:noProof/>
          </w:rPr>
          <w:tab/>
        </w:r>
        <w:r>
          <w:rPr>
            <w:noProof/>
          </w:rPr>
          <w:fldChar w:fldCharType="begin"/>
        </w:r>
        <w:r>
          <w:rPr>
            <w:noProof/>
          </w:rPr>
          <w:instrText xml:space="preserve"> PAGEREF _Toc131669053 \h </w:instrText>
        </w:r>
      </w:ins>
      <w:r w:rsidR="00A63659">
        <w:rPr>
          <w:noProof/>
        </w:rPr>
      </w:r>
      <w:r>
        <w:rPr>
          <w:noProof/>
        </w:rPr>
        <w:fldChar w:fldCharType="separate"/>
      </w:r>
      <w:ins w:id="1401" w:author="Webb Roberts" w:date="2010-03-31T15:33:00Z">
        <w:r w:rsidR="00A63659">
          <w:rPr>
            <w:noProof/>
          </w:rPr>
          <w:t>C-10</w:t>
        </w:r>
      </w:ins>
      <w:ins w:id="1402" w:author="Webb Roberts" w:date="2010-03-31T15:32:00Z">
        <w:r>
          <w:rPr>
            <w:noProof/>
          </w:rPr>
          <w:fldChar w:fldCharType="end"/>
        </w:r>
      </w:ins>
    </w:p>
    <w:p w:rsidR="00172983" w:rsidRDefault="00172983">
      <w:pPr>
        <w:pStyle w:val="TableofFigures"/>
        <w:numPr>
          <w:ins w:id="1403" w:author="Webb Roberts" w:date="2010-03-31T15:32:00Z"/>
        </w:numPr>
        <w:tabs>
          <w:tab w:val="right" w:leader="dot" w:pos="9350"/>
        </w:tabs>
        <w:rPr>
          <w:ins w:id="1404" w:author="Webb Roberts" w:date="2010-03-31T15:32:00Z"/>
          <w:rFonts w:asciiTheme="minorHAnsi" w:eastAsiaTheme="minorEastAsia" w:hAnsiTheme="minorHAnsi" w:cstheme="minorBidi"/>
          <w:noProof/>
        </w:rPr>
      </w:pPr>
      <w:ins w:id="1405" w:author="Webb Roberts" w:date="2010-03-31T15:32:00Z">
        <w:r>
          <w:rPr>
            <w:noProof/>
          </w:rPr>
          <w:t xml:space="preserve">Figure C-21:  Element </w:t>
        </w:r>
        <w:r w:rsidRPr="008F40A6">
          <w:rPr>
            <w:rFonts w:ascii="Courier New" w:hAnsi="Courier New"/>
            <w:noProof/>
          </w:rPr>
          <w:t>structures:Metadata</w:t>
        </w:r>
        <w:r>
          <w:rPr>
            <w:noProof/>
          </w:rPr>
          <w:tab/>
        </w:r>
        <w:r>
          <w:rPr>
            <w:noProof/>
          </w:rPr>
          <w:fldChar w:fldCharType="begin"/>
        </w:r>
        <w:r>
          <w:rPr>
            <w:noProof/>
          </w:rPr>
          <w:instrText xml:space="preserve"> PAGEREF _Toc131669054 \h </w:instrText>
        </w:r>
      </w:ins>
      <w:r w:rsidR="00A63659">
        <w:rPr>
          <w:noProof/>
        </w:rPr>
      </w:r>
      <w:r>
        <w:rPr>
          <w:noProof/>
        </w:rPr>
        <w:fldChar w:fldCharType="separate"/>
      </w:r>
      <w:ins w:id="1406" w:author="Webb Roberts" w:date="2010-03-31T15:33:00Z">
        <w:r w:rsidR="00A63659">
          <w:rPr>
            <w:noProof/>
          </w:rPr>
          <w:t>C-10</w:t>
        </w:r>
      </w:ins>
      <w:ins w:id="1407" w:author="Webb Roberts" w:date="2010-03-31T15:32:00Z">
        <w:r>
          <w:rPr>
            <w:noProof/>
          </w:rPr>
          <w:fldChar w:fldCharType="end"/>
        </w:r>
      </w:ins>
    </w:p>
    <w:p w:rsidR="00172983" w:rsidRDefault="00172983">
      <w:pPr>
        <w:pStyle w:val="TableofFigures"/>
        <w:numPr>
          <w:ins w:id="1408" w:author="Webb Roberts" w:date="2010-03-31T15:32:00Z"/>
        </w:numPr>
        <w:tabs>
          <w:tab w:val="right" w:leader="dot" w:pos="9350"/>
        </w:tabs>
        <w:rPr>
          <w:ins w:id="1409" w:author="Webb Roberts" w:date="2010-03-31T15:32:00Z"/>
          <w:rFonts w:asciiTheme="minorHAnsi" w:eastAsiaTheme="minorEastAsia" w:hAnsiTheme="minorHAnsi" w:cstheme="minorBidi"/>
          <w:noProof/>
        </w:rPr>
      </w:pPr>
      <w:ins w:id="1410" w:author="Webb Roberts" w:date="2010-03-31T15:32:00Z">
        <w:r>
          <w:rPr>
            <w:noProof/>
          </w:rPr>
          <w:t xml:space="preserve">Figure C-22:  Complex type </w:t>
        </w:r>
        <w:r w:rsidRPr="008F40A6">
          <w:rPr>
            <w:rFonts w:ascii="Courier New" w:hAnsi="Courier New"/>
            <w:noProof/>
          </w:rPr>
          <w:t>structures:AugmentationType</w:t>
        </w:r>
        <w:r>
          <w:rPr>
            <w:noProof/>
          </w:rPr>
          <w:tab/>
        </w:r>
        <w:r>
          <w:rPr>
            <w:noProof/>
          </w:rPr>
          <w:fldChar w:fldCharType="begin"/>
        </w:r>
        <w:r>
          <w:rPr>
            <w:noProof/>
          </w:rPr>
          <w:instrText xml:space="preserve"> PAGEREF _Toc131669055 \h </w:instrText>
        </w:r>
      </w:ins>
      <w:r w:rsidR="00A63659">
        <w:rPr>
          <w:noProof/>
        </w:rPr>
      </w:r>
      <w:r>
        <w:rPr>
          <w:noProof/>
        </w:rPr>
        <w:fldChar w:fldCharType="separate"/>
      </w:r>
      <w:ins w:id="1411" w:author="Webb Roberts" w:date="2010-03-31T15:33:00Z">
        <w:r w:rsidR="00A63659">
          <w:rPr>
            <w:noProof/>
          </w:rPr>
          <w:t>C-11</w:t>
        </w:r>
      </w:ins>
      <w:ins w:id="1412" w:author="Webb Roberts" w:date="2010-03-31T15:32:00Z">
        <w:r>
          <w:rPr>
            <w:noProof/>
          </w:rPr>
          <w:fldChar w:fldCharType="end"/>
        </w:r>
      </w:ins>
    </w:p>
    <w:p w:rsidR="00172983" w:rsidRDefault="00172983">
      <w:pPr>
        <w:pStyle w:val="TableofFigures"/>
        <w:numPr>
          <w:ins w:id="1413" w:author="Webb Roberts" w:date="2010-03-31T15:32:00Z"/>
        </w:numPr>
        <w:tabs>
          <w:tab w:val="right" w:leader="dot" w:pos="9350"/>
        </w:tabs>
        <w:rPr>
          <w:ins w:id="1414" w:author="Webb Roberts" w:date="2010-03-31T15:32:00Z"/>
          <w:rFonts w:asciiTheme="minorHAnsi" w:eastAsiaTheme="minorEastAsia" w:hAnsiTheme="minorHAnsi" w:cstheme="minorBidi"/>
          <w:noProof/>
        </w:rPr>
      </w:pPr>
      <w:ins w:id="1415" w:author="Webb Roberts" w:date="2010-03-31T15:32:00Z">
        <w:r>
          <w:rPr>
            <w:noProof/>
          </w:rPr>
          <w:t xml:space="preserve">Figure C-23:  Type </w:t>
        </w:r>
        <w:r w:rsidRPr="008F40A6">
          <w:rPr>
            <w:rFonts w:ascii="Courier New" w:hAnsi="Courier New"/>
            <w:noProof/>
          </w:rPr>
          <w:t>structures:ComplexObjectType</w:t>
        </w:r>
        <w:r>
          <w:rPr>
            <w:noProof/>
          </w:rPr>
          <w:tab/>
        </w:r>
        <w:r>
          <w:rPr>
            <w:noProof/>
          </w:rPr>
          <w:fldChar w:fldCharType="begin"/>
        </w:r>
        <w:r>
          <w:rPr>
            <w:noProof/>
          </w:rPr>
          <w:instrText xml:space="preserve"> PAGEREF _Toc131669056 \h </w:instrText>
        </w:r>
      </w:ins>
      <w:r w:rsidR="00A63659">
        <w:rPr>
          <w:noProof/>
        </w:rPr>
      </w:r>
      <w:r>
        <w:rPr>
          <w:noProof/>
        </w:rPr>
        <w:fldChar w:fldCharType="separate"/>
      </w:r>
      <w:ins w:id="1416" w:author="Webb Roberts" w:date="2010-03-31T15:33:00Z">
        <w:r w:rsidR="00A63659">
          <w:rPr>
            <w:noProof/>
          </w:rPr>
          <w:t>C-11</w:t>
        </w:r>
      </w:ins>
      <w:ins w:id="1417" w:author="Webb Roberts" w:date="2010-03-31T15:32:00Z">
        <w:r>
          <w:rPr>
            <w:noProof/>
          </w:rPr>
          <w:fldChar w:fldCharType="end"/>
        </w:r>
      </w:ins>
    </w:p>
    <w:p w:rsidR="00172983" w:rsidRDefault="00172983">
      <w:pPr>
        <w:pStyle w:val="TableofFigures"/>
        <w:numPr>
          <w:ins w:id="1418" w:author="Webb Roberts" w:date="2010-03-31T15:32:00Z"/>
        </w:numPr>
        <w:tabs>
          <w:tab w:val="right" w:leader="dot" w:pos="9350"/>
        </w:tabs>
        <w:rPr>
          <w:ins w:id="1419" w:author="Webb Roberts" w:date="2010-03-31T15:32:00Z"/>
          <w:rFonts w:asciiTheme="minorHAnsi" w:eastAsiaTheme="minorEastAsia" w:hAnsiTheme="minorHAnsi" w:cstheme="minorBidi"/>
          <w:noProof/>
        </w:rPr>
      </w:pPr>
      <w:ins w:id="1420" w:author="Webb Roberts" w:date="2010-03-31T15:32:00Z">
        <w:r>
          <w:rPr>
            <w:noProof/>
          </w:rPr>
          <w:t xml:space="preserve">Figure C-24:  Type </w:t>
        </w:r>
        <w:r w:rsidRPr="008F40A6">
          <w:rPr>
            <w:rFonts w:ascii="Courier New" w:hAnsi="Courier New"/>
            <w:noProof/>
          </w:rPr>
          <w:t>structures:MetadataType</w:t>
        </w:r>
        <w:r>
          <w:rPr>
            <w:noProof/>
          </w:rPr>
          <w:tab/>
        </w:r>
        <w:r>
          <w:rPr>
            <w:noProof/>
          </w:rPr>
          <w:fldChar w:fldCharType="begin"/>
        </w:r>
        <w:r>
          <w:rPr>
            <w:noProof/>
          </w:rPr>
          <w:instrText xml:space="preserve"> PAGEREF _Toc131669057 \h </w:instrText>
        </w:r>
      </w:ins>
      <w:r w:rsidR="00A63659">
        <w:rPr>
          <w:noProof/>
        </w:rPr>
      </w:r>
      <w:r>
        <w:rPr>
          <w:noProof/>
        </w:rPr>
        <w:fldChar w:fldCharType="separate"/>
      </w:r>
      <w:ins w:id="1421" w:author="Webb Roberts" w:date="2010-03-31T15:33:00Z">
        <w:r w:rsidR="00A63659">
          <w:rPr>
            <w:noProof/>
          </w:rPr>
          <w:t>C-11</w:t>
        </w:r>
      </w:ins>
      <w:ins w:id="1422" w:author="Webb Roberts" w:date="2010-03-31T15:32:00Z">
        <w:r>
          <w:rPr>
            <w:noProof/>
          </w:rPr>
          <w:fldChar w:fldCharType="end"/>
        </w:r>
      </w:ins>
    </w:p>
    <w:p w:rsidR="00172983" w:rsidRDefault="00172983">
      <w:pPr>
        <w:pStyle w:val="TableofFigures"/>
        <w:numPr>
          <w:ins w:id="1423" w:author="Webb Roberts" w:date="2010-03-31T15:32:00Z"/>
        </w:numPr>
        <w:tabs>
          <w:tab w:val="right" w:leader="dot" w:pos="9350"/>
        </w:tabs>
        <w:rPr>
          <w:ins w:id="1424" w:author="Webb Roberts" w:date="2010-03-31T15:32:00Z"/>
          <w:rFonts w:asciiTheme="minorHAnsi" w:eastAsiaTheme="minorEastAsia" w:hAnsiTheme="minorHAnsi" w:cstheme="minorBidi"/>
          <w:noProof/>
        </w:rPr>
      </w:pPr>
      <w:ins w:id="1425" w:author="Webb Roberts" w:date="2010-03-31T15:32:00Z">
        <w:r>
          <w:rPr>
            <w:noProof/>
          </w:rPr>
          <w:t xml:space="preserve">Figure C-25:  Type </w:t>
        </w:r>
        <w:r w:rsidRPr="008F40A6">
          <w:rPr>
            <w:rFonts w:ascii="Courier New" w:hAnsi="Courier New"/>
            <w:noProof/>
          </w:rPr>
          <w:t>structures:ReferenceType</w:t>
        </w:r>
        <w:r>
          <w:rPr>
            <w:noProof/>
          </w:rPr>
          <w:tab/>
        </w:r>
        <w:r>
          <w:rPr>
            <w:noProof/>
          </w:rPr>
          <w:fldChar w:fldCharType="begin"/>
        </w:r>
        <w:r>
          <w:rPr>
            <w:noProof/>
          </w:rPr>
          <w:instrText xml:space="preserve"> PAGEREF _Toc131669058 \h </w:instrText>
        </w:r>
      </w:ins>
      <w:r w:rsidR="00A63659">
        <w:rPr>
          <w:noProof/>
        </w:rPr>
      </w:r>
      <w:r>
        <w:rPr>
          <w:noProof/>
        </w:rPr>
        <w:fldChar w:fldCharType="separate"/>
      </w:r>
      <w:ins w:id="1426" w:author="Webb Roberts" w:date="2010-03-31T15:33:00Z">
        <w:r w:rsidR="00A63659">
          <w:rPr>
            <w:noProof/>
          </w:rPr>
          <w:t>C-11</w:t>
        </w:r>
      </w:ins>
      <w:ins w:id="1427" w:author="Webb Roberts" w:date="2010-03-31T15:32:00Z">
        <w:r>
          <w:rPr>
            <w:noProof/>
          </w:rPr>
          <w:fldChar w:fldCharType="end"/>
        </w:r>
      </w:ins>
    </w:p>
    <w:p w:rsidR="00172983" w:rsidRDefault="00172983">
      <w:pPr>
        <w:pStyle w:val="TableofFigures"/>
        <w:numPr>
          <w:ins w:id="1428" w:author="Webb Roberts" w:date="2010-03-31T15:32:00Z"/>
        </w:numPr>
        <w:tabs>
          <w:tab w:val="right" w:leader="dot" w:pos="9350"/>
        </w:tabs>
        <w:rPr>
          <w:ins w:id="1429" w:author="Webb Roberts" w:date="2010-03-31T15:32:00Z"/>
          <w:rFonts w:asciiTheme="minorHAnsi" w:eastAsiaTheme="minorEastAsia" w:hAnsiTheme="minorHAnsi" w:cstheme="minorBidi"/>
          <w:noProof/>
        </w:rPr>
      </w:pPr>
      <w:ins w:id="1430" w:author="Webb Roberts" w:date="2010-03-31T15:32:00Z">
        <w:r>
          <w:rPr>
            <w:noProof/>
          </w:rPr>
          <w:t>Figure C-26:  Full XML Schema for Structures Namespace</w:t>
        </w:r>
        <w:r>
          <w:rPr>
            <w:noProof/>
          </w:rPr>
          <w:tab/>
        </w:r>
        <w:r>
          <w:rPr>
            <w:noProof/>
          </w:rPr>
          <w:fldChar w:fldCharType="begin"/>
        </w:r>
        <w:r>
          <w:rPr>
            <w:noProof/>
          </w:rPr>
          <w:instrText xml:space="preserve"> PAGEREF _Toc131669059 \h </w:instrText>
        </w:r>
      </w:ins>
      <w:r w:rsidR="00A63659">
        <w:rPr>
          <w:noProof/>
        </w:rPr>
      </w:r>
      <w:r>
        <w:rPr>
          <w:noProof/>
        </w:rPr>
        <w:fldChar w:fldCharType="separate"/>
      </w:r>
      <w:ins w:id="1431" w:author="Webb Roberts" w:date="2010-03-31T15:33:00Z">
        <w:r w:rsidR="00A63659">
          <w:rPr>
            <w:noProof/>
          </w:rPr>
          <w:t>C-13</w:t>
        </w:r>
      </w:ins>
      <w:ins w:id="1432" w:author="Webb Roberts" w:date="2010-03-31T15:32:00Z">
        <w:r>
          <w:rPr>
            <w:noProof/>
          </w:rPr>
          <w:fldChar w:fldCharType="end"/>
        </w:r>
      </w:ins>
    </w:p>
    <w:p w:rsidR="008A7368" w:rsidDel="00172983" w:rsidRDefault="008A7368">
      <w:pPr>
        <w:pStyle w:val="TableofFigures"/>
        <w:tabs>
          <w:tab w:val="right" w:leader="dot" w:pos="9350"/>
        </w:tabs>
        <w:rPr>
          <w:del w:id="1433" w:author="Webb Roberts" w:date="2010-03-31T15:32:00Z"/>
          <w:rFonts w:asciiTheme="minorHAnsi" w:eastAsiaTheme="minorEastAsia" w:hAnsiTheme="minorHAnsi" w:cstheme="minorBidi"/>
          <w:noProof/>
          <w:sz w:val="22"/>
          <w:szCs w:val="22"/>
        </w:rPr>
      </w:pPr>
      <w:del w:id="1434" w:author="Webb Roberts" w:date="2010-03-31T15:32:00Z">
        <w:r w:rsidRPr="00172983" w:rsidDel="00172983">
          <w:rPr>
            <w:rFonts w:ascii="Times New Roman" w:hAnsi="Times New Roman"/>
            <w:noProof/>
            <w:rPrChange w:id="1435" w:author="Webb Roberts" w:date="2010-03-31T15:32:00Z">
              <w:rPr>
                <w:rStyle w:val="Hyperlink"/>
                <w:noProof/>
              </w:rPr>
            </w:rPrChange>
          </w:rPr>
          <w:delText>Figure 1-1:  Example of an XML fragment</w:delText>
        </w:r>
        <w:r w:rsidDel="00172983">
          <w:rPr>
            <w:noProof/>
            <w:webHidden/>
          </w:rPr>
          <w:tab/>
        </w:r>
        <w:r w:rsidR="00172983" w:rsidDel="00172983">
          <w:rPr>
            <w:noProof/>
            <w:webHidden/>
          </w:rPr>
          <w:delText>4</w:delText>
        </w:r>
      </w:del>
    </w:p>
    <w:p w:rsidR="008A7368" w:rsidDel="00172983" w:rsidRDefault="008A7368">
      <w:pPr>
        <w:pStyle w:val="TableofFigures"/>
        <w:tabs>
          <w:tab w:val="right" w:leader="dot" w:pos="9350"/>
        </w:tabs>
        <w:rPr>
          <w:del w:id="1436" w:author="Webb Roberts" w:date="2010-03-31T15:32:00Z"/>
          <w:rFonts w:asciiTheme="minorHAnsi" w:eastAsiaTheme="minorEastAsia" w:hAnsiTheme="minorHAnsi" w:cstheme="minorBidi"/>
          <w:noProof/>
          <w:sz w:val="22"/>
          <w:szCs w:val="22"/>
        </w:rPr>
      </w:pPr>
      <w:del w:id="1437" w:author="Webb Roberts" w:date="2010-03-31T15:32:00Z">
        <w:r w:rsidRPr="00172983" w:rsidDel="00172983">
          <w:rPr>
            <w:rFonts w:ascii="Times New Roman" w:hAnsi="Times New Roman"/>
            <w:noProof/>
            <w:rPrChange w:id="1438" w:author="Webb Roberts" w:date="2010-03-31T15:32:00Z">
              <w:rPr>
                <w:rStyle w:val="Hyperlink"/>
                <w:noProof/>
              </w:rPr>
            </w:rPrChange>
          </w:rPr>
          <w:delText>Figure 3-1:  Class rendered as XML Schema complex type</w:delText>
        </w:r>
        <w:r w:rsidDel="00172983">
          <w:rPr>
            <w:noProof/>
            <w:webHidden/>
          </w:rPr>
          <w:tab/>
        </w:r>
        <w:r w:rsidR="00172983" w:rsidDel="00172983">
          <w:rPr>
            <w:noProof/>
            <w:webHidden/>
          </w:rPr>
          <w:delText>16</w:delText>
        </w:r>
      </w:del>
    </w:p>
    <w:p w:rsidR="008A7368" w:rsidDel="00172983" w:rsidRDefault="008A7368">
      <w:pPr>
        <w:pStyle w:val="TableofFigures"/>
        <w:tabs>
          <w:tab w:val="right" w:leader="dot" w:pos="9350"/>
        </w:tabs>
        <w:rPr>
          <w:del w:id="1439" w:author="Webb Roberts" w:date="2010-03-31T15:32:00Z"/>
          <w:rFonts w:asciiTheme="minorHAnsi" w:eastAsiaTheme="minorEastAsia" w:hAnsiTheme="minorHAnsi" w:cstheme="minorBidi"/>
          <w:noProof/>
          <w:sz w:val="22"/>
          <w:szCs w:val="22"/>
        </w:rPr>
      </w:pPr>
      <w:del w:id="1440" w:author="Webb Roberts" w:date="2010-03-31T15:32:00Z">
        <w:r w:rsidRPr="00172983" w:rsidDel="00172983">
          <w:rPr>
            <w:rFonts w:ascii="Times New Roman" w:hAnsi="Times New Roman"/>
            <w:noProof/>
            <w:rPrChange w:id="1441" w:author="Webb Roberts" w:date="2010-03-31T15:32:00Z">
              <w:rPr>
                <w:rStyle w:val="Hyperlink"/>
                <w:noProof/>
              </w:rPr>
            </w:rPrChange>
          </w:rPr>
          <w:delText>Figure 3-2:  Property rendered as element declaration</w:delText>
        </w:r>
        <w:r w:rsidDel="00172983">
          <w:rPr>
            <w:noProof/>
            <w:webHidden/>
          </w:rPr>
          <w:tab/>
        </w:r>
      </w:del>
      <w:del w:id="1442" w:author="Webb Roberts" w:date="2010-03-31T15:30:00Z">
        <w:r w:rsidDel="00172983">
          <w:rPr>
            <w:noProof/>
            <w:webHidden/>
          </w:rPr>
          <w:delText>16</w:delText>
        </w:r>
      </w:del>
    </w:p>
    <w:p w:rsidR="008A7368" w:rsidDel="00172983" w:rsidRDefault="008A7368">
      <w:pPr>
        <w:pStyle w:val="TableofFigures"/>
        <w:tabs>
          <w:tab w:val="right" w:leader="dot" w:pos="9350"/>
        </w:tabs>
        <w:rPr>
          <w:del w:id="1443" w:author="Webb Roberts" w:date="2010-03-31T15:32:00Z"/>
          <w:rFonts w:asciiTheme="minorHAnsi" w:eastAsiaTheme="minorEastAsia" w:hAnsiTheme="minorHAnsi" w:cstheme="minorBidi"/>
          <w:noProof/>
          <w:sz w:val="22"/>
          <w:szCs w:val="22"/>
        </w:rPr>
      </w:pPr>
      <w:del w:id="1444" w:author="Webb Roberts" w:date="2010-03-31T15:32:00Z">
        <w:r w:rsidRPr="00172983" w:rsidDel="00172983">
          <w:rPr>
            <w:rFonts w:ascii="Times New Roman" w:hAnsi="Times New Roman"/>
            <w:noProof/>
            <w:rPrChange w:id="1445" w:author="Webb Roberts" w:date="2010-03-31T15:32:00Z">
              <w:rPr>
                <w:rStyle w:val="Hyperlink"/>
                <w:noProof/>
              </w:rPr>
            </w:rPrChange>
          </w:rPr>
          <w:delText>Figure 3-3:  Sample fragment of C2 Core-conformant data</w:delText>
        </w:r>
        <w:r w:rsidDel="00172983">
          <w:rPr>
            <w:noProof/>
            <w:webHidden/>
          </w:rPr>
          <w:tab/>
        </w:r>
        <w:r w:rsidR="00172983" w:rsidDel="00172983">
          <w:rPr>
            <w:noProof/>
            <w:webHidden/>
          </w:rPr>
          <w:delText>17</w:delText>
        </w:r>
      </w:del>
    </w:p>
    <w:p w:rsidR="008A7368" w:rsidDel="00172983" w:rsidRDefault="008A7368">
      <w:pPr>
        <w:pStyle w:val="TableofFigures"/>
        <w:tabs>
          <w:tab w:val="right" w:leader="dot" w:pos="9350"/>
        </w:tabs>
        <w:rPr>
          <w:del w:id="1446" w:author="Webb Roberts" w:date="2010-03-31T15:32:00Z"/>
          <w:rFonts w:asciiTheme="minorHAnsi" w:eastAsiaTheme="minorEastAsia" w:hAnsiTheme="minorHAnsi" w:cstheme="minorBidi"/>
          <w:noProof/>
          <w:sz w:val="22"/>
          <w:szCs w:val="22"/>
        </w:rPr>
      </w:pPr>
      <w:del w:id="1447" w:author="Webb Roberts" w:date="2010-03-31T15:32:00Z">
        <w:r w:rsidRPr="00172983" w:rsidDel="00172983">
          <w:rPr>
            <w:rFonts w:ascii="Times New Roman" w:hAnsi="Times New Roman"/>
            <w:noProof/>
            <w:rPrChange w:id="1448" w:author="Webb Roberts" w:date="2010-03-31T15:32:00Z">
              <w:rPr>
                <w:rStyle w:val="Hyperlink"/>
                <w:noProof/>
              </w:rPr>
            </w:rPrChange>
          </w:rPr>
          <w:delText xml:space="preserve">Figure 3-4:  Schema declaration for element </w:delText>
        </w:r>
        <w:r w:rsidRPr="00172983" w:rsidDel="00172983">
          <w:rPr>
            <w:rFonts w:ascii="Courier New" w:hAnsi="Courier New"/>
            <w:noProof/>
            <w:rPrChange w:id="1449" w:author="Webb Roberts" w:date="2010-03-31T15:32:00Z">
              <w:rPr>
                <w:rStyle w:val="Hyperlink"/>
                <w:rFonts w:ascii="Courier New" w:hAnsi="Courier New"/>
                <w:noProof/>
              </w:rPr>
            </w:rPrChange>
          </w:rPr>
          <w:delText>c2:ActivityReference</w:delText>
        </w:r>
        <w:r w:rsidDel="00172983">
          <w:rPr>
            <w:noProof/>
            <w:webHidden/>
          </w:rPr>
          <w:tab/>
        </w:r>
        <w:r w:rsidR="00172983" w:rsidDel="00172983">
          <w:rPr>
            <w:noProof/>
            <w:webHidden/>
          </w:rPr>
          <w:delText>17</w:delText>
        </w:r>
      </w:del>
    </w:p>
    <w:p w:rsidR="008A7368" w:rsidDel="00172983" w:rsidRDefault="008A7368">
      <w:pPr>
        <w:pStyle w:val="TableofFigures"/>
        <w:tabs>
          <w:tab w:val="right" w:leader="dot" w:pos="9350"/>
        </w:tabs>
        <w:rPr>
          <w:del w:id="1450" w:author="Webb Roberts" w:date="2010-03-31T15:32:00Z"/>
          <w:rFonts w:asciiTheme="minorHAnsi" w:eastAsiaTheme="minorEastAsia" w:hAnsiTheme="minorHAnsi" w:cstheme="minorBidi"/>
          <w:noProof/>
          <w:sz w:val="22"/>
          <w:szCs w:val="22"/>
        </w:rPr>
      </w:pPr>
      <w:del w:id="1451" w:author="Webb Roberts" w:date="2010-03-31T15:32:00Z">
        <w:r w:rsidRPr="00172983" w:rsidDel="00172983">
          <w:rPr>
            <w:rFonts w:ascii="Times New Roman" w:hAnsi="Times New Roman"/>
            <w:noProof/>
            <w:rPrChange w:id="1452" w:author="Webb Roberts" w:date="2010-03-31T15:32:00Z">
              <w:rPr>
                <w:rStyle w:val="Hyperlink"/>
                <w:noProof/>
              </w:rPr>
            </w:rPrChange>
          </w:rPr>
          <w:delText>Figure 3-5:  Valid instance for above schema that does NOT conform to C2 Core rules</w:delText>
        </w:r>
        <w:r w:rsidDel="00172983">
          <w:rPr>
            <w:noProof/>
            <w:webHidden/>
          </w:rPr>
          <w:tab/>
        </w:r>
      </w:del>
      <w:del w:id="1453" w:author="Webb Roberts" w:date="2010-03-31T15:30:00Z">
        <w:r w:rsidDel="00172983">
          <w:rPr>
            <w:noProof/>
            <w:webHidden/>
          </w:rPr>
          <w:delText>17</w:delText>
        </w:r>
      </w:del>
    </w:p>
    <w:p w:rsidR="008A7368" w:rsidDel="00172983" w:rsidRDefault="008A7368">
      <w:pPr>
        <w:pStyle w:val="TableofFigures"/>
        <w:tabs>
          <w:tab w:val="right" w:leader="dot" w:pos="9350"/>
        </w:tabs>
        <w:rPr>
          <w:del w:id="1454" w:author="Webb Roberts" w:date="2010-03-31T15:32:00Z"/>
          <w:rFonts w:asciiTheme="minorHAnsi" w:eastAsiaTheme="minorEastAsia" w:hAnsiTheme="minorHAnsi" w:cstheme="minorBidi"/>
          <w:noProof/>
          <w:sz w:val="22"/>
          <w:szCs w:val="22"/>
        </w:rPr>
      </w:pPr>
      <w:del w:id="1455" w:author="Webb Roberts" w:date="2010-03-31T15:32:00Z">
        <w:r w:rsidRPr="00172983" w:rsidDel="00172983">
          <w:rPr>
            <w:rFonts w:ascii="Times New Roman" w:hAnsi="Times New Roman"/>
            <w:noProof/>
            <w:rPrChange w:id="1456" w:author="Webb Roberts" w:date="2010-03-31T15:32:00Z">
              <w:rPr>
                <w:rStyle w:val="Hyperlink"/>
                <w:noProof/>
              </w:rPr>
            </w:rPrChange>
          </w:rPr>
          <w:delText>Figure 4-1:  Example of the use of a namespace</w:delText>
        </w:r>
        <w:r w:rsidDel="00172983">
          <w:rPr>
            <w:noProof/>
            <w:webHidden/>
          </w:rPr>
          <w:tab/>
        </w:r>
      </w:del>
      <w:del w:id="1457" w:author="Webb Roberts" w:date="2010-03-31T15:30:00Z">
        <w:r w:rsidDel="00172983">
          <w:rPr>
            <w:noProof/>
            <w:webHidden/>
          </w:rPr>
          <w:delText>22</w:delText>
        </w:r>
      </w:del>
    </w:p>
    <w:p w:rsidR="008A7368" w:rsidDel="00172983" w:rsidRDefault="008A7368">
      <w:pPr>
        <w:pStyle w:val="TableofFigures"/>
        <w:tabs>
          <w:tab w:val="right" w:leader="dot" w:pos="9350"/>
        </w:tabs>
        <w:rPr>
          <w:del w:id="1458" w:author="Webb Roberts" w:date="2010-03-31T15:32:00Z"/>
          <w:rFonts w:asciiTheme="minorHAnsi" w:eastAsiaTheme="minorEastAsia" w:hAnsiTheme="minorHAnsi" w:cstheme="minorBidi"/>
          <w:noProof/>
          <w:sz w:val="22"/>
          <w:szCs w:val="22"/>
        </w:rPr>
      </w:pPr>
      <w:del w:id="1459" w:author="Webb Roberts" w:date="2010-03-31T15:32:00Z">
        <w:r w:rsidRPr="00172983" w:rsidDel="00172983">
          <w:rPr>
            <w:rFonts w:ascii="Times New Roman" w:hAnsi="Times New Roman"/>
            <w:noProof/>
            <w:rPrChange w:id="1460" w:author="Webb Roberts" w:date="2010-03-31T15:32:00Z">
              <w:rPr>
                <w:rStyle w:val="Hyperlink"/>
                <w:noProof/>
              </w:rPr>
            </w:rPrChange>
          </w:rPr>
          <w:delText xml:space="preserve">Figure 5-1:  Example of data definition of </w:delText>
        </w:r>
        <w:r w:rsidRPr="00172983" w:rsidDel="00172983">
          <w:rPr>
            <w:rFonts w:ascii="Courier New" w:hAnsi="Courier New"/>
            <w:noProof/>
            <w:rPrChange w:id="1461" w:author="Webb Roberts" w:date="2010-03-31T15:32:00Z">
              <w:rPr>
                <w:rStyle w:val="Hyperlink"/>
                <w:rFonts w:ascii="Courier New" w:hAnsi="Courier New"/>
                <w:noProof/>
              </w:rPr>
            </w:rPrChange>
          </w:rPr>
          <w:delText>MeasureMetadataType</w:delText>
        </w:r>
        <w:r w:rsidDel="00172983">
          <w:rPr>
            <w:noProof/>
            <w:webHidden/>
          </w:rPr>
          <w:tab/>
        </w:r>
        <w:r w:rsidR="00172983" w:rsidDel="00172983">
          <w:rPr>
            <w:noProof/>
            <w:webHidden/>
          </w:rPr>
          <w:delText>29</w:delText>
        </w:r>
      </w:del>
    </w:p>
    <w:p w:rsidR="008A7368" w:rsidDel="00172983" w:rsidRDefault="008A7368">
      <w:pPr>
        <w:pStyle w:val="TableofFigures"/>
        <w:tabs>
          <w:tab w:val="right" w:leader="dot" w:pos="9350"/>
        </w:tabs>
        <w:rPr>
          <w:del w:id="1462" w:author="Webb Roberts" w:date="2010-03-31T15:32:00Z"/>
          <w:rFonts w:asciiTheme="minorHAnsi" w:eastAsiaTheme="minorEastAsia" w:hAnsiTheme="minorHAnsi" w:cstheme="minorBidi"/>
          <w:noProof/>
          <w:sz w:val="22"/>
          <w:szCs w:val="22"/>
        </w:rPr>
      </w:pPr>
      <w:del w:id="1463" w:author="Webb Roberts" w:date="2010-03-31T15:32:00Z">
        <w:r w:rsidRPr="00172983" w:rsidDel="00172983">
          <w:rPr>
            <w:rFonts w:ascii="Times New Roman" w:hAnsi="Times New Roman"/>
            <w:noProof/>
            <w:rPrChange w:id="1464" w:author="Webb Roberts" w:date="2010-03-31T15:32:00Z">
              <w:rPr>
                <w:rStyle w:val="Hyperlink"/>
                <w:noProof/>
              </w:rPr>
            </w:rPrChange>
          </w:rPr>
          <w:delText>Figure 6-1:  Example of CSC derived from a simple type</w:delText>
        </w:r>
        <w:r w:rsidDel="00172983">
          <w:rPr>
            <w:noProof/>
            <w:webHidden/>
          </w:rPr>
          <w:tab/>
        </w:r>
        <w:r w:rsidR="00172983" w:rsidDel="00172983">
          <w:rPr>
            <w:noProof/>
            <w:webHidden/>
          </w:rPr>
          <w:delText>48</w:delText>
        </w:r>
      </w:del>
    </w:p>
    <w:p w:rsidR="008A7368" w:rsidDel="00172983" w:rsidRDefault="008A7368">
      <w:pPr>
        <w:pStyle w:val="TableofFigures"/>
        <w:tabs>
          <w:tab w:val="right" w:leader="dot" w:pos="9350"/>
        </w:tabs>
        <w:rPr>
          <w:del w:id="1465" w:author="Webb Roberts" w:date="2010-03-31T15:32:00Z"/>
          <w:rFonts w:asciiTheme="minorHAnsi" w:eastAsiaTheme="minorEastAsia" w:hAnsiTheme="minorHAnsi" w:cstheme="minorBidi"/>
          <w:noProof/>
          <w:sz w:val="22"/>
          <w:szCs w:val="22"/>
        </w:rPr>
      </w:pPr>
      <w:del w:id="1466" w:author="Webb Roberts" w:date="2010-03-31T15:32:00Z">
        <w:r w:rsidRPr="00172983" w:rsidDel="00172983">
          <w:rPr>
            <w:rFonts w:ascii="Times New Roman" w:hAnsi="Times New Roman"/>
            <w:noProof/>
            <w:rPrChange w:id="1467" w:author="Webb Roberts" w:date="2010-03-31T15:32:00Z">
              <w:rPr>
                <w:rStyle w:val="Hyperlink"/>
                <w:noProof/>
              </w:rPr>
            </w:rPrChange>
          </w:rPr>
          <w:delText>Figure 7-1:  A definition that describes mathematical representation</w:delText>
        </w:r>
        <w:r w:rsidDel="00172983">
          <w:rPr>
            <w:noProof/>
            <w:webHidden/>
          </w:rPr>
          <w:tab/>
        </w:r>
        <w:r w:rsidR="00172983" w:rsidDel="00172983">
          <w:rPr>
            <w:noProof/>
            <w:webHidden/>
          </w:rPr>
          <w:delText>54</w:delText>
        </w:r>
      </w:del>
    </w:p>
    <w:p w:rsidR="008A7368" w:rsidDel="00172983" w:rsidRDefault="008A7368">
      <w:pPr>
        <w:pStyle w:val="TableofFigures"/>
        <w:tabs>
          <w:tab w:val="right" w:leader="dot" w:pos="9350"/>
        </w:tabs>
        <w:rPr>
          <w:del w:id="1468" w:author="Webb Roberts" w:date="2010-03-31T15:32:00Z"/>
          <w:rFonts w:asciiTheme="minorHAnsi" w:eastAsiaTheme="minorEastAsia" w:hAnsiTheme="minorHAnsi" w:cstheme="minorBidi"/>
          <w:noProof/>
          <w:sz w:val="22"/>
          <w:szCs w:val="22"/>
        </w:rPr>
      </w:pPr>
      <w:del w:id="1469" w:author="Webb Roberts" w:date="2010-03-31T15:32:00Z">
        <w:r w:rsidRPr="00172983" w:rsidDel="00172983">
          <w:rPr>
            <w:rFonts w:ascii="Times New Roman" w:hAnsi="Times New Roman"/>
            <w:noProof/>
            <w:rPrChange w:id="1470" w:author="Webb Roberts" w:date="2010-03-31T15:32:00Z">
              <w:rPr>
                <w:rStyle w:val="Hyperlink"/>
                <w:noProof/>
              </w:rPr>
            </w:rPrChange>
          </w:rPr>
          <w:delText>Figure 7-2:  A definition that describes syntactic representation</w:delText>
        </w:r>
        <w:r w:rsidDel="00172983">
          <w:rPr>
            <w:noProof/>
            <w:webHidden/>
          </w:rPr>
          <w:tab/>
        </w:r>
        <w:r w:rsidR="00172983" w:rsidDel="00172983">
          <w:rPr>
            <w:noProof/>
            <w:webHidden/>
          </w:rPr>
          <w:delText>54</w:delText>
        </w:r>
      </w:del>
    </w:p>
    <w:p w:rsidR="008A7368" w:rsidDel="00172983" w:rsidRDefault="008A7368">
      <w:pPr>
        <w:pStyle w:val="TableofFigures"/>
        <w:tabs>
          <w:tab w:val="right" w:leader="dot" w:pos="9350"/>
        </w:tabs>
        <w:rPr>
          <w:del w:id="1471" w:author="Webb Roberts" w:date="2010-03-31T15:32:00Z"/>
          <w:rFonts w:asciiTheme="minorHAnsi" w:eastAsiaTheme="minorEastAsia" w:hAnsiTheme="minorHAnsi" w:cstheme="minorBidi"/>
          <w:noProof/>
          <w:sz w:val="22"/>
          <w:szCs w:val="22"/>
        </w:rPr>
      </w:pPr>
      <w:del w:id="1472" w:author="Webb Roberts" w:date="2010-03-31T15:32:00Z">
        <w:r w:rsidRPr="00172983" w:rsidDel="00172983">
          <w:rPr>
            <w:rFonts w:ascii="Times New Roman" w:hAnsi="Times New Roman"/>
            <w:noProof/>
            <w:rPrChange w:id="1473" w:author="Webb Roberts" w:date="2010-03-31T15:32:00Z">
              <w:rPr>
                <w:rStyle w:val="Hyperlink"/>
                <w:noProof/>
              </w:rPr>
            </w:rPrChange>
          </w:rPr>
          <w:delText>Figure 7-4:  An element definition that constitutes a role without the use of a role type</w:delText>
        </w:r>
        <w:r w:rsidDel="00172983">
          <w:rPr>
            <w:noProof/>
            <w:webHidden/>
          </w:rPr>
          <w:tab/>
        </w:r>
      </w:del>
      <w:del w:id="1474" w:author="Webb Roberts" w:date="2010-03-31T15:30:00Z">
        <w:r w:rsidDel="00172983">
          <w:rPr>
            <w:noProof/>
            <w:webHidden/>
          </w:rPr>
          <w:delText>63</w:delText>
        </w:r>
      </w:del>
    </w:p>
    <w:p w:rsidR="008A7368" w:rsidDel="00172983" w:rsidRDefault="008A7368">
      <w:pPr>
        <w:pStyle w:val="TableofFigures"/>
        <w:tabs>
          <w:tab w:val="right" w:leader="dot" w:pos="9350"/>
        </w:tabs>
        <w:rPr>
          <w:del w:id="1475" w:author="Webb Roberts" w:date="2010-03-31T15:32:00Z"/>
          <w:rFonts w:asciiTheme="minorHAnsi" w:eastAsiaTheme="minorEastAsia" w:hAnsiTheme="minorHAnsi" w:cstheme="minorBidi"/>
          <w:noProof/>
          <w:sz w:val="22"/>
          <w:szCs w:val="22"/>
        </w:rPr>
      </w:pPr>
      <w:del w:id="1476" w:author="Webb Roberts" w:date="2010-03-31T15:32:00Z">
        <w:r w:rsidRPr="00172983" w:rsidDel="00172983">
          <w:rPr>
            <w:rFonts w:ascii="Times New Roman" w:hAnsi="Times New Roman"/>
            <w:noProof/>
            <w:rPrChange w:id="1477" w:author="Webb Roberts" w:date="2010-03-31T15:32:00Z">
              <w:rPr>
                <w:rStyle w:val="Hyperlink"/>
                <w:noProof/>
              </w:rPr>
            </w:rPrChange>
          </w:rPr>
          <w:delText>Figure 7-5:  A definition of a role type</w:delText>
        </w:r>
        <w:r w:rsidDel="00172983">
          <w:rPr>
            <w:noProof/>
            <w:webHidden/>
          </w:rPr>
          <w:tab/>
        </w:r>
        <w:r w:rsidR="00172983" w:rsidDel="00172983">
          <w:rPr>
            <w:noProof/>
            <w:webHidden/>
          </w:rPr>
          <w:delText>64</w:delText>
        </w:r>
      </w:del>
    </w:p>
    <w:p w:rsidR="008A7368" w:rsidDel="00172983" w:rsidRDefault="008A7368">
      <w:pPr>
        <w:pStyle w:val="TableofFigures"/>
        <w:tabs>
          <w:tab w:val="right" w:leader="dot" w:pos="9350"/>
        </w:tabs>
        <w:rPr>
          <w:del w:id="1478" w:author="Webb Roberts" w:date="2010-03-31T15:32:00Z"/>
          <w:rFonts w:asciiTheme="minorHAnsi" w:eastAsiaTheme="minorEastAsia" w:hAnsiTheme="minorHAnsi" w:cstheme="minorBidi"/>
          <w:noProof/>
          <w:sz w:val="22"/>
          <w:szCs w:val="22"/>
        </w:rPr>
      </w:pPr>
      <w:del w:id="1479" w:author="Webb Roberts" w:date="2010-03-31T15:32:00Z">
        <w:r w:rsidRPr="00172983" w:rsidDel="00172983">
          <w:rPr>
            <w:rFonts w:ascii="Times New Roman" w:hAnsi="Times New Roman"/>
            <w:noProof/>
            <w:rPrChange w:id="1480" w:author="Webb Roberts" w:date="2010-03-31T15:32:00Z">
              <w:rPr>
                <w:rStyle w:val="Hyperlink"/>
                <w:noProof/>
              </w:rPr>
            </w:rPrChange>
          </w:rPr>
          <w:delText>Figure 7-6:  A role type used in an instance</w:delText>
        </w:r>
        <w:r w:rsidDel="00172983">
          <w:rPr>
            <w:noProof/>
            <w:webHidden/>
          </w:rPr>
          <w:tab/>
        </w:r>
        <w:r w:rsidR="00172983" w:rsidDel="00172983">
          <w:rPr>
            <w:noProof/>
            <w:webHidden/>
          </w:rPr>
          <w:delText>65</w:delText>
        </w:r>
      </w:del>
    </w:p>
    <w:p w:rsidR="008A7368" w:rsidDel="00172983" w:rsidRDefault="008A7368">
      <w:pPr>
        <w:pStyle w:val="TableofFigures"/>
        <w:tabs>
          <w:tab w:val="right" w:leader="dot" w:pos="9350"/>
        </w:tabs>
        <w:rPr>
          <w:del w:id="1481" w:author="Webb Roberts" w:date="2010-03-31T15:32:00Z"/>
          <w:rFonts w:asciiTheme="minorHAnsi" w:eastAsiaTheme="minorEastAsia" w:hAnsiTheme="minorHAnsi" w:cstheme="minorBidi"/>
          <w:noProof/>
          <w:sz w:val="22"/>
          <w:szCs w:val="22"/>
        </w:rPr>
      </w:pPr>
      <w:del w:id="1482" w:author="Webb Roberts" w:date="2010-03-31T15:32:00Z">
        <w:r w:rsidRPr="00172983" w:rsidDel="00172983">
          <w:rPr>
            <w:rFonts w:ascii="Times New Roman" w:hAnsi="Times New Roman"/>
            <w:noProof/>
            <w:rPrChange w:id="1483" w:author="Webb Roberts" w:date="2010-03-31T15:32:00Z">
              <w:rPr>
                <w:rStyle w:val="Hyperlink"/>
                <w:noProof/>
              </w:rPr>
            </w:rPrChange>
          </w:rPr>
          <w:delText>Figure 7-7:  An association in an instance</w:delText>
        </w:r>
        <w:r w:rsidDel="00172983">
          <w:rPr>
            <w:noProof/>
            <w:webHidden/>
          </w:rPr>
          <w:tab/>
        </w:r>
        <w:r w:rsidR="00172983" w:rsidDel="00172983">
          <w:rPr>
            <w:noProof/>
            <w:webHidden/>
          </w:rPr>
          <w:delText>66</w:delText>
        </w:r>
      </w:del>
    </w:p>
    <w:p w:rsidR="008A7368" w:rsidDel="00172983" w:rsidRDefault="008A7368">
      <w:pPr>
        <w:pStyle w:val="TableofFigures"/>
        <w:tabs>
          <w:tab w:val="right" w:leader="dot" w:pos="9350"/>
        </w:tabs>
        <w:rPr>
          <w:del w:id="1484" w:author="Webb Roberts" w:date="2010-03-31T15:32:00Z"/>
          <w:rFonts w:asciiTheme="minorHAnsi" w:eastAsiaTheme="minorEastAsia" w:hAnsiTheme="minorHAnsi" w:cstheme="minorBidi"/>
          <w:noProof/>
          <w:sz w:val="22"/>
          <w:szCs w:val="22"/>
        </w:rPr>
      </w:pPr>
      <w:del w:id="1485" w:author="Webb Roberts" w:date="2010-03-31T15:32:00Z">
        <w:r w:rsidRPr="00172983" w:rsidDel="00172983">
          <w:rPr>
            <w:rFonts w:ascii="Times New Roman" w:hAnsi="Times New Roman"/>
            <w:noProof/>
            <w:rPrChange w:id="1486" w:author="Webb Roberts" w:date="2010-03-31T15:32:00Z">
              <w:rPr>
                <w:rStyle w:val="Hyperlink"/>
                <w:noProof/>
              </w:rPr>
            </w:rPrChange>
          </w:rPr>
          <w:delText>Figure 7-8:  A definition of an association type</w:delText>
        </w:r>
        <w:r w:rsidDel="00172983">
          <w:rPr>
            <w:noProof/>
            <w:webHidden/>
          </w:rPr>
          <w:tab/>
        </w:r>
        <w:r w:rsidR="00172983" w:rsidDel="00172983">
          <w:rPr>
            <w:noProof/>
            <w:webHidden/>
          </w:rPr>
          <w:delText>67</w:delText>
        </w:r>
      </w:del>
    </w:p>
    <w:p w:rsidR="008A7368" w:rsidDel="00172983" w:rsidRDefault="008A7368">
      <w:pPr>
        <w:pStyle w:val="TableofFigures"/>
        <w:tabs>
          <w:tab w:val="right" w:leader="dot" w:pos="9350"/>
        </w:tabs>
        <w:rPr>
          <w:del w:id="1487" w:author="Webb Roberts" w:date="2010-03-31T15:32:00Z"/>
          <w:rFonts w:asciiTheme="minorHAnsi" w:eastAsiaTheme="minorEastAsia" w:hAnsiTheme="minorHAnsi" w:cstheme="minorBidi"/>
          <w:noProof/>
          <w:sz w:val="22"/>
          <w:szCs w:val="22"/>
        </w:rPr>
      </w:pPr>
      <w:del w:id="1488" w:author="Webb Roberts" w:date="2010-03-31T15:32:00Z">
        <w:r w:rsidRPr="00172983" w:rsidDel="00172983">
          <w:rPr>
            <w:rFonts w:ascii="Times New Roman" w:hAnsi="Times New Roman"/>
            <w:noProof/>
            <w:rPrChange w:id="1489" w:author="Webb Roberts" w:date="2010-03-31T15:32:00Z">
              <w:rPr>
                <w:rStyle w:val="Hyperlink"/>
                <w:noProof/>
              </w:rPr>
            </w:rPrChange>
          </w:rPr>
          <w:delText>Figure 7-9:  An instance of a name type</w:delText>
        </w:r>
        <w:r w:rsidDel="00172983">
          <w:rPr>
            <w:noProof/>
            <w:webHidden/>
          </w:rPr>
          <w:tab/>
        </w:r>
        <w:r w:rsidR="00172983" w:rsidDel="00172983">
          <w:rPr>
            <w:noProof/>
            <w:webHidden/>
          </w:rPr>
          <w:delText>73</w:delText>
        </w:r>
      </w:del>
    </w:p>
    <w:p w:rsidR="008A7368" w:rsidDel="00172983" w:rsidRDefault="008A7368">
      <w:pPr>
        <w:pStyle w:val="TableofFigures"/>
        <w:tabs>
          <w:tab w:val="right" w:leader="dot" w:pos="9350"/>
        </w:tabs>
        <w:rPr>
          <w:del w:id="1490" w:author="Webb Roberts" w:date="2010-03-31T15:32:00Z"/>
          <w:rFonts w:asciiTheme="minorHAnsi" w:eastAsiaTheme="minorEastAsia" w:hAnsiTheme="minorHAnsi" w:cstheme="minorBidi"/>
          <w:noProof/>
          <w:sz w:val="22"/>
          <w:szCs w:val="22"/>
        </w:rPr>
      </w:pPr>
      <w:del w:id="1491" w:author="Webb Roberts" w:date="2010-03-31T15:32:00Z">
        <w:r w:rsidRPr="00172983" w:rsidDel="00172983">
          <w:rPr>
            <w:rFonts w:ascii="Times New Roman" w:hAnsi="Times New Roman"/>
            <w:noProof/>
            <w:rPrChange w:id="1492" w:author="Webb Roberts" w:date="2010-03-31T15:32:00Z">
              <w:rPr>
                <w:rStyle w:val="Hyperlink"/>
                <w:noProof/>
              </w:rPr>
            </w:rPrChange>
          </w:rPr>
          <w:delText xml:space="preserve">Figure 7-10:  An instance of a name type that uses </w:delText>
        </w:r>
        <w:r w:rsidRPr="00172983" w:rsidDel="00172983">
          <w:rPr>
            <w:rFonts w:ascii="Courier New" w:hAnsi="Courier New"/>
            <w:noProof/>
            <w:rPrChange w:id="1493" w:author="Webb Roberts" w:date="2010-03-31T15:32:00Z">
              <w:rPr>
                <w:rStyle w:val="Hyperlink"/>
                <w:rFonts w:ascii="Courier New" w:hAnsi="Courier New"/>
                <w:noProof/>
              </w:rPr>
            </w:rPrChange>
          </w:rPr>
          <w:delText>structures:sequenceID</w:delText>
        </w:r>
        <w:r w:rsidDel="00172983">
          <w:rPr>
            <w:noProof/>
            <w:webHidden/>
          </w:rPr>
          <w:tab/>
        </w:r>
        <w:r w:rsidR="00172983" w:rsidDel="00172983">
          <w:rPr>
            <w:noProof/>
            <w:webHidden/>
          </w:rPr>
          <w:delText>74</w:delText>
        </w:r>
      </w:del>
    </w:p>
    <w:p w:rsidR="008A7368" w:rsidDel="00172983" w:rsidRDefault="008A7368">
      <w:pPr>
        <w:pStyle w:val="TableofFigures"/>
        <w:tabs>
          <w:tab w:val="right" w:leader="dot" w:pos="9350"/>
        </w:tabs>
        <w:rPr>
          <w:del w:id="1494" w:author="Webb Roberts" w:date="2010-03-31T15:32:00Z"/>
          <w:rFonts w:asciiTheme="minorHAnsi" w:eastAsiaTheme="minorEastAsia" w:hAnsiTheme="minorHAnsi" w:cstheme="minorBidi"/>
          <w:noProof/>
          <w:sz w:val="22"/>
          <w:szCs w:val="22"/>
        </w:rPr>
      </w:pPr>
      <w:del w:id="1495" w:author="Webb Roberts" w:date="2010-03-31T15:32:00Z">
        <w:r w:rsidRPr="00172983" w:rsidDel="00172983">
          <w:rPr>
            <w:rFonts w:ascii="Times New Roman" w:hAnsi="Times New Roman"/>
            <w:noProof/>
            <w:rPrChange w:id="1496" w:author="Webb Roberts" w:date="2010-03-31T15:32:00Z">
              <w:rPr>
                <w:rStyle w:val="Hyperlink"/>
                <w:noProof/>
              </w:rPr>
            </w:rPrChange>
          </w:rPr>
          <w:delText>Figure 7-11:  A C2 Core-conformant type containing external standards components</w:delText>
        </w:r>
        <w:r w:rsidDel="00172983">
          <w:rPr>
            <w:noProof/>
            <w:webHidden/>
          </w:rPr>
          <w:tab/>
        </w:r>
        <w:r w:rsidR="00172983" w:rsidDel="00172983">
          <w:rPr>
            <w:noProof/>
            <w:webHidden/>
          </w:rPr>
          <w:delText>77</w:delText>
        </w:r>
      </w:del>
    </w:p>
    <w:p w:rsidR="008A7368" w:rsidDel="00172983" w:rsidRDefault="008A7368">
      <w:pPr>
        <w:pStyle w:val="TableofFigures"/>
        <w:tabs>
          <w:tab w:val="right" w:leader="dot" w:pos="9350"/>
        </w:tabs>
        <w:rPr>
          <w:del w:id="1497" w:author="Webb Roberts" w:date="2010-03-31T15:32:00Z"/>
          <w:rFonts w:asciiTheme="minorHAnsi" w:eastAsiaTheme="minorEastAsia" w:hAnsiTheme="minorHAnsi" w:cstheme="minorBidi"/>
          <w:noProof/>
          <w:sz w:val="22"/>
          <w:szCs w:val="22"/>
        </w:rPr>
      </w:pPr>
      <w:del w:id="1498" w:author="Webb Roberts" w:date="2010-03-31T15:32:00Z">
        <w:r w:rsidRPr="00172983" w:rsidDel="00172983">
          <w:rPr>
            <w:rFonts w:ascii="Times New Roman" w:hAnsi="Times New Roman"/>
            <w:noProof/>
            <w:rPrChange w:id="1499" w:author="Webb Roberts" w:date="2010-03-31T15:32:00Z">
              <w:rPr>
                <w:rStyle w:val="Hyperlink"/>
                <w:noProof/>
              </w:rPr>
            </w:rPrChange>
          </w:rPr>
          <w:delText>Figure 8-1:  Example of element containment</w:delText>
        </w:r>
        <w:r w:rsidDel="00172983">
          <w:rPr>
            <w:noProof/>
            <w:webHidden/>
          </w:rPr>
          <w:tab/>
        </w:r>
        <w:r w:rsidR="00172983" w:rsidDel="00172983">
          <w:rPr>
            <w:noProof/>
            <w:webHidden/>
          </w:rPr>
          <w:delText>83</w:delText>
        </w:r>
      </w:del>
    </w:p>
    <w:p w:rsidR="008A7368" w:rsidDel="00172983" w:rsidRDefault="008A7368">
      <w:pPr>
        <w:pStyle w:val="TableofFigures"/>
        <w:tabs>
          <w:tab w:val="right" w:leader="dot" w:pos="9350"/>
        </w:tabs>
        <w:rPr>
          <w:del w:id="1500" w:author="Webb Roberts" w:date="2010-03-31T15:32:00Z"/>
          <w:rFonts w:asciiTheme="minorHAnsi" w:eastAsiaTheme="minorEastAsia" w:hAnsiTheme="minorHAnsi" w:cstheme="minorBidi"/>
          <w:noProof/>
          <w:sz w:val="22"/>
          <w:szCs w:val="22"/>
        </w:rPr>
      </w:pPr>
      <w:del w:id="1501" w:author="Webb Roberts" w:date="2010-03-31T15:32:00Z">
        <w:r w:rsidRPr="00172983" w:rsidDel="00172983">
          <w:rPr>
            <w:rFonts w:ascii="Times New Roman" w:hAnsi="Times New Roman"/>
            <w:noProof/>
            <w:rPrChange w:id="1502" w:author="Webb Roberts" w:date="2010-03-31T15:32:00Z">
              <w:rPr>
                <w:rStyle w:val="Hyperlink"/>
                <w:noProof/>
              </w:rPr>
            </w:rPrChange>
          </w:rPr>
          <w:delText>Figure 8-2:  Example of element reference</w:delText>
        </w:r>
        <w:r w:rsidDel="00172983">
          <w:rPr>
            <w:noProof/>
            <w:webHidden/>
          </w:rPr>
          <w:tab/>
        </w:r>
        <w:r w:rsidR="00172983" w:rsidDel="00172983">
          <w:rPr>
            <w:noProof/>
            <w:webHidden/>
          </w:rPr>
          <w:delText>83</w:delText>
        </w:r>
      </w:del>
    </w:p>
    <w:p w:rsidR="008A7368" w:rsidDel="00172983" w:rsidRDefault="008A7368">
      <w:pPr>
        <w:pStyle w:val="TableofFigures"/>
        <w:tabs>
          <w:tab w:val="right" w:leader="dot" w:pos="9350"/>
        </w:tabs>
        <w:rPr>
          <w:del w:id="1503" w:author="Webb Roberts" w:date="2010-03-31T15:32:00Z"/>
          <w:rFonts w:asciiTheme="minorHAnsi" w:eastAsiaTheme="minorEastAsia" w:hAnsiTheme="minorHAnsi" w:cstheme="minorBidi"/>
          <w:noProof/>
          <w:sz w:val="22"/>
          <w:szCs w:val="22"/>
        </w:rPr>
      </w:pPr>
      <w:del w:id="1504" w:author="Webb Roberts" w:date="2010-03-31T15:32:00Z">
        <w:r w:rsidRPr="00172983" w:rsidDel="00172983">
          <w:rPr>
            <w:rFonts w:ascii="Times New Roman" w:hAnsi="Times New Roman"/>
            <w:noProof/>
            <w:rPrChange w:id="1505" w:author="Webb Roberts" w:date="2010-03-31T15:32:00Z">
              <w:rPr>
                <w:rStyle w:val="Hyperlink"/>
                <w:noProof/>
              </w:rPr>
            </w:rPrChange>
          </w:rPr>
          <w:delText>Figure 8-3:  Example of metadata used in an instance</w:delText>
        </w:r>
        <w:r w:rsidDel="00172983">
          <w:rPr>
            <w:noProof/>
            <w:webHidden/>
          </w:rPr>
          <w:tab/>
        </w:r>
        <w:r w:rsidR="00172983" w:rsidDel="00172983">
          <w:rPr>
            <w:noProof/>
            <w:webHidden/>
          </w:rPr>
          <w:delText>86</w:delText>
        </w:r>
      </w:del>
    </w:p>
    <w:p w:rsidR="008A7368" w:rsidDel="00172983" w:rsidRDefault="008A7368">
      <w:pPr>
        <w:pStyle w:val="TableofFigures"/>
        <w:tabs>
          <w:tab w:val="right" w:leader="dot" w:pos="9350"/>
        </w:tabs>
        <w:rPr>
          <w:del w:id="1506" w:author="Webb Roberts" w:date="2010-03-31T15:32:00Z"/>
          <w:rFonts w:asciiTheme="minorHAnsi" w:eastAsiaTheme="minorEastAsia" w:hAnsiTheme="minorHAnsi" w:cstheme="minorBidi"/>
          <w:noProof/>
          <w:sz w:val="22"/>
          <w:szCs w:val="22"/>
        </w:rPr>
      </w:pPr>
      <w:del w:id="1507" w:author="Webb Roberts" w:date="2010-03-31T15:32:00Z">
        <w:r w:rsidRPr="00172983" w:rsidDel="00172983">
          <w:rPr>
            <w:rFonts w:ascii="Times New Roman" w:hAnsi="Times New Roman"/>
            <w:noProof/>
            <w:rPrChange w:id="1508" w:author="Webb Roberts" w:date="2010-03-31T15:32:00Z">
              <w:rPr>
                <w:rStyle w:val="Hyperlink"/>
                <w:noProof/>
              </w:rPr>
            </w:rPrChange>
          </w:rPr>
          <w:delText xml:space="preserve">Figure 8-4:  A metadata type that describes applicability using </w:delText>
        </w:r>
        <w:r w:rsidRPr="00172983" w:rsidDel="00172983">
          <w:rPr>
            <w:rFonts w:ascii="Courier New" w:hAnsi="Courier New"/>
            <w:noProof/>
            <w:rPrChange w:id="1509" w:author="Webb Roberts" w:date="2010-03-31T15:32:00Z">
              <w:rPr>
                <w:rStyle w:val="Hyperlink"/>
                <w:rFonts w:ascii="Courier New" w:hAnsi="Courier New"/>
                <w:noProof/>
              </w:rPr>
            </w:rPrChange>
          </w:rPr>
          <w:delText>structures:AppliesTo</w:delText>
        </w:r>
        <w:r w:rsidDel="00172983">
          <w:rPr>
            <w:noProof/>
            <w:webHidden/>
          </w:rPr>
          <w:tab/>
        </w:r>
        <w:r w:rsidR="00172983" w:rsidDel="00172983">
          <w:rPr>
            <w:noProof/>
            <w:webHidden/>
          </w:rPr>
          <w:delText>87</w:delText>
        </w:r>
      </w:del>
    </w:p>
    <w:p w:rsidR="008A7368" w:rsidDel="00172983" w:rsidRDefault="008A7368">
      <w:pPr>
        <w:pStyle w:val="TableofFigures"/>
        <w:tabs>
          <w:tab w:val="right" w:leader="dot" w:pos="9350"/>
        </w:tabs>
        <w:rPr>
          <w:del w:id="1510" w:author="Webb Roberts" w:date="2010-03-31T15:32:00Z"/>
          <w:rFonts w:asciiTheme="minorHAnsi" w:eastAsiaTheme="minorEastAsia" w:hAnsiTheme="minorHAnsi" w:cstheme="minorBidi"/>
          <w:noProof/>
          <w:sz w:val="22"/>
          <w:szCs w:val="22"/>
        </w:rPr>
      </w:pPr>
      <w:del w:id="1511" w:author="Webb Roberts" w:date="2010-03-31T15:32:00Z">
        <w:r w:rsidRPr="00172983" w:rsidDel="00172983">
          <w:rPr>
            <w:rFonts w:ascii="Times New Roman" w:hAnsi="Times New Roman"/>
            <w:noProof/>
            <w:rPrChange w:id="1512" w:author="Webb Roberts" w:date="2010-03-31T15:32:00Z">
              <w:rPr>
                <w:rStyle w:val="Hyperlink"/>
                <w:noProof/>
              </w:rPr>
            </w:rPrChange>
          </w:rPr>
          <w:delText>Figure C-1:  Schema document element</w:delText>
        </w:r>
        <w:r w:rsidDel="00172983">
          <w:rPr>
            <w:noProof/>
            <w:webHidden/>
          </w:rPr>
          <w:tab/>
        </w:r>
        <w:r w:rsidR="00172983" w:rsidDel="00172983">
          <w:rPr>
            <w:noProof/>
            <w:webHidden/>
          </w:rPr>
          <w:delText>C-1</w:delText>
        </w:r>
      </w:del>
    </w:p>
    <w:p w:rsidR="008A7368" w:rsidDel="00172983" w:rsidRDefault="008A7368">
      <w:pPr>
        <w:pStyle w:val="TableofFigures"/>
        <w:tabs>
          <w:tab w:val="right" w:leader="dot" w:pos="9350"/>
        </w:tabs>
        <w:rPr>
          <w:del w:id="1513" w:author="Webb Roberts" w:date="2010-03-31T15:32:00Z"/>
          <w:rFonts w:asciiTheme="minorHAnsi" w:eastAsiaTheme="minorEastAsia" w:hAnsiTheme="minorHAnsi" w:cstheme="minorBidi"/>
          <w:noProof/>
          <w:sz w:val="22"/>
          <w:szCs w:val="22"/>
        </w:rPr>
      </w:pPr>
      <w:del w:id="1514" w:author="Webb Roberts" w:date="2010-03-31T15:32:00Z">
        <w:r w:rsidRPr="00172983" w:rsidDel="00172983">
          <w:rPr>
            <w:rFonts w:ascii="Times New Roman" w:hAnsi="Times New Roman"/>
            <w:noProof/>
            <w:rPrChange w:id="1515" w:author="Webb Roberts" w:date="2010-03-31T15:32:00Z">
              <w:rPr>
                <w:rStyle w:val="Hyperlink"/>
                <w:noProof/>
              </w:rPr>
            </w:rPrChange>
          </w:rPr>
          <w:delText xml:space="preserve">Figure C-2:  Element </w:delText>
        </w:r>
        <w:r w:rsidRPr="00172983" w:rsidDel="00172983">
          <w:rPr>
            <w:rFonts w:ascii="Courier New" w:hAnsi="Courier New"/>
            <w:noProof/>
            <w:rPrChange w:id="1516" w:author="Webb Roberts" w:date="2010-03-31T15:32:00Z">
              <w:rPr>
                <w:rStyle w:val="Hyperlink"/>
                <w:rFonts w:ascii="Courier New" w:hAnsi="Courier New"/>
                <w:noProof/>
              </w:rPr>
            </w:rPrChange>
          </w:rPr>
          <w:delText>appinfo:Resource</w:delText>
        </w:r>
        <w:r w:rsidDel="00172983">
          <w:rPr>
            <w:noProof/>
            <w:webHidden/>
          </w:rPr>
          <w:tab/>
        </w:r>
        <w:r w:rsidR="00172983" w:rsidDel="00172983">
          <w:rPr>
            <w:noProof/>
            <w:webHidden/>
          </w:rPr>
          <w:delText>C-1</w:delText>
        </w:r>
      </w:del>
    </w:p>
    <w:p w:rsidR="008A7368" w:rsidDel="00172983" w:rsidRDefault="008A7368">
      <w:pPr>
        <w:pStyle w:val="TableofFigures"/>
        <w:tabs>
          <w:tab w:val="right" w:leader="dot" w:pos="9350"/>
        </w:tabs>
        <w:rPr>
          <w:del w:id="1517" w:author="Webb Roberts" w:date="2010-03-31T15:32:00Z"/>
          <w:rFonts w:asciiTheme="minorHAnsi" w:eastAsiaTheme="minorEastAsia" w:hAnsiTheme="minorHAnsi" w:cstheme="minorBidi"/>
          <w:noProof/>
          <w:sz w:val="22"/>
          <w:szCs w:val="22"/>
        </w:rPr>
      </w:pPr>
      <w:del w:id="1518" w:author="Webb Roberts" w:date="2010-03-31T15:32:00Z">
        <w:r w:rsidRPr="00172983" w:rsidDel="00172983">
          <w:rPr>
            <w:rFonts w:ascii="Times New Roman" w:hAnsi="Times New Roman"/>
            <w:noProof/>
            <w:rPrChange w:id="1519" w:author="Webb Roberts" w:date="2010-03-31T15:32:00Z">
              <w:rPr>
                <w:rStyle w:val="Hyperlink"/>
                <w:noProof/>
              </w:rPr>
            </w:rPrChange>
          </w:rPr>
          <w:delText xml:space="preserve">Figure C-3:  Element </w:delText>
        </w:r>
        <w:r w:rsidRPr="00172983" w:rsidDel="00172983">
          <w:rPr>
            <w:rFonts w:ascii="Courier New" w:hAnsi="Courier New"/>
            <w:noProof/>
            <w:rPrChange w:id="1520" w:author="Webb Roberts" w:date="2010-03-31T15:32:00Z">
              <w:rPr>
                <w:rStyle w:val="Hyperlink"/>
                <w:rFonts w:ascii="Courier New" w:hAnsi="Courier New"/>
                <w:noProof/>
              </w:rPr>
            </w:rPrChange>
          </w:rPr>
          <w:delText>appinfo:Deprecated</w:delText>
        </w:r>
        <w:r w:rsidDel="00172983">
          <w:rPr>
            <w:noProof/>
            <w:webHidden/>
          </w:rPr>
          <w:tab/>
        </w:r>
        <w:r w:rsidR="00172983" w:rsidDel="00172983">
          <w:rPr>
            <w:noProof/>
            <w:webHidden/>
          </w:rPr>
          <w:delText>C-2</w:delText>
        </w:r>
      </w:del>
    </w:p>
    <w:p w:rsidR="008A7368" w:rsidDel="00172983" w:rsidRDefault="008A7368">
      <w:pPr>
        <w:pStyle w:val="TableofFigures"/>
        <w:tabs>
          <w:tab w:val="right" w:leader="dot" w:pos="9350"/>
        </w:tabs>
        <w:rPr>
          <w:del w:id="1521" w:author="Webb Roberts" w:date="2010-03-31T15:32:00Z"/>
          <w:rFonts w:asciiTheme="minorHAnsi" w:eastAsiaTheme="minorEastAsia" w:hAnsiTheme="minorHAnsi" w:cstheme="minorBidi"/>
          <w:noProof/>
          <w:sz w:val="22"/>
          <w:szCs w:val="22"/>
        </w:rPr>
      </w:pPr>
      <w:del w:id="1522" w:author="Webb Roberts" w:date="2010-03-31T15:32:00Z">
        <w:r w:rsidRPr="00172983" w:rsidDel="00172983">
          <w:rPr>
            <w:rFonts w:ascii="Times New Roman" w:hAnsi="Times New Roman"/>
            <w:noProof/>
            <w:rPrChange w:id="1523" w:author="Webb Roberts" w:date="2010-03-31T15:32:00Z">
              <w:rPr>
                <w:rStyle w:val="Hyperlink"/>
                <w:noProof/>
              </w:rPr>
            </w:rPrChange>
          </w:rPr>
          <w:delText xml:space="preserve">Figure C-4:  Element </w:delText>
        </w:r>
        <w:r w:rsidRPr="00172983" w:rsidDel="00172983">
          <w:rPr>
            <w:rFonts w:ascii="Courier New" w:hAnsi="Courier New"/>
            <w:noProof/>
            <w:rPrChange w:id="1524" w:author="Webb Roberts" w:date="2010-03-31T15:32:00Z">
              <w:rPr>
                <w:rStyle w:val="Hyperlink"/>
                <w:rFonts w:ascii="Courier New" w:hAnsi="Courier New"/>
                <w:noProof/>
              </w:rPr>
            </w:rPrChange>
          </w:rPr>
          <w:delText>appinfo:Base</w:delText>
        </w:r>
        <w:r w:rsidDel="00172983">
          <w:rPr>
            <w:noProof/>
            <w:webHidden/>
          </w:rPr>
          <w:tab/>
        </w:r>
        <w:r w:rsidR="00172983" w:rsidDel="00172983">
          <w:rPr>
            <w:noProof/>
            <w:webHidden/>
          </w:rPr>
          <w:delText>C-2</w:delText>
        </w:r>
      </w:del>
    </w:p>
    <w:p w:rsidR="008A7368" w:rsidDel="00172983" w:rsidRDefault="008A7368">
      <w:pPr>
        <w:pStyle w:val="TableofFigures"/>
        <w:tabs>
          <w:tab w:val="right" w:leader="dot" w:pos="9350"/>
        </w:tabs>
        <w:rPr>
          <w:del w:id="1525" w:author="Webb Roberts" w:date="2010-03-31T15:32:00Z"/>
          <w:rFonts w:asciiTheme="minorHAnsi" w:eastAsiaTheme="minorEastAsia" w:hAnsiTheme="minorHAnsi" w:cstheme="minorBidi"/>
          <w:noProof/>
          <w:sz w:val="22"/>
          <w:szCs w:val="22"/>
        </w:rPr>
      </w:pPr>
      <w:del w:id="1526" w:author="Webb Roberts" w:date="2010-03-31T15:32:00Z">
        <w:r w:rsidRPr="00172983" w:rsidDel="00172983">
          <w:rPr>
            <w:rFonts w:ascii="Times New Roman" w:hAnsi="Times New Roman"/>
            <w:noProof/>
            <w:rPrChange w:id="1527" w:author="Webb Roberts" w:date="2010-03-31T15:32:00Z">
              <w:rPr>
                <w:rStyle w:val="Hyperlink"/>
                <w:noProof/>
              </w:rPr>
            </w:rPrChange>
          </w:rPr>
          <w:delText xml:space="preserve">Figure C-5:  Element </w:delText>
        </w:r>
        <w:r w:rsidRPr="00172983" w:rsidDel="00172983">
          <w:rPr>
            <w:rFonts w:ascii="Courier New" w:hAnsi="Courier New"/>
            <w:noProof/>
            <w:rPrChange w:id="1528" w:author="Webb Roberts" w:date="2010-03-31T15:32:00Z">
              <w:rPr>
                <w:rStyle w:val="Hyperlink"/>
                <w:rFonts w:ascii="Courier New" w:hAnsi="Courier New"/>
                <w:noProof/>
              </w:rPr>
            </w:rPrChange>
          </w:rPr>
          <w:delText>appinfo:ReferenceTarget</w:delText>
        </w:r>
        <w:r w:rsidDel="00172983">
          <w:rPr>
            <w:noProof/>
            <w:webHidden/>
          </w:rPr>
          <w:tab/>
        </w:r>
        <w:r w:rsidR="00172983" w:rsidDel="00172983">
          <w:rPr>
            <w:noProof/>
            <w:webHidden/>
          </w:rPr>
          <w:delText>C-2</w:delText>
        </w:r>
      </w:del>
    </w:p>
    <w:p w:rsidR="008A7368" w:rsidDel="00172983" w:rsidRDefault="008A7368">
      <w:pPr>
        <w:pStyle w:val="TableofFigures"/>
        <w:tabs>
          <w:tab w:val="right" w:leader="dot" w:pos="9350"/>
        </w:tabs>
        <w:rPr>
          <w:del w:id="1529" w:author="Webb Roberts" w:date="2010-03-31T15:32:00Z"/>
          <w:rFonts w:asciiTheme="minorHAnsi" w:eastAsiaTheme="minorEastAsia" w:hAnsiTheme="minorHAnsi" w:cstheme="minorBidi"/>
          <w:noProof/>
          <w:sz w:val="22"/>
          <w:szCs w:val="22"/>
        </w:rPr>
      </w:pPr>
      <w:del w:id="1530" w:author="Webb Roberts" w:date="2010-03-31T15:32:00Z">
        <w:r w:rsidRPr="00172983" w:rsidDel="00172983">
          <w:rPr>
            <w:rFonts w:ascii="Times New Roman" w:hAnsi="Times New Roman"/>
            <w:noProof/>
            <w:rPrChange w:id="1531" w:author="Webb Roberts" w:date="2010-03-31T15:32:00Z">
              <w:rPr>
                <w:rStyle w:val="Hyperlink"/>
                <w:noProof/>
              </w:rPr>
            </w:rPrChange>
          </w:rPr>
          <w:delText xml:space="preserve">Figure C-6:  Element </w:delText>
        </w:r>
        <w:r w:rsidRPr="00172983" w:rsidDel="00172983">
          <w:rPr>
            <w:rFonts w:ascii="Courier New" w:hAnsi="Courier New"/>
            <w:noProof/>
            <w:rPrChange w:id="1532" w:author="Webb Roberts" w:date="2010-03-31T15:32:00Z">
              <w:rPr>
                <w:rStyle w:val="Hyperlink"/>
                <w:rFonts w:ascii="Courier New" w:hAnsi="Courier New"/>
                <w:noProof/>
              </w:rPr>
            </w:rPrChange>
          </w:rPr>
          <w:delText>appinfo:AppliesTo</w:delText>
        </w:r>
        <w:r w:rsidDel="00172983">
          <w:rPr>
            <w:noProof/>
            <w:webHidden/>
          </w:rPr>
          <w:tab/>
        </w:r>
        <w:r w:rsidR="00172983" w:rsidDel="00172983">
          <w:rPr>
            <w:noProof/>
            <w:webHidden/>
          </w:rPr>
          <w:delText>C-3</w:delText>
        </w:r>
      </w:del>
    </w:p>
    <w:p w:rsidR="008A7368" w:rsidDel="00172983" w:rsidRDefault="008A7368">
      <w:pPr>
        <w:pStyle w:val="TableofFigures"/>
        <w:tabs>
          <w:tab w:val="right" w:leader="dot" w:pos="9350"/>
        </w:tabs>
        <w:rPr>
          <w:del w:id="1533" w:author="Webb Roberts" w:date="2010-03-31T15:32:00Z"/>
          <w:rFonts w:asciiTheme="minorHAnsi" w:eastAsiaTheme="minorEastAsia" w:hAnsiTheme="minorHAnsi" w:cstheme="minorBidi"/>
          <w:noProof/>
          <w:sz w:val="22"/>
          <w:szCs w:val="22"/>
        </w:rPr>
      </w:pPr>
      <w:del w:id="1534" w:author="Webb Roberts" w:date="2010-03-31T15:32:00Z">
        <w:r w:rsidRPr="00172983" w:rsidDel="00172983">
          <w:rPr>
            <w:rFonts w:ascii="Times New Roman" w:hAnsi="Times New Roman"/>
            <w:noProof/>
            <w:rPrChange w:id="1535" w:author="Webb Roberts" w:date="2010-03-31T15:32:00Z">
              <w:rPr>
                <w:rStyle w:val="Hyperlink"/>
                <w:noProof/>
              </w:rPr>
            </w:rPrChange>
          </w:rPr>
          <w:delText xml:space="preserve">Figure C-7:  Element </w:delText>
        </w:r>
        <w:r w:rsidRPr="00172983" w:rsidDel="00172983">
          <w:rPr>
            <w:rFonts w:ascii="Courier New" w:hAnsi="Courier New"/>
            <w:noProof/>
            <w:rPrChange w:id="1536" w:author="Webb Roberts" w:date="2010-03-31T15:32:00Z">
              <w:rPr>
                <w:rStyle w:val="Hyperlink"/>
                <w:rFonts w:ascii="Courier New" w:hAnsi="Courier New"/>
                <w:noProof/>
              </w:rPr>
            </w:rPrChange>
          </w:rPr>
          <w:delText>appinfo:ConformantIndicator</w:delText>
        </w:r>
        <w:r w:rsidDel="00172983">
          <w:rPr>
            <w:noProof/>
            <w:webHidden/>
          </w:rPr>
          <w:tab/>
        </w:r>
        <w:r w:rsidR="00172983" w:rsidDel="00172983">
          <w:rPr>
            <w:noProof/>
            <w:webHidden/>
          </w:rPr>
          <w:delText>C-3</w:delText>
        </w:r>
      </w:del>
    </w:p>
    <w:p w:rsidR="008A7368" w:rsidDel="00172983" w:rsidRDefault="008A7368">
      <w:pPr>
        <w:pStyle w:val="TableofFigures"/>
        <w:tabs>
          <w:tab w:val="right" w:leader="dot" w:pos="9350"/>
        </w:tabs>
        <w:rPr>
          <w:del w:id="1537" w:author="Webb Roberts" w:date="2010-03-31T15:32:00Z"/>
          <w:rFonts w:asciiTheme="minorHAnsi" w:eastAsiaTheme="minorEastAsia" w:hAnsiTheme="minorHAnsi" w:cstheme="minorBidi"/>
          <w:noProof/>
          <w:sz w:val="22"/>
          <w:szCs w:val="22"/>
        </w:rPr>
      </w:pPr>
      <w:del w:id="1538" w:author="Webb Roberts" w:date="2010-03-31T15:32:00Z">
        <w:r w:rsidRPr="00172983" w:rsidDel="00172983">
          <w:rPr>
            <w:rFonts w:ascii="Times New Roman" w:hAnsi="Times New Roman"/>
            <w:noProof/>
            <w:rPrChange w:id="1539" w:author="Webb Roberts" w:date="2010-03-31T15:32:00Z">
              <w:rPr>
                <w:rStyle w:val="Hyperlink"/>
                <w:noProof/>
              </w:rPr>
            </w:rPrChange>
          </w:rPr>
          <w:delText xml:space="preserve">Figure C-8:  Element </w:delText>
        </w:r>
        <w:r w:rsidRPr="00172983" w:rsidDel="00172983">
          <w:rPr>
            <w:rFonts w:ascii="Courier New" w:hAnsi="Courier New"/>
            <w:noProof/>
            <w:rPrChange w:id="1540" w:author="Webb Roberts" w:date="2010-03-31T15:32:00Z">
              <w:rPr>
                <w:rStyle w:val="Hyperlink"/>
                <w:rFonts w:ascii="Courier New" w:hAnsi="Courier New"/>
                <w:noProof/>
              </w:rPr>
            </w:rPrChange>
          </w:rPr>
          <w:delText>appinfo:ExternalAdapterTypeIndicator</w:delText>
        </w:r>
        <w:r w:rsidDel="00172983">
          <w:rPr>
            <w:noProof/>
            <w:webHidden/>
          </w:rPr>
          <w:tab/>
        </w:r>
        <w:r w:rsidR="00172983" w:rsidDel="00172983">
          <w:rPr>
            <w:noProof/>
            <w:webHidden/>
          </w:rPr>
          <w:delText>C-3</w:delText>
        </w:r>
      </w:del>
    </w:p>
    <w:p w:rsidR="008A7368" w:rsidDel="00172983" w:rsidRDefault="008A7368">
      <w:pPr>
        <w:pStyle w:val="TableofFigures"/>
        <w:tabs>
          <w:tab w:val="right" w:leader="dot" w:pos="9350"/>
        </w:tabs>
        <w:rPr>
          <w:del w:id="1541" w:author="Webb Roberts" w:date="2010-03-31T15:32:00Z"/>
          <w:rFonts w:asciiTheme="minorHAnsi" w:eastAsiaTheme="minorEastAsia" w:hAnsiTheme="minorHAnsi" w:cstheme="minorBidi"/>
          <w:noProof/>
          <w:sz w:val="22"/>
          <w:szCs w:val="22"/>
        </w:rPr>
      </w:pPr>
      <w:del w:id="1542" w:author="Webb Roberts" w:date="2010-03-31T15:32:00Z">
        <w:r w:rsidRPr="00172983" w:rsidDel="00172983">
          <w:rPr>
            <w:rFonts w:ascii="Times New Roman" w:hAnsi="Times New Roman"/>
            <w:noProof/>
            <w:rPrChange w:id="1543" w:author="Webb Roberts" w:date="2010-03-31T15:32:00Z">
              <w:rPr>
                <w:rStyle w:val="Hyperlink"/>
                <w:noProof/>
              </w:rPr>
            </w:rPrChange>
          </w:rPr>
          <w:delText>Figure C-9:  Full XML Schema for Appinfo Namespace</w:delText>
        </w:r>
        <w:r w:rsidDel="00172983">
          <w:rPr>
            <w:noProof/>
            <w:webHidden/>
          </w:rPr>
          <w:tab/>
        </w:r>
      </w:del>
      <w:del w:id="1544" w:author="Webb Roberts" w:date="2010-03-31T15:30:00Z">
        <w:r w:rsidDel="00172983">
          <w:rPr>
            <w:noProof/>
            <w:webHidden/>
          </w:rPr>
          <w:delText>C-4</w:delText>
        </w:r>
      </w:del>
    </w:p>
    <w:p w:rsidR="008A7368" w:rsidDel="00172983" w:rsidRDefault="008A7368">
      <w:pPr>
        <w:pStyle w:val="TableofFigures"/>
        <w:tabs>
          <w:tab w:val="right" w:leader="dot" w:pos="9350"/>
        </w:tabs>
        <w:rPr>
          <w:del w:id="1545" w:author="Webb Roberts" w:date="2010-03-31T15:32:00Z"/>
          <w:rFonts w:asciiTheme="minorHAnsi" w:eastAsiaTheme="minorEastAsia" w:hAnsiTheme="minorHAnsi" w:cstheme="minorBidi"/>
          <w:noProof/>
          <w:sz w:val="22"/>
          <w:szCs w:val="22"/>
        </w:rPr>
      </w:pPr>
      <w:del w:id="1546" w:author="Webb Roberts" w:date="2010-03-31T15:32:00Z">
        <w:r w:rsidRPr="00172983" w:rsidDel="00172983">
          <w:rPr>
            <w:rFonts w:ascii="Times New Roman" w:hAnsi="Times New Roman"/>
            <w:noProof/>
            <w:rPrChange w:id="1547" w:author="Webb Roberts" w:date="2010-03-31T15:32:00Z">
              <w:rPr>
                <w:rStyle w:val="Hyperlink"/>
                <w:noProof/>
              </w:rPr>
            </w:rPrChange>
          </w:rPr>
          <w:delText>Figure C-10:  Schema document element</w:delText>
        </w:r>
        <w:r w:rsidDel="00172983">
          <w:rPr>
            <w:noProof/>
            <w:webHidden/>
          </w:rPr>
          <w:tab/>
        </w:r>
      </w:del>
      <w:del w:id="1548" w:author="Webb Roberts" w:date="2010-03-31T15:30:00Z">
        <w:r w:rsidDel="00172983">
          <w:rPr>
            <w:noProof/>
            <w:webHidden/>
          </w:rPr>
          <w:delText>C-7</w:delText>
        </w:r>
      </w:del>
    </w:p>
    <w:p w:rsidR="008A7368" w:rsidDel="00172983" w:rsidRDefault="008A7368">
      <w:pPr>
        <w:pStyle w:val="TableofFigures"/>
        <w:tabs>
          <w:tab w:val="right" w:leader="dot" w:pos="9350"/>
        </w:tabs>
        <w:rPr>
          <w:del w:id="1549" w:author="Webb Roberts" w:date="2010-03-31T15:32:00Z"/>
          <w:rFonts w:asciiTheme="minorHAnsi" w:eastAsiaTheme="minorEastAsia" w:hAnsiTheme="minorHAnsi" w:cstheme="minorBidi"/>
          <w:noProof/>
          <w:sz w:val="22"/>
          <w:szCs w:val="22"/>
        </w:rPr>
      </w:pPr>
      <w:del w:id="1550" w:author="Webb Roberts" w:date="2010-03-31T15:32:00Z">
        <w:r w:rsidRPr="00172983" w:rsidDel="00172983">
          <w:rPr>
            <w:rFonts w:ascii="Times New Roman" w:hAnsi="Times New Roman"/>
            <w:noProof/>
            <w:rPrChange w:id="1551" w:author="Webb Roberts" w:date="2010-03-31T15:32:00Z">
              <w:rPr>
                <w:rStyle w:val="Hyperlink"/>
                <w:noProof/>
              </w:rPr>
            </w:rPrChange>
          </w:rPr>
          <w:delText>Figure C-11:  Imports</w:delText>
        </w:r>
        <w:r w:rsidDel="00172983">
          <w:rPr>
            <w:noProof/>
            <w:webHidden/>
          </w:rPr>
          <w:tab/>
        </w:r>
      </w:del>
      <w:del w:id="1552" w:author="Webb Roberts" w:date="2010-03-31T15:30:00Z">
        <w:r w:rsidDel="00172983">
          <w:rPr>
            <w:noProof/>
            <w:webHidden/>
          </w:rPr>
          <w:delText>C-7</w:delText>
        </w:r>
      </w:del>
    </w:p>
    <w:p w:rsidR="008A7368" w:rsidDel="00172983" w:rsidRDefault="008A7368">
      <w:pPr>
        <w:pStyle w:val="TableofFigures"/>
        <w:tabs>
          <w:tab w:val="right" w:leader="dot" w:pos="9350"/>
        </w:tabs>
        <w:rPr>
          <w:del w:id="1553" w:author="Webb Roberts" w:date="2010-03-31T15:32:00Z"/>
          <w:rFonts w:asciiTheme="minorHAnsi" w:eastAsiaTheme="minorEastAsia" w:hAnsiTheme="minorHAnsi" w:cstheme="minorBidi"/>
          <w:noProof/>
          <w:sz w:val="22"/>
          <w:szCs w:val="22"/>
        </w:rPr>
      </w:pPr>
      <w:del w:id="1554" w:author="Webb Roberts" w:date="2010-03-31T15:32:00Z">
        <w:r w:rsidRPr="00172983" w:rsidDel="00172983">
          <w:rPr>
            <w:rFonts w:ascii="Times New Roman" w:hAnsi="Times New Roman"/>
            <w:noProof/>
            <w:rPrChange w:id="1555" w:author="Webb Roberts" w:date="2010-03-31T15:32:00Z">
              <w:rPr>
                <w:rStyle w:val="Hyperlink"/>
                <w:noProof/>
              </w:rPr>
            </w:rPrChange>
          </w:rPr>
          <w:delText xml:space="preserve">Figure C-12:  Resource </w:delText>
        </w:r>
        <w:r w:rsidRPr="00172983" w:rsidDel="00172983">
          <w:rPr>
            <w:rFonts w:ascii="Courier New" w:hAnsi="Courier New"/>
            <w:noProof/>
            <w:rPrChange w:id="1556" w:author="Webb Roberts" w:date="2010-03-31T15:32:00Z">
              <w:rPr>
                <w:rStyle w:val="Hyperlink"/>
                <w:rFonts w:ascii="Courier New" w:hAnsi="Courier New"/>
                <w:noProof/>
              </w:rPr>
            </w:rPrChange>
          </w:rPr>
          <w:delText>structures:Object</w:delText>
        </w:r>
        <w:r w:rsidDel="00172983">
          <w:rPr>
            <w:noProof/>
            <w:webHidden/>
          </w:rPr>
          <w:tab/>
        </w:r>
      </w:del>
      <w:del w:id="1557" w:author="Webb Roberts" w:date="2010-03-31T15:30:00Z">
        <w:r w:rsidDel="00172983">
          <w:rPr>
            <w:noProof/>
            <w:webHidden/>
          </w:rPr>
          <w:delText>C-7</w:delText>
        </w:r>
      </w:del>
    </w:p>
    <w:p w:rsidR="008A7368" w:rsidDel="00172983" w:rsidRDefault="008A7368">
      <w:pPr>
        <w:pStyle w:val="TableofFigures"/>
        <w:tabs>
          <w:tab w:val="right" w:leader="dot" w:pos="9350"/>
        </w:tabs>
        <w:rPr>
          <w:del w:id="1558" w:author="Webb Roberts" w:date="2010-03-31T15:32:00Z"/>
          <w:rFonts w:asciiTheme="minorHAnsi" w:eastAsiaTheme="minorEastAsia" w:hAnsiTheme="minorHAnsi" w:cstheme="minorBidi"/>
          <w:noProof/>
          <w:sz w:val="22"/>
          <w:szCs w:val="22"/>
        </w:rPr>
      </w:pPr>
      <w:del w:id="1559" w:author="Webb Roberts" w:date="2010-03-31T15:32:00Z">
        <w:r w:rsidRPr="00172983" w:rsidDel="00172983">
          <w:rPr>
            <w:rFonts w:ascii="Times New Roman" w:hAnsi="Times New Roman"/>
            <w:noProof/>
            <w:rPrChange w:id="1560" w:author="Webb Roberts" w:date="2010-03-31T15:32:00Z">
              <w:rPr>
                <w:rStyle w:val="Hyperlink"/>
                <w:noProof/>
              </w:rPr>
            </w:rPrChange>
          </w:rPr>
          <w:delText xml:space="preserve">Figure C-13:  Resource </w:delText>
        </w:r>
        <w:r w:rsidRPr="00172983" w:rsidDel="00172983">
          <w:rPr>
            <w:rFonts w:ascii="Courier New" w:hAnsi="Courier New"/>
            <w:noProof/>
            <w:rPrChange w:id="1561" w:author="Webb Roberts" w:date="2010-03-31T15:32:00Z">
              <w:rPr>
                <w:rStyle w:val="Hyperlink"/>
                <w:rFonts w:ascii="Courier New" w:hAnsi="Courier New"/>
                <w:noProof/>
              </w:rPr>
            </w:rPrChange>
          </w:rPr>
          <w:delText>structures:Association</w:delText>
        </w:r>
        <w:r w:rsidDel="00172983">
          <w:rPr>
            <w:noProof/>
            <w:webHidden/>
          </w:rPr>
          <w:tab/>
        </w:r>
      </w:del>
      <w:del w:id="1562" w:author="Webb Roberts" w:date="2010-03-31T15:30:00Z">
        <w:r w:rsidDel="00172983">
          <w:rPr>
            <w:noProof/>
            <w:webHidden/>
          </w:rPr>
          <w:delText>C-8</w:delText>
        </w:r>
      </w:del>
    </w:p>
    <w:p w:rsidR="008A7368" w:rsidDel="00172983" w:rsidRDefault="008A7368">
      <w:pPr>
        <w:pStyle w:val="TableofFigures"/>
        <w:tabs>
          <w:tab w:val="right" w:leader="dot" w:pos="9350"/>
        </w:tabs>
        <w:rPr>
          <w:del w:id="1563" w:author="Webb Roberts" w:date="2010-03-31T15:32:00Z"/>
          <w:rFonts w:asciiTheme="minorHAnsi" w:eastAsiaTheme="minorEastAsia" w:hAnsiTheme="minorHAnsi" w:cstheme="minorBidi"/>
          <w:noProof/>
          <w:sz w:val="22"/>
          <w:szCs w:val="22"/>
        </w:rPr>
      </w:pPr>
      <w:del w:id="1564" w:author="Webb Roberts" w:date="2010-03-31T15:32:00Z">
        <w:r w:rsidRPr="00172983" w:rsidDel="00172983">
          <w:rPr>
            <w:rFonts w:ascii="Times New Roman" w:hAnsi="Times New Roman"/>
            <w:noProof/>
            <w:rPrChange w:id="1565" w:author="Webb Roberts" w:date="2010-03-31T15:32:00Z">
              <w:rPr>
                <w:rStyle w:val="Hyperlink"/>
                <w:noProof/>
              </w:rPr>
            </w:rPrChange>
          </w:rPr>
          <w:delText xml:space="preserve">Figure C-14:  Attribute </w:delText>
        </w:r>
        <w:r w:rsidRPr="00172983" w:rsidDel="00172983">
          <w:rPr>
            <w:rFonts w:ascii="Courier New" w:hAnsi="Courier New"/>
            <w:noProof/>
            <w:rPrChange w:id="1566" w:author="Webb Roberts" w:date="2010-03-31T15:32:00Z">
              <w:rPr>
                <w:rStyle w:val="Hyperlink"/>
                <w:rFonts w:ascii="Courier New" w:hAnsi="Courier New"/>
                <w:noProof/>
              </w:rPr>
            </w:rPrChange>
          </w:rPr>
          <w:delText>structures:id</w:delText>
        </w:r>
        <w:r w:rsidDel="00172983">
          <w:rPr>
            <w:noProof/>
            <w:webHidden/>
          </w:rPr>
          <w:tab/>
        </w:r>
      </w:del>
      <w:del w:id="1567" w:author="Webb Roberts" w:date="2010-03-31T15:30:00Z">
        <w:r w:rsidDel="00172983">
          <w:rPr>
            <w:noProof/>
            <w:webHidden/>
          </w:rPr>
          <w:delText>C-8</w:delText>
        </w:r>
      </w:del>
    </w:p>
    <w:p w:rsidR="008A7368" w:rsidDel="00172983" w:rsidRDefault="008A7368">
      <w:pPr>
        <w:pStyle w:val="TableofFigures"/>
        <w:tabs>
          <w:tab w:val="right" w:leader="dot" w:pos="9350"/>
        </w:tabs>
        <w:rPr>
          <w:del w:id="1568" w:author="Webb Roberts" w:date="2010-03-31T15:32:00Z"/>
          <w:rFonts w:asciiTheme="minorHAnsi" w:eastAsiaTheme="minorEastAsia" w:hAnsiTheme="minorHAnsi" w:cstheme="minorBidi"/>
          <w:noProof/>
          <w:sz w:val="22"/>
          <w:szCs w:val="22"/>
        </w:rPr>
      </w:pPr>
      <w:del w:id="1569" w:author="Webb Roberts" w:date="2010-03-31T15:32:00Z">
        <w:r w:rsidRPr="00172983" w:rsidDel="00172983">
          <w:rPr>
            <w:rFonts w:ascii="Times New Roman" w:hAnsi="Times New Roman"/>
            <w:noProof/>
            <w:rPrChange w:id="1570" w:author="Webb Roberts" w:date="2010-03-31T15:32:00Z">
              <w:rPr>
                <w:rStyle w:val="Hyperlink"/>
                <w:noProof/>
              </w:rPr>
            </w:rPrChange>
          </w:rPr>
          <w:delText xml:space="preserve">Figure C-15:  Attribute </w:delText>
        </w:r>
        <w:r w:rsidRPr="00172983" w:rsidDel="00172983">
          <w:rPr>
            <w:rFonts w:ascii="Courier New" w:hAnsi="Courier New"/>
            <w:noProof/>
            <w:rPrChange w:id="1571" w:author="Webb Roberts" w:date="2010-03-31T15:32:00Z">
              <w:rPr>
                <w:rStyle w:val="Hyperlink"/>
                <w:rFonts w:ascii="Courier New" w:hAnsi="Courier New"/>
                <w:noProof/>
              </w:rPr>
            </w:rPrChange>
          </w:rPr>
          <w:delText>structures:linkMetadata</w:delText>
        </w:r>
        <w:r w:rsidDel="00172983">
          <w:rPr>
            <w:noProof/>
            <w:webHidden/>
          </w:rPr>
          <w:tab/>
        </w:r>
      </w:del>
      <w:del w:id="1572" w:author="Webb Roberts" w:date="2010-03-31T15:30:00Z">
        <w:r w:rsidDel="00172983">
          <w:rPr>
            <w:noProof/>
            <w:webHidden/>
          </w:rPr>
          <w:delText>C-8</w:delText>
        </w:r>
      </w:del>
    </w:p>
    <w:p w:rsidR="008A7368" w:rsidDel="00172983" w:rsidRDefault="008A7368">
      <w:pPr>
        <w:pStyle w:val="TableofFigures"/>
        <w:tabs>
          <w:tab w:val="right" w:leader="dot" w:pos="9350"/>
        </w:tabs>
        <w:rPr>
          <w:del w:id="1573" w:author="Webb Roberts" w:date="2010-03-31T15:32:00Z"/>
          <w:rFonts w:asciiTheme="minorHAnsi" w:eastAsiaTheme="minorEastAsia" w:hAnsiTheme="minorHAnsi" w:cstheme="minorBidi"/>
          <w:noProof/>
          <w:sz w:val="22"/>
          <w:szCs w:val="22"/>
        </w:rPr>
      </w:pPr>
      <w:del w:id="1574" w:author="Webb Roberts" w:date="2010-03-31T15:32:00Z">
        <w:r w:rsidRPr="00172983" w:rsidDel="00172983">
          <w:rPr>
            <w:rFonts w:ascii="Times New Roman" w:hAnsi="Times New Roman"/>
            <w:noProof/>
            <w:rPrChange w:id="1575" w:author="Webb Roberts" w:date="2010-03-31T15:32:00Z">
              <w:rPr>
                <w:rStyle w:val="Hyperlink"/>
                <w:noProof/>
              </w:rPr>
            </w:rPrChange>
          </w:rPr>
          <w:delText xml:space="preserve">Figure C-16:  Attribute </w:delText>
        </w:r>
        <w:r w:rsidRPr="00172983" w:rsidDel="00172983">
          <w:rPr>
            <w:rFonts w:ascii="Courier New" w:hAnsi="Courier New"/>
            <w:noProof/>
            <w:rPrChange w:id="1576" w:author="Webb Roberts" w:date="2010-03-31T15:32:00Z">
              <w:rPr>
                <w:rStyle w:val="Hyperlink"/>
                <w:rFonts w:ascii="Courier New" w:hAnsi="Courier New"/>
                <w:noProof/>
              </w:rPr>
            </w:rPrChange>
          </w:rPr>
          <w:delText>structures:metadata</w:delText>
        </w:r>
        <w:r w:rsidDel="00172983">
          <w:rPr>
            <w:noProof/>
            <w:webHidden/>
          </w:rPr>
          <w:tab/>
        </w:r>
      </w:del>
      <w:del w:id="1577" w:author="Webb Roberts" w:date="2010-03-31T15:30:00Z">
        <w:r w:rsidDel="00172983">
          <w:rPr>
            <w:noProof/>
            <w:webHidden/>
          </w:rPr>
          <w:delText>C-8</w:delText>
        </w:r>
      </w:del>
    </w:p>
    <w:p w:rsidR="008A7368" w:rsidDel="00172983" w:rsidRDefault="008A7368">
      <w:pPr>
        <w:pStyle w:val="TableofFigures"/>
        <w:tabs>
          <w:tab w:val="right" w:leader="dot" w:pos="9350"/>
        </w:tabs>
        <w:rPr>
          <w:del w:id="1578" w:author="Webb Roberts" w:date="2010-03-31T15:32:00Z"/>
          <w:rFonts w:asciiTheme="minorHAnsi" w:eastAsiaTheme="minorEastAsia" w:hAnsiTheme="minorHAnsi" w:cstheme="minorBidi"/>
          <w:noProof/>
          <w:sz w:val="22"/>
          <w:szCs w:val="22"/>
        </w:rPr>
      </w:pPr>
      <w:del w:id="1579" w:author="Webb Roberts" w:date="2010-03-31T15:32:00Z">
        <w:r w:rsidRPr="00172983" w:rsidDel="00172983">
          <w:rPr>
            <w:rFonts w:ascii="Times New Roman" w:hAnsi="Times New Roman"/>
            <w:noProof/>
            <w:rPrChange w:id="1580" w:author="Webb Roberts" w:date="2010-03-31T15:32:00Z">
              <w:rPr>
                <w:rStyle w:val="Hyperlink"/>
                <w:noProof/>
              </w:rPr>
            </w:rPrChange>
          </w:rPr>
          <w:delText xml:space="preserve">Figure C-17:  Attribute </w:delText>
        </w:r>
        <w:r w:rsidRPr="00172983" w:rsidDel="00172983">
          <w:rPr>
            <w:rFonts w:ascii="Courier New" w:hAnsi="Courier New"/>
            <w:noProof/>
            <w:rPrChange w:id="1581" w:author="Webb Roberts" w:date="2010-03-31T15:32:00Z">
              <w:rPr>
                <w:rStyle w:val="Hyperlink"/>
                <w:rFonts w:ascii="Courier New" w:hAnsi="Courier New"/>
                <w:noProof/>
              </w:rPr>
            </w:rPrChange>
          </w:rPr>
          <w:delText>structures:ref</w:delText>
        </w:r>
        <w:r w:rsidDel="00172983">
          <w:rPr>
            <w:noProof/>
            <w:webHidden/>
          </w:rPr>
          <w:tab/>
        </w:r>
      </w:del>
      <w:del w:id="1582" w:author="Webb Roberts" w:date="2010-03-31T15:30:00Z">
        <w:r w:rsidDel="00172983">
          <w:rPr>
            <w:noProof/>
            <w:webHidden/>
          </w:rPr>
          <w:delText>C-8</w:delText>
        </w:r>
      </w:del>
    </w:p>
    <w:p w:rsidR="008A7368" w:rsidDel="00172983" w:rsidRDefault="008A7368">
      <w:pPr>
        <w:pStyle w:val="TableofFigures"/>
        <w:tabs>
          <w:tab w:val="right" w:leader="dot" w:pos="9350"/>
        </w:tabs>
        <w:rPr>
          <w:del w:id="1583" w:author="Webb Roberts" w:date="2010-03-31T15:32:00Z"/>
          <w:rFonts w:asciiTheme="minorHAnsi" w:eastAsiaTheme="minorEastAsia" w:hAnsiTheme="minorHAnsi" w:cstheme="minorBidi"/>
          <w:noProof/>
          <w:sz w:val="22"/>
          <w:szCs w:val="22"/>
        </w:rPr>
      </w:pPr>
      <w:del w:id="1584" w:author="Webb Roberts" w:date="2010-03-31T15:32:00Z">
        <w:r w:rsidRPr="00172983" w:rsidDel="00172983">
          <w:rPr>
            <w:rFonts w:ascii="Times New Roman" w:hAnsi="Times New Roman"/>
            <w:noProof/>
            <w:rPrChange w:id="1585" w:author="Webb Roberts" w:date="2010-03-31T15:32:00Z">
              <w:rPr>
                <w:rStyle w:val="Hyperlink"/>
                <w:noProof/>
              </w:rPr>
            </w:rPrChange>
          </w:rPr>
          <w:delText xml:space="preserve">Figure C-18:  Attribute </w:delText>
        </w:r>
        <w:r w:rsidRPr="00172983" w:rsidDel="00172983">
          <w:rPr>
            <w:rFonts w:ascii="Courier New" w:hAnsi="Courier New"/>
            <w:noProof/>
            <w:rPrChange w:id="1586" w:author="Webb Roberts" w:date="2010-03-31T15:32:00Z">
              <w:rPr>
                <w:rStyle w:val="Hyperlink"/>
                <w:rFonts w:ascii="Courier New" w:hAnsi="Courier New"/>
                <w:noProof/>
              </w:rPr>
            </w:rPrChange>
          </w:rPr>
          <w:delText>structures:sequenceID</w:delText>
        </w:r>
        <w:r w:rsidDel="00172983">
          <w:rPr>
            <w:noProof/>
            <w:webHidden/>
          </w:rPr>
          <w:tab/>
        </w:r>
      </w:del>
      <w:del w:id="1587" w:author="Webb Roberts" w:date="2010-03-31T15:30:00Z">
        <w:r w:rsidDel="00172983">
          <w:rPr>
            <w:noProof/>
            <w:webHidden/>
          </w:rPr>
          <w:delText>C-9</w:delText>
        </w:r>
      </w:del>
    </w:p>
    <w:p w:rsidR="008A7368" w:rsidDel="00172983" w:rsidRDefault="008A7368">
      <w:pPr>
        <w:pStyle w:val="TableofFigures"/>
        <w:tabs>
          <w:tab w:val="right" w:leader="dot" w:pos="9350"/>
        </w:tabs>
        <w:rPr>
          <w:del w:id="1588" w:author="Webb Roberts" w:date="2010-03-31T15:32:00Z"/>
          <w:rFonts w:asciiTheme="minorHAnsi" w:eastAsiaTheme="minorEastAsia" w:hAnsiTheme="minorHAnsi" w:cstheme="minorBidi"/>
          <w:noProof/>
          <w:sz w:val="22"/>
          <w:szCs w:val="22"/>
        </w:rPr>
      </w:pPr>
      <w:del w:id="1589" w:author="Webb Roberts" w:date="2010-03-31T15:32:00Z">
        <w:r w:rsidRPr="00172983" w:rsidDel="00172983">
          <w:rPr>
            <w:rFonts w:ascii="Times New Roman" w:hAnsi="Times New Roman"/>
            <w:noProof/>
            <w:rPrChange w:id="1590" w:author="Webb Roberts" w:date="2010-03-31T15:32:00Z">
              <w:rPr>
                <w:rStyle w:val="Hyperlink"/>
                <w:noProof/>
              </w:rPr>
            </w:rPrChange>
          </w:rPr>
          <w:delText xml:space="preserve">Figure C-19:  Attribute group </w:delText>
        </w:r>
        <w:r w:rsidRPr="00172983" w:rsidDel="00172983">
          <w:rPr>
            <w:rFonts w:ascii="Courier New" w:hAnsi="Courier New"/>
            <w:noProof/>
            <w:rPrChange w:id="1591" w:author="Webb Roberts" w:date="2010-03-31T15:32:00Z">
              <w:rPr>
                <w:rStyle w:val="Hyperlink"/>
                <w:rFonts w:ascii="Courier New" w:hAnsi="Courier New"/>
                <w:noProof/>
              </w:rPr>
            </w:rPrChange>
          </w:rPr>
          <w:delText>structures:SimpleObjectAttributeGroup</w:delText>
        </w:r>
        <w:r w:rsidDel="00172983">
          <w:rPr>
            <w:noProof/>
            <w:webHidden/>
          </w:rPr>
          <w:tab/>
        </w:r>
      </w:del>
      <w:del w:id="1592" w:author="Webb Roberts" w:date="2010-03-31T15:30:00Z">
        <w:r w:rsidDel="00172983">
          <w:rPr>
            <w:noProof/>
            <w:webHidden/>
          </w:rPr>
          <w:delText>C-9</w:delText>
        </w:r>
      </w:del>
    </w:p>
    <w:p w:rsidR="008A7368" w:rsidDel="00172983" w:rsidRDefault="008A7368">
      <w:pPr>
        <w:pStyle w:val="TableofFigures"/>
        <w:tabs>
          <w:tab w:val="right" w:leader="dot" w:pos="9350"/>
        </w:tabs>
        <w:rPr>
          <w:del w:id="1593" w:author="Webb Roberts" w:date="2010-03-31T15:32:00Z"/>
          <w:rFonts w:asciiTheme="minorHAnsi" w:eastAsiaTheme="minorEastAsia" w:hAnsiTheme="minorHAnsi" w:cstheme="minorBidi"/>
          <w:noProof/>
          <w:sz w:val="22"/>
          <w:szCs w:val="22"/>
        </w:rPr>
      </w:pPr>
      <w:del w:id="1594" w:author="Webb Roberts" w:date="2010-03-31T15:32:00Z">
        <w:r w:rsidRPr="00172983" w:rsidDel="00172983">
          <w:rPr>
            <w:rFonts w:ascii="Times New Roman" w:hAnsi="Times New Roman"/>
            <w:noProof/>
            <w:rPrChange w:id="1595" w:author="Webb Roberts" w:date="2010-03-31T15:32:00Z">
              <w:rPr>
                <w:rStyle w:val="Hyperlink"/>
                <w:noProof/>
              </w:rPr>
            </w:rPrChange>
          </w:rPr>
          <w:delText xml:space="preserve">Figure C-20:  Element </w:delText>
        </w:r>
        <w:r w:rsidRPr="00172983" w:rsidDel="00172983">
          <w:rPr>
            <w:rFonts w:ascii="Courier New" w:hAnsi="Courier New"/>
            <w:noProof/>
            <w:rPrChange w:id="1596" w:author="Webb Roberts" w:date="2010-03-31T15:32:00Z">
              <w:rPr>
                <w:rStyle w:val="Hyperlink"/>
                <w:rFonts w:ascii="Courier New" w:hAnsi="Courier New"/>
                <w:noProof/>
              </w:rPr>
            </w:rPrChange>
          </w:rPr>
          <w:delText>structures:Augmentation</w:delText>
        </w:r>
        <w:r w:rsidDel="00172983">
          <w:rPr>
            <w:noProof/>
            <w:webHidden/>
          </w:rPr>
          <w:tab/>
        </w:r>
      </w:del>
      <w:del w:id="1597" w:author="Webb Roberts" w:date="2010-03-31T15:30:00Z">
        <w:r w:rsidDel="00172983">
          <w:rPr>
            <w:noProof/>
            <w:webHidden/>
          </w:rPr>
          <w:delText>C-9</w:delText>
        </w:r>
      </w:del>
    </w:p>
    <w:p w:rsidR="008A7368" w:rsidDel="00172983" w:rsidRDefault="008A7368">
      <w:pPr>
        <w:pStyle w:val="TableofFigures"/>
        <w:tabs>
          <w:tab w:val="right" w:leader="dot" w:pos="9350"/>
        </w:tabs>
        <w:rPr>
          <w:del w:id="1598" w:author="Webb Roberts" w:date="2010-03-31T15:32:00Z"/>
          <w:rFonts w:asciiTheme="minorHAnsi" w:eastAsiaTheme="minorEastAsia" w:hAnsiTheme="minorHAnsi" w:cstheme="minorBidi"/>
          <w:noProof/>
          <w:sz w:val="22"/>
          <w:szCs w:val="22"/>
        </w:rPr>
      </w:pPr>
      <w:del w:id="1599" w:author="Webb Roberts" w:date="2010-03-31T15:32:00Z">
        <w:r w:rsidRPr="00172983" w:rsidDel="00172983">
          <w:rPr>
            <w:rFonts w:ascii="Times New Roman" w:hAnsi="Times New Roman"/>
            <w:noProof/>
            <w:rPrChange w:id="1600" w:author="Webb Roberts" w:date="2010-03-31T15:32:00Z">
              <w:rPr>
                <w:rStyle w:val="Hyperlink"/>
                <w:noProof/>
              </w:rPr>
            </w:rPrChange>
          </w:rPr>
          <w:delText xml:space="preserve">Figure C-21:  Element </w:delText>
        </w:r>
        <w:r w:rsidRPr="00172983" w:rsidDel="00172983">
          <w:rPr>
            <w:rFonts w:ascii="Courier New" w:hAnsi="Courier New"/>
            <w:noProof/>
            <w:rPrChange w:id="1601" w:author="Webb Roberts" w:date="2010-03-31T15:32:00Z">
              <w:rPr>
                <w:rStyle w:val="Hyperlink"/>
                <w:rFonts w:ascii="Courier New" w:hAnsi="Courier New"/>
                <w:noProof/>
              </w:rPr>
            </w:rPrChange>
          </w:rPr>
          <w:delText>structures:Metadata</w:delText>
        </w:r>
        <w:r w:rsidDel="00172983">
          <w:rPr>
            <w:noProof/>
            <w:webHidden/>
          </w:rPr>
          <w:tab/>
        </w:r>
      </w:del>
      <w:del w:id="1602" w:author="Webb Roberts" w:date="2010-03-31T15:30:00Z">
        <w:r w:rsidDel="00172983">
          <w:rPr>
            <w:noProof/>
            <w:webHidden/>
          </w:rPr>
          <w:delText>C-9</w:delText>
        </w:r>
      </w:del>
    </w:p>
    <w:p w:rsidR="008A7368" w:rsidDel="00172983" w:rsidRDefault="008A7368">
      <w:pPr>
        <w:pStyle w:val="TableofFigures"/>
        <w:tabs>
          <w:tab w:val="right" w:leader="dot" w:pos="9350"/>
        </w:tabs>
        <w:rPr>
          <w:del w:id="1603" w:author="Webb Roberts" w:date="2010-03-31T15:32:00Z"/>
          <w:rFonts w:asciiTheme="minorHAnsi" w:eastAsiaTheme="minorEastAsia" w:hAnsiTheme="minorHAnsi" w:cstheme="minorBidi"/>
          <w:noProof/>
          <w:sz w:val="22"/>
          <w:szCs w:val="22"/>
        </w:rPr>
      </w:pPr>
      <w:del w:id="1604" w:author="Webb Roberts" w:date="2010-03-31T15:32:00Z">
        <w:r w:rsidRPr="00172983" w:rsidDel="00172983">
          <w:rPr>
            <w:rFonts w:ascii="Times New Roman" w:hAnsi="Times New Roman"/>
            <w:noProof/>
            <w:rPrChange w:id="1605" w:author="Webb Roberts" w:date="2010-03-31T15:32:00Z">
              <w:rPr>
                <w:rStyle w:val="Hyperlink"/>
                <w:noProof/>
              </w:rPr>
            </w:rPrChange>
          </w:rPr>
          <w:delText xml:space="preserve">Figure C-22:  Complex type </w:delText>
        </w:r>
        <w:r w:rsidRPr="00172983" w:rsidDel="00172983">
          <w:rPr>
            <w:rFonts w:ascii="Courier New" w:hAnsi="Courier New"/>
            <w:noProof/>
            <w:rPrChange w:id="1606" w:author="Webb Roberts" w:date="2010-03-31T15:32:00Z">
              <w:rPr>
                <w:rStyle w:val="Hyperlink"/>
                <w:rFonts w:ascii="Courier New" w:hAnsi="Courier New"/>
                <w:noProof/>
              </w:rPr>
            </w:rPrChange>
          </w:rPr>
          <w:delText>structures:AugmentationType</w:delText>
        </w:r>
        <w:r w:rsidDel="00172983">
          <w:rPr>
            <w:noProof/>
            <w:webHidden/>
          </w:rPr>
          <w:tab/>
        </w:r>
      </w:del>
      <w:del w:id="1607" w:author="Webb Roberts" w:date="2010-03-31T15:30:00Z">
        <w:r w:rsidDel="00172983">
          <w:rPr>
            <w:noProof/>
            <w:webHidden/>
          </w:rPr>
          <w:delText>C-10</w:delText>
        </w:r>
      </w:del>
    </w:p>
    <w:p w:rsidR="008A7368" w:rsidDel="00172983" w:rsidRDefault="008A7368">
      <w:pPr>
        <w:pStyle w:val="TableofFigures"/>
        <w:tabs>
          <w:tab w:val="right" w:leader="dot" w:pos="9350"/>
        </w:tabs>
        <w:rPr>
          <w:del w:id="1608" w:author="Webb Roberts" w:date="2010-03-31T15:32:00Z"/>
          <w:rFonts w:asciiTheme="minorHAnsi" w:eastAsiaTheme="minorEastAsia" w:hAnsiTheme="minorHAnsi" w:cstheme="minorBidi"/>
          <w:noProof/>
          <w:sz w:val="22"/>
          <w:szCs w:val="22"/>
        </w:rPr>
      </w:pPr>
      <w:del w:id="1609" w:author="Webb Roberts" w:date="2010-03-31T15:32:00Z">
        <w:r w:rsidRPr="00172983" w:rsidDel="00172983">
          <w:rPr>
            <w:rFonts w:ascii="Times New Roman" w:hAnsi="Times New Roman"/>
            <w:noProof/>
            <w:rPrChange w:id="1610" w:author="Webb Roberts" w:date="2010-03-31T15:32:00Z">
              <w:rPr>
                <w:rStyle w:val="Hyperlink"/>
                <w:noProof/>
              </w:rPr>
            </w:rPrChange>
          </w:rPr>
          <w:delText xml:space="preserve">Figure C-23:  Type </w:delText>
        </w:r>
        <w:r w:rsidRPr="00172983" w:rsidDel="00172983">
          <w:rPr>
            <w:rFonts w:ascii="Courier New" w:hAnsi="Courier New"/>
            <w:noProof/>
            <w:rPrChange w:id="1611" w:author="Webb Roberts" w:date="2010-03-31T15:32:00Z">
              <w:rPr>
                <w:rStyle w:val="Hyperlink"/>
                <w:rFonts w:ascii="Courier New" w:hAnsi="Courier New"/>
                <w:noProof/>
              </w:rPr>
            </w:rPrChange>
          </w:rPr>
          <w:delText>structures:ComplexObjectType</w:delText>
        </w:r>
        <w:r w:rsidDel="00172983">
          <w:rPr>
            <w:noProof/>
            <w:webHidden/>
          </w:rPr>
          <w:tab/>
        </w:r>
      </w:del>
      <w:del w:id="1612" w:author="Webb Roberts" w:date="2010-03-31T15:30:00Z">
        <w:r w:rsidDel="00172983">
          <w:rPr>
            <w:noProof/>
            <w:webHidden/>
          </w:rPr>
          <w:delText>C-10</w:delText>
        </w:r>
      </w:del>
    </w:p>
    <w:p w:rsidR="008A7368" w:rsidDel="00172983" w:rsidRDefault="008A7368">
      <w:pPr>
        <w:pStyle w:val="TableofFigures"/>
        <w:tabs>
          <w:tab w:val="right" w:leader="dot" w:pos="9350"/>
        </w:tabs>
        <w:rPr>
          <w:del w:id="1613" w:author="Webb Roberts" w:date="2010-03-31T15:32:00Z"/>
          <w:rFonts w:asciiTheme="minorHAnsi" w:eastAsiaTheme="minorEastAsia" w:hAnsiTheme="minorHAnsi" w:cstheme="minorBidi"/>
          <w:noProof/>
          <w:sz w:val="22"/>
          <w:szCs w:val="22"/>
        </w:rPr>
      </w:pPr>
      <w:del w:id="1614" w:author="Webb Roberts" w:date="2010-03-31T15:32:00Z">
        <w:r w:rsidRPr="00172983" w:rsidDel="00172983">
          <w:rPr>
            <w:rFonts w:ascii="Times New Roman" w:hAnsi="Times New Roman"/>
            <w:noProof/>
            <w:rPrChange w:id="1615" w:author="Webb Roberts" w:date="2010-03-31T15:32:00Z">
              <w:rPr>
                <w:rStyle w:val="Hyperlink"/>
                <w:noProof/>
              </w:rPr>
            </w:rPrChange>
          </w:rPr>
          <w:delText xml:space="preserve">Figure C-24:  Type </w:delText>
        </w:r>
        <w:r w:rsidRPr="00172983" w:rsidDel="00172983">
          <w:rPr>
            <w:rFonts w:ascii="Courier New" w:hAnsi="Courier New"/>
            <w:noProof/>
            <w:rPrChange w:id="1616" w:author="Webb Roberts" w:date="2010-03-31T15:32:00Z">
              <w:rPr>
                <w:rStyle w:val="Hyperlink"/>
                <w:rFonts w:ascii="Courier New" w:hAnsi="Courier New"/>
                <w:noProof/>
              </w:rPr>
            </w:rPrChange>
          </w:rPr>
          <w:delText>structures:MetadataType</w:delText>
        </w:r>
        <w:r w:rsidDel="00172983">
          <w:rPr>
            <w:noProof/>
            <w:webHidden/>
          </w:rPr>
          <w:tab/>
        </w:r>
      </w:del>
      <w:del w:id="1617" w:author="Webb Roberts" w:date="2010-03-31T15:30:00Z">
        <w:r w:rsidDel="00172983">
          <w:rPr>
            <w:noProof/>
            <w:webHidden/>
          </w:rPr>
          <w:delText>C-10</w:delText>
        </w:r>
      </w:del>
    </w:p>
    <w:p w:rsidR="008A7368" w:rsidDel="00172983" w:rsidRDefault="008A7368">
      <w:pPr>
        <w:pStyle w:val="TableofFigures"/>
        <w:tabs>
          <w:tab w:val="right" w:leader="dot" w:pos="9350"/>
        </w:tabs>
        <w:rPr>
          <w:del w:id="1618" w:author="Webb Roberts" w:date="2010-03-31T15:32:00Z"/>
          <w:rFonts w:asciiTheme="minorHAnsi" w:eastAsiaTheme="minorEastAsia" w:hAnsiTheme="minorHAnsi" w:cstheme="minorBidi"/>
          <w:noProof/>
          <w:sz w:val="22"/>
          <w:szCs w:val="22"/>
        </w:rPr>
      </w:pPr>
      <w:del w:id="1619" w:author="Webb Roberts" w:date="2010-03-31T15:32:00Z">
        <w:r w:rsidRPr="00172983" w:rsidDel="00172983">
          <w:rPr>
            <w:rFonts w:ascii="Times New Roman" w:hAnsi="Times New Roman"/>
            <w:noProof/>
            <w:rPrChange w:id="1620" w:author="Webb Roberts" w:date="2010-03-31T15:32:00Z">
              <w:rPr>
                <w:rStyle w:val="Hyperlink"/>
                <w:noProof/>
              </w:rPr>
            </w:rPrChange>
          </w:rPr>
          <w:delText xml:space="preserve">Figure C-25:  Type </w:delText>
        </w:r>
        <w:r w:rsidRPr="00172983" w:rsidDel="00172983">
          <w:rPr>
            <w:rFonts w:ascii="Courier New" w:hAnsi="Courier New"/>
            <w:noProof/>
            <w:rPrChange w:id="1621" w:author="Webb Roberts" w:date="2010-03-31T15:32:00Z">
              <w:rPr>
                <w:rStyle w:val="Hyperlink"/>
                <w:rFonts w:ascii="Courier New" w:hAnsi="Courier New"/>
                <w:noProof/>
              </w:rPr>
            </w:rPrChange>
          </w:rPr>
          <w:delText>structures:ReferenceType</w:delText>
        </w:r>
        <w:r w:rsidDel="00172983">
          <w:rPr>
            <w:noProof/>
            <w:webHidden/>
          </w:rPr>
          <w:tab/>
        </w:r>
      </w:del>
      <w:del w:id="1622" w:author="Webb Roberts" w:date="2010-03-31T15:30:00Z">
        <w:r w:rsidDel="00172983">
          <w:rPr>
            <w:noProof/>
            <w:webHidden/>
          </w:rPr>
          <w:delText>C-10</w:delText>
        </w:r>
      </w:del>
    </w:p>
    <w:p w:rsidR="008A7368" w:rsidDel="00172983" w:rsidRDefault="008A7368">
      <w:pPr>
        <w:pStyle w:val="TableofFigures"/>
        <w:tabs>
          <w:tab w:val="right" w:leader="dot" w:pos="9350"/>
        </w:tabs>
        <w:rPr>
          <w:del w:id="1623" w:author="Webb Roberts" w:date="2010-03-31T15:32:00Z"/>
          <w:rFonts w:asciiTheme="minorHAnsi" w:eastAsiaTheme="minorEastAsia" w:hAnsiTheme="minorHAnsi" w:cstheme="minorBidi"/>
          <w:noProof/>
          <w:sz w:val="22"/>
          <w:szCs w:val="22"/>
        </w:rPr>
      </w:pPr>
      <w:del w:id="1624" w:author="Webb Roberts" w:date="2010-03-31T15:32:00Z">
        <w:r w:rsidRPr="00172983" w:rsidDel="00172983">
          <w:rPr>
            <w:rFonts w:ascii="Times New Roman" w:hAnsi="Times New Roman"/>
            <w:noProof/>
            <w:rPrChange w:id="1625" w:author="Webb Roberts" w:date="2010-03-31T15:32:00Z">
              <w:rPr>
                <w:rStyle w:val="Hyperlink"/>
                <w:noProof/>
              </w:rPr>
            </w:rPrChange>
          </w:rPr>
          <w:delText>Figure C-26:  Full XML Schema for Structures Namespace</w:delText>
        </w:r>
        <w:r w:rsidDel="00172983">
          <w:rPr>
            <w:noProof/>
            <w:webHidden/>
          </w:rPr>
          <w:tab/>
        </w:r>
      </w:del>
      <w:del w:id="1626" w:author="Webb Roberts" w:date="2010-03-31T15:30:00Z">
        <w:r w:rsidDel="00172983">
          <w:rPr>
            <w:noProof/>
            <w:webHidden/>
          </w:rPr>
          <w:delText>C-12</w:delText>
        </w:r>
      </w:del>
    </w:p>
    <w:p w:rsidR="00DD6A0A" w:rsidRPr="0000683F" w:rsidRDefault="00B36831" w:rsidP="00DD6A0A">
      <w:pPr>
        <w:pStyle w:val="BodyText"/>
      </w:pPr>
      <w:r w:rsidRPr="0000683F">
        <w:fldChar w:fldCharType="end"/>
      </w:r>
    </w:p>
    <w:p w:rsidR="00DD6A0A" w:rsidRPr="0000683F" w:rsidRDefault="00DD6A0A" w:rsidP="00DD6A0A">
      <w:pPr>
        <w:pStyle w:val="FrontMatterHeader"/>
      </w:pPr>
      <w:r w:rsidRPr="0000683F">
        <w:t>Tables</w:t>
      </w:r>
    </w:p>
    <w:p w:rsidR="00172983" w:rsidRDefault="00B36831">
      <w:pPr>
        <w:pStyle w:val="TableofFigures"/>
        <w:numPr>
          <w:ins w:id="1627" w:author="Webb Roberts" w:date="2010-03-31T15:32:00Z"/>
        </w:numPr>
        <w:tabs>
          <w:tab w:val="right" w:leader="dot" w:pos="9350"/>
        </w:tabs>
        <w:rPr>
          <w:ins w:id="1628" w:author="Webb Roberts" w:date="2010-03-31T15:32:00Z"/>
          <w:rFonts w:asciiTheme="minorHAnsi" w:eastAsiaTheme="minorEastAsia" w:hAnsiTheme="minorHAnsi" w:cstheme="minorBidi"/>
          <w:noProof/>
        </w:rPr>
      </w:pPr>
      <w:r w:rsidRPr="00B36831">
        <w:fldChar w:fldCharType="begin"/>
      </w:r>
      <w:r w:rsidR="00B261AE">
        <w:instrText xml:space="preserve"> TOC \t "Table Caption" \c </w:instrText>
      </w:r>
      <w:r w:rsidRPr="00B36831">
        <w:fldChar w:fldCharType="separate"/>
      </w:r>
      <w:ins w:id="1629" w:author="Webb Roberts" w:date="2010-03-31T15:32:00Z">
        <w:r w:rsidR="00172983">
          <w:rPr>
            <w:noProof/>
          </w:rPr>
          <w:t>Table 2-1: Codes Representing Conformance Targets</w:t>
        </w:r>
        <w:r w:rsidR="00172983">
          <w:rPr>
            <w:noProof/>
          </w:rPr>
          <w:tab/>
        </w:r>
        <w:r w:rsidR="00172983">
          <w:rPr>
            <w:noProof/>
          </w:rPr>
          <w:fldChar w:fldCharType="begin"/>
        </w:r>
        <w:r w:rsidR="00172983">
          <w:rPr>
            <w:noProof/>
          </w:rPr>
          <w:instrText xml:space="preserve"> PAGEREF _Toc131669060 \h </w:instrText>
        </w:r>
      </w:ins>
      <w:r w:rsidR="00A63659">
        <w:rPr>
          <w:noProof/>
        </w:rPr>
      </w:r>
      <w:r w:rsidR="00172983">
        <w:rPr>
          <w:noProof/>
        </w:rPr>
        <w:fldChar w:fldCharType="separate"/>
      </w:r>
      <w:ins w:id="1630" w:author="Webb Roberts" w:date="2010-03-31T15:33:00Z">
        <w:r w:rsidR="00A63659">
          <w:rPr>
            <w:noProof/>
          </w:rPr>
          <w:t>7</w:t>
        </w:r>
      </w:ins>
      <w:ins w:id="1631" w:author="Webb Roberts" w:date="2010-03-31T15:32:00Z">
        <w:r w:rsidR="00172983">
          <w:rPr>
            <w:noProof/>
          </w:rPr>
          <w:fldChar w:fldCharType="end"/>
        </w:r>
      </w:ins>
    </w:p>
    <w:p w:rsidR="00172983" w:rsidRDefault="00172983">
      <w:pPr>
        <w:pStyle w:val="TableofFigures"/>
        <w:numPr>
          <w:ins w:id="1632" w:author="Webb Roberts" w:date="2010-03-31T15:32:00Z"/>
        </w:numPr>
        <w:tabs>
          <w:tab w:val="right" w:leader="dot" w:pos="9350"/>
        </w:tabs>
        <w:rPr>
          <w:ins w:id="1633" w:author="Webb Roberts" w:date="2010-03-31T15:32:00Z"/>
          <w:rFonts w:asciiTheme="minorHAnsi" w:eastAsiaTheme="minorEastAsia" w:hAnsiTheme="minorHAnsi" w:cstheme="minorBidi"/>
          <w:noProof/>
        </w:rPr>
      </w:pPr>
      <w:ins w:id="1634" w:author="Webb Roberts" w:date="2010-03-31T15:32:00Z">
        <w:r>
          <w:rPr>
            <w:noProof/>
          </w:rPr>
          <w:t>Table 7-1:  Standard Opening Phrases</w:t>
        </w:r>
        <w:r>
          <w:rPr>
            <w:noProof/>
          </w:rPr>
          <w:tab/>
        </w:r>
        <w:r>
          <w:rPr>
            <w:noProof/>
          </w:rPr>
          <w:fldChar w:fldCharType="begin"/>
        </w:r>
        <w:r>
          <w:rPr>
            <w:noProof/>
          </w:rPr>
          <w:instrText xml:space="preserve"> PAGEREF _Toc131669061 \h </w:instrText>
        </w:r>
      </w:ins>
      <w:r w:rsidR="00A63659">
        <w:rPr>
          <w:noProof/>
        </w:rPr>
      </w:r>
      <w:r>
        <w:rPr>
          <w:noProof/>
        </w:rPr>
        <w:fldChar w:fldCharType="separate"/>
      </w:r>
      <w:ins w:id="1635" w:author="Webb Roberts" w:date="2010-03-31T15:33:00Z">
        <w:r w:rsidR="00A63659">
          <w:rPr>
            <w:noProof/>
          </w:rPr>
          <w:t>54</w:t>
        </w:r>
      </w:ins>
      <w:ins w:id="1636" w:author="Webb Roberts" w:date="2010-03-31T15:32:00Z">
        <w:r>
          <w:rPr>
            <w:noProof/>
          </w:rPr>
          <w:fldChar w:fldCharType="end"/>
        </w:r>
      </w:ins>
    </w:p>
    <w:p w:rsidR="00172983" w:rsidRDefault="00172983">
      <w:pPr>
        <w:pStyle w:val="TableofFigures"/>
        <w:numPr>
          <w:ins w:id="1637" w:author="Webb Roberts" w:date="2010-03-31T15:32:00Z"/>
        </w:numPr>
        <w:tabs>
          <w:tab w:val="right" w:leader="dot" w:pos="9350"/>
        </w:tabs>
        <w:rPr>
          <w:ins w:id="1638" w:author="Webb Roberts" w:date="2010-03-31T15:32:00Z"/>
          <w:rFonts w:asciiTheme="minorHAnsi" w:eastAsiaTheme="minorEastAsia" w:hAnsiTheme="minorHAnsi" w:cstheme="minorBidi"/>
          <w:noProof/>
        </w:rPr>
      </w:pPr>
      <w:ins w:id="1639" w:author="Webb Roberts" w:date="2010-03-31T15:32:00Z">
        <w:r>
          <w:rPr>
            <w:noProof/>
          </w:rPr>
          <w:t>Table 9-1:  Abbreviations Used in C2 Core Names</w:t>
        </w:r>
        <w:r>
          <w:rPr>
            <w:noProof/>
          </w:rPr>
          <w:tab/>
        </w:r>
        <w:r>
          <w:rPr>
            <w:noProof/>
          </w:rPr>
          <w:fldChar w:fldCharType="begin"/>
        </w:r>
        <w:r>
          <w:rPr>
            <w:noProof/>
          </w:rPr>
          <w:instrText xml:space="preserve"> PAGEREF _Toc131669062 \h </w:instrText>
        </w:r>
      </w:ins>
      <w:r w:rsidR="00A63659">
        <w:rPr>
          <w:noProof/>
        </w:rPr>
      </w:r>
      <w:r>
        <w:rPr>
          <w:noProof/>
        </w:rPr>
        <w:fldChar w:fldCharType="separate"/>
      </w:r>
      <w:ins w:id="1640" w:author="Webb Roberts" w:date="2010-03-31T15:33:00Z">
        <w:r w:rsidR="00A63659">
          <w:rPr>
            <w:noProof/>
          </w:rPr>
          <w:t>90</w:t>
        </w:r>
      </w:ins>
      <w:ins w:id="1641" w:author="Webb Roberts" w:date="2010-03-31T15:32:00Z">
        <w:r>
          <w:rPr>
            <w:noProof/>
          </w:rPr>
          <w:fldChar w:fldCharType="end"/>
        </w:r>
      </w:ins>
    </w:p>
    <w:p w:rsidR="00172983" w:rsidRDefault="00172983">
      <w:pPr>
        <w:pStyle w:val="TableofFigures"/>
        <w:numPr>
          <w:ins w:id="1642" w:author="Webb Roberts" w:date="2010-03-31T15:32:00Z"/>
        </w:numPr>
        <w:tabs>
          <w:tab w:val="right" w:leader="dot" w:pos="9350"/>
        </w:tabs>
        <w:rPr>
          <w:ins w:id="1643" w:author="Webb Roberts" w:date="2010-03-31T15:32:00Z"/>
          <w:rFonts w:asciiTheme="minorHAnsi" w:eastAsiaTheme="minorEastAsia" w:hAnsiTheme="minorHAnsi" w:cstheme="minorBidi"/>
          <w:noProof/>
        </w:rPr>
      </w:pPr>
      <w:ins w:id="1644" w:author="Webb Roberts" w:date="2010-03-31T15:32:00Z">
        <w:r>
          <w:rPr>
            <w:noProof/>
          </w:rPr>
          <w:t>Table 9-2:  Representation Terms</w:t>
        </w:r>
        <w:r>
          <w:rPr>
            <w:noProof/>
          </w:rPr>
          <w:tab/>
        </w:r>
        <w:r>
          <w:rPr>
            <w:noProof/>
          </w:rPr>
          <w:fldChar w:fldCharType="begin"/>
        </w:r>
        <w:r>
          <w:rPr>
            <w:noProof/>
          </w:rPr>
          <w:instrText xml:space="preserve"> PAGEREF _Toc131669063 \h </w:instrText>
        </w:r>
      </w:ins>
      <w:r w:rsidR="00A63659">
        <w:rPr>
          <w:noProof/>
        </w:rPr>
      </w:r>
      <w:r>
        <w:rPr>
          <w:noProof/>
        </w:rPr>
        <w:fldChar w:fldCharType="separate"/>
      </w:r>
      <w:ins w:id="1645" w:author="Webb Roberts" w:date="2010-03-31T15:33:00Z">
        <w:r w:rsidR="00A63659">
          <w:rPr>
            <w:noProof/>
          </w:rPr>
          <w:t>94</w:t>
        </w:r>
      </w:ins>
      <w:ins w:id="1646" w:author="Webb Roberts" w:date="2010-03-31T15:32:00Z">
        <w:r>
          <w:rPr>
            <w:noProof/>
          </w:rPr>
          <w:fldChar w:fldCharType="end"/>
        </w:r>
      </w:ins>
    </w:p>
    <w:p w:rsidR="008A7368" w:rsidDel="00172983" w:rsidRDefault="008A7368">
      <w:pPr>
        <w:pStyle w:val="TableofFigures"/>
        <w:tabs>
          <w:tab w:val="right" w:leader="dot" w:pos="9350"/>
        </w:tabs>
        <w:rPr>
          <w:del w:id="1647" w:author="Webb Roberts" w:date="2010-03-31T15:32:00Z"/>
          <w:rFonts w:asciiTheme="minorHAnsi" w:eastAsiaTheme="minorEastAsia" w:hAnsiTheme="minorHAnsi" w:cstheme="minorBidi"/>
          <w:noProof/>
          <w:sz w:val="22"/>
          <w:szCs w:val="22"/>
        </w:rPr>
      </w:pPr>
      <w:del w:id="1648" w:author="Webb Roberts" w:date="2010-03-31T15:32:00Z">
        <w:r w:rsidDel="00172983">
          <w:rPr>
            <w:noProof/>
          </w:rPr>
          <w:delText>Table 2-1: Codes Representing Conformance Targets</w:delText>
        </w:r>
        <w:r w:rsidDel="00172983">
          <w:rPr>
            <w:noProof/>
          </w:rPr>
          <w:tab/>
        </w:r>
        <w:r w:rsidR="00172983" w:rsidDel="00172983">
          <w:rPr>
            <w:noProof/>
          </w:rPr>
          <w:delText>7</w:delText>
        </w:r>
      </w:del>
    </w:p>
    <w:p w:rsidR="008A7368" w:rsidDel="00172983" w:rsidRDefault="008A7368">
      <w:pPr>
        <w:pStyle w:val="TableofFigures"/>
        <w:tabs>
          <w:tab w:val="right" w:leader="dot" w:pos="9350"/>
        </w:tabs>
        <w:rPr>
          <w:del w:id="1649" w:author="Webb Roberts" w:date="2010-03-31T15:32:00Z"/>
          <w:rFonts w:asciiTheme="minorHAnsi" w:eastAsiaTheme="minorEastAsia" w:hAnsiTheme="minorHAnsi" w:cstheme="minorBidi"/>
          <w:noProof/>
          <w:sz w:val="22"/>
          <w:szCs w:val="22"/>
        </w:rPr>
      </w:pPr>
      <w:del w:id="1650" w:author="Webb Roberts" w:date="2010-03-31T15:32:00Z">
        <w:r w:rsidDel="00172983">
          <w:rPr>
            <w:noProof/>
          </w:rPr>
          <w:delText>Table 7-1:  Standard Opening Phrases</w:delText>
        </w:r>
        <w:r w:rsidDel="00172983">
          <w:rPr>
            <w:noProof/>
          </w:rPr>
          <w:tab/>
        </w:r>
        <w:r w:rsidR="00172983" w:rsidDel="00172983">
          <w:rPr>
            <w:noProof/>
          </w:rPr>
          <w:delText>54</w:delText>
        </w:r>
      </w:del>
    </w:p>
    <w:p w:rsidR="008A7368" w:rsidDel="00172983" w:rsidRDefault="008A7368">
      <w:pPr>
        <w:pStyle w:val="TableofFigures"/>
        <w:tabs>
          <w:tab w:val="right" w:leader="dot" w:pos="9350"/>
        </w:tabs>
        <w:rPr>
          <w:del w:id="1651" w:author="Webb Roberts" w:date="2010-03-31T15:32:00Z"/>
          <w:rFonts w:asciiTheme="minorHAnsi" w:eastAsiaTheme="minorEastAsia" w:hAnsiTheme="minorHAnsi" w:cstheme="minorBidi"/>
          <w:noProof/>
          <w:sz w:val="22"/>
          <w:szCs w:val="22"/>
        </w:rPr>
      </w:pPr>
      <w:del w:id="1652" w:author="Webb Roberts" w:date="2010-03-31T15:32:00Z">
        <w:r w:rsidDel="00172983">
          <w:rPr>
            <w:noProof/>
          </w:rPr>
          <w:delText>Table 9-1:  Abbreviations Used in C2 Core Names</w:delText>
        </w:r>
        <w:r w:rsidDel="00172983">
          <w:rPr>
            <w:noProof/>
          </w:rPr>
          <w:tab/>
        </w:r>
        <w:r w:rsidR="00172983" w:rsidDel="00172983">
          <w:rPr>
            <w:noProof/>
          </w:rPr>
          <w:delText>90</w:delText>
        </w:r>
      </w:del>
    </w:p>
    <w:p w:rsidR="008A7368" w:rsidDel="00172983" w:rsidRDefault="008A7368">
      <w:pPr>
        <w:pStyle w:val="TableofFigures"/>
        <w:tabs>
          <w:tab w:val="right" w:leader="dot" w:pos="9350"/>
        </w:tabs>
        <w:rPr>
          <w:del w:id="1653" w:author="Webb Roberts" w:date="2010-03-31T15:32:00Z"/>
          <w:rFonts w:asciiTheme="minorHAnsi" w:eastAsiaTheme="minorEastAsia" w:hAnsiTheme="minorHAnsi" w:cstheme="minorBidi"/>
          <w:noProof/>
          <w:sz w:val="22"/>
          <w:szCs w:val="22"/>
        </w:rPr>
      </w:pPr>
      <w:del w:id="1654" w:author="Webb Roberts" w:date="2010-03-31T15:32:00Z">
        <w:r w:rsidDel="00172983">
          <w:rPr>
            <w:noProof/>
          </w:rPr>
          <w:delText>Table 9-2:  Representation Terms</w:delText>
        </w:r>
        <w:r w:rsidDel="00172983">
          <w:rPr>
            <w:noProof/>
          </w:rPr>
          <w:tab/>
        </w:r>
        <w:r w:rsidR="00172983" w:rsidDel="00172983">
          <w:rPr>
            <w:noProof/>
          </w:rPr>
          <w:delText>94</w:delText>
        </w:r>
      </w:del>
    </w:p>
    <w:p w:rsidR="00DD6A0A" w:rsidRPr="0000683F" w:rsidRDefault="00B36831">
      <w:pPr>
        <w:spacing w:after="60"/>
      </w:pPr>
      <w:r>
        <w:fldChar w:fldCharType="end"/>
      </w:r>
    </w:p>
    <w:p w:rsidR="00DD6A0A" w:rsidRPr="0000683F" w:rsidRDefault="00DD6A0A"/>
    <w:p w:rsidR="00DD6A0A" w:rsidRPr="0000683F" w:rsidRDefault="00DD6A0A"/>
    <w:p w:rsidR="00DD6A0A" w:rsidRPr="0000683F" w:rsidRDefault="00DD6A0A"/>
    <w:p w:rsidR="00DD6A0A" w:rsidRPr="0000683F" w:rsidRDefault="00DD6A0A"/>
    <w:p w:rsidR="00DD6A0A" w:rsidRPr="0000683F" w:rsidRDefault="00DD6A0A"/>
    <w:p w:rsidR="00DD6A0A" w:rsidRPr="0000683F" w:rsidRDefault="00DD6A0A">
      <w:pPr>
        <w:sectPr w:rsidR="00DD6A0A" w:rsidRPr="0000683F">
          <w:footerReference w:type="default" r:id="rId21"/>
          <w:headerReference w:type="first" r:id="rId22"/>
          <w:footerReference w:type="first" r:id="rId23"/>
          <w:pgSz w:w="12240" w:h="15840" w:code="1"/>
          <w:pgMar w:top="1440" w:right="1440" w:bottom="1440" w:left="1440" w:header="504" w:footer="504" w:gutter="0"/>
          <w:pgNumType w:fmt="lowerRoman" w:start="1"/>
          <w:titlePg/>
          <w:docGrid w:linePitch="360"/>
        </w:sectPr>
      </w:pPr>
    </w:p>
    <w:p w:rsidR="00DD6A0A" w:rsidRPr="001C4338" w:rsidRDefault="00DD6A0A" w:rsidP="00DD6A0A">
      <w:pPr>
        <w:pStyle w:val="Heading1"/>
        <w:numPr>
          <w:numberingChange w:id="1655" w:author="Webb Roberts" w:date="2010-03-31T15:28:00Z" w:original="%1:1:0:"/>
        </w:numPr>
      </w:pPr>
      <w:bookmarkStart w:id="1656" w:name="_Ref106704749"/>
      <w:bookmarkStart w:id="1657" w:name="_Toc109188216"/>
      <w:bookmarkStart w:id="1658" w:name="_Toc109542775"/>
      <w:bookmarkStart w:id="1659" w:name="_Toc77760801"/>
      <w:bookmarkStart w:id="1660" w:name="_Toc87007046"/>
      <w:bookmarkStart w:id="1661" w:name="_Toc131668843"/>
      <w:r w:rsidRPr="001C4338">
        <w:t>Introduction</w:t>
      </w:r>
      <w:bookmarkEnd w:id="1656"/>
      <w:bookmarkEnd w:id="1657"/>
      <w:bookmarkEnd w:id="1658"/>
      <w:bookmarkEnd w:id="1659"/>
      <w:bookmarkEnd w:id="1660"/>
      <w:bookmarkEnd w:id="1661"/>
    </w:p>
    <w:p w:rsidR="00DD6A0A" w:rsidRPr="00F02291" w:rsidRDefault="00DD6A0A" w:rsidP="00DD6A0A">
      <w:pPr>
        <w:pStyle w:val="wrbodytext1"/>
      </w:pPr>
      <w:r w:rsidRPr="00F02291">
        <w:t xml:space="preserve">This </w:t>
      </w:r>
      <w:r>
        <w:t>Naming and Design Rules (NDR</w:t>
      </w:r>
      <w:r w:rsidR="00B36831">
        <w:fldChar w:fldCharType="begin"/>
      </w:r>
      <w:r>
        <w:instrText xml:space="preserve"> XE "NDR" </w:instrText>
      </w:r>
      <w:r w:rsidR="00B36831">
        <w:fldChar w:fldCharType="end"/>
      </w:r>
      <w:r>
        <w:t xml:space="preserve">) </w:t>
      </w:r>
      <w:r w:rsidRPr="00F02291">
        <w:t xml:space="preserve">document specifies </w:t>
      </w:r>
      <w:r w:rsidR="008A19F8">
        <w:t>XML Schema documents</w:t>
      </w:r>
      <w:r>
        <w:t xml:space="preserve"> for use with </w:t>
      </w:r>
      <w:r w:rsidR="005E4185">
        <w:t>the Command and Control (C2) Core data model</w:t>
      </w:r>
      <w:r w:rsidR="00B36831">
        <w:fldChar w:fldCharType="begin"/>
      </w:r>
      <w:r>
        <w:instrText xml:space="preserve"> XE "</w:instrText>
      </w:r>
      <w:r w:rsidRPr="00F02291">
        <w:instrText>NIEM</w:instrText>
      </w:r>
      <w:r>
        <w:instrText xml:space="preserve">" </w:instrText>
      </w:r>
      <w:r w:rsidR="00B36831">
        <w:fldChar w:fldCharType="end"/>
      </w:r>
      <w:r>
        <w:t xml:space="preserve">.  </w:t>
      </w:r>
      <w:r w:rsidR="005E4185">
        <w:t>The C2 Core</w:t>
      </w:r>
      <w:r>
        <w:t xml:space="preserve"> is </w:t>
      </w:r>
      <w:r w:rsidRPr="00F02291">
        <w:t xml:space="preserve">an information sharing framework based on the World Wide Web Consortium (W3C) </w:t>
      </w:r>
      <w:r>
        <w:t>Ex</w:t>
      </w:r>
      <w:r w:rsidRPr="00F02291">
        <w:t>tensible Markup Language (XML</w:t>
      </w:r>
      <w:r w:rsidR="00B36831">
        <w:fldChar w:fldCharType="begin"/>
      </w:r>
      <w:r>
        <w:instrText xml:space="preserve"> XE "</w:instrText>
      </w:r>
      <w:r w:rsidRPr="00F02291">
        <w:instrText>XML</w:instrText>
      </w:r>
      <w:r>
        <w:instrText xml:space="preserve">" </w:instrText>
      </w:r>
      <w:r w:rsidR="00B36831">
        <w:fldChar w:fldCharType="end"/>
      </w:r>
      <w:r w:rsidRPr="00F02291">
        <w:t>) Schema</w:t>
      </w:r>
      <w:r>
        <w:t xml:space="preserve"> standard</w:t>
      </w:r>
      <w:r w:rsidRPr="00F02291">
        <w:t xml:space="preserve">.  In </w:t>
      </w:r>
      <w:r w:rsidR="005E4185">
        <w:t>January 2009</w:t>
      </w:r>
      <w:r w:rsidRPr="00F02291">
        <w:t xml:space="preserve">, the </w:t>
      </w:r>
      <w:r w:rsidR="009112DC">
        <w:t xml:space="preserve">C2 Capability Portfolio Manager (CPM) and </w:t>
      </w:r>
      <w:r w:rsidRPr="00F02291">
        <w:t xml:space="preserve">U.S. </w:t>
      </w:r>
      <w:r w:rsidR="005E4185">
        <w:t>Joint Forces Command (JFCOM) J87</w:t>
      </w:r>
      <w:r w:rsidR="00B36831">
        <w:fldChar w:fldCharType="begin"/>
      </w:r>
      <w:r>
        <w:instrText xml:space="preserve"> XE "</w:instrText>
      </w:r>
      <w:r w:rsidRPr="00F02291">
        <w:instrText>D</w:instrText>
      </w:r>
      <w:r w:rsidR="00094D93">
        <w:instrText>O</w:instrText>
      </w:r>
      <w:r w:rsidRPr="00F02291">
        <w:instrText>J</w:instrText>
      </w:r>
      <w:r>
        <w:instrText xml:space="preserve">" </w:instrText>
      </w:r>
      <w:r w:rsidR="00B36831">
        <w:fldChar w:fldCharType="end"/>
      </w:r>
      <w:r w:rsidR="00B36831">
        <w:fldChar w:fldCharType="begin"/>
      </w:r>
      <w:r>
        <w:instrText xml:space="preserve"> XE "</w:instrText>
      </w:r>
      <w:r w:rsidRPr="00F02291">
        <w:instrText>DHS</w:instrText>
      </w:r>
      <w:r>
        <w:instrText xml:space="preserve">" </w:instrText>
      </w:r>
      <w:r w:rsidR="00B36831">
        <w:fldChar w:fldCharType="end"/>
      </w:r>
      <w:r w:rsidR="005E4185">
        <w:t xml:space="preserve"> initiated a program to develop</w:t>
      </w:r>
      <w:r w:rsidRPr="00F02291">
        <w:t xml:space="preserve"> </w:t>
      </w:r>
      <w:r w:rsidR="005E4185">
        <w:t>the C2 Core data model</w:t>
      </w:r>
      <w:r w:rsidR="009112DC">
        <w:t>.  This was</w:t>
      </w:r>
      <w:r w:rsidRPr="00F02291">
        <w:t xml:space="preserve"> a </w:t>
      </w:r>
      <w:r w:rsidR="005E4185">
        <w:t xml:space="preserve">joint service </w:t>
      </w:r>
      <w:r w:rsidRPr="00F02291">
        <w:t xml:space="preserve">effort </w:t>
      </w:r>
      <w:r w:rsidR="009112DC">
        <w:t xml:space="preserve">designed </w:t>
      </w:r>
      <w:r w:rsidRPr="00F02291">
        <w:t xml:space="preserve">to improve </w:t>
      </w:r>
      <w:r w:rsidR="0001256E" w:rsidRPr="00F02291">
        <w:t>information</w:t>
      </w:r>
      <w:r w:rsidR="0001256E">
        <w:t xml:space="preserve"> </w:t>
      </w:r>
      <w:r w:rsidRPr="00F02291">
        <w:t>inter</w:t>
      </w:r>
      <w:r w:rsidR="005E4185">
        <w:t xml:space="preserve">operability and exchange for </w:t>
      </w:r>
      <w:r w:rsidR="009112DC">
        <w:t>Command and Control</w:t>
      </w:r>
      <w:r w:rsidR="005E4185">
        <w:t>.</w:t>
      </w:r>
    </w:p>
    <w:p w:rsidR="00DD6A0A" w:rsidRPr="00F02291" w:rsidRDefault="009112DC" w:rsidP="00DD6A0A">
      <w:pPr>
        <w:pStyle w:val="wrbodytext1"/>
      </w:pPr>
      <w:r>
        <w:t xml:space="preserve">The </w:t>
      </w:r>
      <w:r w:rsidR="005E4185">
        <w:t>C2 Core</w:t>
      </w:r>
      <w:r>
        <w:t xml:space="preserve"> data model (hereafter </w:t>
      </w:r>
      <w:r w:rsidR="001C0CC1">
        <w:t xml:space="preserve">in this document </w:t>
      </w:r>
      <w:r>
        <w:t xml:space="preserve">referred to </w:t>
      </w:r>
      <w:r w:rsidR="001C0CC1">
        <w:t xml:space="preserve">only </w:t>
      </w:r>
      <w:r>
        <w:t>as "C2 Core")</w:t>
      </w:r>
      <w:r w:rsidR="00DD6A0A" w:rsidRPr="00F02291">
        <w:t xml:space="preserve"> specifies a</w:t>
      </w:r>
      <w:r w:rsidR="001C0CC1">
        <w:t xml:space="preserve"> set of reusable data</w:t>
      </w:r>
      <w:r w:rsidR="00DD6A0A" w:rsidRPr="00F02291">
        <w:t xml:space="preserve"> components for defining standard information exchange messages, transactions, and documents on a large scale</w:t>
      </w:r>
      <w:r w:rsidR="00DD6A0A">
        <w:t xml:space="preserve">:  </w:t>
      </w:r>
      <w:r w:rsidR="00DD6A0A" w:rsidRPr="00F02291">
        <w:t>across multiple communities of interest and lines of business.  These reusable components a</w:t>
      </w:r>
      <w:r w:rsidR="00DD6A0A">
        <w:t xml:space="preserve">re rendered in XML </w:t>
      </w:r>
      <w:r w:rsidR="008A19F8">
        <w:t>Schema documents</w:t>
      </w:r>
      <w:r w:rsidR="00DD6A0A">
        <w:t xml:space="preserve"> as type, element</w:t>
      </w:r>
      <w:r w:rsidR="00005298">
        <w:t>,</w:t>
      </w:r>
      <w:r w:rsidR="00DD6A0A">
        <w:t xml:space="preserve"> and attribute definitions that comply with the W3C XML Schema specification. </w:t>
      </w:r>
      <w:r w:rsidR="001C0CC1">
        <w:t xml:space="preserve"> </w:t>
      </w:r>
      <w:r w:rsidR="00DD6A0A" w:rsidRPr="00F02291">
        <w:t xml:space="preserve">The resulting </w:t>
      </w:r>
      <w:r w:rsidR="00DD6A0A">
        <w:t xml:space="preserve">reference </w:t>
      </w:r>
      <w:r w:rsidR="00DD6A0A" w:rsidRPr="00F02291">
        <w:t xml:space="preserve">schemas are </w:t>
      </w:r>
      <w:r w:rsidR="001C0CC1">
        <w:t xml:space="preserve">registered in the Department of Defense (DoD) Metadata Registry (MDR), and </w:t>
      </w:r>
      <w:r w:rsidR="00DD6A0A" w:rsidRPr="00F02291">
        <w:t xml:space="preserve">available to </w:t>
      </w:r>
      <w:r w:rsidR="001C0CC1">
        <w:t xml:space="preserve">DoD users and developers. </w:t>
      </w:r>
    </w:p>
    <w:p w:rsidR="00DD6A0A" w:rsidRPr="00F02291" w:rsidRDefault="00DD6A0A" w:rsidP="00DD6A0A">
      <w:pPr>
        <w:pStyle w:val="wrbodytext1"/>
      </w:pPr>
      <w:r w:rsidRPr="00F02291">
        <w:t xml:space="preserve">The W3C XML Schema standard </w:t>
      </w:r>
      <w:r>
        <w:t>enables</w:t>
      </w:r>
      <w:r w:rsidRPr="00F02291">
        <w:t xml:space="preserve"> information interoperability and sharing by providing a common language for describing data precisely.  The </w:t>
      </w:r>
      <w:r w:rsidR="002C57B1">
        <w:t xml:space="preserve">mechanisms and </w:t>
      </w:r>
      <w:r w:rsidR="002C57B1" w:rsidRPr="00F02291">
        <w:t xml:space="preserve">constructs it defines </w:t>
      </w:r>
      <w:r w:rsidRPr="00F02291">
        <w:t xml:space="preserve">are basic metadata building blocks </w:t>
      </w:r>
      <w:r w:rsidR="00DC3B89">
        <w:t>—</w:t>
      </w:r>
      <w:r w:rsidRPr="00F02291">
        <w:t xml:space="preserve"> baseline data types and structural components.  Users employ these building blocks to describe their own data semantics and structures</w:t>
      </w:r>
      <w:r w:rsidR="002801A8">
        <w:t xml:space="preserve">, </w:t>
      </w:r>
      <w:r>
        <w:t>structures for specific information exchanges</w:t>
      </w:r>
      <w:r w:rsidR="002801A8">
        <w:t>, and components that will be</w:t>
      </w:r>
      <w:r>
        <w:t xml:space="preserve"> reuse</w:t>
      </w:r>
      <w:r w:rsidR="002801A8">
        <w:t>d</w:t>
      </w:r>
      <w:r>
        <w:t xml:space="preserve"> across multiple information exchanges</w:t>
      </w:r>
      <w:r w:rsidRPr="00F02291">
        <w:t xml:space="preserve">.  </w:t>
      </w:r>
      <w:r>
        <w:t>Rules that profile allowable XML Schema constructs and describe how to use them help ensure that those components are consistent and reusable.</w:t>
      </w:r>
    </w:p>
    <w:p w:rsidR="00DD6A0A" w:rsidRPr="0094153D" w:rsidRDefault="00DD6A0A" w:rsidP="00DD6A0A">
      <w:pPr>
        <w:pStyle w:val="wrbodytext1"/>
      </w:pPr>
      <w:r w:rsidRPr="00F02291">
        <w:t>T</w:t>
      </w:r>
      <w:r>
        <w:t>his document specifies</w:t>
      </w:r>
      <w:r w:rsidRPr="00F02291">
        <w:t xml:space="preserve"> principles and enforceable rules for </w:t>
      </w:r>
      <w:r w:rsidR="005E4185">
        <w:t>C2 Core</w:t>
      </w:r>
      <w:r>
        <w:t xml:space="preserve"> data components and schemas.  Schemas and components that obey the rules set forth here are considered to be </w:t>
      </w:r>
      <w:r w:rsidR="005E4185" w:rsidRPr="009112DC">
        <w:rPr>
          <w:rStyle w:val="Strong"/>
          <w:b w:val="0"/>
          <w:i/>
        </w:rPr>
        <w:t>C2 Core</w:t>
      </w:r>
      <w:r w:rsidRPr="009112DC">
        <w:rPr>
          <w:rStyle w:val="Strong"/>
          <w:b w:val="0"/>
          <w:i/>
        </w:rPr>
        <w:t>-conformant</w:t>
      </w:r>
      <w:r>
        <w:t>.</w:t>
      </w:r>
    </w:p>
    <w:p w:rsidR="00DD6A0A" w:rsidRPr="001C4338" w:rsidRDefault="00DD6A0A" w:rsidP="00783BE6">
      <w:pPr>
        <w:pStyle w:val="Heading2"/>
        <w:numPr>
          <w:numberingChange w:id="1662" w:author="Webb Roberts" w:date="2010-03-31T15:28:00Z" w:original="%1:1:0:.%2:1:0:"/>
        </w:numPr>
      </w:pPr>
      <w:bookmarkStart w:id="1663" w:name="_Toc109536554"/>
      <w:bookmarkStart w:id="1664" w:name="_Toc109536796"/>
      <w:bookmarkStart w:id="1665" w:name="_Toc109537038"/>
      <w:bookmarkStart w:id="1666" w:name="_Toc109188221"/>
      <w:bookmarkStart w:id="1667" w:name="_Toc109542778"/>
      <w:bookmarkStart w:id="1668" w:name="_Toc77760802"/>
      <w:bookmarkStart w:id="1669" w:name="_Toc87007047"/>
      <w:bookmarkStart w:id="1670" w:name="_Toc131668844"/>
      <w:bookmarkEnd w:id="1663"/>
      <w:bookmarkEnd w:id="1664"/>
      <w:bookmarkEnd w:id="1665"/>
      <w:r w:rsidRPr="001C4338">
        <w:t>Scope</w:t>
      </w:r>
      <w:bookmarkEnd w:id="1666"/>
      <w:bookmarkEnd w:id="1667"/>
      <w:bookmarkEnd w:id="1668"/>
      <w:bookmarkEnd w:id="1669"/>
      <w:bookmarkEnd w:id="1670"/>
    </w:p>
    <w:p w:rsidR="00DD6A0A" w:rsidRDefault="00DD6A0A" w:rsidP="00DD6A0A">
      <w:pPr>
        <w:pStyle w:val="wrbodytext1sticky"/>
      </w:pPr>
      <w:r>
        <w:t xml:space="preserve">This document </w:t>
      </w:r>
      <w:r w:rsidR="00245500">
        <w:t xml:space="preserve">was developed to specify </w:t>
      </w:r>
      <w:r w:rsidR="005E4185">
        <w:t>C2 Core</w:t>
      </w:r>
      <w:r w:rsidR="0081163F">
        <w:t xml:space="preserve"> 1</w:t>
      </w:r>
      <w:r>
        <w:t xml:space="preserve">.0.  </w:t>
      </w:r>
      <w:r w:rsidR="00245500">
        <w:t xml:space="preserve">Later releases of </w:t>
      </w:r>
      <w:r w:rsidR="005E4185">
        <w:t>C2 Core</w:t>
      </w:r>
      <w:r w:rsidR="00245500">
        <w:t xml:space="preserve"> may be specified by later versions of this document.</w:t>
      </w:r>
      <w:r>
        <w:t xml:space="preserve">  The document covers the following </w:t>
      </w:r>
      <w:r w:rsidR="002D7804">
        <w:t xml:space="preserve">topics </w:t>
      </w:r>
      <w:r>
        <w:t>in depth:</w:t>
      </w:r>
    </w:p>
    <w:p w:rsidR="00683500" w:rsidRDefault="00DD6A0A">
      <w:pPr>
        <w:pStyle w:val="wrbodytext3"/>
      </w:pPr>
      <w:bookmarkStart w:id="1671" w:name="_Toc87007048"/>
      <w:r>
        <w:t>•</w:t>
      </w:r>
      <w:r>
        <w:tab/>
        <w:t xml:space="preserve">The underlying </w:t>
      </w:r>
      <w:r w:rsidR="005E4185">
        <w:t>C2 Core</w:t>
      </w:r>
      <w:r>
        <w:t xml:space="preserve"> data model</w:t>
      </w:r>
      <w:bookmarkEnd w:id="1671"/>
    </w:p>
    <w:p w:rsidR="00683500" w:rsidRDefault="00DD6A0A">
      <w:pPr>
        <w:pStyle w:val="wrbodytext3"/>
      </w:pPr>
      <w:bookmarkStart w:id="1672" w:name="_Toc87007049"/>
      <w:r>
        <w:t>•</w:t>
      </w:r>
      <w:r>
        <w:tab/>
        <w:t xml:space="preserve">Guiding principles behind the design of </w:t>
      </w:r>
      <w:r w:rsidR="005E4185">
        <w:t>C2 Core</w:t>
      </w:r>
      <w:bookmarkEnd w:id="1672"/>
    </w:p>
    <w:p w:rsidR="00683500" w:rsidRDefault="00DD6A0A">
      <w:pPr>
        <w:pStyle w:val="wrbodytext3"/>
      </w:pPr>
      <w:bookmarkStart w:id="1673" w:name="_Toc87007050"/>
      <w:r>
        <w:t>•</w:t>
      </w:r>
      <w:r>
        <w:tab/>
        <w:t xml:space="preserve">Rules for using XML Schema constructs in </w:t>
      </w:r>
      <w:r w:rsidR="005E4185">
        <w:t>C2 Core</w:t>
      </w:r>
      <w:bookmarkEnd w:id="1673"/>
    </w:p>
    <w:p w:rsidR="00683500" w:rsidRDefault="00DD6A0A">
      <w:pPr>
        <w:pStyle w:val="wrbodytext3"/>
      </w:pPr>
      <w:bookmarkStart w:id="1674" w:name="_Toc87007051"/>
      <w:r>
        <w:t>•</w:t>
      </w:r>
      <w:r>
        <w:tab/>
        <w:t xml:space="preserve">Rules for modeling and structuring </w:t>
      </w:r>
      <w:r w:rsidR="005E4185">
        <w:t>C2 Core</w:t>
      </w:r>
      <w:r>
        <w:t>-conformant schemas</w:t>
      </w:r>
      <w:bookmarkEnd w:id="1674"/>
    </w:p>
    <w:p w:rsidR="00683500" w:rsidRDefault="00DD6A0A">
      <w:pPr>
        <w:pStyle w:val="wrbodytext3"/>
      </w:pPr>
      <w:bookmarkStart w:id="1675" w:name="_Toc87007052"/>
      <w:r>
        <w:t>•</w:t>
      </w:r>
      <w:r>
        <w:tab/>
        <w:t xml:space="preserve">Rules for creating </w:t>
      </w:r>
      <w:r w:rsidR="005E4185">
        <w:t>C2 Core</w:t>
      </w:r>
      <w:r>
        <w:t>-conformant instances</w:t>
      </w:r>
      <w:bookmarkEnd w:id="1675"/>
    </w:p>
    <w:p w:rsidR="00683500" w:rsidRDefault="00DD6A0A">
      <w:pPr>
        <w:pStyle w:val="wrbodytext3"/>
      </w:pPr>
      <w:bookmarkStart w:id="1676" w:name="_Toc87007053"/>
      <w:r>
        <w:t>•</w:t>
      </w:r>
      <w:r>
        <w:tab/>
        <w:t xml:space="preserve">Rules for naming </w:t>
      </w:r>
      <w:r w:rsidR="005E4185">
        <w:t>C2 Core</w:t>
      </w:r>
      <w:r>
        <w:t xml:space="preserve"> components</w:t>
      </w:r>
      <w:bookmarkEnd w:id="1676"/>
    </w:p>
    <w:p w:rsidR="00683500" w:rsidRDefault="00DD6A0A">
      <w:pPr>
        <w:pStyle w:val="wrbodytext3"/>
      </w:pPr>
      <w:bookmarkStart w:id="1677" w:name="_Toc87007054"/>
      <w:r>
        <w:t>•</w:t>
      </w:r>
      <w:r>
        <w:tab/>
        <w:t xml:space="preserve">Rules for extending </w:t>
      </w:r>
      <w:r w:rsidR="005E4185">
        <w:t>C2 Core</w:t>
      </w:r>
      <w:r>
        <w:t>-conformant components</w:t>
      </w:r>
      <w:bookmarkEnd w:id="1677"/>
    </w:p>
    <w:p w:rsidR="00DD6A0A" w:rsidRDefault="00DD6A0A" w:rsidP="00381E7D">
      <w:pPr>
        <w:pStyle w:val="wrbodytext1"/>
        <w:keepNext/>
      </w:pPr>
      <w:r>
        <w:t>This document does NOT address the following:</w:t>
      </w:r>
    </w:p>
    <w:p w:rsidR="00683500" w:rsidRDefault="00DD6A0A">
      <w:pPr>
        <w:pStyle w:val="wrbodytext3"/>
      </w:pPr>
      <w:bookmarkStart w:id="1678" w:name="_Toc87007055"/>
      <w:r>
        <w:t>•</w:t>
      </w:r>
      <w:r>
        <w:tab/>
        <w:t xml:space="preserve">A formal definition of the </w:t>
      </w:r>
      <w:r w:rsidR="005E4185">
        <w:t>C2 Core</w:t>
      </w:r>
      <w:r>
        <w:t xml:space="preserve"> data model.</w:t>
      </w:r>
      <w:bookmarkEnd w:id="1678"/>
      <w:r>
        <w:t xml:space="preserve">  </w:t>
      </w:r>
    </w:p>
    <w:p w:rsidR="00683500" w:rsidRDefault="00DD6A0A">
      <w:pPr>
        <w:pStyle w:val="wrbodytext3"/>
      </w:pPr>
      <w:r>
        <w:tab/>
      </w:r>
      <w:bookmarkStart w:id="1679" w:name="_Toc87007056"/>
      <w:r>
        <w:t>Such a definition would focus on the Resource Definition Framework (RDF) and concepts not strictly required for interoperability.  This document instead focuses on definition of schemas that work with the data model, to ensure translatability and interoperability.</w:t>
      </w:r>
      <w:bookmarkEnd w:id="1679"/>
    </w:p>
    <w:p w:rsidR="00683500" w:rsidRDefault="00DD6A0A">
      <w:pPr>
        <w:pStyle w:val="wrbodytext3"/>
      </w:pPr>
      <w:bookmarkStart w:id="1680" w:name="_Toc87007059"/>
      <w:r>
        <w:t>•</w:t>
      </w:r>
      <w:r>
        <w:tab/>
        <w:t xml:space="preserve">The artifacts of the </w:t>
      </w:r>
      <w:r w:rsidR="005E4185">
        <w:t>C2 Core</w:t>
      </w:r>
      <w:r>
        <w:t xml:space="preserve"> information exchange process.</w:t>
      </w:r>
      <w:bookmarkEnd w:id="1680"/>
    </w:p>
    <w:p w:rsidR="00683500" w:rsidRDefault="00DD6A0A">
      <w:pPr>
        <w:pStyle w:val="wrbodytext3"/>
      </w:pPr>
      <w:r>
        <w:tab/>
      </w:r>
      <w:bookmarkStart w:id="1681" w:name="_Toc87007060"/>
      <w:r>
        <w:t xml:space="preserve">The artifacts of the </w:t>
      </w:r>
      <w:r w:rsidR="005E4185">
        <w:t>C2 Core</w:t>
      </w:r>
      <w:r>
        <w:t xml:space="preserve"> information exchange process are discussed in </w:t>
      </w:r>
      <w:commentRangeStart w:id="1682"/>
      <w:r w:rsidR="00B36831">
        <w:fldChar w:fldCharType="begin"/>
      </w:r>
      <w:r w:rsidR="00552095">
        <w:instrText xml:space="preserve"> REF ref_iepd \h </w:instrText>
      </w:r>
      <w:r w:rsidR="00B36831">
        <w:fldChar w:fldCharType="separate"/>
      </w:r>
      <w:ins w:id="1683" w:author="Webb Roberts" w:date="2010-03-31T15:33:00Z">
        <w:r w:rsidR="00A63659" w:rsidRPr="00BA4C27">
          <w:rPr>
            <w:rStyle w:val="Refterm"/>
          </w:rPr>
          <w:t>[</w:t>
        </w:r>
        <w:r w:rsidR="00A63659">
          <w:rPr>
            <w:rStyle w:val="Refterm"/>
          </w:rPr>
          <w:t>IES</w:t>
        </w:r>
        <w:r w:rsidR="00A63659" w:rsidRPr="00BA4C27">
          <w:rPr>
            <w:rStyle w:val="Refterm"/>
          </w:rPr>
          <w:t>]</w:t>
        </w:r>
      </w:ins>
      <w:del w:id="1684" w:author="Webb Roberts" w:date="2010-03-31T15:30:00Z">
        <w:r w:rsidR="004753AF" w:rsidRPr="00BA4C27" w:rsidDel="00172983">
          <w:rPr>
            <w:rStyle w:val="Refterm"/>
          </w:rPr>
          <w:delText>[</w:delText>
        </w:r>
        <w:r w:rsidR="004753AF" w:rsidDel="00172983">
          <w:rPr>
            <w:rStyle w:val="Refterm"/>
          </w:rPr>
          <w:delText>IES</w:delText>
        </w:r>
        <w:r w:rsidR="004753AF" w:rsidRPr="00BA4C27" w:rsidDel="00172983">
          <w:rPr>
            <w:rStyle w:val="Refterm"/>
          </w:rPr>
          <w:delText>]</w:delText>
        </w:r>
      </w:del>
      <w:r w:rsidR="00B36831">
        <w:fldChar w:fldCharType="end"/>
      </w:r>
      <w:commentRangeEnd w:id="1682"/>
      <w:r w:rsidR="00EA1C8A">
        <w:rPr>
          <w:rStyle w:val="CommentReference"/>
          <w:vanish/>
        </w:rPr>
        <w:commentReference w:id="1682"/>
      </w:r>
      <w:r>
        <w:t>.</w:t>
      </w:r>
      <w:bookmarkEnd w:id="1681"/>
    </w:p>
    <w:p w:rsidR="00DD6A0A" w:rsidRDefault="00DD6A0A" w:rsidP="00DD6A0A">
      <w:pPr>
        <w:pStyle w:val="wrbodytext1"/>
      </w:pPr>
      <w:r>
        <w:t>This document is intended as a technical specification. It is not intended to be a tutorial or a user guide.</w:t>
      </w:r>
      <w:r w:rsidR="002C57B1">
        <w:t xml:space="preserve"> </w:t>
      </w:r>
      <w:r>
        <w:t xml:space="preserve"> A </w:t>
      </w:r>
      <w:r w:rsidR="005309FB">
        <w:t xml:space="preserve">brief </w:t>
      </w:r>
      <w:r w:rsidR="00B94570">
        <w:t xml:space="preserve">overview of </w:t>
      </w:r>
      <w:r w:rsidR="005E4185">
        <w:t>C2 Core</w:t>
      </w:r>
      <w:r w:rsidR="005309FB">
        <w:t xml:space="preserve"> </w:t>
      </w:r>
      <w:r>
        <w:t>is provided in</w:t>
      </w:r>
      <w:r w:rsidR="00F33867">
        <w:t xml:space="preserve"> </w:t>
      </w:r>
      <w:r w:rsidR="00B36831">
        <w:fldChar w:fldCharType="begin"/>
      </w:r>
      <w:r w:rsidR="006B17D0">
        <w:instrText xml:space="preserve"> REF _Ref163007222 \n \h </w:instrText>
      </w:r>
      <w:r w:rsidR="00B36831">
        <w:fldChar w:fldCharType="separate"/>
      </w:r>
      <w:r w:rsidR="00A63659">
        <w:t>Appendix A:</w:t>
      </w:r>
      <w:r w:rsidR="00B36831">
        <w:fldChar w:fldCharType="end"/>
      </w:r>
      <w:r w:rsidR="00E74CE8">
        <w:t xml:space="preserve"> C2 Core Overview</w:t>
      </w:r>
      <w:r>
        <w:t>.</w:t>
      </w:r>
    </w:p>
    <w:p w:rsidR="00DD6A0A" w:rsidRPr="003243A5" w:rsidRDefault="00DD6A0A" w:rsidP="00783BE6">
      <w:pPr>
        <w:pStyle w:val="Heading2"/>
        <w:numPr>
          <w:numberingChange w:id="1685" w:author="Webb Roberts" w:date="2010-03-31T15:28:00Z" w:original="%1:1:0:.%2:2:0:"/>
        </w:numPr>
      </w:pPr>
      <w:bookmarkStart w:id="1686" w:name="_Toc190755495"/>
      <w:bookmarkStart w:id="1687" w:name="_Toc190769475"/>
      <w:bookmarkStart w:id="1688" w:name="_Toc77760803"/>
      <w:bookmarkStart w:id="1689" w:name="_Toc87007061"/>
      <w:bookmarkStart w:id="1690" w:name="_Toc131668845"/>
      <w:bookmarkEnd w:id="1686"/>
      <w:bookmarkEnd w:id="1687"/>
      <w:r w:rsidRPr="003243A5">
        <w:t>Audience</w:t>
      </w:r>
      <w:bookmarkEnd w:id="1688"/>
      <w:bookmarkEnd w:id="1689"/>
      <w:bookmarkEnd w:id="1690"/>
    </w:p>
    <w:p w:rsidR="00DD6A0A" w:rsidRPr="00AC5FFE" w:rsidRDefault="00DD6A0A" w:rsidP="00DD6A0A">
      <w:pPr>
        <w:pStyle w:val="wrbodytext1"/>
      </w:pPr>
      <w:r>
        <w:t>This document target</w:t>
      </w:r>
      <w:r w:rsidR="00577505">
        <w:t>s</w:t>
      </w:r>
      <w:r w:rsidR="005222C4">
        <w:t xml:space="preserve"> users</w:t>
      </w:r>
      <w:r>
        <w:t xml:space="preserve"> and developers who employ </w:t>
      </w:r>
      <w:r w:rsidR="005E4185">
        <w:t>C2 Core</w:t>
      </w:r>
      <w:r>
        <w:t xml:space="preserve"> for information exchange and interoperability.  Such information exchanges may be between or within organizations.  The </w:t>
      </w:r>
      <w:r w:rsidR="005E4185">
        <w:t>C2 Core</w:t>
      </w:r>
      <w:r>
        <w:t xml:space="preserve"> reference schemas provide system implementers much content on which to build specific exchanges.  However, there is a need for extended and additional content.  The purpose of this document is to define the rules for such new content so that it will be consistent with the </w:t>
      </w:r>
      <w:r w:rsidR="005E4185">
        <w:t>C2 Core</w:t>
      </w:r>
      <w:r>
        <w:t xml:space="preserve"> reference schemas.  These rules are intended to establish and, more important</w:t>
      </w:r>
      <w:r w:rsidR="00D84F48">
        <w:t>ly</w:t>
      </w:r>
      <w:r>
        <w:t xml:space="preserve">, </w:t>
      </w:r>
      <w:r w:rsidR="00D84F48">
        <w:t xml:space="preserve">to help </w:t>
      </w:r>
      <w:r>
        <w:t>enforce a</w:t>
      </w:r>
      <w:r w:rsidR="00FA40DF">
        <w:t xml:space="preserve"> degree of standardization</w:t>
      </w:r>
      <w:r w:rsidR="00D84F48">
        <w:t xml:space="preserve"> across the C2 CPM</w:t>
      </w:r>
      <w:r w:rsidR="00FA40DF">
        <w:t xml:space="preserve"> areas and associated Programs of Record (POR)</w:t>
      </w:r>
      <w:r w:rsidR="00D84F48">
        <w:t xml:space="preserve">. </w:t>
      </w:r>
    </w:p>
    <w:p w:rsidR="00DD6A0A" w:rsidRPr="00967F13" w:rsidRDefault="00DD6A0A" w:rsidP="00783BE6">
      <w:pPr>
        <w:pStyle w:val="Heading2"/>
        <w:numPr>
          <w:numberingChange w:id="1691" w:author="Webb Roberts" w:date="2010-03-31T15:28:00Z" w:original="%1:1:0:.%2:3:0:"/>
        </w:numPr>
      </w:pPr>
      <w:bookmarkStart w:id="1692" w:name="_Toc147027580"/>
      <w:bookmarkStart w:id="1693" w:name="_Toc147031078"/>
      <w:bookmarkStart w:id="1694" w:name="_Toc109188222"/>
      <w:bookmarkStart w:id="1695" w:name="_Toc109542779"/>
      <w:bookmarkStart w:id="1696" w:name="_Toc77760804"/>
      <w:bookmarkStart w:id="1697" w:name="_Toc87007062"/>
      <w:bookmarkStart w:id="1698" w:name="_Toc131668846"/>
      <w:bookmarkEnd w:id="1692"/>
      <w:bookmarkEnd w:id="1693"/>
      <w:r w:rsidRPr="00967F13">
        <w:t>Document Conventions</w:t>
      </w:r>
      <w:bookmarkEnd w:id="1694"/>
      <w:bookmarkEnd w:id="1695"/>
      <w:bookmarkEnd w:id="1696"/>
      <w:bookmarkEnd w:id="1697"/>
      <w:bookmarkEnd w:id="1698"/>
    </w:p>
    <w:p w:rsidR="00DD6A0A" w:rsidRPr="003F0425" w:rsidRDefault="00DD6A0A" w:rsidP="00DD6A0A">
      <w:pPr>
        <w:pStyle w:val="wrbodytext1"/>
      </w:pPr>
      <w:r>
        <w:t xml:space="preserve">This document uses formatting and syntactic conventions to clarify meaning and avoid ambiguity.  </w:t>
      </w:r>
    </w:p>
    <w:p w:rsidR="00DD6A0A" w:rsidRPr="003243A5" w:rsidRDefault="00DD6A0A" w:rsidP="00DD6A0A">
      <w:pPr>
        <w:pStyle w:val="Heading3"/>
        <w:numPr>
          <w:numberingChange w:id="1699" w:author="Webb Roberts" w:date="2010-03-31T15:28:00Z" w:original="%1:1:0:.%2:3:0:.%3:1:0:"/>
        </w:numPr>
      </w:pPr>
      <w:bookmarkStart w:id="1700" w:name="_Toc87007063"/>
      <w:bookmarkStart w:id="1701" w:name="_Toc109188225"/>
      <w:bookmarkStart w:id="1702" w:name="_Toc109542784"/>
      <w:bookmarkStart w:id="1703" w:name="_Toc109188224"/>
      <w:bookmarkStart w:id="1704" w:name="_Toc109542781"/>
      <w:bookmarkStart w:id="1705" w:name="_Toc131668847"/>
      <w:r w:rsidRPr="003243A5">
        <w:t>Document References</w:t>
      </w:r>
      <w:bookmarkEnd w:id="1700"/>
      <w:bookmarkEnd w:id="1705"/>
    </w:p>
    <w:p w:rsidR="00DD6A0A" w:rsidRPr="00E62A71" w:rsidRDefault="00DD6A0A" w:rsidP="00DD6A0A">
      <w:pPr>
        <w:pStyle w:val="wrbodytext1"/>
      </w:pPr>
      <w:r>
        <w:t xml:space="preserve">This document relies on references to many outside documents.  Such references are noted by bold, bracketed inline terms.  For example, a reference to RFC 2119 is shown as </w:t>
      </w:r>
      <w:bookmarkStart w:id="1706" w:name="QuickMark_2"/>
      <w:bookmarkEnd w:id="1706"/>
      <w:r w:rsidR="00B36831">
        <w:fldChar w:fldCharType="begin"/>
      </w:r>
      <w:r>
        <w:instrText xml:space="preserve"> REF ref_rfc_2119 \h </w:instrText>
      </w:r>
      <w:r w:rsidR="00325711">
        <w:instrText xml:space="preserve"> \* MERGEFORMAT </w:instrText>
      </w:r>
      <w:r w:rsidR="00B36831">
        <w:fldChar w:fldCharType="separate"/>
      </w:r>
      <w:ins w:id="1707" w:author="Webb Roberts" w:date="2010-03-31T15:33:00Z">
        <w:r w:rsidR="00A63659" w:rsidRPr="00A63659">
          <w:rPr>
            <w:rPrChange w:id="1708" w:author="Webb Roberts" w:date="2010-03-31T15:33:00Z">
              <w:rPr>
                <w:rStyle w:val="Refterm"/>
              </w:rPr>
            </w:rPrChange>
          </w:rPr>
          <w:t>[RFC2119]</w:t>
        </w:r>
      </w:ins>
      <w:del w:id="1709" w:author="Webb Roberts" w:date="2010-03-31T15:30:00Z">
        <w:r w:rsidR="004753AF" w:rsidRPr="004753AF" w:rsidDel="00172983">
          <w:delText>[RFC2119]</w:delText>
        </w:r>
      </w:del>
      <w:r w:rsidR="00B36831">
        <w:fldChar w:fldCharType="end"/>
      </w:r>
      <w:r>
        <w:t>.  All reference documents are recorded in</w:t>
      </w:r>
      <w:r w:rsidR="009A3E4F">
        <w:t xml:space="preserve"> </w:t>
      </w:r>
      <w:r w:rsidR="00B36831">
        <w:fldChar w:fldCharType="begin"/>
      </w:r>
      <w:r w:rsidR="009A3E4F">
        <w:instrText xml:space="preserve"> REF _Ref226199275 \r \h </w:instrText>
      </w:r>
      <w:r w:rsidR="00B36831">
        <w:fldChar w:fldCharType="separate"/>
      </w:r>
      <w:r w:rsidR="00A63659">
        <w:t>A.1.1.1.1.1Appendix D:</w:t>
      </w:r>
      <w:r w:rsidR="00B36831">
        <w:fldChar w:fldCharType="end"/>
      </w:r>
      <w:r w:rsidR="009A3E4F">
        <w:t xml:space="preserve"> References</w:t>
      </w:r>
      <w:r w:rsidR="00587319">
        <w:t>.</w:t>
      </w:r>
    </w:p>
    <w:p w:rsidR="00DD6A0A" w:rsidRPr="001C4338" w:rsidRDefault="00DD6A0A" w:rsidP="00DD6A0A">
      <w:pPr>
        <w:pStyle w:val="Heading3"/>
        <w:numPr>
          <w:numberingChange w:id="1710" w:author="Webb Roberts" w:date="2010-03-31T15:28:00Z" w:original="%1:1:0:.%2:3:0:.%3:2:0:"/>
        </w:numPr>
      </w:pPr>
      <w:bookmarkStart w:id="1711" w:name="_Ref77744267"/>
      <w:bookmarkStart w:id="1712" w:name="_Toc87007064"/>
      <w:bookmarkStart w:id="1713" w:name="_Toc131668848"/>
      <w:r w:rsidRPr="001C4338">
        <w:t>Normative and Informative Content</w:t>
      </w:r>
      <w:bookmarkEnd w:id="1701"/>
      <w:bookmarkEnd w:id="1702"/>
      <w:bookmarkEnd w:id="1711"/>
      <w:bookmarkEnd w:id="1712"/>
      <w:bookmarkEnd w:id="1713"/>
    </w:p>
    <w:p w:rsidR="00DD6A0A" w:rsidRDefault="00DD6A0A" w:rsidP="00DD6A0A">
      <w:pPr>
        <w:pStyle w:val="wrbodytext1"/>
      </w:pPr>
      <w:r>
        <w:t xml:space="preserve">This document includes a variety of content.  Some content is normative (binding and enforceable in implementations), while other content is informative (explanatory, but not part of the </w:t>
      </w:r>
      <w:r w:rsidR="005E4185">
        <w:t>C2 Core</w:t>
      </w:r>
      <w:r>
        <w:t xml:space="preserve"> specification).  In general, the informative material appears as supporting text and specific rationales for the normative material.  </w:t>
      </w:r>
    </w:p>
    <w:p w:rsidR="00DD6A0A" w:rsidRDefault="00DD6A0A" w:rsidP="00DD6A0A">
      <w:pPr>
        <w:pStyle w:val="wrbodytext1"/>
      </w:pPr>
      <w:r>
        <w:t>Conventions</w:t>
      </w:r>
      <w:r w:rsidR="00B36831">
        <w:fldChar w:fldCharType="begin"/>
      </w:r>
      <w:r>
        <w:instrText xml:space="preserve"> XE "conventions" </w:instrText>
      </w:r>
      <w:r w:rsidR="00B36831">
        <w:fldChar w:fldCharType="end"/>
      </w:r>
      <w:r>
        <w:t xml:space="preserve"> used within this document include:</w:t>
      </w:r>
    </w:p>
    <w:p w:rsidR="00DD6A0A" w:rsidRDefault="00DD6A0A" w:rsidP="00DD6A0A">
      <w:pPr>
        <w:pStyle w:val="wrnormativehead"/>
      </w:pPr>
      <w:r>
        <w:t>[Definition</w:t>
      </w:r>
      <w:r w:rsidR="00B36831">
        <w:fldChar w:fldCharType="begin"/>
      </w:r>
      <w:r>
        <w:instrText xml:space="preserve"> XE "definition" </w:instrText>
      </w:r>
      <w:r w:rsidR="00B36831">
        <w:fldChar w:fldCharType="end"/>
      </w:r>
      <w:r>
        <w:t xml:space="preserve">: </w:t>
      </w:r>
      <w:r w:rsidRPr="002732A0">
        <w:rPr>
          <w:rStyle w:val="WRTerm"/>
        </w:rPr>
        <w:t>&lt;term&gt;</w:t>
      </w:r>
      <w:r>
        <w:t>]</w:t>
      </w:r>
    </w:p>
    <w:p w:rsidR="00DD6A0A" w:rsidRDefault="00DD6A0A" w:rsidP="00DD6A0A">
      <w:pPr>
        <w:pStyle w:val="wrbodytext2"/>
      </w:pPr>
      <w:r>
        <w:tab/>
        <w:t xml:space="preserve">A formal definition of a term associated with </w:t>
      </w:r>
      <w:r w:rsidR="005E4185">
        <w:t>C2 Core</w:t>
      </w:r>
      <w:r>
        <w:t>.</w:t>
      </w:r>
    </w:p>
    <w:p w:rsidR="00DD6A0A" w:rsidRDefault="00DD6A0A" w:rsidP="00DD6A0A">
      <w:pPr>
        <w:pStyle w:val="wrbodytext2"/>
      </w:pPr>
      <w:r>
        <w:tab/>
        <w:t>Definitions are normative.</w:t>
      </w:r>
    </w:p>
    <w:p w:rsidR="00DD6A0A" w:rsidRDefault="00DD6A0A" w:rsidP="00DD6A0A">
      <w:pPr>
        <w:pStyle w:val="wrnormativehead"/>
      </w:pPr>
      <w:r>
        <w:t>[Principle</w:t>
      </w:r>
      <w:r w:rsidR="00B36831">
        <w:fldChar w:fldCharType="begin"/>
      </w:r>
      <w:r>
        <w:instrText xml:space="preserve"> XE "principle" </w:instrText>
      </w:r>
      <w:r w:rsidR="00B36831">
        <w:fldChar w:fldCharType="end"/>
      </w:r>
      <w:r>
        <w:t xml:space="preserve"> </w:t>
      </w:r>
      <w:r w:rsidRPr="002732A0">
        <w:rPr>
          <w:rStyle w:val="WRTerm"/>
        </w:rPr>
        <w:t>&lt;number&gt;</w:t>
      </w:r>
      <w:r>
        <w:t>]</w:t>
      </w:r>
    </w:p>
    <w:p w:rsidR="00DD6A0A" w:rsidRDefault="00DD6A0A" w:rsidP="00DD6A0A">
      <w:pPr>
        <w:pStyle w:val="wrbodytext2"/>
      </w:pPr>
      <w:r>
        <w:tab/>
        <w:t xml:space="preserve">A guiding principle for </w:t>
      </w:r>
      <w:r w:rsidR="005E4185">
        <w:t>C2 Core</w:t>
      </w:r>
      <w:r>
        <w:t xml:space="preserve">.  </w:t>
      </w:r>
    </w:p>
    <w:p w:rsidR="00DD6A0A" w:rsidRDefault="00DD6A0A" w:rsidP="00DD6A0A">
      <w:pPr>
        <w:pStyle w:val="wrbodytext2"/>
      </w:pPr>
      <w:r>
        <w:tab/>
        <w:t xml:space="preserve">The principles represent the requirements, concepts, and goals that have helped shape the </w:t>
      </w:r>
      <w:r w:rsidR="005E4185">
        <w:t>C2 Core</w:t>
      </w:r>
      <w:r>
        <w:t>.  Principles are informative, not normative, but act as the basis on which the rules are defined.</w:t>
      </w:r>
    </w:p>
    <w:p w:rsidR="00DD6A0A" w:rsidRDefault="00DD6A0A" w:rsidP="00DD6A0A">
      <w:pPr>
        <w:pStyle w:val="wrbodytext2"/>
      </w:pPr>
      <w:r>
        <w:tab/>
        <w:t xml:space="preserve">Accompanying each principle is a short discussion section that justifies the application of the principle to </w:t>
      </w:r>
      <w:r w:rsidR="005E4185">
        <w:t>C2 Core</w:t>
      </w:r>
      <w:r>
        <w:t xml:space="preserve"> design.</w:t>
      </w:r>
    </w:p>
    <w:p w:rsidR="00DD6A0A" w:rsidRPr="00931613" w:rsidRDefault="00DD6A0A" w:rsidP="00DD6A0A">
      <w:pPr>
        <w:pStyle w:val="wrbodytext2"/>
      </w:pPr>
      <w:r>
        <w:tab/>
        <w:t xml:space="preserve">Principles are numbered in the order in which they appear in the document.  </w:t>
      </w:r>
    </w:p>
    <w:p w:rsidR="00DD6A0A" w:rsidRDefault="00DD6A0A" w:rsidP="00DD6A0A">
      <w:pPr>
        <w:pStyle w:val="wrnormativehead"/>
      </w:pPr>
      <w:r>
        <w:t>[Rule</w:t>
      </w:r>
      <w:r w:rsidR="00B36831">
        <w:fldChar w:fldCharType="begin"/>
      </w:r>
      <w:r>
        <w:instrText xml:space="preserve"> XE "rule" </w:instrText>
      </w:r>
      <w:r w:rsidR="00B36831">
        <w:fldChar w:fldCharType="end"/>
      </w:r>
      <w:r>
        <w:t xml:space="preserve"> &lt;section&gt;-&lt;number&gt;] (&lt;applicability&gt;)</w:t>
      </w:r>
    </w:p>
    <w:p w:rsidR="00DD6A0A" w:rsidRDefault="00DD6A0A" w:rsidP="00DD6A0A">
      <w:pPr>
        <w:pStyle w:val="wrbodytext2"/>
      </w:pPr>
      <w:r>
        <w:tab/>
        <w:t xml:space="preserve">An enforceable rule for </w:t>
      </w:r>
      <w:r w:rsidR="005E4185">
        <w:t>C2 Core</w:t>
      </w:r>
      <w:r>
        <w:t xml:space="preserve">.  </w:t>
      </w:r>
    </w:p>
    <w:p w:rsidR="00DD6A0A" w:rsidRDefault="00DD6A0A" w:rsidP="00DD6A0A">
      <w:pPr>
        <w:pStyle w:val="wrbodytext2"/>
      </w:pPr>
      <w:r>
        <w:tab/>
        <w:t>Rules state specific requirements on artifacts, such as schemas and instances.  Most rules apply to conformant schemas</w:t>
      </w:r>
      <w:r w:rsidR="00821BE7">
        <w:t>,</w:t>
      </w:r>
      <w:r>
        <w:t xml:space="preserve"> while others apply to instances.</w:t>
      </w:r>
      <w:r w:rsidRPr="006B008F">
        <w:t xml:space="preserve"> </w:t>
      </w:r>
      <w:r>
        <w:t xml:space="preserve"> The rules are normative.  </w:t>
      </w:r>
    </w:p>
    <w:p w:rsidR="00DD6A0A" w:rsidRDefault="00DD6A0A" w:rsidP="00DD6A0A">
      <w:pPr>
        <w:pStyle w:val="wrbodytext2"/>
      </w:pPr>
      <w:r>
        <w:tab/>
        <w:t>Rules are stated using both XML InfoSet</w:t>
      </w:r>
      <w:r w:rsidR="00B36831">
        <w:fldChar w:fldCharType="begin"/>
      </w:r>
      <w:r>
        <w:instrText xml:space="preserve"> XE "InfoSet" </w:instrText>
      </w:r>
      <w:r w:rsidR="00B36831">
        <w:fldChar w:fldCharType="end"/>
      </w:r>
      <w:r>
        <w:t xml:space="preserve"> terminology</w:t>
      </w:r>
      <w:r w:rsidR="00B36831">
        <w:fldChar w:fldCharType="begin"/>
      </w:r>
      <w:r>
        <w:instrText xml:space="preserve"> XE "terminology" </w:instrText>
      </w:r>
      <w:r w:rsidR="00B36831">
        <w:fldChar w:fldCharType="end"/>
      </w:r>
      <w:r>
        <w:t xml:space="preserve"> (elements and attributes) and XML Schema terminology (schema components).  The choice of terminology is driven by which standard best expresses the rule.  Certain concepts are more clearly expressed using XML InfoSet information items, others using the XML Schema data model</w:t>
      </w:r>
      <w:r w:rsidR="00821BE7">
        <w:t>;</w:t>
      </w:r>
      <w:r>
        <w:t xml:space="preserve"> still others are best expressed using a combination of terminology drawn from both standards.</w:t>
      </w:r>
    </w:p>
    <w:p w:rsidR="00DD6A0A" w:rsidRDefault="00DD6A0A" w:rsidP="00DD6A0A">
      <w:pPr>
        <w:pStyle w:val="wrbodytext2"/>
      </w:pPr>
      <w:r>
        <w:tab/>
        <w:t xml:space="preserve">Rules have rationales that justify the need for the rule. For clarity, there may be multiple rules that have the same rationale. </w:t>
      </w:r>
    </w:p>
    <w:p w:rsidR="00DD6A0A" w:rsidRDefault="00DD6A0A" w:rsidP="00DD6A0A">
      <w:pPr>
        <w:pStyle w:val="wrbodytext2"/>
      </w:pPr>
      <w:r>
        <w:tab/>
        <w:t xml:space="preserve">Rules and supporting text may use </w:t>
      </w:r>
      <w:r w:rsidRPr="002E4AE8">
        <w:t>Extended Backus-Naur Form (EBNF</w:t>
      </w:r>
      <w:r w:rsidR="00B36831">
        <w:fldChar w:fldCharType="begin"/>
      </w:r>
      <w:r>
        <w:instrText xml:space="preserve"> XE "</w:instrText>
      </w:r>
      <w:r w:rsidRPr="002E4AE8">
        <w:instrText>EBNF</w:instrText>
      </w:r>
      <w:r>
        <w:instrText xml:space="preserve">" </w:instrText>
      </w:r>
      <w:r w:rsidR="00B36831">
        <w:fldChar w:fldCharType="end"/>
      </w:r>
      <w:r w:rsidRPr="002E4AE8">
        <w:t xml:space="preserve">) notation </w:t>
      </w:r>
      <w:r>
        <w:t xml:space="preserve">as defined by </w:t>
      </w:r>
      <w:r w:rsidR="00B36831">
        <w:fldChar w:fldCharType="begin"/>
      </w:r>
      <w:r w:rsidR="00C22E3D">
        <w:instrText xml:space="preserve"> REF ref_xml \h </w:instrText>
      </w:r>
      <w:r w:rsidR="00B36831">
        <w:fldChar w:fldCharType="separate"/>
      </w:r>
      <w:r w:rsidR="00A63659" w:rsidRPr="00BA4C27">
        <w:rPr>
          <w:rStyle w:val="Refterm"/>
        </w:rPr>
        <w:t>[XML]</w:t>
      </w:r>
      <w:r w:rsidR="00B36831">
        <w:fldChar w:fldCharType="end"/>
      </w:r>
      <w:r>
        <w:t xml:space="preserve">. </w:t>
      </w:r>
    </w:p>
    <w:p w:rsidR="00DD6A0A" w:rsidRDefault="00DD6A0A" w:rsidP="00DD6A0A">
      <w:pPr>
        <w:pStyle w:val="wrbodytext2"/>
      </w:pPr>
      <w:r>
        <w:tab/>
        <w:t>R</w:t>
      </w:r>
      <w:r w:rsidRPr="00931613">
        <w:t xml:space="preserve">ules are </w:t>
      </w:r>
      <w:r>
        <w:t xml:space="preserve">numbered according to the section in which they appear and the order in which they appear within that section. For example, Rule 5-1 is the first rule in Section 5.  </w:t>
      </w:r>
    </w:p>
    <w:p w:rsidR="00DD6A0A" w:rsidRDefault="00DD6A0A" w:rsidP="00DD6A0A">
      <w:pPr>
        <w:pStyle w:val="wrbodytext2"/>
      </w:pPr>
      <w:r>
        <w:tab/>
        <w:t xml:space="preserve">Each rule is accompanied by a description of its applicability.  This identifies the type of schema to which the rule applies or indicates </w:t>
      </w:r>
      <w:r w:rsidR="00821BE7">
        <w:t>whether</w:t>
      </w:r>
      <w:r>
        <w:t xml:space="preserve"> the rule is applicable to XML documents or element information items.  Each entry in the list is a code from </w:t>
      </w:r>
      <w:r w:rsidR="00B36831">
        <w:fldChar w:fldCharType="begin"/>
      </w:r>
      <w:r w:rsidR="00C22E3D">
        <w:instrText xml:space="preserve"> REF table_1_conformance_targets \h </w:instrText>
      </w:r>
      <w:r w:rsidR="00B36831">
        <w:fldChar w:fldCharType="separate"/>
      </w:r>
      <w:ins w:id="1714" w:author="Webb Roberts" w:date="2010-03-31T15:33:00Z">
        <w:r w:rsidR="00A63659">
          <w:t xml:space="preserve">Table </w:t>
        </w:r>
        <w:r w:rsidR="00A63659">
          <w:rPr>
            <w:noProof/>
          </w:rPr>
          <w:t>2</w:t>
        </w:r>
        <w:r w:rsidR="00A63659">
          <w:t>-</w:t>
        </w:r>
        <w:r w:rsidR="00A63659">
          <w:rPr>
            <w:noProof/>
          </w:rPr>
          <w:t>1</w:t>
        </w:r>
        <w:r w:rsidR="00A63659">
          <w:t>: Codes Representing Conformance Targets</w:t>
        </w:r>
      </w:ins>
      <w:del w:id="1715" w:author="Webb Roberts" w:date="2010-03-31T15:30:00Z">
        <w:r w:rsidR="004753AF" w:rsidDel="00172983">
          <w:delText xml:space="preserve">Table </w:delText>
        </w:r>
        <w:r w:rsidR="004753AF" w:rsidDel="00172983">
          <w:rPr>
            <w:noProof/>
          </w:rPr>
          <w:delText>2</w:delText>
        </w:r>
        <w:r w:rsidR="004753AF" w:rsidDel="00172983">
          <w:delText>-</w:delText>
        </w:r>
        <w:r w:rsidR="004753AF" w:rsidDel="00172983">
          <w:rPr>
            <w:noProof/>
          </w:rPr>
          <w:delText>1</w:delText>
        </w:r>
        <w:r w:rsidR="004753AF" w:rsidDel="00172983">
          <w:delText>: Codes Representing Conformance Targets</w:delText>
        </w:r>
      </w:del>
      <w:r w:rsidR="00B36831">
        <w:fldChar w:fldCharType="end"/>
      </w:r>
      <w:r>
        <w:t xml:space="preserve">.  If a code appears in the applicability list for a rule, then the rule applies to the corresponding conformance target.  The conformance targets are defined in </w:t>
      </w:r>
      <w:r w:rsidR="00821BE7">
        <w:t xml:space="preserve">Section </w:t>
      </w:r>
      <w:r w:rsidR="00B36831">
        <w:fldChar w:fldCharType="begin"/>
      </w:r>
      <w:r w:rsidR="00C22E3D">
        <w:instrText xml:space="preserve"> REF _Ref75936881 \w \h </w:instrText>
      </w:r>
      <w:r w:rsidR="00B36831">
        <w:fldChar w:fldCharType="separate"/>
      </w:r>
      <w:r w:rsidR="00A63659">
        <w:t>2</w:t>
      </w:r>
      <w:r w:rsidR="00B36831">
        <w:fldChar w:fldCharType="end"/>
      </w:r>
      <w:r>
        <w:t xml:space="preserve">, </w:t>
      </w:r>
      <w:r w:rsidR="00B36831">
        <w:fldChar w:fldCharType="begin"/>
      </w:r>
      <w:r w:rsidR="00C22E3D">
        <w:instrText xml:space="preserve"> REF _Ref75936881 \h </w:instrText>
      </w:r>
      <w:r w:rsidR="00B36831">
        <w:fldChar w:fldCharType="separate"/>
      </w:r>
      <w:r w:rsidR="00A63659">
        <w:t>C2 Core Conformance</w:t>
      </w:r>
      <w:r w:rsidR="00B36831">
        <w:fldChar w:fldCharType="end"/>
      </w:r>
      <w:r>
        <w:t>.</w:t>
      </w:r>
    </w:p>
    <w:p w:rsidR="00DD6A0A" w:rsidRDefault="00DD6A0A" w:rsidP="00DD6A0A">
      <w:pPr>
        <w:pStyle w:val="Heading3"/>
        <w:numPr>
          <w:numberingChange w:id="1716" w:author="Webb Roberts" w:date="2010-03-31T15:28:00Z" w:original="%1:1:0:.%2:3:0:.%3:3:0:"/>
        </w:numPr>
      </w:pPr>
      <w:bookmarkStart w:id="1717" w:name="_Toc111344576"/>
      <w:bookmarkStart w:id="1718" w:name="_Toc109188226"/>
      <w:bookmarkStart w:id="1719" w:name="_Toc109542785"/>
      <w:bookmarkStart w:id="1720" w:name="_Toc87007065"/>
      <w:bookmarkStart w:id="1721" w:name="_Toc131668849"/>
      <w:bookmarkEnd w:id="1703"/>
      <w:bookmarkEnd w:id="1704"/>
      <w:bookmarkEnd w:id="1717"/>
      <w:r>
        <w:t>Formatting</w:t>
      </w:r>
      <w:bookmarkEnd w:id="1718"/>
      <w:bookmarkEnd w:id="1719"/>
      <w:bookmarkEnd w:id="1720"/>
      <w:bookmarkEnd w:id="1721"/>
    </w:p>
    <w:p w:rsidR="00DD6A0A" w:rsidRPr="005E260C" w:rsidRDefault="00DD6A0A" w:rsidP="00DD6A0A">
      <w:pPr>
        <w:pStyle w:val="wrbodytext1"/>
      </w:pPr>
      <w:r w:rsidRPr="005E260C">
        <w:t>In addition to special formatting for definitions, principles</w:t>
      </w:r>
      <w:r w:rsidR="00F07C5A">
        <w:t>,</w:t>
      </w:r>
      <w:r w:rsidRPr="005E260C">
        <w:t xml:space="preserve"> and rules, this document uses consistent formatting</w:t>
      </w:r>
      <w:r w:rsidR="00B36831">
        <w:fldChar w:fldCharType="begin"/>
      </w:r>
      <w:r>
        <w:instrText xml:space="preserve"> XE "</w:instrText>
      </w:r>
      <w:r w:rsidRPr="005E260C">
        <w:instrText>formatting</w:instrText>
      </w:r>
      <w:r>
        <w:instrText xml:space="preserve">" </w:instrText>
      </w:r>
      <w:r w:rsidR="00B36831">
        <w:fldChar w:fldCharType="end"/>
      </w:r>
      <w:r w:rsidRPr="005E260C">
        <w:t xml:space="preserve"> to identify </w:t>
      </w:r>
      <w:r w:rsidR="005E4185">
        <w:t>C2 Core</w:t>
      </w:r>
      <w:r w:rsidRPr="005E260C">
        <w:t xml:space="preserve"> components.</w:t>
      </w:r>
    </w:p>
    <w:p w:rsidR="00DD6A0A" w:rsidRDefault="00DD6A0A" w:rsidP="00DD6A0A">
      <w:pPr>
        <w:pStyle w:val="wrbodytext1"/>
      </w:pPr>
      <w:r w:rsidRPr="001A6E2F">
        <w:rPr>
          <w:rStyle w:val="wrcode"/>
        </w:rPr>
        <w:t>Courier</w:t>
      </w:r>
      <w:r>
        <w:rPr>
          <w:rFonts w:cs="Arial"/>
        </w:rPr>
        <w:t xml:space="preserve">: </w:t>
      </w:r>
      <w:r>
        <w:t xml:space="preserve">All words appearing in </w:t>
      </w:r>
      <w:r w:rsidRPr="0087072D">
        <w:rPr>
          <w:rStyle w:val="wrcode"/>
        </w:rPr>
        <w:t>Courier</w:t>
      </w:r>
      <w:r>
        <w:t xml:space="preserve"> font are values, objects, keywords, or literal XML text.</w:t>
      </w:r>
    </w:p>
    <w:p w:rsidR="00DD6A0A" w:rsidRDefault="00DD6A0A" w:rsidP="00DD6A0A">
      <w:pPr>
        <w:pStyle w:val="wrbodytext1"/>
      </w:pPr>
      <w:r w:rsidRPr="00F76361">
        <w:rPr>
          <w:rStyle w:val="Emphasis"/>
        </w:rPr>
        <w:t>Italics</w:t>
      </w:r>
      <w:r w:rsidRPr="00F76361">
        <w:t xml:space="preserve">: All words appearing in </w:t>
      </w:r>
      <w:r w:rsidRPr="008773B7">
        <w:rPr>
          <w:rStyle w:val="Emphasis"/>
        </w:rPr>
        <w:t>italics</w:t>
      </w:r>
      <w:r w:rsidRPr="00F76361">
        <w:t>, when not titles or used for emphasis, are special terms with definitions appearing in this document.</w:t>
      </w:r>
    </w:p>
    <w:p w:rsidR="00DD6A0A" w:rsidRPr="007471B5" w:rsidRDefault="00DD6A0A" w:rsidP="00DD6A0A">
      <w:pPr>
        <w:pStyle w:val="wrbodytext1"/>
      </w:pPr>
      <w:r w:rsidRPr="007471B5">
        <w:t>Keywords</w:t>
      </w:r>
      <w:r>
        <w:t>: K</w:t>
      </w:r>
      <w:r w:rsidRPr="007471B5">
        <w:t>eywords reflect concepts or constructs expressed in the language of their source standard. Keywords have been given an identifying prefix to reflect their source.  The following prefixes are used:</w:t>
      </w:r>
    </w:p>
    <w:p w:rsidR="00CD5265" w:rsidRDefault="00DD6A0A" w:rsidP="00CD5265">
      <w:pPr>
        <w:pStyle w:val="wrbodytext3"/>
      </w:pPr>
      <w:bookmarkStart w:id="1722" w:name="_Toc87007066"/>
      <w:r w:rsidRPr="007471B5">
        <w:t>•</w:t>
      </w:r>
      <w:r w:rsidRPr="007471B5">
        <w:tab/>
      </w:r>
      <w:r w:rsidRPr="007471B5">
        <w:rPr>
          <w:rStyle w:val="wrcode"/>
        </w:rPr>
        <w:t>xsd</w:t>
      </w:r>
      <w:r w:rsidR="00B36831">
        <w:rPr>
          <w:rStyle w:val="wrcode"/>
        </w:rPr>
        <w:fldChar w:fldCharType="begin"/>
      </w:r>
      <w:r>
        <w:instrText xml:space="preserve"> XE "</w:instrText>
      </w:r>
      <w:r w:rsidRPr="007471B5">
        <w:rPr>
          <w:rStyle w:val="wrcode"/>
        </w:rPr>
        <w:instrText>xsd</w:instrText>
      </w:r>
      <w:r>
        <w:instrText xml:space="preserve">" </w:instrText>
      </w:r>
      <w:r w:rsidR="00B36831">
        <w:rPr>
          <w:rStyle w:val="wrcode"/>
        </w:rPr>
        <w:fldChar w:fldCharType="end"/>
      </w:r>
      <w:r w:rsidRPr="007471B5">
        <w:rPr>
          <w:rStyle w:val="wrcode"/>
        </w:rPr>
        <w:t>:</w:t>
      </w:r>
      <w:r w:rsidRPr="007471B5">
        <w:t xml:space="preserve"> </w:t>
      </w:r>
      <w:r>
        <w:t>identifies</w:t>
      </w:r>
      <w:r w:rsidRPr="007471B5">
        <w:t xml:space="preserve"> </w:t>
      </w:r>
      <w:r>
        <w:t xml:space="preserve">keywords from the </w:t>
      </w:r>
      <w:r w:rsidRPr="007471B5">
        <w:t xml:space="preserve">W3C XML Schema Definition </w:t>
      </w:r>
      <w:r>
        <w:t>Language specification</w:t>
      </w:r>
      <w:r w:rsidRPr="007471B5">
        <w:t>.</w:t>
      </w:r>
      <w:bookmarkEnd w:id="1722"/>
    </w:p>
    <w:p w:rsidR="00683500" w:rsidRDefault="00DD6A0A">
      <w:pPr>
        <w:pStyle w:val="wrbodytext3"/>
      </w:pPr>
      <w:bookmarkStart w:id="1723" w:name="_Toc87007067"/>
      <w:r w:rsidRPr="007471B5">
        <w:t>•</w:t>
      </w:r>
      <w:r w:rsidRPr="007471B5">
        <w:tab/>
      </w:r>
      <w:r w:rsidRPr="007471B5">
        <w:rPr>
          <w:rStyle w:val="wrcode"/>
        </w:rPr>
        <w:t>xsi</w:t>
      </w:r>
      <w:r w:rsidR="00B36831">
        <w:rPr>
          <w:rStyle w:val="wrcode"/>
        </w:rPr>
        <w:fldChar w:fldCharType="begin"/>
      </w:r>
      <w:r>
        <w:instrText xml:space="preserve"> XE "</w:instrText>
      </w:r>
      <w:r w:rsidRPr="007471B5">
        <w:rPr>
          <w:rStyle w:val="wrcode"/>
        </w:rPr>
        <w:instrText>xsi</w:instrText>
      </w:r>
      <w:r>
        <w:instrText xml:space="preserve">" </w:instrText>
      </w:r>
      <w:r w:rsidR="00B36831">
        <w:rPr>
          <w:rStyle w:val="wrcode"/>
        </w:rPr>
        <w:fldChar w:fldCharType="end"/>
      </w:r>
      <w:r w:rsidRPr="007471B5">
        <w:rPr>
          <w:rStyle w:val="wrcode"/>
        </w:rPr>
        <w:t>:</w:t>
      </w:r>
      <w:r w:rsidRPr="007471B5">
        <w:t xml:space="preserve"> </w:t>
      </w:r>
      <w:r>
        <w:t>identifies</w:t>
      </w:r>
      <w:r w:rsidRPr="007471B5">
        <w:t xml:space="preserve"> </w:t>
      </w:r>
      <w:r>
        <w:t xml:space="preserve">keywords from the </w:t>
      </w:r>
      <w:r w:rsidRPr="007471B5">
        <w:t xml:space="preserve">W3C XML Schema's XML Schema Instance </w:t>
      </w:r>
      <w:r>
        <w:t>specification.</w:t>
      </w:r>
      <w:bookmarkEnd w:id="1723"/>
    </w:p>
    <w:p w:rsidR="00683500" w:rsidRDefault="00DD6A0A" w:rsidP="003D221B">
      <w:pPr>
        <w:pStyle w:val="wrbodytext1"/>
        <w:ind w:left="360"/>
      </w:pPr>
      <w:bookmarkStart w:id="1724" w:name="_Toc87007068"/>
      <w:r w:rsidRPr="007471B5">
        <w:t>•</w:t>
      </w:r>
      <w:r w:rsidRPr="007471B5">
        <w:tab/>
      </w:r>
      <w:r w:rsidRPr="007471B5">
        <w:rPr>
          <w:rStyle w:val="wrcode"/>
        </w:rPr>
        <w:t>structures</w:t>
      </w:r>
      <w:r w:rsidR="00B36831">
        <w:rPr>
          <w:rStyle w:val="wrcode"/>
        </w:rPr>
        <w:fldChar w:fldCharType="begin"/>
      </w:r>
      <w:r>
        <w:instrText xml:space="preserve"> XE "</w:instrText>
      </w:r>
      <w:r w:rsidRPr="007471B5">
        <w:rPr>
          <w:rStyle w:val="wrcode"/>
        </w:rPr>
        <w:instrText>structures</w:instrText>
      </w:r>
      <w:r>
        <w:instrText xml:space="preserve">" </w:instrText>
      </w:r>
      <w:r w:rsidR="00B36831">
        <w:rPr>
          <w:rStyle w:val="wrcode"/>
        </w:rPr>
        <w:fldChar w:fldCharType="end"/>
      </w:r>
      <w:r w:rsidRPr="007471B5">
        <w:rPr>
          <w:rStyle w:val="wrcode"/>
        </w:rPr>
        <w:t>:</w:t>
      </w:r>
      <w:r w:rsidRPr="007471B5">
        <w:t xml:space="preserve"> </w:t>
      </w:r>
      <w:r>
        <w:t>identifies</w:t>
      </w:r>
      <w:r w:rsidRPr="007471B5">
        <w:t xml:space="preserve"> </w:t>
      </w:r>
      <w:r>
        <w:t xml:space="preserve">keywords from </w:t>
      </w:r>
      <w:r w:rsidRPr="007471B5">
        <w:t xml:space="preserve">the </w:t>
      </w:r>
      <w:r w:rsidR="005E4185">
        <w:t>C2 Core</w:t>
      </w:r>
      <w:r w:rsidRPr="007471B5">
        <w:t xml:space="preserve"> </w:t>
      </w:r>
      <w:r w:rsidRPr="00FA40DF">
        <w:rPr>
          <w:rStyle w:val="wrcode"/>
        </w:rPr>
        <w:t>structures</w:t>
      </w:r>
      <w:r w:rsidRPr="007471B5">
        <w:t xml:space="preserve"> </w:t>
      </w:r>
      <w:r>
        <w:t>namespace.</w:t>
      </w:r>
      <w:bookmarkEnd w:id="1724"/>
    </w:p>
    <w:p w:rsidR="00683500" w:rsidRDefault="00DD6A0A" w:rsidP="003D221B">
      <w:pPr>
        <w:pStyle w:val="wrbodytext1"/>
        <w:ind w:left="360"/>
      </w:pPr>
      <w:bookmarkStart w:id="1725" w:name="_Toc87007069"/>
      <w:r w:rsidRPr="007471B5">
        <w:t>•</w:t>
      </w:r>
      <w:r w:rsidRPr="007471B5">
        <w:tab/>
      </w:r>
      <w:r w:rsidRPr="00073B05">
        <w:rPr>
          <w:rStyle w:val="wrcode"/>
        </w:rPr>
        <w:t>appinfo</w:t>
      </w:r>
      <w:r w:rsidR="00073B05" w:rsidRPr="007471B5">
        <w:rPr>
          <w:rStyle w:val="wrcode"/>
        </w:rPr>
        <w:t>:</w:t>
      </w:r>
      <w:r w:rsidR="00B36831" w:rsidRPr="00073B05">
        <w:rPr>
          <w:rStyle w:val="wrcode"/>
          <w:b/>
        </w:rPr>
        <w:fldChar w:fldCharType="begin"/>
      </w:r>
      <w:r w:rsidRPr="00073B05">
        <w:rPr>
          <w:b/>
        </w:rPr>
        <w:instrText xml:space="preserve"> XE "</w:instrText>
      </w:r>
      <w:r w:rsidRPr="00073B05">
        <w:rPr>
          <w:rStyle w:val="wrcode"/>
          <w:b/>
        </w:rPr>
        <w:instrText>appinfo</w:instrText>
      </w:r>
      <w:r w:rsidRPr="00073B05">
        <w:rPr>
          <w:b/>
        </w:rPr>
        <w:instrText xml:space="preserve">" </w:instrText>
      </w:r>
      <w:r w:rsidR="00B36831" w:rsidRPr="00073B05">
        <w:rPr>
          <w:rStyle w:val="wrcode"/>
          <w:b/>
        </w:rPr>
        <w:fldChar w:fldCharType="end"/>
      </w:r>
      <w:r>
        <w:t>identifies</w:t>
      </w:r>
      <w:r w:rsidRPr="007471B5">
        <w:t xml:space="preserve"> </w:t>
      </w:r>
      <w:r>
        <w:t xml:space="preserve">keywords from </w:t>
      </w:r>
      <w:r w:rsidRPr="007471B5">
        <w:t xml:space="preserve">the </w:t>
      </w:r>
      <w:r w:rsidR="005E4185">
        <w:t>C2 Core</w:t>
      </w:r>
      <w:r w:rsidRPr="007471B5">
        <w:t xml:space="preserve"> </w:t>
      </w:r>
      <w:r w:rsidRPr="00FA40DF">
        <w:rPr>
          <w:rStyle w:val="wrcode"/>
        </w:rPr>
        <w:t>appinfo</w:t>
      </w:r>
      <w:r w:rsidRPr="007471B5">
        <w:t xml:space="preserve"> </w:t>
      </w:r>
      <w:r>
        <w:t>namespace.</w:t>
      </w:r>
      <w:bookmarkEnd w:id="1725"/>
    </w:p>
    <w:p w:rsidR="00DD6A0A" w:rsidRDefault="00DD6A0A" w:rsidP="00DD6A0A">
      <w:pPr>
        <w:pStyle w:val="wrbodytext1sticky"/>
      </w:pPr>
      <w:r>
        <w:t xml:space="preserve">Throughout the document, fragments of XML </w:t>
      </w:r>
      <w:r w:rsidR="00C430F2">
        <w:t xml:space="preserve">Schema </w:t>
      </w:r>
      <w:r>
        <w:t>or XML instances are used to clarify a principle or rule. These fragments are specia</w:t>
      </w:r>
      <w:r w:rsidRPr="00FB0397">
        <w:t xml:space="preserve">lly formatted in </w:t>
      </w:r>
      <w:r w:rsidRPr="00FB0397">
        <w:rPr>
          <w:rStyle w:val="wrcode"/>
        </w:rPr>
        <w:t>Courier</w:t>
      </w:r>
      <w:r w:rsidRPr="00FB0397">
        <w:t xml:space="preserve"> font</w:t>
      </w:r>
      <w:r>
        <w:t xml:space="preserve"> and appear in text boxes.   An example of such a fragment follows:</w:t>
      </w:r>
    </w:p>
    <w:p w:rsidR="00DD6A0A" w:rsidRDefault="00DD6A0A" w:rsidP="00B261AE">
      <w:pPr>
        <w:pStyle w:val="FigureCaption"/>
      </w:pPr>
      <w:bookmarkStart w:id="1726" w:name="_Toc77760881"/>
      <w:bookmarkStart w:id="1727" w:name="_Toc131669011"/>
      <w:r>
        <w:t xml:space="preserve">Figure </w:t>
      </w:r>
      <w:fldSimple w:instr=" STYLEREF 1 \s ">
        <w:r w:rsidR="00A63659">
          <w:rPr>
            <w:noProof/>
          </w:rPr>
          <w:t>1</w:t>
        </w:r>
      </w:fldSimple>
      <w:r w:rsidR="006A6A75">
        <w:t>-</w:t>
      </w:r>
      <w:fldSimple w:instr=" SEQ FigureIndex \r 1 \* MERGEFORMAT ">
        <w:r w:rsidR="00A63659">
          <w:rPr>
            <w:noProof/>
          </w:rPr>
          <w:t>1</w:t>
        </w:r>
      </w:fldSimple>
      <w:r>
        <w:t>:  Example of an XML fragment</w:t>
      </w:r>
      <w:bookmarkEnd w:id="1726"/>
      <w:bookmarkEnd w:id="1727"/>
    </w:p>
    <w:p w:rsidR="00DD6A0A" w:rsidRPr="00534116" w:rsidRDefault="00DD6A0A" w:rsidP="00DD6A0A">
      <w:pPr>
        <w:pStyle w:val="wrXML"/>
      </w:pPr>
      <w:r w:rsidRPr="00534116">
        <w:t>&lt;xsd:complexType name="PersonType"&gt;</w:t>
      </w:r>
      <w:r>
        <w:br/>
      </w:r>
      <w:r w:rsidRPr="00534116">
        <w:t xml:space="preserve">  ...</w:t>
      </w:r>
      <w:r>
        <w:br/>
      </w:r>
      <w:r w:rsidRPr="00534116">
        <w:t>&lt;/xsd:complexType&gt;</w:t>
      </w:r>
    </w:p>
    <w:p w:rsidR="00DD6A0A" w:rsidRDefault="00DD6A0A" w:rsidP="00783BE6">
      <w:pPr>
        <w:pStyle w:val="Heading2"/>
        <w:numPr>
          <w:numberingChange w:id="1728" w:author="Webb Roberts" w:date="2010-03-31T15:28:00Z" w:original="%1:1:0:.%2:4:0:"/>
        </w:numPr>
      </w:pPr>
      <w:bookmarkStart w:id="1729" w:name="_Toc77760805"/>
      <w:bookmarkStart w:id="1730" w:name="_Toc87007070"/>
      <w:bookmarkStart w:id="1731" w:name="_Toc131668850"/>
      <w:r>
        <w:t>Terminology</w:t>
      </w:r>
      <w:bookmarkEnd w:id="1729"/>
      <w:bookmarkEnd w:id="1730"/>
      <w:bookmarkEnd w:id="1731"/>
    </w:p>
    <w:p w:rsidR="00DD6A0A" w:rsidRDefault="00DD6A0A" w:rsidP="00DD6A0A">
      <w:pPr>
        <w:pStyle w:val="wrbodytext1"/>
      </w:pPr>
      <w:r>
        <w:t xml:space="preserve">This document uses standard terminology to explain the principles and rules that describe </w:t>
      </w:r>
      <w:r w:rsidR="005E4185">
        <w:t>C2 Core</w:t>
      </w:r>
      <w:r>
        <w:t>.</w:t>
      </w:r>
    </w:p>
    <w:p w:rsidR="00DD6A0A" w:rsidRPr="001C4338" w:rsidRDefault="00DD6A0A" w:rsidP="00DD6A0A">
      <w:pPr>
        <w:pStyle w:val="Heading3"/>
        <w:numPr>
          <w:numberingChange w:id="1732" w:author="Webb Roberts" w:date="2010-03-31T15:28:00Z" w:original="%1:1:0:.%2:4:0:.%3:1:0:"/>
        </w:numPr>
      </w:pPr>
      <w:bookmarkStart w:id="1733" w:name="_Toc87007071"/>
      <w:bookmarkStart w:id="1734" w:name="_Toc131668851"/>
      <w:r w:rsidRPr="001C4338">
        <w:t>RFC 2119</w:t>
      </w:r>
      <w:r w:rsidR="00B36831">
        <w:fldChar w:fldCharType="begin"/>
      </w:r>
      <w:r>
        <w:instrText xml:space="preserve"> XE "</w:instrText>
      </w:r>
      <w:r w:rsidRPr="001C4338">
        <w:instrText>RFC 2119</w:instrText>
      </w:r>
      <w:r>
        <w:instrText xml:space="preserve">" </w:instrText>
      </w:r>
      <w:r w:rsidR="00B36831">
        <w:fldChar w:fldCharType="end"/>
      </w:r>
      <w:r w:rsidRPr="001C4338">
        <w:t xml:space="preserve"> Terminology</w:t>
      </w:r>
      <w:bookmarkEnd w:id="1733"/>
      <w:bookmarkEnd w:id="1734"/>
    </w:p>
    <w:p w:rsidR="00DD6A0A" w:rsidRPr="00BA4C27" w:rsidRDefault="00DD6A0A" w:rsidP="00DD6A0A">
      <w:pPr>
        <w:pStyle w:val="wrbodytext1"/>
        <w:rPr>
          <w:highlight w:val="yellow"/>
        </w:rPr>
      </w:pPr>
      <w:r>
        <w:t xml:space="preserve">Within normative content (rules and definitions), the key words MUST, MUST NOT, REQUIRED, SHALL, SHALL NOT, SHOULD, SHOULD NOT, RECOMMENDED, MAY, and OPTIONAL in this document are to be interpreted as described in </w:t>
      </w:r>
      <w:r w:rsidR="00B36831">
        <w:fldChar w:fldCharType="begin"/>
      </w:r>
      <w:r w:rsidR="00C22E3D">
        <w:instrText xml:space="preserve"> REF ref_rfc_2119 \h </w:instrText>
      </w:r>
      <w:r w:rsidR="00B36831">
        <w:fldChar w:fldCharType="separate"/>
      </w:r>
      <w:r w:rsidR="00A63659" w:rsidRPr="00BA4C27">
        <w:rPr>
          <w:rStyle w:val="Refterm"/>
        </w:rPr>
        <w:t>[RFC2119]</w:t>
      </w:r>
      <w:r w:rsidR="00B36831">
        <w:fldChar w:fldCharType="end"/>
      </w:r>
      <w:r>
        <w:t>.</w:t>
      </w:r>
      <w:bookmarkStart w:id="1735" w:name="QuickMark_3"/>
      <w:bookmarkEnd w:id="1735"/>
    </w:p>
    <w:p w:rsidR="00DD6A0A" w:rsidRDefault="00DD6A0A" w:rsidP="00DD6A0A">
      <w:pPr>
        <w:pStyle w:val="Heading3"/>
        <w:numPr>
          <w:numberingChange w:id="1736" w:author="Webb Roberts" w:date="2010-03-31T15:28:00Z" w:original="%1:1:0:.%2:4:0:.%3:2:0:"/>
        </w:numPr>
      </w:pPr>
      <w:bookmarkStart w:id="1737" w:name="_Toc87007072"/>
      <w:bookmarkStart w:id="1738" w:name="_Toc131668852"/>
      <w:r w:rsidRPr="001C4338">
        <w:t>XML Information Set Terminology</w:t>
      </w:r>
      <w:bookmarkEnd w:id="1737"/>
      <w:bookmarkEnd w:id="1738"/>
      <w:r w:rsidR="00B36831">
        <w:fldChar w:fldCharType="begin"/>
      </w:r>
      <w:r>
        <w:instrText xml:space="preserve"> XE "InfoSet" </w:instrText>
      </w:r>
      <w:r w:rsidR="00B36831">
        <w:fldChar w:fldCharType="end"/>
      </w:r>
    </w:p>
    <w:p w:rsidR="00DD6A0A" w:rsidRDefault="00DD6A0A" w:rsidP="00DD6A0A">
      <w:pPr>
        <w:pStyle w:val="wrbodytext1"/>
      </w:pPr>
      <w:r>
        <w:t xml:space="preserve">This document uses the concepts of element information items (“element”), attribute information items (“attribute”), and their associated properties as defined by </w:t>
      </w:r>
      <w:fldSimple w:instr=" REF ref_xml_info_set \h  \* MERGEFORMAT ">
        <w:r w:rsidR="00A63659" w:rsidRPr="00BA4C27">
          <w:rPr>
            <w:rStyle w:val="Refterm"/>
          </w:rPr>
          <w:t>[XMLInfoSet]</w:t>
        </w:r>
      </w:fldSimple>
      <w:r>
        <w:t xml:space="preserve"> with clarifications as discussed below.  Note that in the clarification that follows, the abstract property names appear in square brackets adjacent to the information item</w:t>
      </w:r>
      <w:r w:rsidR="00115991">
        <w:t>s</w:t>
      </w:r>
      <w:r>
        <w:t xml:space="preserve"> to which they belong.  For example, “Element[parent]” discusses the abstract property “parent” of the element information item.</w:t>
      </w:r>
    </w:p>
    <w:p w:rsidR="00683500" w:rsidRDefault="00DD6A0A">
      <w:pPr>
        <w:pStyle w:val="wrbodytext3"/>
      </w:pPr>
      <w:bookmarkStart w:id="1739" w:name="_Toc87007073"/>
      <w:r>
        <w:t>•</w:t>
      </w:r>
      <w:r>
        <w:tab/>
        <w:t>parent</w:t>
      </w:r>
      <w:r w:rsidR="00B36831">
        <w:fldChar w:fldCharType="begin"/>
      </w:r>
      <w:r>
        <w:instrText xml:space="preserve"> XE "parent" </w:instrText>
      </w:r>
      <w:r w:rsidR="00B36831">
        <w:fldChar w:fldCharType="end"/>
      </w:r>
      <w:r>
        <w:t xml:space="preserve"> of an element (</w:t>
      </w:r>
      <w:r w:rsidRPr="003263A1">
        <w:t>Element[parent</w:t>
      </w:r>
      <w:r>
        <w:t>])</w:t>
      </w:r>
      <w:bookmarkEnd w:id="1739"/>
    </w:p>
    <w:p w:rsidR="00683500" w:rsidRDefault="00DD6A0A">
      <w:pPr>
        <w:pStyle w:val="wrbodytext3"/>
      </w:pPr>
      <w:r>
        <w:t xml:space="preserve">      </w:t>
      </w:r>
      <w:r>
        <w:tab/>
      </w:r>
      <w:bookmarkStart w:id="1740" w:name="_Toc87007074"/>
      <w:r>
        <w:t>child</w:t>
      </w:r>
      <w:r w:rsidR="00B36831">
        <w:fldChar w:fldCharType="begin"/>
      </w:r>
      <w:r>
        <w:instrText xml:space="preserve"> XE "child" </w:instrText>
      </w:r>
      <w:r w:rsidR="00B36831">
        <w:fldChar w:fldCharType="end"/>
      </w:r>
      <w:r>
        <w:t xml:space="preserve"> of an element (</w:t>
      </w:r>
      <w:r w:rsidRPr="003263A1">
        <w:t>Element[children]</w:t>
      </w:r>
      <w:r>
        <w:t>)</w:t>
      </w:r>
      <w:bookmarkEnd w:id="1740"/>
    </w:p>
    <w:p w:rsidR="00683500" w:rsidRDefault="00DD6A0A">
      <w:pPr>
        <w:pStyle w:val="wrbodytext3"/>
      </w:pPr>
      <w:r>
        <w:tab/>
      </w:r>
      <w:bookmarkStart w:id="1741" w:name="_Toc87007075"/>
      <w:r>
        <w:t>Note that the InfoSet properties “</w:t>
      </w:r>
      <w:r w:rsidRPr="003263A1">
        <w:t>Element[parent]</w:t>
      </w:r>
      <w:r>
        <w:t>” and “</w:t>
      </w:r>
      <w:r w:rsidRPr="003263A1">
        <w:t>Element[children]</w:t>
      </w:r>
      <w:r>
        <w:t>” correspond to a direct, immediate relationship with an element.  Children of an element and their</w:t>
      </w:r>
      <w:bookmarkEnd w:id="1741"/>
      <w:r>
        <w:t xml:space="preserve"> </w:t>
      </w:r>
      <w:bookmarkStart w:id="1742" w:name="_Toc87007076"/>
      <w:r>
        <w:t xml:space="preserve">children, and so on, are collectively referred to as </w:t>
      </w:r>
      <w:r w:rsidRPr="008010BB">
        <w:rPr>
          <w:rStyle w:val="Emphasis"/>
        </w:rPr>
        <w:t>descendants</w:t>
      </w:r>
      <w:r w:rsidR="00B36831">
        <w:rPr>
          <w:rStyle w:val="Emphasis"/>
        </w:rPr>
        <w:fldChar w:fldCharType="begin"/>
      </w:r>
      <w:r>
        <w:instrText xml:space="preserve"> XE "descendant" </w:instrText>
      </w:r>
      <w:r w:rsidR="00B36831">
        <w:rPr>
          <w:rStyle w:val="Emphasis"/>
        </w:rPr>
        <w:fldChar w:fldCharType="end"/>
      </w:r>
      <w:r>
        <w:t xml:space="preserve"> of that element.  Parents of an element and their parents, and so on, are collectively referred to as ancestors</w:t>
      </w:r>
      <w:r w:rsidR="00B36831">
        <w:fldChar w:fldCharType="begin"/>
      </w:r>
      <w:r>
        <w:instrText xml:space="preserve"> XE "ancestor" </w:instrText>
      </w:r>
      <w:r w:rsidR="00B36831">
        <w:fldChar w:fldCharType="end"/>
      </w:r>
      <w:r>
        <w:t xml:space="preserve"> of that element.</w:t>
      </w:r>
      <w:bookmarkEnd w:id="1742"/>
    </w:p>
    <w:p w:rsidR="00683500" w:rsidRDefault="00DD6A0A">
      <w:pPr>
        <w:pStyle w:val="wrbodytext3"/>
      </w:pPr>
      <w:bookmarkStart w:id="1743" w:name="_Toc87007077"/>
      <w:r>
        <w:t>•</w:t>
      </w:r>
      <w:r>
        <w:tab/>
        <w:t>element owning an attribute (Attribute[owner element])</w:t>
      </w:r>
      <w:bookmarkEnd w:id="1743"/>
      <w:r w:rsidR="00B36831">
        <w:fldChar w:fldCharType="begin"/>
      </w:r>
      <w:r>
        <w:instrText xml:space="preserve"> XE "own" </w:instrText>
      </w:r>
      <w:r w:rsidR="00B36831">
        <w:fldChar w:fldCharType="end"/>
      </w:r>
    </w:p>
    <w:p w:rsidR="00683500" w:rsidRDefault="00DD6A0A">
      <w:pPr>
        <w:pStyle w:val="wrbodytext3"/>
      </w:pPr>
      <w:r>
        <w:tab/>
      </w:r>
      <w:bookmarkStart w:id="1744" w:name="_Toc87007078"/>
      <w:r>
        <w:t>The owner of an attribute is the element that possesses or contains the attribute.</w:t>
      </w:r>
      <w:bookmarkEnd w:id="1744"/>
    </w:p>
    <w:p w:rsidR="00DD6A0A" w:rsidRDefault="00DD6A0A" w:rsidP="00DD6A0A">
      <w:pPr>
        <w:pStyle w:val="wrbodytext1"/>
      </w:pPr>
      <w:r>
        <w:t xml:space="preserve">The use of the term </w:t>
      </w:r>
      <w:r w:rsidRPr="008010BB">
        <w:rPr>
          <w:rStyle w:val="Emphasis"/>
        </w:rPr>
        <w:t>document element</w:t>
      </w:r>
      <w:r w:rsidR="00B36831">
        <w:rPr>
          <w:rStyle w:val="Emphasis"/>
        </w:rPr>
        <w:fldChar w:fldCharType="begin"/>
      </w:r>
      <w:r>
        <w:instrText xml:space="preserve"> XE "document element" </w:instrText>
      </w:r>
      <w:r w:rsidR="00B36831">
        <w:rPr>
          <w:rStyle w:val="Emphasis"/>
        </w:rPr>
        <w:fldChar w:fldCharType="end"/>
      </w:r>
      <w:r>
        <w:t xml:space="preserve"> from </w:t>
      </w:r>
      <w:r w:rsidR="00B36831">
        <w:fldChar w:fldCharType="begin"/>
      </w:r>
      <w:r w:rsidR="00C22E3D">
        <w:instrText xml:space="preserve"> REF ref_xml_info_set \h </w:instrText>
      </w:r>
      <w:r w:rsidR="00B36831">
        <w:fldChar w:fldCharType="separate"/>
      </w:r>
      <w:r w:rsidR="00A63659" w:rsidRPr="00BA4C27">
        <w:rPr>
          <w:rStyle w:val="Refterm"/>
        </w:rPr>
        <w:t>[XMLInfoSet]</w:t>
      </w:r>
      <w:r w:rsidR="00B36831">
        <w:fldChar w:fldCharType="end"/>
      </w:r>
      <w:r>
        <w:t xml:space="preserve"> to describe the root of all elements in an XML document is preferred over the informal and nonstandard term </w:t>
      </w:r>
      <w:r w:rsidRPr="008010BB">
        <w:rPr>
          <w:rStyle w:val="Emphasis"/>
        </w:rPr>
        <w:t>root element</w:t>
      </w:r>
      <w:r w:rsidR="00B36831">
        <w:rPr>
          <w:rStyle w:val="Emphasis"/>
        </w:rPr>
        <w:fldChar w:fldCharType="begin"/>
      </w:r>
      <w:r>
        <w:instrText xml:space="preserve"> XE "root element" </w:instrText>
      </w:r>
      <w:r w:rsidR="00B36831">
        <w:rPr>
          <w:rStyle w:val="Emphasis"/>
        </w:rPr>
        <w:fldChar w:fldCharType="end"/>
      </w:r>
      <w:r>
        <w:t>.</w:t>
      </w:r>
    </w:p>
    <w:p w:rsidR="00DD6A0A" w:rsidRPr="001C4338" w:rsidRDefault="00DD6A0A" w:rsidP="00DD6A0A">
      <w:pPr>
        <w:pStyle w:val="Heading3"/>
        <w:numPr>
          <w:numberingChange w:id="1745" w:author="Webb Roberts" w:date="2010-03-31T15:28:00Z" w:original="%1:1:0:.%2:4:0:.%3:3:0:"/>
        </w:numPr>
      </w:pPr>
      <w:bookmarkStart w:id="1746" w:name="_Toc109542783"/>
      <w:bookmarkStart w:id="1747" w:name="_Toc87007079"/>
      <w:bookmarkStart w:id="1748" w:name="_Toc131668853"/>
      <w:r w:rsidRPr="001C4338">
        <w:t>XML Schema Terminology</w:t>
      </w:r>
      <w:bookmarkEnd w:id="1746"/>
      <w:bookmarkEnd w:id="1747"/>
      <w:bookmarkEnd w:id="1748"/>
      <w:r w:rsidRPr="001C4338">
        <w:t xml:space="preserve"> </w:t>
      </w:r>
    </w:p>
    <w:p w:rsidR="00DD6A0A" w:rsidRDefault="00DD6A0A" w:rsidP="00DD6A0A">
      <w:pPr>
        <w:pStyle w:val="wrbodytext1"/>
      </w:pPr>
      <w:r w:rsidRPr="00F76361">
        <w:t xml:space="preserve">The terms </w:t>
      </w:r>
      <w:r w:rsidRPr="008010BB">
        <w:rPr>
          <w:rStyle w:val="Emphasis"/>
        </w:rPr>
        <w:t>W3C XML Schema</w:t>
      </w:r>
      <w:r>
        <w:t xml:space="preserve">, </w:t>
      </w:r>
      <w:r w:rsidRPr="008010BB">
        <w:rPr>
          <w:rStyle w:val="Emphasis"/>
        </w:rPr>
        <w:t>XML Schema</w:t>
      </w:r>
      <w:r w:rsidR="00B36831">
        <w:rPr>
          <w:rStyle w:val="Emphasis"/>
        </w:rPr>
        <w:fldChar w:fldCharType="begin"/>
      </w:r>
      <w:r>
        <w:instrText xml:space="preserve"> XE "</w:instrText>
      </w:r>
      <w:r w:rsidRPr="008010BB">
        <w:rPr>
          <w:rStyle w:val="Emphasis"/>
        </w:rPr>
        <w:instrText>XML Schema</w:instrText>
      </w:r>
      <w:r>
        <w:instrText xml:space="preserve">" </w:instrText>
      </w:r>
      <w:r w:rsidR="00B36831">
        <w:rPr>
          <w:rStyle w:val="Emphasis"/>
        </w:rPr>
        <w:fldChar w:fldCharType="end"/>
      </w:r>
      <w:r>
        <w:t xml:space="preserve"> (upper case “Schema”)</w:t>
      </w:r>
      <w:r w:rsidR="00115991">
        <w:t>,</w:t>
      </w:r>
      <w:r>
        <w:t xml:space="preserve"> and </w:t>
      </w:r>
      <w:r w:rsidRPr="00171107">
        <w:rPr>
          <w:rStyle w:val="Emphasis"/>
        </w:rPr>
        <w:t>XSD</w:t>
      </w:r>
      <w:r>
        <w:t xml:space="preserve"> all refer to the XML Schema definition language, as specified in the two-part XML Schema specification:</w:t>
      </w:r>
    </w:p>
    <w:p w:rsidR="00683500" w:rsidRDefault="00DD6A0A">
      <w:pPr>
        <w:pStyle w:val="wrbodytext3"/>
      </w:pPr>
      <w:bookmarkStart w:id="1749" w:name="_Toc87007080"/>
      <w:r>
        <w:t>•</w:t>
      </w:r>
      <w:r>
        <w:tab/>
        <w:t xml:space="preserve">XML Schema Part 1: Structures </w:t>
      </w:r>
      <w:r w:rsidR="00B36831">
        <w:fldChar w:fldCharType="begin"/>
      </w:r>
      <w:r w:rsidR="00552095">
        <w:instrText xml:space="preserve"> REF ref_xml_schema_structures \h </w:instrText>
      </w:r>
      <w:r w:rsidR="00B36831">
        <w:fldChar w:fldCharType="separate"/>
      </w:r>
      <w:ins w:id="1750" w:author="Webb Roberts" w:date="2010-03-31T15:33:00Z">
        <w:r w:rsidR="00A63659" w:rsidRPr="00BA4C27">
          <w:rPr>
            <w:rStyle w:val="Refterm"/>
          </w:rPr>
          <w:t>[XMLSchemaStructures</w:t>
        </w:r>
        <w:r w:rsidR="00A63659" w:rsidRPr="00BA4C27">
          <w:rPr>
            <w:rStyle w:val="Strong"/>
          </w:rPr>
          <w:t>]</w:t>
        </w:r>
      </w:ins>
      <w:del w:id="1751" w:author="Webb Roberts" w:date="2010-03-31T15:30:00Z">
        <w:r w:rsidR="004753AF" w:rsidRPr="00BA4C27" w:rsidDel="00172983">
          <w:rPr>
            <w:rStyle w:val="Refterm"/>
          </w:rPr>
          <w:delText>[XMLSchemaStructures</w:delText>
        </w:r>
        <w:r w:rsidR="004753AF" w:rsidRPr="00BA4C27" w:rsidDel="00172983">
          <w:rPr>
            <w:rStyle w:val="Strong"/>
          </w:rPr>
          <w:delText>]</w:delText>
        </w:r>
      </w:del>
      <w:bookmarkEnd w:id="1749"/>
      <w:r w:rsidR="00B36831">
        <w:fldChar w:fldCharType="end"/>
      </w:r>
    </w:p>
    <w:p w:rsidR="00683500" w:rsidRDefault="00DD6A0A">
      <w:pPr>
        <w:pStyle w:val="wrbodytext3"/>
      </w:pPr>
      <w:bookmarkStart w:id="1752" w:name="_Toc87007081"/>
      <w:r>
        <w:t>•</w:t>
      </w:r>
      <w:r>
        <w:tab/>
      </w:r>
      <w:r w:rsidRPr="00E67EE3">
        <w:t>XML Schema Part 2: Datatypes</w:t>
      </w:r>
      <w:r>
        <w:t xml:space="preserve"> </w:t>
      </w:r>
      <w:r w:rsidR="00B36831">
        <w:fldChar w:fldCharType="begin"/>
      </w:r>
      <w:r w:rsidR="00552095">
        <w:instrText xml:space="preserve"> REF ref_xml_schema_datatypes \h </w:instrText>
      </w:r>
      <w:r w:rsidR="00B36831">
        <w:fldChar w:fldCharType="separate"/>
      </w:r>
      <w:r w:rsidR="00A63659" w:rsidRPr="00BA4C27">
        <w:rPr>
          <w:rStyle w:val="Refterm"/>
        </w:rPr>
        <w:t>[XMLSchemaDatatypes]</w:t>
      </w:r>
      <w:bookmarkEnd w:id="1752"/>
      <w:r w:rsidR="00B36831">
        <w:fldChar w:fldCharType="end"/>
      </w:r>
    </w:p>
    <w:p w:rsidR="00DD6A0A" w:rsidRDefault="00DD6A0A" w:rsidP="00DD6A0A">
      <w:pPr>
        <w:pStyle w:val="wrbodytext1"/>
      </w:pPr>
      <w:r>
        <w:t xml:space="preserve">The term </w:t>
      </w:r>
      <w:r w:rsidRPr="008010BB">
        <w:rPr>
          <w:rStyle w:val="Emphasis"/>
        </w:rPr>
        <w:t>XML schema</w:t>
      </w:r>
      <w:r>
        <w:t xml:space="preserve"> (lower case “schema”) refers to specific XML schema documents that conform to the XML Schema specifications listed above.</w:t>
      </w:r>
    </w:p>
    <w:p w:rsidR="00DD6A0A" w:rsidRDefault="00DD6A0A" w:rsidP="00DD6A0A">
      <w:pPr>
        <w:pStyle w:val="wrbodytext1"/>
      </w:pPr>
      <w:r>
        <w:t xml:space="preserve">The terms </w:t>
      </w:r>
      <w:r w:rsidRPr="008010BB">
        <w:rPr>
          <w:rStyle w:val="Emphasis"/>
        </w:rPr>
        <w:t>XML instance</w:t>
      </w:r>
      <w:r>
        <w:t xml:space="preserve"> and </w:t>
      </w:r>
      <w:r w:rsidRPr="00171107">
        <w:rPr>
          <w:rStyle w:val="Emphasis"/>
        </w:rPr>
        <w:t>XML document</w:t>
      </w:r>
      <w:r>
        <w:t xml:space="preserve"> refer to an XML instance document, which is defined by and validates to a particular XML schema. </w:t>
      </w:r>
    </w:p>
    <w:p w:rsidR="00DD6A0A" w:rsidRDefault="00DD6A0A" w:rsidP="00DD6A0A">
      <w:pPr>
        <w:pStyle w:val="wrbodytext1"/>
      </w:pPr>
      <w:r w:rsidRPr="00855E85">
        <w:t xml:space="preserve">The term </w:t>
      </w:r>
      <w:r w:rsidRPr="00171107">
        <w:rPr>
          <w:rStyle w:val="Emphasis"/>
        </w:rPr>
        <w:t>schema component</w:t>
      </w:r>
      <w:r w:rsidR="00B36831">
        <w:rPr>
          <w:rStyle w:val="Emphasis"/>
        </w:rPr>
        <w:fldChar w:fldCharType="begin"/>
      </w:r>
      <w:r>
        <w:instrText xml:space="preserve"> XE "component" </w:instrText>
      </w:r>
      <w:r w:rsidR="00B36831">
        <w:rPr>
          <w:rStyle w:val="Emphasis"/>
        </w:rPr>
        <w:fldChar w:fldCharType="end"/>
      </w:r>
      <w:r w:rsidRPr="00855E85">
        <w:t xml:space="preserve"> is defined in </w:t>
      </w:r>
      <w:r w:rsidR="00B36831">
        <w:fldChar w:fldCharType="begin"/>
      </w:r>
      <w:r w:rsidR="00115991">
        <w:instrText xml:space="preserve"> REF ref_xml_schema_structures \h </w:instrText>
      </w:r>
      <w:r w:rsidR="00B36831">
        <w:fldChar w:fldCharType="separate"/>
      </w:r>
      <w:ins w:id="1753" w:author="Webb Roberts" w:date="2010-03-31T15:33:00Z">
        <w:r w:rsidR="00A63659" w:rsidRPr="00BA4C27">
          <w:rPr>
            <w:rStyle w:val="Refterm"/>
          </w:rPr>
          <w:t>[XMLSchemaStructures</w:t>
        </w:r>
        <w:r w:rsidR="00A63659" w:rsidRPr="00BA4C27">
          <w:rPr>
            <w:rStyle w:val="Strong"/>
          </w:rPr>
          <w:t>]</w:t>
        </w:r>
      </w:ins>
      <w:del w:id="1754" w:author="Webb Roberts" w:date="2010-03-31T15:30:00Z">
        <w:r w:rsidR="004753AF" w:rsidRPr="00BA4C27" w:rsidDel="00172983">
          <w:rPr>
            <w:rStyle w:val="Refterm"/>
          </w:rPr>
          <w:delText>[XMLSchemaStructures</w:delText>
        </w:r>
        <w:r w:rsidR="004753AF" w:rsidRPr="00BA4C27" w:rsidDel="00172983">
          <w:rPr>
            <w:rStyle w:val="Strong"/>
          </w:rPr>
          <w:delText>]</w:delText>
        </w:r>
      </w:del>
      <w:r w:rsidR="00B36831">
        <w:fldChar w:fldCharType="end"/>
      </w:r>
      <w:r w:rsidR="00115991">
        <w:t xml:space="preserve"> </w:t>
      </w:r>
      <w:r w:rsidR="00683500">
        <w:t xml:space="preserve"> </w:t>
      </w:r>
      <w:r w:rsidRPr="00855E85">
        <w:t>as a building block for XML Schema</w:t>
      </w:r>
      <w:r>
        <w:t>.  This document refers to, rather than restates, the definitions of the different schema components associated with the XML Schema Abstract Data Model, which are defined in the XML Schema specification.  In this document, the name of the referenced schema component may appear without the suffix “schema component” (e.g.</w:t>
      </w:r>
      <w:r w:rsidR="00115991">
        <w:t>,</w:t>
      </w:r>
      <w:r>
        <w:t xml:space="preserve"> the term “complex type definition” may be used instead of “complex type definition schema component”) to enhance readability of the text.</w:t>
      </w:r>
    </w:p>
    <w:p w:rsidR="00DD6A0A" w:rsidRDefault="00DD6A0A" w:rsidP="00DD6A0A">
      <w:pPr>
        <w:pStyle w:val="CommentText"/>
      </w:pPr>
      <w:r>
        <w:t xml:space="preserve">The term </w:t>
      </w:r>
      <w:r w:rsidRPr="00171107">
        <w:rPr>
          <w:rStyle w:val="Emphasis"/>
        </w:rPr>
        <w:t>NCName</w:t>
      </w:r>
      <w:r>
        <w:t xml:space="preserve"> is defined in </w:t>
      </w:r>
      <w:r w:rsidR="00B36831">
        <w:fldChar w:fldCharType="begin"/>
      </w:r>
      <w:r w:rsidR="00C22E3D">
        <w:instrText xml:space="preserve"> REF ref_xml_schema_datatypes \h </w:instrText>
      </w:r>
      <w:r w:rsidR="00B36831">
        <w:fldChar w:fldCharType="separate"/>
      </w:r>
      <w:r w:rsidR="00A63659" w:rsidRPr="00BA4C27">
        <w:rPr>
          <w:rStyle w:val="Refterm"/>
        </w:rPr>
        <w:t>[XMLSchemaDatatypes]</w:t>
      </w:r>
      <w:r w:rsidR="00B36831">
        <w:fldChar w:fldCharType="end"/>
      </w:r>
      <w:r>
        <w:t xml:space="preserve"> and refers to XML </w:t>
      </w:r>
      <w:r w:rsidRPr="00171107">
        <w:rPr>
          <w:rStyle w:val="Emphasis"/>
        </w:rPr>
        <w:t>noncolonized</w:t>
      </w:r>
      <w:r>
        <w:t xml:space="preserve"> names, which are XML name strings that do not contain the “:” character. </w:t>
      </w:r>
    </w:p>
    <w:p w:rsidR="00DD6A0A" w:rsidRPr="001C4338" w:rsidRDefault="00DD6A0A" w:rsidP="00DD6A0A">
      <w:pPr>
        <w:pStyle w:val="Heading3"/>
        <w:numPr>
          <w:numberingChange w:id="1755" w:author="Webb Roberts" w:date="2010-03-31T15:28:00Z" w:original="%1:1:0:.%2:4:0:.%3:4:0:"/>
        </w:numPr>
      </w:pPr>
      <w:bookmarkStart w:id="1756" w:name="_Toc87007082"/>
      <w:bookmarkStart w:id="1757" w:name="_Toc131668854"/>
      <w:r>
        <w:t>XML Namespace</w:t>
      </w:r>
      <w:r w:rsidRPr="001C4338">
        <w:t xml:space="preserve"> Terminology</w:t>
      </w:r>
      <w:bookmarkEnd w:id="1756"/>
      <w:bookmarkEnd w:id="1757"/>
    </w:p>
    <w:p w:rsidR="00DD6A0A" w:rsidRDefault="00DD6A0A" w:rsidP="00DD6A0A">
      <w:pPr>
        <w:pStyle w:val="wrbodytext1"/>
      </w:pPr>
      <w:r>
        <w:t xml:space="preserve">This document uses the concept of an </w:t>
      </w:r>
      <w:r w:rsidRPr="00171107">
        <w:rPr>
          <w:rStyle w:val="Emphasis"/>
        </w:rPr>
        <w:t>XML Namespace</w:t>
      </w:r>
      <w:r w:rsidR="00B36831">
        <w:rPr>
          <w:rStyle w:val="Emphasis"/>
        </w:rPr>
        <w:fldChar w:fldCharType="begin"/>
      </w:r>
      <w:r>
        <w:instrText xml:space="preserve"> XE "namespace" </w:instrText>
      </w:r>
      <w:r w:rsidR="00B36831">
        <w:rPr>
          <w:rStyle w:val="Emphasis"/>
        </w:rPr>
        <w:fldChar w:fldCharType="end"/>
      </w:r>
      <w:r>
        <w:t xml:space="preserve"> as defined by </w:t>
      </w:r>
      <w:r w:rsidR="00B36831">
        <w:fldChar w:fldCharType="begin"/>
      </w:r>
      <w:r w:rsidR="00C22E3D">
        <w:instrText xml:space="preserve"> REF ref_xml_namespaces \h </w:instrText>
      </w:r>
      <w:r w:rsidR="00B36831">
        <w:fldChar w:fldCharType="separate"/>
      </w:r>
      <w:r w:rsidR="00A63659" w:rsidRPr="00BA4C27">
        <w:rPr>
          <w:rStyle w:val="Refterm"/>
        </w:rPr>
        <w:t>[XMLNamespaces]</w:t>
      </w:r>
      <w:r w:rsidR="00B36831">
        <w:fldChar w:fldCharType="end"/>
      </w:r>
      <w:r>
        <w:t xml:space="preserve"> and </w:t>
      </w:r>
      <w:r w:rsidR="00B36831">
        <w:fldChar w:fldCharType="begin"/>
      </w:r>
      <w:r w:rsidR="00C22E3D">
        <w:instrText xml:space="preserve"> REF ref_xml_namespaces_errata \h </w:instrText>
      </w:r>
      <w:r w:rsidR="00B36831">
        <w:fldChar w:fldCharType="separate"/>
      </w:r>
      <w:r w:rsidR="00A63659" w:rsidRPr="00BA4C27">
        <w:rPr>
          <w:rStyle w:val="Refterm"/>
        </w:rPr>
        <w:t>[XMLNamespacesErrata]</w:t>
      </w:r>
      <w:r w:rsidR="00B36831">
        <w:fldChar w:fldCharType="end"/>
      </w:r>
      <w:r>
        <w:t>.</w:t>
      </w:r>
    </w:p>
    <w:p w:rsidR="00DD6A0A" w:rsidRDefault="00DD6A0A" w:rsidP="00783BE6">
      <w:pPr>
        <w:pStyle w:val="Heading2"/>
        <w:numPr>
          <w:numberingChange w:id="1758" w:author="Webb Roberts" w:date="2010-03-31T15:28:00Z" w:original="%1:1:0:.%2:5:0:"/>
        </w:numPr>
      </w:pPr>
      <w:bookmarkStart w:id="1759" w:name="_Toc77760806"/>
      <w:bookmarkStart w:id="1760" w:name="_Toc87007083"/>
      <w:bookmarkStart w:id="1761" w:name="_Toc131668855"/>
      <w:r>
        <w:t>Document Organization</w:t>
      </w:r>
      <w:bookmarkEnd w:id="1759"/>
      <w:bookmarkEnd w:id="1760"/>
      <w:bookmarkEnd w:id="1761"/>
    </w:p>
    <w:p w:rsidR="00DD6A0A" w:rsidRDefault="00DD6A0A" w:rsidP="00DD6A0A">
      <w:pPr>
        <w:pStyle w:val="wrbodytext1"/>
      </w:pPr>
      <w:r>
        <w:t xml:space="preserve">This remainder of this document is organized into sections as follows: </w:t>
      </w:r>
    </w:p>
    <w:p w:rsidR="00683500" w:rsidRDefault="00DD6A0A">
      <w:pPr>
        <w:pStyle w:val="wrbodytext3"/>
      </w:pPr>
      <w:bookmarkStart w:id="1762" w:name="_Toc87007084"/>
      <w:r>
        <w:t>•</w:t>
      </w:r>
      <w:r w:rsidRPr="00243569">
        <w:tab/>
      </w:r>
      <w:r w:rsidR="00B36831" w:rsidRPr="00171107">
        <w:rPr>
          <w:rStyle w:val="Emphasis"/>
        </w:rPr>
        <w:fldChar w:fldCharType="begin"/>
      </w:r>
      <w:r w:rsidRPr="00171107">
        <w:rPr>
          <w:rStyle w:val="Emphasis"/>
        </w:rPr>
        <w:instrText xml:space="preserve"> REF _Ref75936881 \h </w:instrText>
      </w:r>
      <w:r w:rsidR="00A63659" w:rsidRPr="00B36831">
        <w:rPr>
          <w:i/>
          <w:iCs/>
        </w:rPr>
      </w:r>
      <w:r w:rsidR="00B36831" w:rsidRPr="00171107">
        <w:rPr>
          <w:rStyle w:val="Emphasis"/>
        </w:rPr>
        <w:fldChar w:fldCharType="separate"/>
      </w:r>
      <w:r w:rsidR="00A63659">
        <w:t>C2 Core Conformance</w:t>
      </w:r>
      <w:r w:rsidR="00B36831" w:rsidRPr="00171107">
        <w:rPr>
          <w:rStyle w:val="Emphasis"/>
        </w:rPr>
        <w:fldChar w:fldCharType="end"/>
      </w:r>
      <w:r>
        <w:t xml:space="preserve"> describes terminology, requirements, and artifacts related to </w:t>
      </w:r>
      <w:r w:rsidR="005E4185">
        <w:t>C2 Core</w:t>
      </w:r>
      <w:r>
        <w:t xml:space="preserve"> conformance.</w:t>
      </w:r>
      <w:bookmarkEnd w:id="1762"/>
    </w:p>
    <w:p w:rsidR="00683500" w:rsidRDefault="00DD6A0A">
      <w:pPr>
        <w:pStyle w:val="wrbodytext3"/>
      </w:pPr>
      <w:bookmarkStart w:id="1763" w:name="_Toc87007085"/>
      <w:r>
        <w:t>•</w:t>
      </w:r>
      <w:r w:rsidRPr="00243569">
        <w:tab/>
      </w:r>
      <w:r w:rsidR="00B36831" w:rsidRPr="00171107">
        <w:rPr>
          <w:rStyle w:val="Emphasis"/>
        </w:rPr>
        <w:fldChar w:fldCharType="begin"/>
      </w:r>
      <w:r w:rsidRPr="00171107">
        <w:rPr>
          <w:rStyle w:val="Emphasis"/>
        </w:rPr>
        <w:instrText xml:space="preserve"> REF _Ref75936904 \h </w:instrText>
      </w:r>
      <w:r w:rsidR="00A63659" w:rsidRPr="00B36831">
        <w:rPr>
          <w:i/>
          <w:iCs/>
        </w:rPr>
      </w:r>
      <w:r w:rsidR="00B36831" w:rsidRPr="00171107">
        <w:rPr>
          <w:rStyle w:val="Emphasis"/>
        </w:rPr>
        <w:fldChar w:fldCharType="separate"/>
      </w:r>
      <w:r w:rsidR="00A63659">
        <w:t>The C2 Core Model</w:t>
      </w:r>
      <w:r w:rsidR="00B36831" w:rsidRPr="00171107">
        <w:rPr>
          <w:rStyle w:val="Emphasis"/>
        </w:rPr>
        <w:fldChar w:fldCharType="end"/>
      </w:r>
      <w:r>
        <w:t xml:space="preserve"> discusses the underlying semantic model for </w:t>
      </w:r>
      <w:r w:rsidR="005E4185">
        <w:t>C2 Core</w:t>
      </w:r>
      <w:r>
        <w:t>.</w:t>
      </w:r>
      <w:bookmarkEnd w:id="1763"/>
    </w:p>
    <w:p w:rsidR="00683500" w:rsidRDefault="00DD6A0A">
      <w:pPr>
        <w:pStyle w:val="wrbodytext3"/>
      </w:pPr>
      <w:bookmarkStart w:id="1764" w:name="_Toc87007086"/>
      <w:r>
        <w:t>•</w:t>
      </w:r>
      <w:r>
        <w:tab/>
      </w:r>
      <w:fldSimple w:instr=" REF _Ref163353121 \h  \* MERGEFORMAT ">
        <w:ins w:id="1765" w:author="Webb Roberts" w:date="2010-03-31T15:33:00Z">
          <w:r w:rsidR="00A63659" w:rsidRPr="00A63659">
            <w:rPr>
              <w:rStyle w:val="Emphasis"/>
              <w:rPrChange w:id="1766" w:author="Webb Roberts" w:date="2010-03-31T15:33:00Z">
                <w:rPr/>
              </w:rPrChange>
            </w:rPr>
            <w:t>Guiding Principles</w:t>
          </w:r>
        </w:ins>
        <w:del w:id="1767" w:author="Webb Roberts" w:date="2010-03-31T15:30:00Z">
          <w:r w:rsidR="004753AF" w:rsidRPr="004753AF" w:rsidDel="00172983">
            <w:rPr>
              <w:rStyle w:val="Emphasis"/>
            </w:rPr>
            <w:delText>Guiding Principles</w:delText>
          </w:r>
        </w:del>
      </w:fldSimple>
      <w:r>
        <w:t xml:space="preserve"> discusses the </w:t>
      </w:r>
      <w:r w:rsidRPr="005A58B1">
        <w:t xml:space="preserve">principles </w:t>
      </w:r>
      <w:r>
        <w:t>that</w:t>
      </w:r>
      <w:r w:rsidRPr="005A58B1">
        <w:t xml:space="preserve"> serve as the foundation</w:t>
      </w:r>
      <w:r>
        <w:t xml:space="preserve"> of</w:t>
      </w:r>
      <w:r w:rsidRPr="005A58B1">
        <w:t xml:space="preserve"> and </w:t>
      </w:r>
      <w:r w:rsidR="00115991" w:rsidRPr="005A58B1">
        <w:t>guideline</w:t>
      </w:r>
      <w:r w:rsidR="00115991">
        <w:t xml:space="preserve">s </w:t>
      </w:r>
      <w:r>
        <w:t>f</w:t>
      </w:r>
      <w:r w:rsidRPr="005A58B1">
        <w:t>or the rul</w:t>
      </w:r>
      <w:r w:rsidRPr="0097080A">
        <w:t>es.</w:t>
      </w:r>
      <w:bookmarkEnd w:id="1764"/>
    </w:p>
    <w:p w:rsidR="00683500" w:rsidRDefault="00DD6A0A">
      <w:pPr>
        <w:pStyle w:val="wrbodytext3"/>
      </w:pPr>
      <w:bookmarkStart w:id="1768" w:name="_Toc87007087"/>
      <w:r>
        <w:t>•</w:t>
      </w:r>
      <w:r>
        <w:tab/>
      </w:r>
      <w:fldSimple w:instr=" REF _Ref163365476 \h  \* MERGEFORMAT ">
        <w:ins w:id="1769" w:author="Webb Roberts" w:date="2010-03-31T15:33:00Z">
          <w:r w:rsidR="00A63659" w:rsidRPr="00A63659">
            <w:rPr>
              <w:rStyle w:val="Emphasis"/>
              <w:rPrChange w:id="1770" w:author="Webb Roberts" w:date="2010-03-31T15:33:00Z">
                <w:rPr/>
              </w:rPrChange>
            </w:rPr>
            <w:t>Relation to Standards</w:t>
          </w:r>
        </w:ins>
        <w:del w:id="1771" w:author="Webb Roberts" w:date="2010-03-31T15:30:00Z">
          <w:r w:rsidR="004753AF" w:rsidRPr="004753AF" w:rsidDel="00172983">
            <w:rPr>
              <w:rStyle w:val="Emphasis"/>
            </w:rPr>
            <w:delText>Relation to Standards</w:delText>
          </w:r>
        </w:del>
      </w:fldSimple>
      <w:r>
        <w:t xml:space="preserve"> discusses the use of the key standards used in the development of </w:t>
      </w:r>
      <w:r w:rsidR="005E4185">
        <w:t>C2 Core</w:t>
      </w:r>
      <w:r>
        <w:t>.</w:t>
      </w:r>
      <w:bookmarkEnd w:id="1768"/>
    </w:p>
    <w:p w:rsidR="00683500" w:rsidRDefault="00DD6A0A">
      <w:pPr>
        <w:pStyle w:val="wrbodytext3"/>
      </w:pPr>
      <w:bookmarkStart w:id="1772" w:name="_Toc87007088"/>
      <w:r>
        <w:t>•</w:t>
      </w:r>
      <w:r>
        <w:tab/>
      </w:r>
      <w:fldSimple w:instr=" REF _Ref163353229 \h  \* MERGEFORMAT ">
        <w:ins w:id="1773" w:author="Webb Roberts" w:date="2010-03-31T15:33:00Z">
          <w:r w:rsidR="00A63659" w:rsidRPr="00A63659">
            <w:rPr>
              <w:rStyle w:val="Emphasis"/>
              <w:rPrChange w:id="1774" w:author="Webb Roberts" w:date="2010-03-31T15:33:00Z">
                <w:rPr/>
              </w:rPrChange>
            </w:rPr>
            <w:t>XML Schema Design Rules</w:t>
          </w:r>
        </w:ins>
        <w:del w:id="1775" w:author="Webb Roberts" w:date="2010-03-31T15:30:00Z">
          <w:r w:rsidR="004753AF" w:rsidRPr="004753AF" w:rsidDel="00172983">
            <w:rPr>
              <w:rStyle w:val="Emphasis"/>
            </w:rPr>
            <w:delText>XML Schema Design Rules</w:delText>
          </w:r>
        </w:del>
      </w:fldSimple>
      <w:r w:rsidR="00E34820">
        <w:t xml:space="preserve"> </w:t>
      </w:r>
      <w:r w:rsidR="00683500">
        <w:t xml:space="preserve"> </w:t>
      </w:r>
      <w:r>
        <w:t xml:space="preserve">discusses the rules for using XML Schema constructs in </w:t>
      </w:r>
      <w:r w:rsidR="005E4185">
        <w:t>C2 Core</w:t>
      </w:r>
      <w:r>
        <w:t>-conformant schemas.</w:t>
      </w:r>
      <w:bookmarkEnd w:id="1772"/>
    </w:p>
    <w:p w:rsidR="00683500" w:rsidRDefault="00DD6A0A">
      <w:pPr>
        <w:pStyle w:val="wrbodytext3"/>
      </w:pPr>
      <w:bookmarkStart w:id="1776" w:name="_Toc87007089"/>
      <w:r>
        <w:t>•</w:t>
      </w:r>
      <w:r>
        <w:tab/>
      </w:r>
      <w:fldSimple w:instr=" REF _Ref163011267 \h  \* MERGEFORMAT ">
        <w:ins w:id="1777" w:author="Webb Roberts" w:date="2010-03-31T15:33:00Z">
          <w:r w:rsidR="00A63659" w:rsidRPr="00A63659">
            <w:rPr>
              <w:rStyle w:val="Emphasis"/>
              <w:rPrChange w:id="1778" w:author="Webb Roberts" w:date="2010-03-31T15:33:00Z">
                <w:rPr/>
              </w:rPrChange>
            </w:rPr>
            <w:t>Modeling Rules</w:t>
          </w:r>
        </w:ins>
        <w:del w:id="1779" w:author="Webb Roberts" w:date="2010-03-31T15:30:00Z">
          <w:r w:rsidR="004753AF" w:rsidRPr="004753AF" w:rsidDel="00172983">
            <w:rPr>
              <w:rStyle w:val="Emphasis"/>
            </w:rPr>
            <w:delText>Modeling Rules</w:delText>
          </w:r>
        </w:del>
      </w:fldSimple>
      <w:r>
        <w:t xml:space="preserve"> discusses the rules for the additional structures and constraints needed to build </w:t>
      </w:r>
      <w:r w:rsidR="005E4185">
        <w:t>C2 Core</w:t>
      </w:r>
      <w:r>
        <w:t>-conformant schemas.</w:t>
      </w:r>
      <w:bookmarkEnd w:id="1776"/>
    </w:p>
    <w:p w:rsidR="00683500" w:rsidRDefault="00DD6A0A">
      <w:pPr>
        <w:pStyle w:val="wrbodytext3"/>
      </w:pPr>
      <w:bookmarkStart w:id="1780" w:name="_Toc87007090"/>
      <w:r>
        <w:t>•</w:t>
      </w:r>
      <w:r>
        <w:tab/>
      </w:r>
      <w:r w:rsidR="00B36831" w:rsidRPr="00CD5265">
        <w:rPr>
          <w:rStyle w:val="Emphasis"/>
        </w:rPr>
        <w:fldChar w:fldCharType="begin"/>
      </w:r>
      <w:r w:rsidR="00CD5265" w:rsidRPr="00CD5265">
        <w:rPr>
          <w:rStyle w:val="Emphasis"/>
        </w:rPr>
        <w:instrText xml:space="preserve"> REF _Ref167009933 \h </w:instrText>
      </w:r>
      <w:r w:rsidR="00A63659" w:rsidRPr="00B36831">
        <w:rPr>
          <w:i/>
          <w:iCs/>
        </w:rPr>
      </w:r>
      <w:r w:rsidR="00B36831" w:rsidRPr="00CD5265">
        <w:rPr>
          <w:rStyle w:val="Emphasis"/>
        </w:rPr>
        <w:fldChar w:fldCharType="separate"/>
      </w:r>
      <w:r w:rsidR="00A63659">
        <w:t>XML Instance Rules</w:t>
      </w:r>
      <w:r w:rsidR="00B36831" w:rsidRPr="00CD5265">
        <w:rPr>
          <w:rStyle w:val="Emphasis"/>
        </w:rPr>
        <w:fldChar w:fldCharType="end"/>
      </w:r>
      <w:r w:rsidR="007D6A57">
        <w:t xml:space="preserve"> </w:t>
      </w:r>
      <w:r w:rsidR="00683500">
        <w:t xml:space="preserve"> </w:t>
      </w:r>
      <w:r w:rsidRPr="007D6A57">
        <w:t>d</w:t>
      </w:r>
      <w:r>
        <w:t xml:space="preserve">iscusses the rules for </w:t>
      </w:r>
      <w:r w:rsidR="005E4185">
        <w:t>C2 Core</w:t>
      </w:r>
      <w:r>
        <w:t>-conformant XML instance documents.</w:t>
      </w:r>
      <w:bookmarkEnd w:id="1780"/>
      <w:r>
        <w:t xml:space="preserve"> </w:t>
      </w:r>
    </w:p>
    <w:p w:rsidR="00683500" w:rsidRDefault="00DD6A0A">
      <w:pPr>
        <w:pStyle w:val="wrbodytext3"/>
      </w:pPr>
      <w:bookmarkStart w:id="1781" w:name="_Toc87007091"/>
      <w:r>
        <w:t>•</w:t>
      </w:r>
      <w:r>
        <w:tab/>
      </w:r>
      <w:fldSimple w:instr=" REF _Ref163011211 \h  \* MERGEFORMAT ">
        <w:ins w:id="1782" w:author="Webb Roberts" w:date="2010-03-31T15:33:00Z">
          <w:r w:rsidR="00A63659" w:rsidRPr="00A63659">
            <w:rPr>
              <w:rStyle w:val="Emphasis"/>
              <w:rPrChange w:id="1783" w:author="Webb Roberts" w:date="2010-03-31T15:33:00Z">
                <w:rPr/>
              </w:rPrChange>
            </w:rPr>
            <w:t>Naming Rules</w:t>
          </w:r>
        </w:ins>
        <w:del w:id="1784" w:author="Webb Roberts" w:date="2010-03-31T15:30:00Z">
          <w:r w:rsidR="004753AF" w:rsidRPr="004753AF" w:rsidDel="00172983">
            <w:rPr>
              <w:rStyle w:val="Emphasis"/>
            </w:rPr>
            <w:delText>Naming Rules</w:delText>
          </w:r>
        </w:del>
      </w:fldSimple>
      <w:r>
        <w:t xml:space="preserve"> discusses the rules used in naming </w:t>
      </w:r>
      <w:r w:rsidR="005E4185">
        <w:t>C2 Core</w:t>
      </w:r>
      <w:r>
        <w:t>-conformant data components.</w:t>
      </w:r>
      <w:bookmarkEnd w:id="1781"/>
      <w:r>
        <w:t xml:space="preserve"> </w:t>
      </w:r>
    </w:p>
    <w:p w:rsidR="00DD6A0A" w:rsidRDefault="00DD6A0A" w:rsidP="00DD6A0A">
      <w:pPr>
        <w:pStyle w:val="wrbodytext1"/>
      </w:pPr>
      <w:r>
        <w:t>NOTE: The ordering of the sections is intended to minimize the number of forward references in the document.  For this reason, the naming rules appear as the last section of the document, so that the concepts being named have already been discussed.</w:t>
      </w:r>
    </w:p>
    <w:p w:rsidR="00DD6A0A" w:rsidRDefault="00DD6A0A" w:rsidP="00DD6A0A">
      <w:pPr>
        <w:pStyle w:val="wrbodytext1"/>
      </w:pPr>
      <w:r>
        <w:t>This document also contains appendices of reference material as follows:</w:t>
      </w:r>
    </w:p>
    <w:p w:rsidR="00683500" w:rsidRDefault="00DD6A0A">
      <w:pPr>
        <w:pStyle w:val="wrbodytext3"/>
      </w:pPr>
      <w:bookmarkStart w:id="1785" w:name="_Toc87007092"/>
      <w:r w:rsidRPr="00D9167B">
        <w:t>•</w:t>
      </w:r>
      <w:r w:rsidRPr="00D9167B">
        <w:tab/>
      </w:r>
      <w:r>
        <w:t xml:space="preserve">A brief, non-normative overview of </w:t>
      </w:r>
      <w:r w:rsidR="005E4185">
        <w:t>C2 Core</w:t>
      </w:r>
      <w:r>
        <w:t>.</w:t>
      </w:r>
      <w:bookmarkEnd w:id="1785"/>
      <w:r>
        <w:t xml:space="preserve"> </w:t>
      </w:r>
    </w:p>
    <w:p w:rsidR="00683500" w:rsidRDefault="00DD6A0A">
      <w:pPr>
        <w:pStyle w:val="wrbodytext3"/>
      </w:pPr>
      <w:bookmarkStart w:id="1786" w:name="_Toc87007093"/>
      <w:r w:rsidRPr="00D9167B">
        <w:t>•</w:t>
      </w:r>
      <w:r w:rsidRPr="00D9167B">
        <w:tab/>
      </w:r>
      <w:r>
        <w:t>Indexes of principles, rules, and definitions.</w:t>
      </w:r>
      <w:bookmarkEnd w:id="1786"/>
    </w:p>
    <w:p w:rsidR="00683500" w:rsidRDefault="00DD6A0A">
      <w:pPr>
        <w:pStyle w:val="wrbodytext3"/>
      </w:pPr>
      <w:bookmarkStart w:id="1787" w:name="_Toc87007094"/>
      <w:r w:rsidRPr="00D9167B">
        <w:t>•</w:t>
      </w:r>
      <w:r>
        <w:tab/>
        <w:t xml:space="preserve">Discussion and full listings of the </w:t>
      </w:r>
      <w:r w:rsidR="005E4185">
        <w:t>C2 Core</w:t>
      </w:r>
      <w:r>
        <w:t xml:space="preserve"> 2.0 supporting schem</w:t>
      </w:r>
      <w:r w:rsidRPr="00CF04F8">
        <w:t>as (</w:t>
      </w:r>
      <w:r w:rsidRPr="009B06BC">
        <w:rPr>
          <w:rStyle w:val="wrcode"/>
        </w:rPr>
        <w:t>structures</w:t>
      </w:r>
      <w:r w:rsidRPr="00CF04F8">
        <w:t xml:space="preserve"> and </w:t>
      </w:r>
      <w:r w:rsidRPr="009B06BC">
        <w:rPr>
          <w:rStyle w:val="wrcode"/>
        </w:rPr>
        <w:t>appinfo</w:t>
      </w:r>
      <w:r w:rsidRPr="00CF04F8">
        <w:t>)</w:t>
      </w:r>
      <w:r>
        <w:t>.</w:t>
      </w:r>
      <w:bookmarkEnd w:id="1787"/>
    </w:p>
    <w:p w:rsidR="00683500" w:rsidRDefault="00DD6A0A">
      <w:pPr>
        <w:pStyle w:val="wrbodytext3"/>
      </w:pPr>
      <w:bookmarkStart w:id="1788" w:name="_Toc87007095"/>
      <w:r w:rsidRPr="00D9167B">
        <w:t>•</w:t>
      </w:r>
      <w:r w:rsidRPr="00D9167B">
        <w:tab/>
      </w:r>
      <w:r>
        <w:t xml:space="preserve">An itemized listing of the </w:t>
      </w:r>
      <w:r w:rsidR="005E4185">
        <w:t>C2 Core</w:t>
      </w:r>
      <w:r>
        <w:t xml:space="preserve"> 2.0 reference schemas.</w:t>
      </w:r>
      <w:bookmarkEnd w:id="1788"/>
    </w:p>
    <w:p w:rsidR="00683500" w:rsidRDefault="00DD6A0A">
      <w:pPr>
        <w:pStyle w:val="wrbodytext3"/>
      </w:pPr>
      <w:bookmarkStart w:id="1789" w:name="_Toc87007096"/>
      <w:r w:rsidRPr="00D9167B">
        <w:t>•</w:t>
      </w:r>
      <w:r w:rsidRPr="00D9167B">
        <w:tab/>
      </w:r>
      <w:r>
        <w:t>References to external standard documents.</w:t>
      </w:r>
      <w:bookmarkEnd w:id="1789"/>
    </w:p>
    <w:p w:rsidR="00DD6A0A" w:rsidRDefault="005E4185" w:rsidP="00DD6A0A">
      <w:pPr>
        <w:pStyle w:val="Heading1"/>
        <w:numPr>
          <w:numberingChange w:id="1790" w:author="Webb Roberts" w:date="2010-03-31T15:28:00Z" w:original="%1:2:0:"/>
        </w:numPr>
      </w:pPr>
      <w:bookmarkStart w:id="1791" w:name="_Ref75936881"/>
      <w:bookmarkStart w:id="1792" w:name="_Toc77760807"/>
      <w:bookmarkStart w:id="1793" w:name="_Toc87007097"/>
      <w:bookmarkStart w:id="1794" w:name="_Ref163011105"/>
      <w:bookmarkStart w:id="1795" w:name="_Toc131668856"/>
      <w:r>
        <w:t>C2 Core</w:t>
      </w:r>
      <w:r w:rsidR="00DD6A0A">
        <w:t xml:space="preserve"> Conformance</w:t>
      </w:r>
      <w:bookmarkEnd w:id="1791"/>
      <w:bookmarkEnd w:id="1792"/>
      <w:bookmarkEnd w:id="1793"/>
      <w:bookmarkEnd w:id="1795"/>
      <w:r w:rsidR="00B36831">
        <w:fldChar w:fldCharType="begin"/>
      </w:r>
      <w:r w:rsidR="00DD6A0A">
        <w:instrText xml:space="preserve"> XE "conformance" </w:instrText>
      </w:r>
      <w:r w:rsidR="00B36831">
        <w:fldChar w:fldCharType="end"/>
      </w:r>
    </w:p>
    <w:p w:rsidR="00DD6A0A" w:rsidRDefault="00DD6A0A" w:rsidP="00DD6A0A">
      <w:pPr>
        <w:pStyle w:val="wrbodytext1"/>
      </w:pPr>
      <w:r>
        <w:t xml:space="preserve">This Naming and Design Rules </w:t>
      </w:r>
      <w:r w:rsidR="00AA676C">
        <w:t xml:space="preserve">(NDR) </w:t>
      </w:r>
      <w:r>
        <w:t xml:space="preserve">defines </w:t>
      </w:r>
      <w:r w:rsidR="005E4185">
        <w:t>C2 Core</w:t>
      </w:r>
      <w:r>
        <w:t xml:space="preserve"> conformance.  This definition is performed through terminology definitions and rules.  Together, these define several classes of schemas, as well as defining conformance for XML instances of </w:t>
      </w:r>
      <w:r w:rsidR="005E4185">
        <w:t>C2 Core</w:t>
      </w:r>
      <w:r w:rsidR="007D6A57">
        <w:t>-</w:t>
      </w:r>
      <w:r>
        <w:t xml:space="preserve">conformant schemas.  These classes of schemas are defined, along with the definition of </w:t>
      </w:r>
      <w:r w:rsidR="005E4185">
        <w:t>C2 Core</w:t>
      </w:r>
      <w:r>
        <w:t xml:space="preserve"> conformance for XML documents, in </w:t>
      </w:r>
      <w:r w:rsidR="007D6A57">
        <w:t xml:space="preserve">Section </w:t>
      </w:r>
      <w:r w:rsidR="00B36831">
        <w:fldChar w:fldCharType="begin"/>
      </w:r>
      <w:r w:rsidR="00C22E3D">
        <w:instrText xml:space="preserve"> REF _Ref77562792 \w \h </w:instrText>
      </w:r>
      <w:r w:rsidR="00B36831">
        <w:fldChar w:fldCharType="separate"/>
      </w:r>
      <w:r w:rsidR="00A63659">
        <w:t>2.1</w:t>
      </w:r>
      <w:r w:rsidR="00B36831">
        <w:fldChar w:fldCharType="end"/>
      </w:r>
      <w:r>
        <w:t xml:space="preserve">, </w:t>
      </w:r>
      <w:r w:rsidR="00B36831">
        <w:fldChar w:fldCharType="begin"/>
      </w:r>
      <w:r w:rsidR="00C22E3D">
        <w:instrText xml:space="preserve"> REF _Ref77562792 \h </w:instrText>
      </w:r>
      <w:r w:rsidR="00B36831">
        <w:fldChar w:fldCharType="separate"/>
      </w:r>
      <w:r w:rsidR="00A63659">
        <w:t>Conformance Targets</w:t>
      </w:r>
      <w:r w:rsidR="00B36831">
        <w:fldChar w:fldCharType="end"/>
      </w:r>
      <w:r>
        <w:t xml:space="preserve">, </w:t>
      </w:r>
      <w:r w:rsidR="00B36831">
        <w:fldChar w:fldCharType="begin"/>
      </w:r>
      <w:r w:rsidR="00C22E3D">
        <w:instrText xml:space="preserve"> REF _Ref77562792 \p \h </w:instrText>
      </w:r>
      <w:r w:rsidR="00B36831">
        <w:fldChar w:fldCharType="separate"/>
      </w:r>
      <w:r w:rsidR="00A63659">
        <w:t>below</w:t>
      </w:r>
      <w:r w:rsidR="00B36831">
        <w:fldChar w:fldCharType="end"/>
      </w:r>
      <w:r>
        <w:t xml:space="preserve">.  The schemas defined therein are </w:t>
      </w:r>
      <w:r w:rsidR="005E4185">
        <w:t>C2 Core</w:t>
      </w:r>
      <w:r>
        <w:t>-conformant schemas:</w:t>
      </w:r>
    </w:p>
    <w:p w:rsidR="00DD6A0A" w:rsidRDefault="00DD6A0A" w:rsidP="00DD6A0A">
      <w:pPr>
        <w:pStyle w:val="wrdefinitionheadpara"/>
      </w:pPr>
      <w:bookmarkStart w:id="1796" w:name="_Toc131669092"/>
      <w:r w:rsidRPr="00DD1EAF">
        <w:t xml:space="preserve">[Definition: </w:t>
      </w:r>
      <w:r w:rsidR="005E4185">
        <w:t>C2 Core</w:t>
      </w:r>
      <w:r w:rsidRPr="00E95AFB">
        <w:t>-conformant schema</w:t>
      </w:r>
      <w:r w:rsidRPr="00DD1EAF">
        <w:t>]</w:t>
      </w:r>
      <w:bookmarkEnd w:id="1796"/>
    </w:p>
    <w:p w:rsidR="00DD6A0A" w:rsidRDefault="00DD6A0A" w:rsidP="00DD6A0A">
      <w:pPr>
        <w:pStyle w:val="wrbodytext2"/>
      </w:pPr>
      <w:r>
        <w:tab/>
      </w:r>
      <w:r w:rsidRPr="00194BB7">
        <w:t>A</w:t>
      </w:r>
      <w:r>
        <w:t xml:space="preserve">n XML Schema document is a </w:t>
      </w:r>
      <w:r w:rsidR="005E4185">
        <w:rPr>
          <w:rStyle w:val="Strong"/>
        </w:rPr>
        <w:t>C2 Core</w:t>
      </w:r>
      <w:r w:rsidRPr="00BA4C27">
        <w:rPr>
          <w:rStyle w:val="Strong"/>
        </w:rPr>
        <w:t>-conformant schema</w:t>
      </w:r>
      <w:r>
        <w:t xml:space="preserve"> if and only if it is a reference schema, </w:t>
      </w:r>
      <w:r w:rsidR="007D6A57">
        <w:t xml:space="preserve">a </w:t>
      </w:r>
      <w:r>
        <w:t xml:space="preserve">subset schema, </w:t>
      </w:r>
      <w:r w:rsidR="007D6A57">
        <w:t xml:space="preserve">an </w:t>
      </w:r>
      <w:r>
        <w:t xml:space="preserve">extension schema, </w:t>
      </w:r>
      <w:r w:rsidR="00AA676C">
        <w:t xml:space="preserve">or </w:t>
      </w:r>
      <w:r w:rsidR="007D6A57">
        <w:t xml:space="preserve">an </w:t>
      </w:r>
      <w:r w:rsidR="00AA676C">
        <w:t>exchange schema</w:t>
      </w:r>
      <w:r>
        <w:t>.</w:t>
      </w:r>
    </w:p>
    <w:p w:rsidR="00DD6A0A" w:rsidRDefault="00E75244" w:rsidP="00DD6A0A">
      <w:pPr>
        <w:pStyle w:val="wrbodytext1"/>
      </w:pPr>
      <w:r>
        <w:t xml:space="preserve">Each of these classes of schemas is described below.  </w:t>
      </w:r>
      <w:r w:rsidR="00AA676C">
        <w:t>S</w:t>
      </w:r>
      <w:r w:rsidR="00DD6A0A">
        <w:t xml:space="preserve">ubset schemas </w:t>
      </w:r>
      <w:r w:rsidR="00AA676C">
        <w:t xml:space="preserve">do NOT </w:t>
      </w:r>
      <w:r w:rsidR="00DD6A0A">
        <w:t xml:space="preserve">serve as the primary (cardinal) definitions for components they define.  The primary definitions come from reference schemas, exchange schemas, and extension schemas.  The XML Schema components defined by these schemas are </w:t>
      </w:r>
      <w:r w:rsidR="005E4185">
        <w:t>C2 Core</w:t>
      </w:r>
      <w:r w:rsidR="00DD6A0A">
        <w:t>-conformant components.</w:t>
      </w:r>
    </w:p>
    <w:p w:rsidR="00DD6A0A" w:rsidRDefault="00DD6A0A" w:rsidP="00DD6A0A">
      <w:pPr>
        <w:pStyle w:val="wrdefinitionheadpara"/>
      </w:pPr>
      <w:bookmarkStart w:id="1797" w:name="_Toc131669093"/>
      <w:r>
        <w:t xml:space="preserve">[Definition: </w:t>
      </w:r>
      <w:r w:rsidR="005E4185">
        <w:t>C2 Core</w:t>
      </w:r>
      <w:r>
        <w:t>-conformant component]</w:t>
      </w:r>
      <w:bookmarkEnd w:id="1797"/>
    </w:p>
    <w:p w:rsidR="00DD6A0A" w:rsidRDefault="00DD6A0A" w:rsidP="00DD6A0A">
      <w:pPr>
        <w:pStyle w:val="wrbodytext2"/>
      </w:pPr>
      <w:r>
        <w:tab/>
        <w:t xml:space="preserve">A </w:t>
      </w:r>
      <w:r w:rsidR="005E4185">
        <w:rPr>
          <w:rStyle w:val="Strong"/>
        </w:rPr>
        <w:t>C2 Core</w:t>
      </w:r>
      <w:r w:rsidRPr="00171107">
        <w:rPr>
          <w:rStyle w:val="Strong"/>
        </w:rPr>
        <w:t>-conformant component</w:t>
      </w:r>
      <w:r>
        <w:t xml:space="preserve"> is an XML Schema component that is defined by a reference schema, an extension schema, or an exchange schema.</w:t>
      </w:r>
    </w:p>
    <w:p w:rsidR="00DD6A0A" w:rsidRDefault="00DD6A0A" w:rsidP="00DD6A0A">
      <w:pPr>
        <w:pStyle w:val="wrbodytext1"/>
      </w:pPr>
      <w:r>
        <w:t xml:space="preserve">The </w:t>
      </w:r>
      <w:r w:rsidR="005E4185">
        <w:t>C2 Core</w:t>
      </w:r>
      <w:r>
        <w:t xml:space="preserve"> support schemas, </w:t>
      </w:r>
      <w:r w:rsidR="00F03601" w:rsidRPr="00194BB7">
        <w:rPr>
          <w:rStyle w:val="wrcode"/>
        </w:rPr>
        <w:t>structures</w:t>
      </w:r>
      <w:r w:rsidR="00683500">
        <w:t xml:space="preserve"> </w:t>
      </w:r>
      <w:r>
        <w:t xml:space="preserve">and </w:t>
      </w:r>
      <w:r w:rsidRPr="00194BB7">
        <w:rPr>
          <w:rStyle w:val="wrcode"/>
        </w:rPr>
        <w:t>appinfo</w:t>
      </w:r>
      <w:r>
        <w:t xml:space="preserve">, are considered part of the infrastructure of </w:t>
      </w:r>
      <w:r w:rsidR="005E4185">
        <w:t>C2 Core</w:t>
      </w:r>
      <w:r>
        <w:t xml:space="preserve"> schemas and are not themselves considered to be </w:t>
      </w:r>
      <w:r w:rsidR="005E4185">
        <w:t>C2 Core</w:t>
      </w:r>
      <w:r>
        <w:t>-conformant schemas.</w:t>
      </w:r>
    </w:p>
    <w:p w:rsidR="00DD6A0A" w:rsidRPr="00397B92" w:rsidRDefault="00DD6A0A" w:rsidP="00783BE6">
      <w:pPr>
        <w:pStyle w:val="Heading2"/>
        <w:numPr>
          <w:numberingChange w:id="1798" w:author="Webb Roberts" w:date="2010-03-31T15:28:00Z" w:original="%1:2:0:.%2:1:0:"/>
        </w:numPr>
      </w:pPr>
      <w:bookmarkStart w:id="1799" w:name="_Ref77562792"/>
      <w:bookmarkStart w:id="1800" w:name="_Ref77612273"/>
      <w:bookmarkStart w:id="1801" w:name="_Toc77760808"/>
      <w:bookmarkStart w:id="1802" w:name="_Toc87007098"/>
      <w:bookmarkStart w:id="1803" w:name="_Toc131668857"/>
      <w:r>
        <w:t>Conformance Targets</w:t>
      </w:r>
      <w:bookmarkEnd w:id="1799"/>
      <w:r>
        <w:t xml:space="preserve"> Overview</w:t>
      </w:r>
      <w:bookmarkEnd w:id="1800"/>
      <w:bookmarkEnd w:id="1801"/>
      <w:bookmarkEnd w:id="1802"/>
      <w:bookmarkEnd w:id="1803"/>
    </w:p>
    <w:p w:rsidR="00DD6A0A" w:rsidRDefault="00DD6A0A" w:rsidP="00DD6A0A">
      <w:pPr>
        <w:pStyle w:val="wrbodytext1"/>
      </w:pPr>
      <w:r>
        <w:t xml:space="preserve">The sections below define the conformance targets for this document.  Each rule in this document is applicable to one or more of the conformance targets.  </w:t>
      </w:r>
    </w:p>
    <w:p w:rsidR="00DD6A0A" w:rsidRDefault="00DD6A0A" w:rsidP="00DD6A0A">
      <w:pPr>
        <w:pStyle w:val="wrbodytext1"/>
      </w:pPr>
      <w:r>
        <w:t>Throughout the document</w:t>
      </w:r>
      <w:r w:rsidR="00F03601">
        <w:t>,</w:t>
      </w:r>
      <w:r>
        <w:t xml:space="preserve"> each rule definition contains a list of applicable conformance targets (as described in </w:t>
      </w:r>
      <w:r w:rsidR="00F03601">
        <w:t xml:space="preserve">Section </w:t>
      </w:r>
      <w:r w:rsidR="00B36831">
        <w:fldChar w:fldCharType="begin"/>
      </w:r>
      <w:r w:rsidR="00C22E3D">
        <w:instrText xml:space="preserve"> REF _Ref77744267 \w \h </w:instrText>
      </w:r>
      <w:r w:rsidR="00B36831">
        <w:fldChar w:fldCharType="separate"/>
      </w:r>
      <w:r w:rsidR="00A63659">
        <w:t>1.3.2</w:t>
      </w:r>
      <w:r w:rsidR="00B36831">
        <w:fldChar w:fldCharType="end"/>
      </w:r>
      <w:r>
        <w:t xml:space="preserve">, </w:t>
      </w:r>
      <w:r w:rsidR="00B36831">
        <w:fldChar w:fldCharType="begin"/>
      </w:r>
      <w:r w:rsidR="00C22E3D">
        <w:instrText xml:space="preserve"> REF _Ref77744267 \h </w:instrText>
      </w:r>
      <w:r w:rsidR="00B36831">
        <w:fldChar w:fldCharType="separate"/>
      </w:r>
      <w:r w:rsidR="00A63659" w:rsidRPr="001C4338">
        <w:t>Normative and Informative Content</w:t>
      </w:r>
      <w:r w:rsidR="00B36831">
        <w:fldChar w:fldCharType="end"/>
      </w:r>
      <w:r>
        <w:t xml:space="preserve">, </w:t>
      </w:r>
      <w:r w:rsidR="00B36831">
        <w:fldChar w:fldCharType="begin"/>
      </w:r>
      <w:r w:rsidR="00C22E3D">
        <w:instrText xml:space="preserve"> REF _Ref77744267 \p \h </w:instrText>
      </w:r>
      <w:r w:rsidR="00B36831">
        <w:fldChar w:fldCharType="separate"/>
      </w:r>
      <w:r w:rsidR="00A63659">
        <w:t>above</w:t>
      </w:r>
      <w:r w:rsidR="00B36831">
        <w:fldChar w:fldCharType="end"/>
      </w:r>
      <w:r>
        <w:t>).  The rule is binding for the targets on this list.  This list is normative.  This list uses the following codes:</w:t>
      </w:r>
    </w:p>
    <w:p w:rsidR="00DD6A0A" w:rsidRDefault="00DD6A0A" w:rsidP="00D76D0D">
      <w:pPr>
        <w:pStyle w:val="TableCaption"/>
      </w:pPr>
      <w:bookmarkStart w:id="1804" w:name="_Toc76538340"/>
      <w:bookmarkStart w:id="1805" w:name="_Toc76707097"/>
      <w:bookmarkStart w:id="1806" w:name="table_1_conformance_targets"/>
      <w:bookmarkStart w:id="1807" w:name="_Toc77760877"/>
      <w:bookmarkStart w:id="1808" w:name="_Toc131669060"/>
      <w:r>
        <w:t xml:space="preserve">Table </w:t>
      </w:r>
      <w:fldSimple w:instr=" STYLEREF 1 \s ">
        <w:r w:rsidR="00A63659">
          <w:rPr>
            <w:noProof/>
          </w:rPr>
          <w:t>2</w:t>
        </w:r>
      </w:fldSimple>
      <w:r w:rsidR="00CC6FCC">
        <w:t>-</w:t>
      </w:r>
      <w:fldSimple w:instr=" SEQ TableIndex \* MERGEFORMAT ">
        <w:r w:rsidR="00A63659">
          <w:rPr>
            <w:noProof/>
          </w:rPr>
          <w:t>1</w:t>
        </w:r>
      </w:fldSimple>
      <w:r>
        <w:t>: Codes Representing Conformance Targets</w:t>
      </w:r>
      <w:bookmarkEnd w:id="1804"/>
      <w:bookmarkEnd w:id="1805"/>
      <w:bookmarkEnd w:id="1806"/>
      <w:bookmarkEnd w:id="1807"/>
      <w:bookmarkEnd w:id="1808"/>
    </w:p>
    <w:tbl>
      <w:tblPr>
        <w:tblStyle w:val="TableGrid"/>
        <w:tblW w:w="0" w:type="auto"/>
        <w:jc w:val="center"/>
        <w:tblInd w:w="2997" w:type="dxa"/>
        <w:tblLook w:val="00BF"/>
      </w:tblPr>
      <w:tblGrid>
        <w:gridCol w:w="1071"/>
        <w:gridCol w:w="4068"/>
      </w:tblGrid>
      <w:tr w:rsidR="00DD6A0A">
        <w:trPr>
          <w:jc w:val="center"/>
        </w:trPr>
        <w:tc>
          <w:tcPr>
            <w:tcW w:w="1071" w:type="dxa"/>
            <w:shd w:val="clear" w:color="auto" w:fill="BFBFBF" w:themeFill="background1" w:themeFillShade="BF"/>
          </w:tcPr>
          <w:p w:rsidR="00DD6A0A" w:rsidRDefault="00DD6A0A">
            <w:pPr>
              <w:pStyle w:val="wrtablecontent"/>
              <w:jc w:val="center"/>
            </w:pPr>
            <w:r>
              <w:t>Code</w:t>
            </w:r>
          </w:p>
        </w:tc>
        <w:tc>
          <w:tcPr>
            <w:tcW w:w="4068" w:type="dxa"/>
            <w:shd w:val="clear" w:color="auto" w:fill="BFBFBF" w:themeFill="background1" w:themeFillShade="BF"/>
          </w:tcPr>
          <w:p w:rsidR="00DD6A0A" w:rsidRDefault="00DD6A0A">
            <w:pPr>
              <w:pStyle w:val="wrtablecontent"/>
              <w:jc w:val="center"/>
            </w:pPr>
            <w:r>
              <w:t>Conformance target</w:t>
            </w:r>
          </w:p>
        </w:tc>
      </w:tr>
      <w:tr w:rsidR="00DD6A0A">
        <w:trPr>
          <w:jc w:val="center"/>
        </w:trPr>
        <w:tc>
          <w:tcPr>
            <w:tcW w:w="1071" w:type="dxa"/>
          </w:tcPr>
          <w:p w:rsidR="00DD6A0A" w:rsidRDefault="00DD6A0A">
            <w:pPr>
              <w:pStyle w:val="wrtablecontent"/>
              <w:jc w:val="center"/>
            </w:pPr>
            <w:r>
              <w:t>REF</w:t>
            </w:r>
            <w:r w:rsidR="00B36831">
              <w:fldChar w:fldCharType="begin"/>
            </w:r>
            <w:r>
              <w:instrText xml:space="preserve"> XE "REF" </w:instrText>
            </w:r>
            <w:r w:rsidR="00B36831">
              <w:fldChar w:fldCharType="end"/>
            </w:r>
          </w:p>
        </w:tc>
        <w:tc>
          <w:tcPr>
            <w:tcW w:w="4068" w:type="dxa"/>
          </w:tcPr>
          <w:p w:rsidR="00DD6A0A" w:rsidRDefault="00DD6A0A">
            <w:pPr>
              <w:pStyle w:val="wrtablecontent"/>
              <w:jc w:val="center"/>
            </w:pPr>
            <w:r>
              <w:t>Reference schemas</w:t>
            </w:r>
          </w:p>
        </w:tc>
      </w:tr>
      <w:tr w:rsidR="00DD6A0A">
        <w:trPr>
          <w:jc w:val="center"/>
        </w:trPr>
        <w:tc>
          <w:tcPr>
            <w:tcW w:w="1071" w:type="dxa"/>
          </w:tcPr>
          <w:p w:rsidR="00DD6A0A" w:rsidRDefault="00DD6A0A">
            <w:pPr>
              <w:pStyle w:val="wrtablecontent"/>
              <w:jc w:val="center"/>
            </w:pPr>
            <w:r>
              <w:t>SUB</w:t>
            </w:r>
            <w:r w:rsidR="00B36831">
              <w:fldChar w:fldCharType="begin"/>
            </w:r>
            <w:r>
              <w:instrText xml:space="preserve"> XE "SUB" </w:instrText>
            </w:r>
            <w:r w:rsidR="00B36831">
              <w:fldChar w:fldCharType="end"/>
            </w:r>
          </w:p>
        </w:tc>
        <w:tc>
          <w:tcPr>
            <w:tcW w:w="4068" w:type="dxa"/>
          </w:tcPr>
          <w:p w:rsidR="00DD6A0A" w:rsidRDefault="00DD6A0A">
            <w:pPr>
              <w:pStyle w:val="wrtablecontent"/>
              <w:jc w:val="center"/>
            </w:pPr>
            <w:r>
              <w:t>Subset schemas</w:t>
            </w:r>
          </w:p>
        </w:tc>
      </w:tr>
      <w:tr w:rsidR="00DD6A0A">
        <w:trPr>
          <w:jc w:val="center"/>
        </w:trPr>
        <w:tc>
          <w:tcPr>
            <w:tcW w:w="1071" w:type="dxa"/>
          </w:tcPr>
          <w:p w:rsidR="00DD6A0A" w:rsidRDefault="00DD6A0A">
            <w:pPr>
              <w:pStyle w:val="wrtablecontent"/>
              <w:jc w:val="center"/>
            </w:pPr>
            <w:r>
              <w:t>EXT</w:t>
            </w:r>
            <w:r w:rsidR="00B36831">
              <w:fldChar w:fldCharType="begin"/>
            </w:r>
            <w:r>
              <w:instrText xml:space="preserve"> XE "EXT" </w:instrText>
            </w:r>
            <w:r w:rsidR="00B36831">
              <w:fldChar w:fldCharType="end"/>
            </w:r>
          </w:p>
        </w:tc>
        <w:tc>
          <w:tcPr>
            <w:tcW w:w="4068" w:type="dxa"/>
          </w:tcPr>
          <w:p w:rsidR="00DD6A0A" w:rsidRDefault="00DD6A0A">
            <w:pPr>
              <w:pStyle w:val="wrtablecontent"/>
              <w:jc w:val="center"/>
            </w:pPr>
            <w:r>
              <w:t>Extension and exchange schemas</w:t>
            </w:r>
          </w:p>
        </w:tc>
      </w:tr>
      <w:tr w:rsidR="00DD6A0A">
        <w:trPr>
          <w:jc w:val="center"/>
        </w:trPr>
        <w:tc>
          <w:tcPr>
            <w:tcW w:w="1071" w:type="dxa"/>
          </w:tcPr>
          <w:p w:rsidR="00DD6A0A" w:rsidRDefault="00DD6A0A">
            <w:pPr>
              <w:pStyle w:val="wrtablecontent"/>
              <w:jc w:val="center"/>
            </w:pPr>
            <w:r>
              <w:t>INS</w:t>
            </w:r>
            <w:r w:rsidR="00B36831">
              <w:fldChar w:fldCharType="begin"/>
            </w:r>
            <w:r>
              <w:instrText xml:space="preserve"> XE "INS" </w:instrText>
            </w:r>
            <w:r w:rsidR="00B36831">
              <w:fldChar w:fldCharType="end"/>
            </w:r>
          </w:p>
        </w:tc>
        <w:tc>
          <w:tcPr>
            <w:tcW w:w="4068" w:type="dxa"/>
          </w:tcPr>
          <w:p w:rsidR="00DD6A0A" w:rsidRDefault="00DD6A0A">
            <w:pPr>
              <w:pStyle w:val="wrtablecontent"/>
              <w:jc w:val="center"/>
            </w:pPr>
            <w:r>
              <w:t>XML instance data</w:t>
            </w:r>
          </w:p>
        </w:tc>
      </w:tr>
    </w:tbl>
    <w:p w:rsidR="00DD6A0A" w:rsidRDefault="00DD6A0A" w:rsidP="00DD6A0A">
      <w:pPr>
        <w:pStyle w:val="wrbodytext1"/>
      </w:pPr>
      <w:r>
        <w:t>Each section below provides a list of rules that apply to its conformance target.  Th</w:t>
      </w:r>
      <w:r w:rsidR="00B47594">
        <w:t xml:space="preserve">ese lists are </w:t>
      </w:r>
      <w:r>
        <w:t>informative, not normative.  The applicability of a rule to a conformance target is normatively specified by the applicability list contained in the rule definition.</w:t>
      </w:r>
    </w:p>
    <w:p w:rsidR="0067130D" w:rsidRDefault="0067130D" w:rsidP="00DD6A0A">
      <w:pPr>
        <w:pStyle w:val="wrbodytext1"/>
      </w:pPr>
      <w:r w:rsidRPr="0067130D">
        <w:t>These conformance targets define the scope of the NDR.  Anything not on this list of conformance targets is explicitly not addressed.</w:t>
      </w:r>
    </w:p>
    <w:p w:rsidR="00DD6A0A" w:rsidRDefault="00DD6A0A" w:rsidP="00783BE6">
      <w:pPr>
        <w:pStyle w:val="Heading2"/>
        <w:numPr>
          <w:numberingChange w:id="1809" w:author="Webb Roberts" w:date="2010-03-31T15:28:00Z" w:original="%1:2:0:.%2:2:0:"/>
        </w:numPr>
      </w:pPr>
      <w:bookmarkStart w:id="1810" w:name="_Toc77760809"/>
      <w:bookmarkStart w:id="1811" w:name="_Toc87007099"/>
      <w:bookmarkStart w:id="1812" w:name="_Toc131668858"/>
      <w:r>
        <w:t>Reference Schemas</w:t>
      </w:r>
      <w:bookmarkEnd w:id="1810"/>
      <w:bookmarkEnd w:id="1811"/>
      <w:bookmarkEnd w:id="1812"/>
    </w:p>
    <w:p w:rsidR="00DD6A0A" w:rsidRDefault="00DD6A0A" w:rsidP="00DD6A0A">
      <w:pPr>
        <w:pStyle w:val="wrbodytext1"/>
      </w:pPr>
      <w:r>
        <w:t xml:space="preserve">A </w:t>
      </w:r>
      <w:r w:rsidR="005E4185">
        <w:t>C2 Core</w:t>
      </w:r>
      <w:r>
        <w:t xml:space="preserve"> reference schema</w:t>
      </w:r>
      <w:r w:rsidR="00B36831">
        <w:fldChar w:fldCharType="begin"/>
      </w:r>
      <w:r>
        <w:instrText xml:space="preserve"> XE "reference schema" </w:instrText>
      </w:r>
      <w:r w:rsidR="00B36831">
        <w:fldChar w:fldCharType="end"/>
      </w:r>
      <w:r>
        <w:t xml:space="preserve"> is a schema that is intended to be the authoritative definition schema for a </w:t>
      </w:r>
      <w:r w:rsidR="005E4185">
        <w:t>C2 Core</w:t>
      </w:r>
      <w:r>
        <w:t xml:space="preserve"> namespace.  This includes the reference schemas for the </w:t>
      </w:r>
      <w:r w:rsidR="005E4185">
        <w:t xml:space="preserve">C2 </w:t>
      </w:r>
      <w:r w:rsidR="002144A3">
        <w:t>Core</w:t>
      </w:r>
      <w:r w:rsidR="00D1728D">
        <w:t xml:space="preserve"> as well as for the C2 Communities of Interest (COI) and Programs of Record (POR). </w:t>
      </w:r>
    </w:p>
    <w:p w:rsidR="00DD6A0A" w:rsidRDefault="00DD6A0A" w:rsidP="00DD6A0A">
      <w:pPr>
        <w:pStyle w:val="wrdefinitionheadpara"/>
      </w:pPr>
      <w:bookmarkStart w:id="1813" w:name="_Toc131669094"/>
      <w:r>
        <w:t>[Definition: reference schema]</w:t>
      </w:r>
      <w:bookmarkEnd w:id="1813"/>
    </w:p>
    <w:p w:rsidR="00DD6A0A" w:rsidRDefault="00DD6A0A" w:rsidP="00DD6A0A">
      <w:pPr>
        <w:pStyle w:val="wrbodytext2"/>
      </w:pPr>
      <w:r>
        <w:tab/>
        <w:t xml:space="preserve">A </w:t>
      </w:r>
      <w:r w:rsidRPr="00171107">
        <w:rPr>
          <w:rStyle w:val="Strong"/>
        </w:rPr>
        <w:t>reference schema</w:t>
      </w:r>
      <w:r>
        <w:t xml:space="preserve"> is an XML Schema document that meets all of the following criteria:</w:t>
      </w:r>
    </w:p>
    <w:p w:rsidR="00683500" w:rsidRDefault="00DD6A0A">
      <w:pPr>
        <w:pStyle w:val="wrbodytext4"/>
      </w:pPr>
      <w:bookmarkStart w:id="1814" w:name="_Toc87007100"/>
      <w:r>
        <w:t>•</w:t>
      </w:r>
      <w:r>
        <w:tab/>
        <w:t xml:space="preserve">It is explicitly designated as a reference schema.  This may be declared by an </w:t>
      </w:r>
      <w:r w:rsidR="00B47D45">
        <w:t>IES</w:t>
      </w:r>
      <w:r>
        <w:t xml:space="preserve"> catalog or by a tool-specific mechanism outside the schema.</w:t>
      </w:r>
      <w:bookmarkEnd w:id="1814"/>
    </w:p>
    <w:p w:rsidR="00683500" w:rsidRDefault="00DD6A0A">
      <w:pPr>
        <w:pStyle w:val="wrbodytext4"/>
      </w:pPr>
      <w:bookmarkStart w:id="1815" w:name="_Toc87007101"/>
      <w:r>
        <w:t>•</w:t>
      </w:r>
      <w:r>
        <w:tab/>
        <w:t>It provides the broadest, most fundamental definitions of components in its namespace.</w:t>
      </w:r>
      <w:bookmarkEnd w:id="1815"/>
    </w:p>
    <w:p w:rsidR="00683500" w:rsidRDefault="00DD6A0A">
      <w:pPr>
        <w:pStyle w:val="wrbodytext4"/>
      </w:pPr>
      <w:bookmarkStart w:id="1816" w:name="_Toc87007102"/>
      <w:r>
        <w:t>•</w:t>
      </w:r>
      <w:r>
        <w:tab/>
        <w:t>It provides the authoritative definition of business semantics for components in its namespace.</w:t>
      </w:r>
      <w:bookmarkEnd w:id="1816"/>
    </w:p>
    <w:p w:rsidR="00683500" w:rsidRDefault="00DD6A0A">
      <w:pPr>
        <w:pStyle w:val="wrbodytext4"/>
      </w:pPr>
      <w:bookmarkStart w:id="1817" w:name="_Toc87007103"/>
      <w:r>
        <w:t>•</w:t>
      </w:r>
      <w:r>
        <w:tab/>
        <w:t xml:space="preserve">It is intended to serve as the basis for components in </w:t>
      </w:r>
      <w:r w:rsidR="00B47D45">
        <w:t>IES</w:t>
      </w:r>
      <w:r>
        <w:t xml:space="preserve"> schemas, including subset schemas, extension schemas, and exchange schemas.</w:t>
      </w:r>
      <w:bookmarkEnd w:id="1817"/>
    </w:p>
    <w:p w:rsidR="00683500" w:rsidRDefault="00DD6A0A">
      <w:pPr>
        <w:pStyle w:val="wrbodytext4"/>
      </w:pPr>
      <w:bookmarkStart w:id="1818" w:name="_Toc87007104"/>
      <w:r>
        <w:t>•</w:t>
      </w:r>
      <w:r>
        <w:tab/>
        <w:t>It satisfies all rules specified in the Naming and Design Rules for reference schemas.</w:t>
      </w:r>
      <w:bookmarkEnd w:id="1818"/>
    </w:p>
    <w:p w:rsidR="00DD6A0A" w:rsidRDefault="00DD6A0A" w:rsidP="00DD6A0A">
      <w:pPr>
        <w:pStyle w:val="wrbodytext1"/>
      </w:pPr>
      <w:r>
        <w:t xml:space="preserve">Any schema that defines components that are intended to be incorporated into </w:t>
      </w:r>
      <w:r w:rsidR="005E4185">
        <w:t xml:space="preserve">C2 </w:t>
      </w:r>
      <w:r w:rsidR="002144A3">
        <w:t>Core</w:t>
      </w:r>
      <w:r>
        <w:t xml:space="preserve"> or a </w:t>
      </w:r>
      <w:r w:rsidR="005E4185">
        <w:t>C2 Core</w:t>
      </w:r>
      <w:r>
        <w:t xml:space="preserve"> </w:t>
      </w:r>
      <w:r w:rsidR="00D1728D">
        <w:t>COI/POR</w:t>
      </w:r>
      <w:r>
        <w:t xml:space="preserve"> may be defined as a reference schema.  </w:t>
      </w:r>
    </w:p>
    <w:p w:rsidR="00DD6A0A" w:rsidRDefault="00DD6A0A" w:rsidP="00DD6A0A">
      <w:pPr>
        <w:pStyle w:val="wrbodytext1"/>
      </w:pPr>
      <w:r>
        <w:t xml:space="preserve">The rules for reference schemas are more stringent than </w:t>
      </w:r>
      <w:r w:rsidR="00EA1208">
        <w:t xml:space="preserve">are </w:t>
      </w:r>
      <w:r>
        <w:t xml:space="preserve">the rules for other classes of </w:t>
      </w:r>
      <w:r w:rsidR="005E4185">
        <w:t>C2 Core</w:t>
      </w:r>
      <w:r>
        <w:t>-conformant schemas.  Reference schemas are intended to support the broadest reuse.  They are very uniform in their structure.  As they are the primary definitions for data components, they do not need to restrict other data definitions, and they are not allowed to use XML Schema's restriction mechanisms.  Reference schemas are intended to be as regular and simple as possible.</w:t>
      </w:r>
    </w:p>
    <w:p w:rsidR="00DD6A0A" w:rsidRDefault="00DD6A0A" w:rsidP="00DD6A0A">
      <w:pPr>
        <w:pStyle w:val="wrbodytext1"/>
        <w:keepNext/>
      </w:pPr>
      <w:r>
        <w:t>The following rules apply to reference schemas:</w:t>
      </w:r>
    </w:p>
    <w:p w:rsidR="00683500" w:rsidRDefault="00DD6A0A">
      <w:pPr>
        <w:pStyle w:val="wrbodytext3"/>
      </w:pPr>
      <w:bookmarkStart w:id="1819" w:name="_Toc87007105"/>
      <w:r>
        <w:t>•</w:t>
      </w:r>
      <w:r>
        <w:tab/>
        <w:t xml:space="preserve">All rules in </w:t>
      </w:r>
      <w:r w:rsidR="00EA1208">
        <w:t xml:space="preserve">Section </w:t>
      </w:r>
      <w:r>
        <w:t>5</w:t>
      </w:r>
      <w:bookmarkEnd w:id="1819"/>
    </w:p>
    <w:p w:rsidR="00683500" w:rsidRDefault="00DD6A0A">
      <w:pPr>
        <w:pStyle w:val="wrbodytext3"/>
      </w:pPr>
      <w:bookmarkStart w:id="1820" w:name="_Toc87007106"/>
      <w:r>
        <w:t>•</w:t>
      </w:r>
      <w:r>
        <w:tab/>
        <w:t xml:space="preserve">All rules in </w:t>
      </w:r>
      <w:r w:rsidR="00EA1208">
        <w:t xml:space="preserve">Section </w:t>
      </w:r>
      <w:r>
        <w:t xml:space="preserve">6, except </w:t>
      </w:r>
      <w:r w:rsidR="00B36831">
        <w:fldChar w:fldCharType="begin"/>
      </w:r>
      <w:r w:rsidR="00552095">
        <w:instrText xml:space="preserve"> REF rule_6_20_sequence_children_limited_incl \h </w:instrText>
      </w:r>
      <w:r w:rsidR="00B36831">
        <w:fldChar w:fldCharType="separate"/>
      </w:r>
      <w:ins w:id="1821" w:author="Webb Roberts" w:date="2010-03-31T15:33:00Z">
        <w:r w:rsidR="00A63659" w:rsidRPr="00AC0083">
          <w:t xml:space="preserve">[Rule </w:t>
        </w:r>
        <w:r w:rsidR="00A63659">
          <w:t>6</w:t>
        </w:r>
        <w:r w:rsidR="00A63659" w:rsidRPr="00AC0083">
          <w:t>-</w:t>
        </w:r>
        <w:r w:rsidR="00A63659">
          <w:rPr>
            <w:noProof/>
          </w:rPr>
          <w:t>20</w:t>
        </w:r>
        <w:r w:rsidR="00A63659" w:rsidRPr="00AC0083">
          <w:t>]</w:t>
        </w:r>
      </w:ins>
      <w:del w:id="1822"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20</w:delText>
        </w:r>
        <w:r w:rsidR="004753AF" w:rsidRPr="00AC0083" w:rsidDel="00172983">
          <w:delText>]</w:delText>
        </w:r>
      </w:del>
      <w:r w:rsidR="00B36831">
        <w:fldChar w:fldCharType="end"/>
      </w:r>
      <w:r>
        <w:t xml:space="preserve"> through </w:t>
      </w:r>
      <w:r w:rsidR="00B36831">
        <w:fldChar w:fldCharType="begin"/>
      </w:r>
      <w:r w:rsidR="00552095">
        <w:instrText xml:space="preserve"> REF rule_6_22_choice_not_semantic \h </w:instrText>
      </w:r>
      <w:r w:rsidR="00B36831">
        <w:fldChar w:fldCharType="separate"/>
      </w:r>
      <w:ins w:id="1823" w:author="Webb Roberts" w:date="2010-03-31T15:33:00Z">
        <w:r w:rsidR="00A63659" w:rsidRPr="00AC0083">
          <w:t xml:space="preserve">[Rule </w:t>
        </w:r>
        <w:r w:rsidR="00A63659">
          <w:t>6</w:t>
        </w:r>
        <w:r w:rsidR="00A63659" w:rsidRPr="00AC0083">
          <w:t>-</w:t>
        </w:r>
        <w:r w:rsidR="00A63659">
          <w:rPr>
            <w:noProof/>
          </w:rPr>
          <w:t>22</w:t>
        </w:r>
        <w:r w:rsidR="00A63659" w:rsidRPr="00AC0083">
          <w:t>]</w:t>
        </w:r>
      </w:ins>
      <w:del w:id="1824"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23</w:delText>
        </w:r>
        <w:r w:rsidR="004753AF" w:rsidRPr="00AC0083" w:rsidDel="00172983">
          <w:delText>]</w:delText>
        </w:r>
      </w:del>
      <w:r w:rsidR="00B36831">
        <w:fldChar w:fldCharType="end"/>
      </w:r>
      <w:r>
        <w:t xml:space="preserve"> and </w:t>
      </w:r>
      <w:r w:rsidR="00B36831">
        <w:fldChar w:fldCharType="begin"/>
      </w:r>
      <w:r w:rsidR="00552095">
        <w:instrText xml:space="preserve"> REF rule_6_60_ccc_restriction_based_on_niem \h </w:instrText>
      </w:r>
      <w:r w:rsidR="00B36831">
        <w:fldChar w:fldCharType="separate"/>
      </w:r>
      <w:ins w:id="1825" w:author="Webb Roberts" w:date="2010-03-31T15:33:00Z">
        <w:r w:rsidR="00A63659" w:rsidRPr="00AC0083">
          <w:t xml:space="preserve">[Rule </w:t>
        </w:r>
        <w:r w:rsidR="00A63659">
          <w:t>6</w:t>
        </w:r>
        <w:r w:rsidR="00A63659" w:rsidRPr="00AC0083">
          <w:t>-</w:t>
        </w:r>
        <w:r w:rsidR="00A63659">
          <w:rPr>
            <w:noProof/>
          </w:rPr>
          <w:t>57</w:t>
        </w:r>
        <w:r w:rsidR="00A63659" w:rsidRPr="00AC0083">
          <w:t>]</w:t>
        </w:r>
      </w:ins>
      <w:del w:id="1826"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59</w:delText>
        </w:r>
        <w:r w:rsidR="004753AF" w:rsidRPr="00AC0083" w:rsidDel="00172983">
          <w:delText>]</w:delText>
        </w:r>
      </w:del>
      <w:bookmarkEnd w:id="1820"/>
      <w:r w:rsidR="00B36831">
        <w:fldChar w:fldCharType="end"/>
      </w:r>
    </w:p>
    <w:p w:rsidR="00683500" w:rsidRDefault="00DD6A0A">
      <w:pPr>
        <w:pStyle w:val="wrbodytext3"/>
      </w:pPr>
      <w:bookmarkStart w:id="1827" w:name="_Toc87007107"/>
      <w:r>
        <w:t>•</w:t>
      </w:r>
      <w:r>
        <w:tab/>
        <w:t xml:space="preserve">All rules in </w:t>
      </w:r>
      <w:r w:rsidR="00EA1208">
        <w:t xml:space="preserve">Section </w:t>
      </w:r>
      <w:r>
        <w:t xml:space="preserve">7, except </w:t>
      </w:r>
      <w:r w:rsidR="00B36831">
        <w:fldChar w:fldCharType="begin"/>
      </w:r>
      <w:r w:rsidR="00552095">
        <w:instrText xml:space="preserve"> REF rule_7_68_subset_has_base_namespace \h </w:instrText>
      </w:r>
      <w:r w:rsidR="00B36831">
        <w:fldChar w:fldCharType="separate"/>
      </w:r>
      <w:ins w:id="1828" w:author="Webb Roberts" w:date="2010-03-31T15:33:00Z">
        <w:r w:rsidR="00A63659" w:rsidRPr="00AC0083">
          <w:t xml:space="preserve">[Rule </w:t>
        </w:r>
        <w:r w:rsidR="00A63659">
          <w:t>7</w:t>
        </w:r>
        <w:r w:rsidR="00A63659" w:rsidRPr="00AC0083">
          <w:t>-</w:t>
        </w:r>
        <w:r w:rsidR="00A63659">
          <w:rPr>
            <w:noProof/>
          </w:rPr>
          <w:t>69</w:t>
        </w:r>
        <w:r w:rsidR="00A63659" w:rsidRPr="00AC0083">
          <w:t>]</w:t>
        </w:r>
      </w:ins>
      <w:del w:id="1829"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69</w:delText>
        </w:r>
        <w:r w:rsidR="004753AF" w:rsidRPr="00AC0083" w:rsidDel="00172983">
          <w:delText>]</w:delText>
        </w:r>
      </w:del>
      <w:r w:rsidR="00B36831">
        <w:fldChar w:fldCharType="end"/>
      </w:r>
      <w:r>
        <w:t xml:space="preserve"> and </w:t>
      </w:r>
      <w:r w:rsidR="00B36831">
        <w:fldChar w:fldCharType="begin"/>
      </w:r>
      <w:r w:rsidR="00552095">
        <w:instrText xml:space="preserve"> REF rule_7_69_subset_instancs_are_base_insts \h </w:instrText>
      </w:r>
      <w:r w:rsidR="00B36831">
        <w:fldChar w:fldCharType="separate"/>
      </w:r>
      <w:ins w:id="1830" w:author="Webb Roberts" w:date="2010-03-31T15:33:00Z">
        <w:r w:rsidR="00A63659" w:rsidRPr="00AC0083">
          <w:t xml:space="preserve">[Rule </w:t>
        </w:r>
        <w:r w:rsidR="00A63659">
          <w:t>7</w:t>
        </w:r>
        <w:r w:rsidR="00A63659" w:rsidRPr="00AC0083">
          <w:t>-</w:t>
        </w:r>
        <w:r w:rsidR="00A63659">
          <w:rPr>
            <w:noProof/>
          </w:rPr>
          <w:t>70</w:t>
        </w:r>
        <w:r w:rsidR="00A63659" w:rsidRPr="00AC0083">
          <w:t>]</w:t>
        </w:r>
      </w:ins>
      <w:del w:id="1831"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71</w:delText>
        </w:r>
        <w:r w:rsidR="004753AF" w:rsidRPr="00AC0083" w:rsidDel="00172983">
          <w:delText>]</w:delText>
        </w:r>
      </w:del>
      <w:bookmarkEnd w:id="1827"/>
      <w:r w:rsidR="00B36831">
        <w:fldChar w:fldCharType="end"/>
      </w:r>
    </w:p>
    <w:p w:rsidR="00683500" w:rsidRDefault="00DD6A0A">
      <w:pPr>
        <w:pStyle w:val="wrbodytext3"/>
      </w:pPr>
      <w:bookmarkStart w:id="1832" w:name="_Toc87007108"/>
      <w:r>
        <w:t>•</w:t>
      </w:r>
      <w:r>
        <w:tab/>
      </w:r>
      <w:r w:rsidR="00B36831">
        <w:fldChar w:fldCharType="begin"/>
      </w:r>
      <w:r w:rsidR="00552095">
        <w:instrText xml:space="preserve"> REF rule_8_7_meaning_of_sequence_id \h </w:instrText>
      </w:r>
      <w:r w:rsidR="00B36831">
        <w:fldChar w:fldCharType="separate"/>
      </w:r>
      <w:ins w:id="1833" w:author="Webb Roberts" w:date="2010-03-31T15:33:00Z">
        <w:r w:rsidR="00A63659" w:rsidRPr="00AC0083">
          <w:t xml:space="preserve">[Rule </w:t>
        </w:r>
        <w:r w:rsidR="00A63659">
          <w:t>8</w:t>
        </w:r>
        <w:r w:rsidR="00A63659" w:rsidRPr="00AC0083">
          <w:t>-</w:t>
        </w:r>
        <w:r w:rsidR="00A63659">
          <w:rPr>
            <w:noProof/>
          </w:rPr>
          <w:t>7</w:t>
        </w:r>
        <w:r w:rsidR="00A63659" w:rsidRPr="00AC0083">
          <w:t>]</w:t>
        </w:r>
      </w:ins>
      <w:del w:id="1834" w:author="Webb Roberts" w:date="2010-03-31T15:30:00Z">
        <w:r w:rsidR="004753AF" w:rsidRPr="00AC0083" w:rsidDel="00172983">
          <w:delText xml:space="preserve">[Rule </w:delText>
        </w:r>
        <w:r w:rsidR="004753AF" w:rsidDel="00172983">
          <w:delText>8</w:delText>
        </w:r>
        <w:r w:rsidR="004753AF" w:rsidRPr="00AC0083" w:rsidDel="00172983">
          <w:delText>-</w:delText>
        </w:r>
        <w:r w:rsidR="004753AF" w:rsidDel="00172983">
          <w:rPr>
            <w:noProof/>
          </w:rPr>
          <w:delText>7</w:delText>
        </w:r>
        <w:r w:rsidR="004753AF" w:rsidRPr="00AC0083" w:rsidDel="00172983">
          <w:delText>]</w:delText>
        </w:r>
      </w:del>
      <w:bookmarkEnd w:id="1832"/>
      <w:r w:rsidR="00B36831">
        <w:fldChar w:fldCharType="end"/>
      </w:r>
    </w:p>
    <w:p w:rsidR="00683500" w:rsidRDefault="00DD6A0A">
      <w:pPr>
        <w:pStyle w:val="wrbodytext3"/>
      </w:pPr>
      <w:bookmarkStart w:id="1835" w:name="_Toc87007109"/>
      <w:r>
        <w:t>•</w:t>
      </w:r>
      <w:r>
        <w:tab/>
        <w:t xml:space="preserve">All rules in </w:t>
      </w:r>
      <w:r w:rsidR="00EA1208">
        <w:t xml:space="preserve">Section </w:t>
      </w:r>
      <w:r>
        <w:t>9</w:t>
      </w:r>
      <w:bookmarkEnd w:id="1835"/>
    </w:p>
    <w:p w:rsidR="00DD6A0A" w:rsidRDefault="00B47D45" w:rsidP="00783BE6">
      <w:pPr>
        <w:pStyle w:val="Heading2"/>
        <w:numPr>
          <w:numberingChange w:id="1836" w:author="Webb Roberts" w:date="2010-03-31T15:28:00Z" w:original="%1:2:0:.%2:3:0:"/>
        </w:numPr>
      </w:pPr>
      <w:bookmarkStart w:id="1837" w:name="_Toc77760810"/>
      <w:bookmarkStart w:id="1838" w:name="_Toc87007110"/>
      <w:bookmarkStart w:id="1839" w:name="_Toc131668859"/>
      <w:r>
        <w:t>IES</w:t>
      </w:r>
      <w:r w:rsidR="00DD6A0A">
        <w:t xml:space="preserve"> Subset Schemas</w:t>
      </w:r>
      <w:bookmarkEnd w:id="1837"/>
      <w:bookmarkEnd w:id="1838"/>
      <w:bookmarkEnd w:id="1839"/>
    </w:p>
    <w:p w:rsidR="00DD6A0A" w:rsidRDefault="00DD6A0A" w:rsidP="00DD6A0A">
      <w:pPr>
        <w:pStyle w:val="wrdefinitionheadpara"/>
      </w:pPr>
      <w:bookmarkStart w:id="1840" w:name="_Toc131669095"/>
      <w:r>
        <w:t>[Definition: subset schema]</w:t>
      </w:r>
      <w:bookmarkEnd w:id="1840"/>
      <w:r w:rsidR="00B36831">
        <w:fldChar w:fldCharType="begin"/>
      </w:r>
      <w:r>
        <w:instrText xml:space="preserve"> XE "subset schema" </w:instrText>
      </w:r>
      <w:r w:rsidR="00B36831">
        <w:fldChar w:fldCharType="end"/>
      </w:r>
    </w:p>
    <w:p w:rsidR="00DD6A0A" w:rsidRDefault="00DD6A0A" w:rsidP="00DD6A0A">
      <w:pPr>
        <w:pStyle w:val="wrbodytext2"/>
      </w:pPr>
      <w:r>
        <w:tab/>
        <w:t xml:space="preserve">A </w:t>
      </w:r>
      <w:r w:rsidRPr="00171107">
        <w:rPr>
          <w:rStyle w:val="Strong"/>
        </w:rPr>
        <w:t>subset schema</w:t>
      </w:r>
      <w:r>
        <w:t xml:space="preserve"> is an XML Schema document that meets all of the following criteria:</w:t>
      </w:r>
    </w:p>
    <w:p w:rsidR="00683500" w:rsidRDefault="00DD6A0A">
      <w:pPr>
        <w:pStyle w:val="wrbodytext4"/>
      </w:pPr>
      <w:bookmarkStart w:id="1841" w:name="_Toc87007111"/>
      <w:r>
        <w:t>•</w:t>
      </w:r>
      <w:r>
        <w:tab/>
        <w:t xml:space="preserve">It is explicitly designated as a subset schema.  This may be declared by an </w:t>
      </w:r>
      <w:r w:rsidR="00B47D45">
        <w:t>IES</w:t>
      </w:r>
      <w:r>
        <w:t xml:space="preserve"> catalog or by a tool-specific mechanism outside the schema.</w:t>
      </w:r>
      <w:bookmarkEnd w:id="1841"/>
    </w:p>
    <w:p w:rsidR="00683500" w:rsidRDefault="00DD6A0A">
      <w:pPr>
        <w:pStyle w:val="wrbodytext4"/>
      </w:pPr>
      <w:bookmarkStart w:id="1842" w:name="_Toc87007112"/>
      <w:r>
        <w:t>•</w:t>
      </w:r>
      <w:r>
        <w:tab/>
        <w:t>It has a target namespace previously defined by a reference schema.  That is, it does not provide original definitions for schema components, but instead provides an alternate schema representation of components that are defined by a reference schema.</w:t>
      </w:r>
      <w:bookmarkEnd w:id="1842"/>
    </w:p>
    <w:p w:rsidR="00683500" w:rsidRDefault="00DD6A0A">
      <w:pPr>
        <w:pStyle w:val="wrbodytext4"/>
      </w:pPr>
      <w:bookmarkStart w:id="1843" w:name="_Toc87007113"/>
      <w:r>
        <w:t>•</w:t>
      </w:r>
      <w:r>
        <w:tab/>
        <w:t>It does not alter the business semantics of components in its namespace.  The reference schema defines these business semantics.</w:t>
      </w:r>
      <w:bookmarkEnd w:id="1843"/>
    </w:p>
    <w:p w:rsidR="00683500" w:rsidRDefault="00DD6A0A">
      <w:pPr>
        <w:pStyle w:val="wrbodytext4"/>
      </w:pPr>
      <w:bookmarkStart w:id="1844" w:name="_Toc87007114"/>
      <w:r>
        <w:t>•</w:t>
      </w:r>
      <w:r>
        <w:tab/>
        <w:t xml:space="preserve">It is intended to express the limited vocabulary necessary for an </w:t>
      </w:r>
      <w:r w:rsidR="00B47D45">
        <w:t>IES</w:t>
      </w:r>
      <w:r>
        <w:t xml:space="preserve"> and to support XML Schema validation for an </w:t>
      </w:r>
      <w:r w:rsidR="00B47D45">
        <w:t>IES</w:t>
      </w:r>
      <w:r>
        <w:t>.</w:t>
      </w:r>
      <w:bookmarkEnd w:id="1844"/>
    </w:p>
    <w:p w:rsidR="00683500" w:rsidRDefault="00DD6A0A">
      <w:pPr>
        <w:pStyle w:val="wrbodytext4"/>
      </w:pPr>
      <w:bookmarkStart w:id="1845" w:name="_Toc87007115"/>
      <w:r>
        <w:t>•</w:t>
      </w:r>
      <w:r>
        <w:tab/>
        <w:t>It satisfies all rules specified in the Naming and Design Rules for subset schemas.</w:t>
      </w:r>
      <w:bookmarkEnd w:id="1845"/>
    </w:p>
    <w:p w:rsidR="00DD6A0A" w:rsidRDefault="00DD6A0A" w:rsidP="00DD6A0A">
      <w:pPr>
        <w:pStyle w:val="wrbodytext1"/>
      </w:pPr>
      <w:r>
        <w:t xml:space="preserve">A subset schema is based on another </w:t>
      </w:r>
      <w:r w:rsidR="005E4185">
        <w:t>C2 Core</w:t>
      </w:r>
      <w:r>
        <w:t>-conformant schema:  a reference schema.  A subset schema is defined such that any valid instance of the subset schema is also a valid instance of the base (reference) schema.  This means that a subset schema is not allowed to introduce new content, nor is it allowed to extend the data content defined by a component of the reference schema.</w:t>
      </w:r>
    </w:p>
    <w:p w:rsidR="00DD6A0A" w:rsidRDefault="00DD6A0A" w:rsidP="00DD6A0A">
      <w:pPr>
        <w:pStyle w:val="wrbodytext1"/>
      </w:pPr>
      <w:r>
        <w:t>For example, a subset schema would not be allowed to introduce a new U</w:t>
      </w:r>
      <w:r w:rsidR="00EA1208">
        <w:t>.</w:t>
      </w:r>
      <w:r>
        <w:t>S</w:t>
      </w:r>
      <w:r w:rsidR="00EA1208">
        <w:t>.</w:t>
      </w:r>
      <w:r>
        <w:t xml:space="preserve"> state (</w:t>
      </w:r>
      <w:r w:rsidR="00EA1208">
        <w:t xml:space="preserve">e.g., </w:t>
      </w:r>
      <w:r>
        <w:t xml:space="preserve">"West Michigan") into a list of states defined by the reference schema.  Any XML instance that included the new state would validate against the supposed subset schema but would not validate against the reference schema.  This would violate the basic premise underlying the use of subsets:  subsets must be as restrictive </w:t>
      </w:r>
      <w:r w:rsidR="00EA1208">
        <w:t xml:space="preserve">as </w:t>
      </w:r>
      <w:r>
        <w:t>or more restrictive than the reference schema.</w:t>
      </w:r>
    </w:p>
    <w:p w:rsidR="00DD6A0A" w:rsidRDefault="00DD6A0A" w:rsidP="00DD6A0A">
      <w:pPr>
        <w:pStyle w:val="wrbodytext1"/>
      </w:pPr>
      <w:r>
        <w:t xml:space="preserve">A subset schema may omit any construct of the base schema that has no effect on schema validation, including </w:t>
      </w:r>
      <w:r w:rsidRPr="003F4465">
        <w:rPr>
          <w:rStyle w:val="wrcode"/>
        </w:rPr>
        <w:t>xsd:documentation</w:t>
      </w:r>
      <w:r>
        <w:t xml:space="preserve"> and </w:t>
      </w:r>
      <w:r w:rsidRPr="003F4465">
        <w:rPr>
          <w:rStyle w:val="wrcode"/>
        </w:rPr>
        <w:t>xsd:appinfo</w:t>
      </w:r>
      <w:r>
        <w:t xml:space="preserve"> annotations.  The reference schema on which a subset schema is based is considered the authoritative source of such annotations.</w:t>
      </w:r>
    </w:p>
    <w:p w:rsidR="00DD6A0A" w:rsidRDefault="00DD6A0A" w:rsidP="00DD6A0A">
      <w:pPr>
        <w:pStyle w:val="wrbodytext1"/>
        <w:keepNext/>
      </w:pPr>
      <w:r>
        <w:t>The following rules apply to subset schemas:</w:t>
      </w:r>
    </w:p>
    <w:p w:rsidR="00683500" w:rsidRDefault="00DD6A0A">
      <w:pPr>
        <w:pStyle w:val="wrbodytext3"/>
      </w:pPr>
      <w:bookmarkStart w:id="1846" w:name="_Toc87007116"/>
      <w:r>
        <w:t>•</w:t>
      </w:r>
      <w:r>
        <w:tab/>
        <w:t xml:space="preserve">All rules in </w:t>
      </w:r>
      <w:r w:rsidR="00EA1208">
        <w:t xml:space="preserve">Section </w:t>
      </w:r>
      <w:r>
        <w:t xml:space="preserve">5, except </w:t>
      </w:r>
      <w:r w:rsidR="00B36831">
        <w:fldChar w:fldCharType="begin"/>
      </w:r>
      <w:r w:rsidR="00552095">
        <w:instrText xml:space="preserve"> REF rule_5_4_def_follows_11179 \h </w:instrText>
      </w:r>
      <w:r w:rsidR="00B36831">
        <w:fldChar w:fldCharType="separate"/>
      </w:r>
      <w:ins w:id="1847" w:author="Webb Roberts" w:date="2010-03-31T15:33:00Z">
        <w:r w:rsidR="00A63659" w:rsidRPr="00AC0083">
          <w:t xml:space="preserve">[Rule </w:t>
        </w:r>
        <w:r w:rsidR="00A63659">
          <w:t>5</w:t>
        </w:r>
        <w:r w:rsidR="00A63659" w:rsidRPr="00AC0083">
          <w:t>-</w:t>
        </w:r>
        <w:r w:rsidR="00A63659">
          <w:rPr>
            <w:noProof/>
          </w:rPr>
          <w:t>4</w:t>
        </w:r>
        <w:r w:rsidR="00A63659">
          <w:t>]</w:t>
        </w:r>
      </w:ins>
      <w:del w:id="1848" w:author="Webb Roberts" w:date="2010-03-31T15:30:00Z">
        <w:r w:rsidR="004753AF" w:rsidRPr="00AC0083" w:rsidDel="00172983">
          <w:delText xml:space="preserve">[Rule </w:delText>
        </w:r>
        <w:r w:rsidR="004753AF" w:rsidDel="00172983">
          <w:delText>5</w:delText>
        </w:r>
        <w:r w:rsidR="004753AF" w:rsidRPr="00AC0083" w:rsidDel="00172983">
          <w:delText>-</w:delText>
        </w:r>
        <w:r w:rsidR="004753AF" w:rsidDel="00172983">
          <w:rPr>
            <w:noProof/>
          </w:rPr>
          <w:delText>4</w:delText>
        </w:r>
        <w:r w:rsidR="004753AF" w:rsidDel="00172983">
          <w:delText>]</w:delText>
        </w:r>
      </w:del>
      <w:bookmarkEnd w:id="1846"/>
      <w:r w:rsidR="00B36831">
        <w:fldChar w:fldCharType="end"/>
      </w:r>
    </w:p>
    <w:p w:rsidR="00683500" w:rsidRDefault="00DD6A0A">
      <w:pPr>
        <w:pStyle w:val="wrbodytext3"/>
      </w:pPr>
      <w:bookmarkStart w:id="1849" w:name="_Toc87007117"/>
      <w:r w:rsidRPr="008E53A9">
        <w:t>•</w:t>
      </w:r>
      <w:r w:rsidRPr="008E53A9">
        <w:tab/>
        <w:t xml:space="preserve">All rules in </w:t>
      </w:r>
      <w:r w:rsidR="00EA1208">
        <w:t>S</w:t>
      </w:r>
      <w:r w:rsidR="00EA1208" w:rsidRPr="008E53A9">
        <w:t xml:space="preserve">ection </w:t>
      </w:r>
      <w:r w:rsidRPr="008E53A9">
        <w:t xml:space="preserve">6, except </w:t>
      </w:r>
      <w:r w:rsidR="00B36831">
        <w:fldChar w:fldCharType="begin"/>
      </w:r>
      <w:r w:rsidR="00552095">
        <w:instrText xml:space="preserve"> REF rule_5_16 \h </w:instrText>
      </w:r>
      <w:r w:rsidR="00B36831">
        <w:fldChar w:fldCharType="separate"/>
      </w:r>
      <w:ins w:id="1850" w:author="Webb Roberts" w:date="2010-03-31T15:33:00Z">
        <w:r w:rsidR="00A63659" w:rsidRPr="00AC0083">
          <w:t xml:space="preserve">[Rule </w:t>
        </w:r>
        <w:r w:rsidR="00A63659">
          <w:t>6</w:t>
        </w:r>
        <w:r w:rsidR="00A63659" w:rsidRPr="00AC0083">
          <w:t>-</w:t>
        </w:r>
        <w:r w:rsidR="00A63659">
          <w:rPr>
            <w:noProof/>
          </w:rPr>
          <w:t>16</w:t>
        </w:r>
        <w:r w:rsidR="00A63659" w:rsidRPr="00AC0083">
          <w:t>]</w:t>
        </w:r>
      </w:ins>
      <w:del w:id="1851"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16</w:delText>
        </w:r>
        <w:r w:rsidR="004753AF" w:rsidRPr="00AC0083" w:rsidDel="00172983">
          <w:delText>]</w:delText>
        </w:r>
      </w:del>
      <w:r w:rsidR="00B36831">
        <w:fldChar w:fldCharType="end"/>
      </w:r>
      <w:r>
        <w:t xml:space="preserve">, </w:t>
      </w:r>
      <w:r w:rsidR="00B36831">
        <w:fldChar w:fldCharType="begin"/>
      </w:r>
      <w:r w:rsidR="00552095">
        <w:instrText xml:space="preserve"> REF rule_6_20_sequence_children_limited_incl \h </w:instrText>
      </w:r>
      <w:r w:rsidR="00B36831">
        <w:fldChar w:fldCharType="separate"/>
      </w:r>
      <w:ins w:id="1852" w:author="Webb Roberts" w:date="2010-03-31T15:33:00Z">
        <w:r w:rsidR="00A63659" w:rsidRPr="00AC0083">
          <w:t xml:space="preserve">[Rule </w:t>
        </w:r>
        <w:r w:rsidR="00A63659">
          <w:t>6</w:t>
        </w:r>
        <w:r w:rsidR="00A63659" w:rsidRPr="00AC0083">
          <w:t>-</w:t>
        </w:r>
        <w:r w:rsidR="00A63659">
          <w:rPr>
            <w:noProof/>
          </w:rPr>
          <w:t>20</w:t>
        </w:r>
        <w:r w:rsidR="00A63659" w:rsidRPr="00AC0083">
          <w:t>]</w:t>
        </w:r>
      </w:ins>
      <w:del w:id="1853"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20</w:delText>
        </w:r>
        <w:r w:rsidR="004753AF" w:rsidRPr="00AC0083" w:rsidDel="00172983">
          <w:delText>]</w:delText>
        </w:r>
      </w:del>
      <w:r w:rsidR="00B36831">
        <w:fldChar w:fldCharType="end"/>
      </w:r>
      <w:r w:rsidRPr="008E53A9">
        <w:t xml:space="preserve"> through </w:t>
      </w:r>
      <w:r w:rsidR="00B36831">
        <w:fldChar w:fldCharType="begin"/>
      </w:r>
      <w:r w:rsidR="00552095">
        <w:instrText xml:space="preserve"> REF rule_6_22_choice_not_semantic \h </w:instrText>
      </w:r>
      <w:r w:rsidR="00B36831">
        <w:fldChar w:fldCharType="separate"/>
      </w:r>
      <w:ins w:id="1854" w:author="Webb Roberts" w:date="2010-03-31T15:33:00Z">
        <w:r w:rsidR="00A63659" w:rsidRPr="00AC0083">
          <w:t xml:space="preserve">[Rule </w:t>
        </w:r>
        <w:r w:rsidR="00A63659">
          <w:t>6</w:t>
        </w:r>
        <w:r w:rsidR="00A63659" w:rsidRPr="00AC0083">
          <w:t>-</w:t>
        </w:r>
        <w:r w:rsidR="00A63659">
          <w:rPr>
            <w:noProof/>
          </w:rPr>
          <w:t>22</w:t>
        </w:r>
        <w:r w:rsidR="00A63659" w:rsidRPr="00AC0083">
          <w:t>]</w:t>
        </w:r>
      </w:ins>
      <w:del w:id="1855"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23</w:delText>
        </w:r>
        <w:r w:rsidR="004753AF" w:rsidRPr="00AC0083" w:rsidDel="00172983">
          <w:delText>]</w:delText>
        </w:r>
      </w:del>
      <w:r w:rsidR="00B36831">
        <w:fldChar w:fldCharType="end"/>
      </w:r>
      <w:r w:rsidRPr="008E53A9">
        <w:t xml:space="preserve">, </w:t>
      </w:r>
      <w:r w:rsidR="00B36831">
        <w:fldChar w:fldCharType="begin"/>
      </w:r>
      <w:r w:rsidR="00552095">
        <w:instrText xml:space="preserve"> REF rule_5_22 \h </w:instrText>
      </w:r>
      <w:r w:rsidR="00B36831">
        <w:fldChar w:fldCharType="separate"/>
      </w:r>
      <w:ins w:id="1856" w:author="Webb Roberts" w:date="2010-03-31T15:33:00Z">
        <w:r w:rsidR="00A63659" w:rsidRPr="00AC0083">
          <w:t xml:space="preserve">[Rule </w:t>
        </w:r>
        <w:r w:rsidR="00A63659">
          <w:t>6</w:t>
        </w:r>
        <w:r w:rsidR="00A63659" w:rsidRPr="00AC0083">
          <w:t>-</w:t>
        </w:r>
        <w:r w:rsidR="00A63659">
          <w:rPr>
            <w:noProof/>
          </w:rPr>
          <w:t>26</w:t>
        </w:r>
        <w:r w:rsidR="00A63659" w:rsidRPr="00781686">
          <w:t>]</w:t>
        </w:r>
      </w:ins>
      <w:del w:id="1857"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27</w:delText>
        </w:r>
        <w:r w:rsidR="004753AF" w:rsidRPr="00781686" w:rsidDel="00172983">
          <w:delText>]</w:delText>
        </w:r>
      </w:del>
      <w:r w:rsidR="00B36831">
        <w:fldChar w:fldCharType="end"/>
      </w:r>
      <w:r>
        <w:t xml:space="preserve">, </w:t>
      </w:r>
      <w:r w:rsidR="00B36831">
        <w:fldChar w:fldCharType="begin"/>
      </w:r>
      <w:r w:rsidR="00552095">
        <w:instrText xml:space="preserve"> REF rule_5_23 \h </w:instrText>
      </w:r>
      <w:r w:rsidR="00B36831">
        <w:fldChar w:fldCharType="separate"/>
      </w:r>
      <w:ins w:id="1858" w:author="Webb Roberts" w:date="2010-03-31T15:33:00Z">
        <w:r w:rsidR="00A63659" w:rsidRPr="00781686">
          <w:t xml:space="preserve">[Rule </w:t>
        </w:r>
        <w:r w:rsidR="00A63659">
          <w:t>6</w:t>
        </w:r>
        <w:r w:rsidR="00A63659" w:rsidRPr="00AC0083">
          <w:t>-</w:t>
        </w:r>
        <w:r w:rsidR="00A63659">
          <w:rPr>
            <w:noProof/>
          </w:rPr>
          <w:t>27</w:t>
        </w:r>
        <w:r w:rsidR="00A63659">
          <w:t>]</w:t>
        </w:r>
      </w:ins>
      <w:del w:id="1859" w:author="Webb Roberts" w:date="2010-03-31T15:30:00Z">
        <w:r w:rsidR="004753AF" w:rsidRPr="00781686" w:rsidDel="00172983">
          <w:delText xml:space="preserve">[Rule </w:delText>
        </w:r>
        <w:r w:rsidR="004753AF" w:rsidDel="00172983">
          <w:delText>6</w:delText>
        </w:r>
        <w:r w:rsidR="004753AF" w:rsidRPr="00AC0083" w:rsidDel="00172983">
          <w:delText>-</w:delText>
        </w:r>
        <w:r w:rsidR="004753AF" w:rsidDel="00172983">
          <w:rPr>
            <w:noProof/>
          </w:rPr>
          <w:delText>29</w:delText>
        </w:r>
        <w:r w:rsidR="004753AF" w:rsidDel="00172983">
          <w:delText>]</w:delText>
        </w:r>
      </w:del>
      <w:r w:rsidR="00B36831">
        <w:fldChar w:fldCharType="end"/>
      </w:r>
      <w:r>
        <w:t xml:space="preserve">, </w:t>
      </w:r>
      <w:r w:rsidR="00B36831">
        <w:fldChar w:fldCharType="begin"/>
      </w:r>
      <w:r w:rsidR="00552095">
        <w:instrText xml:space="preserve"> REF rule_6_47_one_annotation \h </w:instrText>
      </w:r>
      <w:r w:rsidR="00B36831">
        <w:fldChar w:fldCharType="separate"/>
      </w:r>
      <w:ins w:id="1860" w:author="Webb Roberts" w:date="2010-03-31T15:33:00Z">
        <w:r w:rsidR="00A63659" w:rsidRPr="00AC0083">
          <w:t xml:space="preserve">[Rule </w:t>
        </w:r>
        <w:r w:rsidR="00A63659">
          <w:t>6</w:t>
        </w:r>
        <w:r w:rsidR="00A63659" w:rsidRPr="00AC0083">
          <w:t>-</w:t>
        </w:r>
        <w:r w:rsidR="00A63659">
          <w:rPr>
            <w:noProof/>
          </w:rPr>
          <w:t>46</w:t>
        </w:r>
        <w:r w:rsidR="00A63659" w:rsidRPr="00AC0083">
          <w:t>]</w:t>
        </w:r>
      </w:ins>
      <w:del w:id="1861"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49</w:delText>
        </w:r>
        <w:r w:rsidR="004753AF" w:rsidRPr="00AC0083" w:rsidDel="00172983">
          <w:delText>]</w:delText>
        </w:r>
      </w:del>
      <w:r w:rsidR="00B36831">
        <w:fldChar w:fldCharType="end"/>
      </w:r>
      <w:r>
        <w:t xml:space="preserve">, </w:t>
      </w:r>
      <w:r w:rsidR="00B36831">
        <w:fldChar w:fldCharType="begin"/>
      </w:r>
      <w:r w:rsidR="00552095">
        <w:instrText xml:space="preserve"> REF rule_5_46 \h </w:instrText>
      </w:r>
      <w:r w:rsidR="00B36831">
        <w:fldChar w:fldCharType="separate"/>
      </w:r>
      <w:ins w:id="1862" w:author="Webb Roberts" w:date="2010-03-31T15:33:00Z">
        <w:r w:rsidR="00A63659" w:rsidRPr="00AC0083">
          <w:t xml:space="preserve">[Rule </w:t>
        </w:r>
        <w:r w:rsidR="00A63659">
          <w:t>6</w:t>
        </w:r>
        <w:r w:rsidR="00A63659" w:rsidRPr="00AC0083">
          <w:t>-</w:t>
        </w:r>
        <w:r w:rsidR="00A63659">
          <w:rPr>
            <w:noProof/>
          </w:rPr>
          <w:t>47</w:t>
        </w:r>
        <w:r w:rsidR="00A63659" w:rsidRPr="00AC0083">
          <w:t>]</w:t>
        </w:r>
      </w:ins>
      <w:del w:id="1863"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51</w:delText>
        </w:r>
        <w:r w:rsidR="004753AF" w:rsidRPr="00AC0083" w:rsidDel="00172983">
          <w:delText>]</w:delText>
        </w:r>
      </w:del>
      <w:r w:rsidR="00B36831">
        <w:fldChar w:fldCharType="end"/>
      </w:r>
      <w:r w:rsidRPr="00FF01D2">
        <w:t xml:space="preserve">, </w:t>
      </w:r>
      <w:r w:rsidR="00B36831">
        <w:fldChar w:fldCharType="begin"/>
      </w:r>
      <w:r w:rsidR="00552095">
        <w:instrText xml:space="preserve"> REF rule_6_51_appinfo_has_elements \h </w:instrText>
      </w:r>
      <w:r w:rsidR="00B36831">
        <w:fldChar w:fldCharType="separate"/>
      </w:r>
      <w:ins w:id="1864" w:author="Webb Roberts" w:date="2010-03-31T15:33:00Z">
        <w:r w:rsidR="00A63659" w:rsidRPr="00AC0083">
          <w:t xml:space="preserve">[Rule </w:t>
        </w:r>
        <w:r w:rsidR="00A63659">
          <w:t>6</w:t>
        </w:r>
        <w:r w:rsidR="00A63659" w:rsidRPr="00AC0083">
          <w:t>-</w:t>
        </w:r>
        <w:r w:rsidR="00A63659">
          <w:rPr>
            <w:noProof/>
          </w:rPr>
          <w:t>49</w:t>
        </w:r>
        <w:r w:rsidR="00A63659" w:rsidRPr="00AC0083">
          <w:t>]</w:t>
        </w:r>
      </w:ins>
      <w:del w:id="1865"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54</w:delText>
        </w:r>
        <w:r w:rsidR="004753AF" w:rsidRPr="00AC0083" w:rsidDel="00172983">
          <w:delText>]</w:delText>
        </w:r>
      </w:del>
      <w:r w:rsidR="00B36831">
        <w:fldChar w:fldCharType="end"/>
      </w:r>
      <w:r w:rsidRPr="00FF01D2">
        <w:t xml:space="preserve"> through </w:t>
      </w:r>
      <w:r w:rsidR="00B36831">
        <w:fldChar w:fldCharType="begin"/>
      </w:r>
      <w:r w:rsidR="00552095">
        <w:instrText xml:space="preserve"> REF rule_6_53_appinfo_child_not_schema \h </w:instrText>
      </w:r>
      <w:r w:rsidR="00B36831">
        <w:fldChar w:fldCharType="separate"/>
      </w:r>
      <w:ins w:id="1866" w:author="Webb Roberts" w:date="2010-03-31T15:33:00Z">
        <w:r w:rsidR="00A63659" w:rsidRPr="00171107">
          <w:t xml:space="preserve">[Rule </w:t>
        </w:r>
        <w:r w:rsidR="00A63659">
          <w:t>6</w:t>
        </w:r>
        <w:r w:rsidR="00A63659" w:rsidRPr="00AC0083">
          <w:t>-</w:t>
        </w:r>
        <w:r w:rsidR="00A63659">
          <w:rPr>
            <w:noProof/>
          </w:rPr>
          <w:t>51</w:t>
        </w:r>
        <w:r w:rsidR="00A63659" w:rsidRPr="00171107">
          <w:t>]</w:t>
        </w:r>
      </w:ins>
      <w:del w:id="1867" w:author="Webb Roberts" w:date="2010-03-31T15:30:00Z">
        <w:r w:rsidR="004753AF" w:rsidRPr="00171107" w:rsidDel="00172983">
          <w:delText xml:space="preserve">[Rule </w:delText>
        </w:r>
        <w:r w:rsidR="004753AF" w:rsidDel="00172983">
          <w:delText>6</w:delText>
        </w:r>
        <w:r w:rsidR="004753AF" w:rsidRPr="00AC0083" w:rsidDel="00172983">
          <w:delText>-</w:delText>
        </w:r>
        <w:r w:rsidR="004753AF" w:rsidDel="00172983">
          <w:rPr>
            <w:noProof/>
          </w:rPr>
          <w:delText>57</w:delText>
        </w:r>
        <w:r w:rsidR="004753AF" w:rsidRPr="00171107" w:rsidDel="00172983">
          <w:delText>]</w:delText>
        </w:r>
      </w:del>
      <w:r w:rsidR="00B36831">
        <w:fldChar w:fldCharType="end"/>
      </w:r>
      <w:r>
        <w:t xml:space="preserve">, </w:t>
      </w:r>
      <w:r w:rsidR="00B36831">
        <w:fldChar w:fldCharType="begin"/>
      </w:r>
      <w:r w:rsidR="00552095">
        <w:instrText xml:space="preserve"> REF rule_5_53 \h </w:instrText>
      </w:r>
      <w:r w:rsidR="00B36831">
        <w:fldChar w:fldCharType="separate"/>
      </w:r>
      <w:ins w:id="1868" w:author="Webb Roberts" w:date="2010-03-31T15:33:00Z">
        <w:r w:rsidR="00A63659" w:rsidRPr="00AC0083">
          <w:t xml:space="preserve">[Rule </w:t>
        </w:r>
        <w:r w:rsidR="00A63659">
          <w:t>6</w:t>
        </w:r>
        <w:r w:rsidR="00A63659" w:rsidRPr="00AC0083">
          <w:t>-</w:t>
        </w:r>
        <w:r w:rsidR="00A63659">
          <w:rPr>
            <w:noProof/>
          </w:rPr>
          <w:t>53</w:t>
        </w:r>
        <w:r w:rsidR="00A63659" w:rsidRPr="00AC0083">
          <w:t>]</w:t>
        </w:r>
      </w:ins>
      <w:del w:id="1869"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60</w:delText>
        </w:r>
        <w:r w:rsidR="004753AF" w:rsidRPr="00AC0083" w:rsidDel="00172983">
          <w:delText>]</w:delText>
        </w:r>
      </w:del>
      <w:r w:rsidR="00B36831">
        <w:fldChar w:fldCharType="end"/>
      </w:r>
      <w:r>
        <w:t xml:space="preserve">, </w:t>
      </w:r>
      <w:r w:rsidR="00B36831">
        <w:fldChar w:fldCharType="begin"/>
      </w:r>
      <w:r w:rsidR="00552095">
        <w:instrText xml:space="preserve"> REF rule_5_55 \h </w:instrText>
      </w:r>
      <w:r w:rsidR="00B36831">
        <w:fldChar w:fldCharType="separate"/>
      </w:r>
      <w:ins w:id="1870" w:author="Webb Roberts" w:date="2010-03-31T15:33:00Z">
        <w:r w:rsidR="00A63659" w:rsidRPr="00AC0083">
          <w:t xml:space="preserve">[Rule </w:t>
        </w:r>
        <w:r w:rsidR="00A63659">
          <w:t>6</w:t>
        </w:r>
        <w:r w:rsidR="00A63659" w:rsidRPr="00AC0083">
          <w:t>-</w:t>
        </w:r>
        <w:r w:rsidR="00A63659">
          <w:rPr>
            <w:noProof/>
          </w:rPr>
          <w:t>55</w:t>
        </w:r>
        <w:r w:rsidR="00A63659" w:rsidRPr="00AC0083">
          <w:t>]</w:t>
        </w:r>
      </w:ins>
      <w:del w:id="1871"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63</w:delText>
        </w:r>
        <w:r w:rsidR="004753AF" w:rsidRPr="00AC0083" w:rsidDel="00172983">
          <w:delText>]</w:delText>
        </w:r>
      </w:del>
      <w:r w:rsidR="00B36831">
        <w:fldChar w:fldCharType="end"/>
      </w:r>
      <w:r>
        <w:t xml:space="preserve">, and </w:t>
      </w:r>
      <w:r w:rsidR="00B36831">
        <w:fldChar w:fldCharType="begin"/>
      </w:r>
      <w:r w:rsidR="00552095">
        <w:instrText xml:space="preserve"> REF rule_6_60_ccc_restriction_based_on_niem \h </w:instrText>
      </w:r>
      <w:r w:rsidR="00B36831">
        <w:fldChar w:fldCharType="separate"/>
      </w:r>
      <w:ins w:id="1872" w:author="Webb Roberts" w:date="2010-03-31T15:33:00Z">
        <w:r w:rsidR="00A63659" w:rsidRPr="00AC0083">
          <w:t xml:space="preserve">[Rule </w:t>
        </w:r>
        <w:r w:rsidR="00A63659">
          <w:t>6</w:t>
        </w:r>
        <w:r w:rsidR="00A63659" w:rsidRPr="00AC0083">
          <w:t>-</w:t>
        </w:r>
        <w:r w:rsidR="00A63659">
          <w:rPr>
            <w:noProof/>
          </w:rPr>
          <w:t>57</w:t>
        </w:r>
        <w:r w:rsidR="00A63659" w:rsidRPr="00AC0083">
          <w:t>]</w:t>
        </w:r>
      </w:ins>
      <w:del w:id="1873"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59</w:delText>
        </w:r>
        <w:r w:rsidR="004753AF" w:rsidRPr="00AC0083" w:rsidDel="00172983">
          <w:delText>]</w:delText>
        </w:r>
      </w:del>
      <w:bookmarkEnd w:id="1849"/>
      <w:r w:rsidR="00B36831">
        <w:fldChar w:fldCharType="end"/>
      </w:r>
    </w:p>
    <w:p w:rsidR="00683500" w:rsidRDefault="00DD6A0A">
      <w:pPr>
        <w:pStyle w:val="wrbodytext3"/>
      </w:pPr>
      <w:bookmarkStart w:id="1874" w:name="_Toc87007118"/>
      <w:r w:rsidRPr="00171107">
        <w:t>•</w:t>
      </w:r>
      <w:r w:rsidRPr="00171107">
        <w:tab/>
        <w:t xml:space="preserve">In </w:t>
      </w:r>
      <w:r w:rsidR="00EA1208">
        <w:t>S</w:t>
      </w:r>
      <w:r w:rsidR="00EA1208" w:rsidRPr="00171107">
        <w:t xml:space="preserve">ection </w:t>
      </w:r>
      <w:r w:rsidRPr="00171107">
        <w:t xml:space="preserve">7, </w:t>
      </w:r>
      <w:r w:rsidR="00B36831">
        <w:fldChar w:fldCharType="begin"/>
      </w:r>
      <w:r w:rsidR="00552095">
        <w:instrText xml:space="preserve"> REF rule_6_2 \h </w:instrText>
      </w:r>
      <w:r w:rsidR="00B36831">
        <w:fldChar w:fldCharType="separate"/>
      </w:r>
      <w:ins w:id="1875" w:author="Webb Roberts" w:date="2010-03-31T15:33:00Z">
        <w:r w:rsidR="00A63659" w:rsidRPr="00AC0083">
          <w:t xml:space="preserve">[Rule </w:t>
        </w:r>
        <w:r w:rsidR="00A63659">
          <w:t>7</w:t>
        </w:r>
        <w:r w:rsidR="00A63659" w:rsidRPr="00AC0083">
          <w:t>-</w:t>
        </w:r>
        <w:r w:rsidR="00A63659">
          <w:rPr>
            <w:noProof/>
          </w:rPr>
          <w:t>2</w:t>
        </w:r>
        <w:r w:rsidR="00A63659" w:rsidRPr="00AC0083">
          <w:t>]</w:t>
        </w:r>
      </w:ins>
      <w:del w:id="1876"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2</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rule_6_3 \h </w:instrText>
      </w:r>
      <w:r w:rsidR="00B36831">
        <w:fldChar w:fldCharType="separate"/>
      </w:r>
      <w:ins w:id="1877" w:author="Webb Roberts" w:date="2010-03-31T15:33:00Z">
        <w:r w:rsidR="00A63659" w:rsidRPr="00AC0083">
          <w:t xml:space="preserve">[Rule </w:t>
        </w:r>
        <w:r w:rsidR="00A63659">
          <w:t>7</w:t>
        </w:r>
        <w:r w:rsidR="00A63659" w:rsidRPr="00AC0083">
          <w:t>-</w:t>
        </w:r>
        <w:r w:rsidR="00A63659">
          <w:rPr>
            <w:noProof/>
          </w:rPr>
          <w:t>3</w:t>
        </w:r>
        <w:r w:rsidR="00A63659" w:rsidRPr="00AC0083">
          <w:t>]</w:t>
        </w:r>
      </w:ins>
      <w:del w:id="1878"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4</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rule_6_35 \h </w:instrText>
      </w:r>
      <w:r w:rsidR="00B36831">
        <w:fldChar w:fldCharType="separate"/>
      </w:r>
      <w:ins w:id="1879" w:author="Webb Roberts" w:date="2010-03-31T15:33:00Z">
        <w:r w:rsidR="00A63659" w:rsidRPr="00AC0083">
          <w:t xml:space="preserve">[Rule </w:t>
        </w:r>
        <w:r w:rsidR="00A63659">
          <w:t>7</w:t>
        </w:r>
        <w:r w:rsidR="00A63659" w:rsidRPr="00AC0083">
          <w:t>-</w:t>
        </w:r>
        <w:r w:rsidR="00A63659">
          <w:rPr>
            <w:noProof/>
          </w:rPr>
          <w:t>37</w:t>
        </w:r>
        <w:r w:rsidR="00A63659" w:rsidRPr="00AC0083">
          <w:t>]</w:t>
        </w:r>
      </w:ins>
      <w:del w:id="1880"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39</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rule_6_36 \h </w:instrText>
      </w:r>
      <w:r w:rsidR="00B36831">
        <w:fldChar w:fldCharType="separate"/>
      </w:r>
      <w:ins w:id="1881" w:author="Webb Roberts" w:date="2010-03-31T15:33:00Z">
        <w:r w:rsidR="00A63659" w:rsidRPr="00AC0083">
          <w:t xml:space="preserve">[Rule </w:t>
        </w:r>
        <w:r w:rsidR="00A63659">
          <w:t>7</w:t>
        </w:r>
        <w:r w:rsidR="00A63659" w:rsidRPr="00AC0083">
          <w:t>-</w:t>
        </w:r>
        <w:r w:rsidR="00A63659">
          <w:rPr>
            <w:noProof/>
          </w:rPr>
          <w:t>38</w:t>
        </w:r>
        <w:r w:rsidR="00A63659" w:rsidRPr="00AC0083">
          <w:t>]</w:t>
        </w:r>
      </w:ins>
      <w:del w:id="1882"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41</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rule_6_38 \h </w:instrText>
      </w:r>
      <w:r w:rsidR="00B36831">
        <w:fldChar w:fldCharType="separate"/>
      </w:r>
      <w:ins w:id="1883" w:author="Webb Roberts" w:date="2010-03-31T15:33:00Z">
        <w:r w:rsidR="00A63659" w:rsidRPr="00AC0083">
          <w:t xml:space="preserve">[Rule </w:t>
        </w:r>
        <w:r w:rsidR="00A63659">
          <w:t>7</w:t>
        </w:r>
        <w:r w:rsidR="00A63659" w:rsidRPr="00AC0083">
          <w:t>-</w:t>
        </w:r>
        <w:r w:rsidR="00A63659">
          <w:rPr>
            <w:noProof/>
          </w:rPr>
          <w:t>40</w:t>
        </w:r>
        <w:r w:rsidR="00A63659" w:rsidRPr="00AC0083">
          <w:t>]</w:t>
        </w:r>
      </w:ins>
      <w:del w:id="1884"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44</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rule_6_40 \h </w:instrText>
      </w:r>
      <w:r w:rsidR="00B36831">
        <w:fldChar w:fldCharType="separate"/>
      </w:r>
      <w:ins w:id="1885" w:author="Webb Roberts" w:date="2010-03-31T15:33:00Z">
        <w:r w:rsidR="00A63659" w:rsidRPr="00AC0083">
          <w:t xml:space="preserve">[Rule </w:t>
        </w:r>
        <w:r w:rsidR="00A63659">
          <w:t>7</w:t>
        </w:r>
        <w:r w:rsidR="00A63659" w:rsidRPr="00AC0083">
          <w:t>-</w:t>
        </w:r>
        <w:r w:rsidR="00A63659">
          <w:rPr>
            <w:noProof/>
          </w:rPr>
          <w:t>42</w:t>
        </w:r>
        <w:r w:rsidR="00A63659" w:rsidRPr="00AC0083">
          <w:t>]</w:t>
        </w:r>
      </w:ins>
      <w:del w:id="1886"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47</w:delText>
        </w:r>
        <w:r w:rsidR="004753AF" w:rsidRPr="00AC0083" w:rsidDel="00172983">
          <w:delText>]</w:delText>
        </w:r>
      </w:del>
      <w:r w:rsidR="00B36831">
        <w:fldChar w:fldCharType="end"/>
      </w:r>
      <w:r w:rsidRPr="00171107">
        <w:t xml:space="preserve"> through </w:t>
      </w:r>
      <w:r w:rsidR="00B36831">
        <w:fldChar w:fldCharType="begin"/>
      </w:r>
      <w:r w:rsidR="00552095">
        <w:instrText xml:space="preserve"> REF rule_6_42 \h </w:instrText>
      </w:r>
      <w:r w:rsidR="00B36831">
        <w:fldChar w:fldCharType="separate"/>
      </w:r>
      <w:ins w:id="1887" w:author="Webb Roberts" w:date="2010-03-31T15:33:00Z">
        <w:r w:rsidR="00A63659" w:rsidRPr="00AC0083">
          <w:t xml:space="preserve">[Rule </w:t>
        </w:r>
        <w:r w:rsidR="00A63659">
          <w:t>7</w:t>
        </w:r>
        <w:r w:rsidR="00A63659" w:rsidRPr="00AC0083">
          <w:t>-</w:t>
        </w:r>
        <w:r w:rsidR="00A63659">
          <w:rPr>
            <w:noProof/>
          </w:rPr>
          <w:t>44</w:t>
        </w:r>
        <w:r w:rsidR="00A63659" w:rsidRPr="00AC0083">
          <w:t>]</w:t>
        </w:r>
      </w:ins>
      <w:del w:id="1888"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50</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rule_6_45 \h </w:instrText>
      </w:r>
      <w:r w:rsidR="00B36831">
        <w:fldChar w:fldCharType="separate"/>
      </w:r>
      <w:ins w:id="1889" w:author="Webb Roberts" w:date="2010-03-31T15:33:00Z">
        <w:r w:rsidR="00A63659" w:rsidRPr="00AC0083">
          <w:t xml:space="preserve">[Rule </w:t>
        </w:r>
        <w:r w:rsidR="00A63659">
          <w:t>7</w:t>
        </w:r>
        <w:r w:rsidR="00A63659" w:rsidRPr="00AC0083">
          <w:t>-</w:t>
        </w:r>
        <w:r w:rsidR="00A63659">
          <w:rPr>
            <w:noProof/>
          </w:rPr>
          <w:t>47</w:t>
        </w:r>
        <w:r w:rsidR="00A63659" w:rsidRPr="00AC0083">
          <w:t>]</w:t>
        </w:r>
      </w:ins>
      <w:del w:id="1890"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54</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rule_6_46 \h </w:instrText>
      </w:r>
      <w:r w:rsidR="00B36831">
        <w:fldChar w:fldCharType="separate"/>
      </w:r>
      <w:ins w:id="1891" w:author="Webb Roberts" w:date="2010-03-31T15:33:00Z">
        <w:r w:rsidR="00A63659" w:rsidRPr="00AC0083">
          <w:t xml:space="preserve">[Rule </w:t>
        </w:r>
        <w:r w:rsidR="00A63659">
          <w:t>7</w:t>
        </w:r>
        <w:r w:rsidR="00A63659" w:rsidRPr="00AC0083">
          <w:t>-</w:t>
        </w:r>
        <w:r w:rsidR="00A63659">
          <w:rPr>
            <w:noProof/>
          </w:rPr>
          <w:t>48</w:t>
        </w:r>
        <w:r w:rsidR="00A63659" w:rsidRPr="00AC0083">
          <w:t>]</w:t>
        </w:r>
      </w:ins>
      <w:del w:id="1892"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56</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rule_6_49 \h </w:instrText>
      </w:r>
      <w:r w:rsidR="00B36831">
        <w:fldChar w:fldCharType="separate"/>
      </w:r>
      <w:ins w:id="1893" w:author="Webb Roberts" w:date="2010-03-31T15:33:00Z">
        <w:r w:rsidR="00A63659" w:rsidRPr="00AC0083">
          <w:t xml:space="preserve">[Rule </w:t>
        </w:r>
        <w:r w:rsidR="00A63659">
          <w:t>7</w:t>
        </w:r>
        <w:r w:rsidR="00A63659" w:rsidRPr="00AC0083">
          <w:t>-</w:t>
        </w:r>
        <w:r w:rsidR="00A63659">
          <w:rPr>
            <w:noProof/>
          </w:rPr>
          <w:t>51</w:t>
        </w:r>
        <w:r w:rsidR="00A63659" w:rsidRPr="00AC0083">
          <w:t>]</w:t>
        </w:r>
      </w:ins>
      <w:del w:id="1894"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60</w:delText>
        </w:r>
        <w:r w:rsidR="004753AF" w:rsidRPr="00AC0083" w:rsidDel="00172983">
          <w:delText>]</w:delText>
        </w:r>
      </w:del>
      <w:r w:rsidR="00B36831">
        <w:fldChar w:fldCharType="end"/>
      </w:r>
      <w:r w:rsidRPr="00171107">
        <w:t xml:space="preserve"> through </w:t>
      </w:r>
      <w:r w:rsidR="00B36831">
        <w:fldChar w:fldCharType="begin"/>
      </w:r>
      <w:r w:rsidR="00552095">
        <w:instrText xml:space="preserve"> REF rule_6_51 \h </w:instrText>
      </w:r>
      <w:r w:rsidR="00B36831">
        <w:fldChar w:fldCharType="separate"/>
      </w:r>
      <w:ins w:id="1895" w:author="Webb Roberts" w:date="2010-03-31T15:33:00Z">
        <w:r w:rsidR="00A63659" w:rsidRPr="00AC0083">
          <w:t xml:space="preserve">[Rule </w:t>
        </w:r>
        <w:r w:rsidR="00A63659">
          <w:t>7</w:t>
        </w:r>
        <w:r w:rsidR="00A63659" w:rsidRPr="00AC0083">
          <w:t>-</w:t>
        </w:r>
        <w:r w:rsidR="00A63659">
          <w:rPr>
            <w:noProof/>
          </w:rPr>
          <w:t>53</w:t>
        </w:r>
        <w:r w:rsidR="00A63659" w:rsidRPr="00AC0083">
          <w:t>]</w:t>
        </w:r>
      </w:ins>
      <w:del w:id="1896"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63</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rule_6_53 \h </w:instrText>
      </w:r>
      <w:r w:rsidR="00B36831">
        <w:fldChar w:fldCharType="separate"/>
      </w:r>
      <w:ins w:id="1897" w:author="Webb Roberts" w:date="2010-03-31T15:33:00Z">
        <w:r w:rsidR="00A63659" w:rsidRPr="00AC0083">
          <w:t xml:space="preserve">[Rule </w:t>
        </w:r>
        <w:r w:rsidR="00A63659">
          <w:t>7</w:t>
        </w:r>
        <w:r w:rsidR="00A63659" w:rsidRPr="00AC0083">
          <w:t>-</w:t>
        </w:r>
        <w:r w:rsidR="00A63659">
          <w:rPr>
            <w:noProof/>
          </w:rPr>
          <w:t>55</w:t>
        </w:r>
        <w:r w:rsidR="00A63659" w:rsidRPr="00AC0083">
          <w:t>]</w:t>
        </w:r>
      </w:ins>
      <w:del w:id="1898"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66</w:delText>
        </w:r>
        <w:r w:rsidR="004753AF" w:rsidRPr="00AC0083" w:rsidDel="00172983">
          <w:delText>]</w:delText>
        </w:r>
      </w:del>
      <w:r w:rsidR="00B36831">
        <w:fldChar w:fldCharType="end"/>
      </w:r>
      <w:r w:rsidRPr="00171107">
        <w:t xml:space="preserve"> through </w:t>
      </w:r>
      <w:r w:rsidR="00B36831">
        <w:fldChar w:fldCharType="begin"/>
      </w:r>
      <w:r w:rsidR="00552095">
        <w:instrText xml:space="preserve"> REF rule_6_57 \h </w:instrText>
      </w:r>
      <w:r w:rsidR="00B36831">
        <w:fldChar w:fldCharType="separate"/>
      </w:r>
      <w:ins w:id="1899" w:author="Webb Roberts" w:date="2010-03-31T15:33:00Z">
        <w:r w:rsidR="00A63659" w:rsidRPr="00AC0083">
          <w:t xml:space="preserve">[Rule </w:t>
        </w:r>
        <w:r w:rsidR="00A63659">
          <w:t>7</w:t>
        </w:r>
        <w:r w:rsidR="00A63659" w:rsidRPr="00AC0083">
          <w:t>-</w:t>
        </w:r>
        <w:r w:rsidR="00A63659">
          <w:rPr>
            <w:noProof/>
          </w:rPr>
          <w:t>59</w:t>
        </w:r>
        <w:r w:rsidR="00A63659" w:rsidRPr="00AC0083">
          <w:t>]</w:t>
        </w:r>
      </w:ins>
      <w:del w:id="1900"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71</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rule_6_62 \h </w:instrText>
      </w:r>
      <w:r w:rsidR="00B36831">
        <w:fldChar w:fldCharType="separate"/>
      </w:r>
      <w:ins w:id="1901" w:author="Webb Roberts" w:date="2010-03-31T15:33:00Z">
        <w:r w:rsidR="00A63659" w:rsidRPr="00AC0083">
          <w:t xml:space="preserve">[Rule </w:t>
        </w:r>
        <w:r w:rsidR="00A63659">
          <w:t>7</w:t>
        </w:r>
        <w:r w:rsidR="00A63659" w:rsidRPr="00AC0083">
          <w:t>-</w:t>
        </w:r>
        <w:r w:rsidR="00A63659">
          <w:rPr>
            <w:noProof/>
          </w:rPr>
          <w:t>64</w:t>
        </w:r>
        <w:r w:rsidR="00A63659" w:rsidRPr="00AC0083">
          <w:t>]</w:t>
        </w:r>
      </w:ins>
      <w:del w:id="1902"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77</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rule_6_63 \h </w:instrText>
      </w:r>
      <w:r w:rsidR="00B36831">
        <w:fldChar w:fldCharType="separate"/>
      </w:r>
      <w:ins w:id="1903" w:author="Webb Roberts" w:date="2010-03-31T15:33:00Z">
        <w:r w:rsidR="00A63659" w:rsidRPr="00AC0083">
          <w:t xml:space="preserve">[Rule </w:t>
        </w:r>
        <w:r w:rsidR="00A63659">
          <w:t>7</w:t>
        </w:r>
        <w:r w:rsidR="00A63659" w:rsidRPr="00AC0083">
          <w:t>-</w:t>
        </w:r>
        <w:r w:rsidR="00A63659">
          <w:rPr>
            <w:noProof/>
          </w:rPr>
          <w:t>65</w:t>
        </w:r>
        <w:r w:rsidR="00A63659" w:rsidRPr="00AC0083">
          <w:t>]</w:t>
        </w:r>
      </w:ins>
      <w:del w:id="1904"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79</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rule_6_66 \h </w:instrText>
      </w:r>
      <w:r w:rsidR="00B36831">
        <w:fldChar w:fldCharType="separate"/>
      </w:r>
      <w:ins w:id="1905" w:author="Webb Roberts" w:date="2010-03-31T15:33:00Z">
        <w:r w:rsidR="00A63659" w:rsidRPr="00171107">
          <w:t xml:space="preserve">[Rule </w:t>
        </w:r>
        <w:r w:rsidR="00A63659">
          <w:t>7</w:t>
        </w:r>
        <w:r w:rsidR="00A63659" w:rsidRPr="00AC0083">
          <w:t>-</w:t>
        </w:r>
        <w:r w:rsidR="00A63659">
          <w:rPr>
            <w:noProof/>
          </w:rPr>
          <w:t>68</w:t>
        </w:r>
        <w:r w:rsidR="00A63659" w:rsidRPr="00171107">
          <w:t>]</w:t>
        </w:r>
      </w:ins>
      <w:del w:id="1906" w:author="Webb Roberts" w:date="2010-03-31T15:30:00Z">
        <w:r w:rsidR="004753AF" w:rsidRPr="00171107" w:rsidDel="00172983">
          <w:delText xml:space="preserve">[Rule </w:delText>
        </w:r>
        <w:r w:rsidR="004753AF" w:rsidDel="00172983">
          <w:delText>7</w:delText>
        </w:r>
        <w:r w:rsidR="004753AF" w:rsidRPr="00AC0083" w:rsidDel="00172983">
          <w:delText>-</w:delText>
        </w:r>
        <w:r w:rsidR="004753AF" w:rsidDel="00172983">
          <w:rPr>
            <w:noProof/>
          </w:rPr>
          <w:delText>83</w:delText>
        </w:r>
        <w:r w:rsidR="004753AF" w:rsidRPr="00171107" w:rsidDel="00172983">
          <w:delText>]</w:delText>
        </w:r>
      </w:del>
      <w:r w:rsidR="00B36831">
        <w:fldChar w:fldCharType="end"/>
      </w:r>
      <w:r w:rsidRPr="00171107">
        <w:t xml:space="preserve"> through </w:t>
      </w:r>
      <w:r w:rsidR="00B36831">
        <w:fldChar w:fldCharType="begin"/>
      </w:r>
      <w:r w:rsidR="00552095">
        <w:instrText xml:space="preserve"> REF rule_7_69_subset_instancs_are_base_insts \h </w:instrText>
      </w:r>
      <w:r w:rsidR="00B36831">
        <w:fldChar w:fldCharType="separate"/>
      </w:r>
      <w:ins w:id="1907" w:author="Webb Roberts" w:date="2010-03-31T15:33:00Z">
        <w:r w:rsidR="00A63659" w:rsidRPr="00AC0083">
          <w:t xml:space="preserve">[Rule </w:t>
        </w:r>
        <w:r w:rsidR="00A63659">
          <w:t>7</w:t>
        </w:r>
        <w:r w:rsidR="00A63659" w:rsidRPr="00AC0083">
          <w:t>-</w:t>
        </w:r>
        <w:r w:rsidR="00A63659">
          <w:rPr>
            <w:noProof/>
          </w:rPr>
          <w:t>70</w:t>
        </w:r>
        <w:r w:rsidR="00A63659" w:rsidRPr="00AC0083">
          <w:t>]</w:t>
        </w:r>
      </w:ins>
      <w:del w:id="1908"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71</w:delText>
        </w:r>
        <w:r w:rsidR="004753AF" w:rsidRPr="00AC0083" w:rsidDel="00172983">
          <w:delText>]</w:delText>
        </w:r>
      </w:del>
      <w:bookmarkEnd w:id="1874"/>
      <w:r w:rsidR="00B36831">
        <w:fldChar w:fldCharType="end"/>
      </w:r>
    </w:p>
    <w:p w:rsidR="00683500" w:rsidRDefault="00DD6A0A">
      <w:pPr>
        <w:pStyle w:val="wrbodytext3"/>
      </w:pPr>
      <w:bookmarkStart w:id="1909" w:name="_Toc87007119"/>
      <w:r>
        <w:t>•</w:t>
      </w:r>
      <w:r>
        <w:tab/>
        <w:t xml:space="preserve">All rules in </w:t>
      </w:r>
      <w:r w:rsidR="00EA1208">
        <w:t xml:space="preserve">Section </w:t>
      </w:r>
      <w:r>
        <w:t>9</w:t>
      </w:r>
      <w:bookmarkEnd w:id="1909"/>
    </w:p>
    <w:p w:rsidR="00DD6A0A" w:rsidRDefault="00B47D45" w:rsidP="00783BE6">
      <w:pPr>
        <w:pStyle w:val="Heading2"/>
        <w:numPr>
          <w:numberingChange w:id="1910" w:author="Webb Roberts" w:date="2010-03-31T15:28:00Z" w:original="%1:2:0:.%2:4:0:"/>
        </w:numPr>
      </w:pPr>
      <w:bookmarkStart w:id="1911" w:name="_Toc77760811"/>
      <w:bookmarkStart w:id="1912" w:name="_Toc87007120"/>
      <w:bookmarkStart w:id="1913" w:name="_Toc131668860"/>
      <w:r>
        <w:t>IES</w:t>
      </w:r>
      <w:r w:rsidR="00DD6A0A">
        <w:t xml:space="preserve"> Extension Schemas and Exchange Schemas</w:t>
      </w:r>
      <w:bookmarkEnd w:id="1911"/>
      <w:bookmarkEnd w:id="1912"/>
      <w:bookmarkEnd w:id="1913"/>
    </w:p>
    <w:p w:rsidR="00DD6A0A" w:rsidRDefault="00DD6A0A" w:rsidP="00DD6A0A">
      <w:pPr>
        <w:pStyle w:val="wrdefinitionheadpara"/>
      </w:pPr>
      <w:bookmarkStart w:id="1914" w:name="_Toc131669096"/>
      <w:r>
        <w:t>[Definition: extension schema]</w:t>
      </w:r>
      <w:bookmarkEnd w:id="1914"/>
      <w:r w:rsidR="00B36831">
        <w:fldChar w:fldCharType="begin"/>
      </w:r>
      <w:r>
        <w:instrText xml:space="preserve"> XE "extension schema" </w:instrText>
      </w:r>
      <w:r w:rsidR="00B36831">
        <w:fldChar w:fldCharType="end"/>
      </w:r>
    </w:p>
    <w:p w:rsidR="00DD6A0A" w:rsidRDefault="00DD6A0A" w:rsidP="00DD6A0A">
      <w:pPr>
        <w:pStyle w:val="wrbodytext2"/>
      </w:pPr>
      <w:r>
        <w:tab/>
        <w:t>An extension schema is an XML Schema document that meets all of the following criteria:</w:t>
      </w:r>
    </w:p>
    <w:p w:rsidR="00683500" w:rsidRDefault="00DD6A0A">
      <w:pPr>
        <w:pStyle w:val="wrbodytext4"/>
      </w:pPr>
      <w:bookmarkStart w:id="1915" w:name="_Toc87007121"/>
      <w:r>
        <w:t>•</w:t>
      </w:r>
      <w:r>
        <w:tab/>
        <w:t xml:space="preserve">It is explicitly designated as an extension schema.  This may be declared by an </w:t>
      </w:r>
      <w:r w:rsidR="00B47D45">
        <w:t>IES</w:t>
      </w:r>
      <w:r>
        <w:t xml:space="preserve"> catalog or by a tool-specific mechanism outside the schema.</w:t>
      </w:r>
      <w:bookmarkEnd w:id="1915"/>
    </w:p>
    <w:p w:rsidR="00683500" w:rsidRDefault="00DD6A0A">
      <w:pPr>
        <w:pStyle w:val="wrbodytext4"/>
      </w:pPr>
      <w:bookmarkStart w:id="1916" w:name="_Toc87007122"/>
      <w:r>
        <w:t>•</w:t>
      </w:r>
      <w:r>
        <w:tab/>
        <w:t>It provides the broadest, most fundamental definitions of components in its namespace.</w:t>
      </w:r>
      <w:bookmarkEnd w:id="1916"/>
    </w:p>
    <w:p w:rsidR="00683500" w:rsidRDefault="00DD6A0A">
      <w:pPr>
        <w:pStyle w:val="wrbodytext4"/>
      </w:pPr>
      <w:bookmarkStart w:id="1917" w:name="_Toc87007123"/>
      <w:r>
        <w:t>•</w:t>
      </w:r>
      <w:r>
        <w:tab/>
        <w:t>It provides the authoritative definition of business semantics for components in its namespace.</w:t>
      </w:r>
      <w:bookmarkEnd w:id="1917"/>
    </w:p>
    <w:p w:rsidR="00683500" w:rsidRDefault="00DD6A0A">
      <w:pPr>
        <w:pStyle w:val="wrbodytext4"/>
      </w:pPr>
      <w:bookmarkStart w:id="1918" w:name="_Toc87007124"/>
      <w:r>
        <w:t>•</w:t>
      </w:r>
      <w:r>
        <w:tab/>
        <w:t>It contains components that, when appropriate, use or are derived from the components in reference schemas or exchange schemas.  When a reference schema contains relevant components, it is preferred to an exchange schema.</w:t>
      </w:r>
      <w:bookmarkEnd w:id="1918"/>
      <w:r>
        <w:t xml:space="preserve">  </w:t>
      </w:r>
    </w:p>
    <w:p w:rsidR="00683500" w:rsidRDefault="00DD6A0A">
      <w:pPr>
        <w:pStyle w:val="wrbodytext4"/>
      </w:pPr>
      <w:bookmarkStart w:id="1919" w:name="_Toc87007125"/>
      <w:r>
        <w:t>•</w:t>
      </w:r>
      <w:r>
        <w:tab/>
        <w:t xml:space="preserve">It is intended to express the additional vocabulary required for an </w:t>
      </w:r>
      <w:r w:rsidR="00B47D45">
        <w:t>IES</w:t>
      </w:r>
      <w:r>
        <w:t xml:space="preserve">, above and beyond the vocabulary available from reference schemas, and to support XML Schema validation for an </w:t>
      </w:r>
      <w:r w:rsidR="00B47D45">
        <w:t>IES</w:t>
      </w:r>
      <w:r>
        <w:t>.</w:t>
      </w:r>
      <w:bookmarkEnd w:id="1919"/>
    </w:p>
    <w:p w:rsidR="00683500" w:rsidRDefault="00DD6A0A">
      <w:pPr>
        <w:pStyle w:val="wrbodytext4"/>
      </w:pPr>
      <w:bookmarkStart w:id="1920" w:name="_Toc87007126"/>
      <w:r>
        <w:t>•</w:t>
      </w:r>
      <w:r>
        <w:tab/>
        <w:t>It satisfies all rules specified in the Naming and Design Rules for extension schemas.</w:t>
      </w:r>
      <w:bookmarkEnd w:id="1920"/>
    </w:p>
    <w:p w:rsidR="00DD6A0A" w:rsidRDefault="00DD6A0A" w:rsidP="00DD6A0A">
      <w:pPr>
        <w:pStyle w:val="wrdefinitionheadpara"/>
      </w:pPr>
      <w:bookmarkStart w:id="1921" w:name="_Toc131669097"/>
      <w:r>
        <w:t>[Definition: exchange schema]</w:t>
      </w:r>
      <w:bookmarkEnd w:id="1921"/>
      <w:r w:rsidR="00B36831">
        <w:fldChar w:fldCharType="begin"/>
      </w:r>
      <w:r>
        <w:instrText xml:space="preserve"> XE "exchange schema" </w:instrText>
      </w:r>
      <w:r w:rsidR="00B36831">
        <w:fldChar w:fldCharType="end"/>
      </w:r>
    </w:p>
    <w:p w:rsidR="00DD6A0A" w:rsidRDefault="00DD6A0A" w:rsidP="00DD6A0A">
      <w:pPr>
        <w:pStyle w:val="wrbodytext2"/>
      </w:pPr>
      <w:r>
        <w:tab/>
        <w:t>An exchange schema is an XML Schema document that meets all of the following criteria:</w:t>
      </w:r>
    </w:p>
    <w:p w:rsidR="00683500" w:rsidRDefault="00DD6A0A">
      <w:pPr>
        <w:pStyle w:val="wrbodytext4"/>
      </w:pPr>
      <w:bookmarkStart w:id="1922" w:name="_Toc87007127"/>
      <w:r>
        <w:t>•</w:t>
      </w:r>
      <w:r>
        <w:tab/>
        <w:t xml:space="preserve">It is explicitly designated as an exchange schema.  This may be declared by an </w:t>
      </w:r>
      <w:r w:rsidR="00B47D45">
        <w:t>IES</w:t>
      </w:r>
      <w:r>
        <w:t xml:space="preserve"> catalog or by a tool-specific mechanism outside the schema.</w:t>
      </w:r>
      <w:bookmarkEnd w:id="1922"/>
    </w:p>
    <w:p w:rsidR="00683500" w:rsidRDefault="00DD6A0A">
      <w:pPr>
        <w:pStyle w:val="wrbodytext4"/>
      </w:pPr>
      <w:bookmarkStart w:id="1923" w:name="_Toc87007128"/>
      <w:r>
        <w:t>•</w:t>
      </w:r>
      <w:r>
        <w:tab/>
        <w:t>It provides the broadest, most fundamental definitions of components in its namespace.</w:t>
      </w:r>
      <w:bookmarkEnd w:id="1923"/>
    </w:p>
    <w:p w:rsidR="00683500" w:rsidRDefault="00DD6A0A">
      <w:pPr>
        <w:pStyle w:val="wrbodytext4"/>
      </w:pPr>
      <w:bookmarkStart w:id="1924" w:name="_Toc87007129"/>
      <w:r>
        <w:t>•</w:t>
      </w:r>
      <w:r>
        <w:tab/>
        <w:t>It provides the authoritative definition of business semantics for components in its namespace.</w:t>
      </w:r>
      <w:bookmarkEnd w:id="1924"/>
    </w:p>
    <w:p w:rsidR="00683500" w:rsidRDefault="00DD6A0A">
      <w:pPr>
        <w:pStyle w:val="wrbodytext4"/>
      </w:pPr>
      <w:bookmarkStart w:id="1925" w:name="_Toc87007130"/>
      <w:r>
        <w:t>•</w:t>
      </w:r>
      <w:r>
        <w:tab/>
        <w:t>It contains components that use or are derived from the components in reference schemas or exchange schemas.</w:t>
      </w:r>
      <w:bookmarkEnd w:id="1925"/>
    </w:p>
    <w:p w:rsidR="00683500" w:rsidRDefault="00DD6A0A">
      <w:pPr>
        <w:pStyle w:val="wrbodytext4"/>
      </w:pPr>
      <w:bookmarkStart w:id="1926" w:name="_Toc87007131"/>
      <w:r>
        <w:t>•</w:t>
      </w:r>
      <w:r>
        <w:tab/>
        <w:t xml:space="preserve">It is intended to identify and define the document element information item for a particular information exchange that is described by an </w:t>
      </w:r>
      <w:r w:rsidR="00B47D45">
        <w:t>IES</w:t>
      </w:r>
      <w:r>
        <w:t>.</w:t>
      </w:r>
      <w:bookmarkEnd w:id="1926"/>
    </w:p>
    <w:p w:rsidR="00683500" w:rsidRDefault="00DD6A0A">
      <w:pPr>
        <w:pStyle w:val="wrbodytext4"/>
      </w:pPr>
      <w:bookmarkStart w:id="1927" w:name="_Toc87007132"/>
      <w:r>
        <w:t>•</w:t>
      </w:r>
      <w:r>
        <w:tab/>
        <w:t>It satisfies all rules specified in the Naming and Design Rules for exchange schemas.</w:t>
      </w:r>
      <w:bookmarkEnd w:id="1927"/>
    </w:p>
    <w:p w:rsidR="00DD6A0A" w:rsidRDefault="00DD6A0A" w:rsidP="00DD6A0A">
      <w:pPr>
        <w:pStyle w:val="wrbodytext1"/>
      </w:pPr>
      <w:r>
        <w:t xml:space="preserve">An extension schema in an </w:t>
      </w:r>
      <w:r w:rsidR="00B47D45">
        <w:t>IES</w:t>
      </w:r>
      <w:r>
        <w:t xml:space="preserve"> serves several functions.  First, it defines new content within a new namespace, which may be an </w:t>
      </w:r>
      <w:r w:rsidR="00B47D45">
        <w:t>IES</w:t>
      </w:r>
      <w:r>
        <w:t xml:space="preserve">-specific namespace or a namespace shared by several </w:t>
      </w:r>
      <w:r w:rsidR="00B47D45">
        <w:t>IES</w:t>
      </w:r>
      <w:r>
        <w:t xml:space="preserve">s.  This content is </w:t>
      </w:r>
      <w:r w:rsidR="005E4185">
        <w:t>C2 Core</w:t>
      </w:r>
      <w:r>
        <w:t xml:space="preserve">-conformant but has fewer restrictions on it than do </w:t>
      </w:r>
      <w:r w:rsidR="005E4185">
        <w:t>C2 Core</w:t>
      </w:r>
      <w:r>
        <w:t xml:space="preserve"> reference schemas.  Second, the extension schema bases its content on content from </w:t>
      </w:r>
      <w:r w:rsidR="005E4185">
        <w:t>C2 Core</w:t>
      </w:r>
      <w:r>
        <w:t xml:space="preserve"> reference schemas, where appropriate.  Methods of deriving content include using (by reference) existing components, as well as creating extensions and restrictions of existing components.</w:t>
      </w:r>
    </w:p>
    <w:p w:rsidR="00DD6A0A" w:rsidRDefault="00DD6A0A" w:rsidP="00DD6A0A">
      <w:pPr>
        <w:pStyle w:val="wrbodytext1"/>
      </w:pPr>
      <w:r>
        <w:t xml:space="preserve">For example, an </w:t>
      </w:r>
      <w:r w:rsidR="00B47D45">
        <w:t>IES</w:t>
      </w:r>
      <w:r>
        <w:t xml:space="preserve"> may create a type for an </w:t>
      </w:r>
      <w:r w:rsidR="00B47D45">
        <w:t>IES</w:t>
      </w:r>
      <w:r>
        <w:t xml:space="preserve">-specific phone number and base that type on a type defined by the </w:t>
      </w:r>
      <w:r w:rsidR="005E4185">
        <w:t xml:space="preserve">C2 </w:t>
      </w:r>
      <w:r w:rsidR="002144A3">
        <w:t>Core</w:t>
      </w:r>
      <w:r>
        <w:t xml:space="preserve"> reference schema.  This </w:t>
      </w:r>
      <w:r w:rsidR="00B47D45">
        <w:t>IES</w:t>
      </w:r>
      <w:r>
        <w:t xml:space="preserve">-specific phone number type may restrict the </w:t>
      </w:r>
      <w:r w:rsidR="005E4185">
        <w:t xml:space="preserve">C2 </w:t>
      </w:r>
      <w:r w:rsidR="002144A3">
        <w:t>Core</w:t>
      </w:r>
      <w:r>
        <w:t xml:space="preserve"> type to limit those possibilities that are permitted of the base type.</w:t>
      </w:r>
    </w:p>
    <w:p w:rsidR="00DD6A0A" w:rsidRDefault="00B47D45" w:rsidP="00DD6A0A">
      <w:pPr>
        <w:pStyle w:val="wrbodytext1"/>
      </w:pPr>
      <w:r>
        <w:t>IES</w:t>
      </w:r>
      <w:r w:rsidR="00DD6A0A">
        <w:t xml:space="preserve"> extensions and restrictions must include annotations and documentation to be conformant, but they are allowed to use restriction, choice, and some other constructs that are not allowed in </w:t>
      </w:r>
      <w:r w:rsidR="005E4185">
        <w:t>C2 Core</w:t>
      </w:r>
      <w:r w:rsidR="00DD6A0A">
        <w:t xml:space="preserve"> reference schemas.</w:t>
      </w:r>
    </w:p>
    <w:p w:rsidR="00DD6A0A" w:rsidRDefault="00DD6A0A" w:rsidP="00DD6A0A">
      <w:pPr>
        <w:pStyle w:val="wrbodytext1"/>
      </w:pPr>
      <w:r>
        <w:t xml:space="preserve">Note that </w:t>
      </w:r>
      <w:r w:rsidR="00B47D45">
        <w:t>IES</w:t>
      </w:r>
      <w:r>
        <w:t xml:space="preserve">s may define schemas that meet the criteria of reference schemas for those components that the </w:t>
      </w:r>
      <w:r w:rsidR="00B47D45">
        <w:t>IES</w:t>
      </w:r>
      <w:r>
        <w:t xml:space="preserve"> wishes to nominate for inclusion in </w:t>
      </w:r>
      <w:r w:rsidR="005E4185">
        <w:t xml:space="preserve">C2 </w:t>
      </w:r>
      <w:r w:rsidR="002144A3">
        <w:t>Core</w:t>
      </w:r>
      <w:r w:rsidR="00D1728D">
        <w:t xml:space="preserve"> or C2 COI/POR</w:t>
      </w:r>
      <w:r>
        <w:t>s.</w:t>
      </w:r>
    </w:p>
    <w:p w:rsidR="00DD6A0A" w:rsidRDefault="00DD6A0A" w:rsidP="00DD6A0A">
      <w:pPr>
        <w:pStyle w:val="wrbodytext1"/>
        <w:keepNext/>
      </w:pPr>
      <w:r>
        <w:t>The following rules apply to extensions and exchange schemas:</w:t>
      </w:r>
    </w:p>
    <w:p w:rsidR="00683500" w:rsidRDefault="00DD6A0A">
      <w:pPr>
        <w:pStyle w:val="wrbodytext3"/>
      </w:pPr>
      <w:bookmarkStart w:id="1928" w:name="_Toc87007133"/>
      <w:r>
        <w:t>•</w:t>
      </w:r>
      <w:r>
        <w:tab/>
        <w:t xml:space="preserve">All rules in </w:t>
      </w:r>
      <w:r w:rsidR="00EA1208">
        <w:t xml:space="preserve">Section </w:t>
      </w:r>
      <w:r>
        <w:t>5</w:t>
      </w:r>
      <w:bookmarkEnd w:id="1928"/>
    </w:p>
    <w:p w:rsidR="00683500" w:rsidRDefault="00DD6A0A">
      <w:pPr>
        <w:pStyle w:val="wrbodytext3"/>
      </w:pPr>
      <w:bookmarkStart w:id="1929" w:name="_Toc87007134"/>
      <w:r w:rsidRPr="008E53A9">
        <w:t>•</w:t>
      </w:r>
      <w:r w:rsidRPr="008E53A9">
        <w:tab/>
        <w:t xml:space="preserve">All rules in </w:t>
      </w:r>
      <w:r w:rsidR="00EA1208">
        <w:t>S</w:t>
      </w:r>
      <w:r w:rsidR="00EA1208" w:rsidRPr="008E53A9">
        <w:t xml:space="preserve">ection </w:t>
      </w:r>
      <w:r w:rsidRPr="008E53A9">
        <w:t xml:space="preserve">6, except </w:t>
      </w:r>
      <w:r w:rsidR="00B36831">
        <w:fldChar w:fldCharType="begin"/>
      </w:r>
      <w:r w:rsidR="00552095">
        <w:instrText xml:space="preserve"> REF rule_6_11_no_any \h </w:instrText>
      </w:r>
      <w:r w:rsidR="00B36831">
        <w:fldChar w:fldCharType="separate"/>
      </w:r>
      <w:ins w:id="1930" w:author="Webb Roberts" w:date="2010-03-31T15:33:00Z">
        <w:r w:rsidR="00A63659" w:rsidRPr="00AC0083">
          <w:t xml:space="preserve">[Rule </w:t>
        </w:r>
        <w:r w:rsidR="00A63659">
          <w:t>6</w:t>
        </w:r>
        <w:r w:rsidR="00A63659" w:rsidRPr="00AC0083">
          <w:t>-</w:t>
        </w:r>
        <w:r w:rsidR="00A63659">
          <w:rPr>
            <w:noProof/>
          </w:rPr>
          <w:t>11</w:t>
        </w:r>
        <w:r w:rsidR="00A63659">
          <w:t>]</w:t>
        </w:r>
      </w:ins>
      <w:del w:id="1931"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11</w:delText>
        </w:r>
        <w:r w:rsidR="004753AF" w:rsidDel="00172983">
          <w:delText>]</w:delText>
        </w:r>
      </w:del>
      <w:r w:rsidR="00B36831">
        <w:fldChar w:fldCharType="end"/>
      </w:r>
      <w:r w:rsidRPr="008E53A9">
        <w:t xml:space="preserve">, </w:t>
      </w:r>
      <w:r w:rsidR="00B36831">
        <w:fldChar w:fldCharType="begin"/>
      </w:r>
      <w:r w:rsidR="00552095">
        <w:instrText xml:space="preserve"> REF rule_6_18_no_choice \h </w:instrText>
      </w:r>
      <w:r w:rsidR="00B36831">
        <w:fldChar w:fldCharType="separate"/>
      </w:r>
      <w:ins w:id="1932" w:author="Webb Roberts" w:date="2010-03-31T15:33:00Z">
        <w:r w:rsidR="00A63659" w:rsidRPr="00AC0083">
          <w:t xml:space="preserve">[Rule </w:t>
        </w:r>
        <w:r w:rsidR="00A63659">
          <w:t>6</w:t>
        </w:r>
        <w:r w:rsidR="00A63659" w:rsidRPr="00AC0083">
          <w:t>-</w:t>
        </w:r>
        <w:r w:rsidR="00A63659">
          <w:rPr>
            <w:noProof/>
          </w:rPr>
          <w:t>18</w:t>
        </w:r>
        <w:r w:rsidR="00A63659" w:rsidRPr="00AC0083">
          <w:t>]</w:t>
        </w:r>
      </w:ins>
      <w:del w:id="1933"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19</w:delText>
        </w:r>
        <w:r w:rsidR="004753AF" w:rsidRPr="00AC0083" w:rsidDel="00172983">
          <w:delText>]</w:delText>
        </w:r>
      </w:del>
      <w:r w:rsidR="00B36831">
        <w:fldChar w:fldCharType="end"/>
      </w:r>
      <w:r w:rsidRPr="008E53A9">
        <w:t xml:space="preserve">, </w:t>
      </w:r>
      <w:r w:rsidR="00B36831">
        <w:fldChar w:fldCharType="begin"/>
      </w:r>
      <w:r w:rsidR="00552095">
        <w:instrText xml:space="preserve"> REF rule_6_19_sequence_children_limited \h </w:instrText>
      </w:r>
      <w:r w:rsidR="00B36831">
        <w:fldChar w:fldCharType="separate"/>
      </w:r>
      <w:ins w:id="1934" w:author="Webb Roberts" w:date="2010-03-31T15:33:00Z">
        <w:r w:rsidR="00A63659" w:rsidRPr="00AC0083">
          <w:t xml:space="preserve">[Rule </w:t>
        </w:r>
        <w:r w:rsidR="00A63659">
          <w:t>6</w:t>
        </w:r>
        <w:r w:rsidR="00A63659" w:rsidRPr="00AC0083">
          <w:t>-</w:t>
        </w:r>
        <w:r w:rsidR="00A63659">
          <w:rPr>
            <w:noProof/>
          </w:rPr>
          <w:t>19</w:t>
        </w:r>
        <w:r w:rsidR="00A63659" w:rsidRPr="00AC0083">
          <w:t>]</w:t>
        </w:r>
      </w:ins>
      <w:del w:id="1935"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21</w:delText>
        </w:r>
        <w:r w:rsidR="004753AF" w:rsidRPr="00AC0083" w:rsidDel="00172983">
          <w:delText>]</w:delText>
        </w:r>
      </w:del>
      <w:r w:rsidR="00B36831">
        <w:fldChar w:fldCharType="end"/>
      </w:r>
      <w:r w:rsidRPr="00171107">
        <w:t xml:space="preserve">, </w:t>
      </w:r>
      <w:r w:rsidR="00B36831">
        <w:fldChar w:fldCharType="begin"/>
      </w:r>
      <w:r w:rsidR="00552095">
        <w:instrText xml:space="preserve"> REF rule_5_25 \h </w:instrText>
      </w:r>
      <w:r w:rsidR="00B36831">
        <w:fldChar w:fldCharType="separate"/>
      </w:r>
      <w:ins w:id="1936" w:author="Webb Roberts" w:date="2010-03-31T15:33:00Z">
        <w:r w:rsidR="00A63659" w:rsidRPr="00781686">
          <w:t xml:space="preserve">[Rule </w:t>
        </w:r>
        <w:r w:rsidR="00A63659">
          <w:t>6</w:t>
        </w:r>
        <w:r w:rsidR="00A63659" w:rsidRPr="00AC0083">
          <w:t>-</w:t>
        </w:r>
        <w:r w:rsidR="00A63659">
          <w:rPr>
            <w:noProof/>
          </w:rPr>
          <w:t>29</w:t>
        </w:r>
        <w:r w:rsidR="00A63659" w:rsidRPr="00781686">
          <w:t>]</w:t>
        </w:r>
      </w:ins>
      <w:del w:id="1937" w:author="Webb Roberts" w:date="2010-03-31T15:30:00Z">
        <w:r w:rsidR="004753AF" w:rsidRPr="00781686" w:rsidDel="00172983">
          <w:delText xml:space="preserve">[Rule </w:delText>
        </w:r>
        <w:r w:rsidR="004753AF" w:rsidDel="00172983">
          <w:delText>6</w:delText>
        </w:r>
        <w:r w:rsidR="004753AF" w:rsidRPr="00AC0083" w:rsidDel="00172983">
          <w:delText>-</w:delText>
        </w:r>
        <w:r w:rsidR="004753AF" w:rsidDel="00172983">
          <w:rPr>
            <w:noProof/>
          </w:rPr>
          <w:delText>32</w:delText>
        </w:r>
        <w:r w:rsidR="004753AF" w:rsidRPr="00781686" w:rsidDel="00172983">
          <w:delText>]</w:delText>
        </w:r>
      </w:del>
      <w:r w:rsidR="00B36831">
        <w:fldChar w:fldCharType="end"/>
      </w:r>
      <w:r w:rsidRPr="00171107">
        <w:t xml:space="preserve"> through </w:t>
      </w:r>
      <w:r w:rsidR="00B36831">
        <w:fldChar w:fldCharType="begin"/>
      </w:r>
      <w:r w:rsidR="00552095">
        <w:instrText xml:space="preserve"> REF rule_5_27 \h </w:instrText>
      </w:r>
      <w:r w:rsidR="00B36831">
        <w:fldChar w:fldCharType="separate"/>
      </w:r>
      <w:ins w:id="1938" w:author="Webb Roberts" w:date="2010-03-31T15:33:00Z">
        <w:r w:rsidR="00A63659" w:rsidRPr="00B260AC">
          <w:t xml:space="preserve">[Rule </w:t>
        </w:r>
        <w:r w:rsidR="00A63659">
          <w:t>6</w:t>
        </w:r>
        <w:r w:rsidR="00A63659" w:rsidRPr="00AC0083">
          <w:t>-</w:t>
        </w:r>
        <w:r w:rsidR="00A63659">
          <w:rPr>
            <w:noProof/>
          </w:rPr>
          <w:t>31</w:t>
        </w:r>
        <w:r w:rsidR="00A63659" w:rsidRPr="00B260AC">
          <w:t>]</w:t>
        </w:r>
      </w:ins>
      <w:del w:id="1939" w:author="Webb Roberts" w:date="2010-03-31T15:30:00Z">
        <w:r w:rsidR="004753AF" w:rsidRPr="00B260AC" w:rsidDel="00172983">
          <w:delText xml:space="preserve">[Rule </w:delText>
        </w:r>
        <w:r w:rsidR="004753AF" w:rsidDel="00172983">
          <w:delText>6</w:delText>
        </w:r>
        <w:r w:rsidR="004753AF" w:rsidRPr="00AC0083" w:rsidDel="00172983">
          <w:delText>-</w:delText>
        </w:r>
        <w:r w:rsidR="004753AF" w:rsidDel="00172983">
          <w:rPr>
            <w:noProof/>
          </w:rPr>
          <w:delText>35</w:delText>
        </w:r>
        <w:r w:rsidR="004753AF" w:rsidRPr="00B260AC" w:rsidDel="00172983">
          <w:delText>]</w:delText>
        </w:r>
      </w:del>
      <w:r w:rsidR="00B36831">
        <w:fldChar w:fldCharType="end"/>
      </w:r>
      <w:r>
        <w:t xml:space="preserve">, </w:t>
      </w:r>
      <w:r w:rsidR="00B36831">
        <w:fldChar w:fldCharType="begin"/>
      </w:r>
      <w:r w:rsidR="00552095">
        <w:instrText xml:space="preserve"> REF rule_5_53 \h </w:instrText>
      </w:r>
      <w:r w:rsidR="00B36831">
        <w:fldChar w:fldCharType="separate"/>
      </w:r>
      <w:ins w:id="1940" w:author="Webb Roberts" w:date="2010-03-31T15:33:00Z">
        <w:r w:rsidR="00A63659" w:rsidRPr="00AC0083">
          <w:t xml:space="preserve">[Rule </w:t>
        </w:r>
        <w:r w:rsidR="00A63659">
          <w:t>6</w:t>
        </w:r>
        <w:r w:rsidR="00A63659" w:rsidRPr="00AC0083">
          <w:t>-</w:t>
        </w:r>
        <w:r w:rsidR="00A63659">
          <w:rPr>
            <w:noProof/>
          </w:rPr>
          <w:t>53</w:t>
        </w:r>
        <w:r w:rsidR="00A63659" w:rsidRPr="00AC0083">
          <w:t>]</w:t>
        </w:r>
      </w:ins>
      <w:del w:id="1941"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60</w:delText>
        </w:r>
        <w:r w:rsidR="004753AF" w:rsidRPr="00AC0083" w:rsidDel="00172983">
          <w:delText>]</w:delText>
        </w:r>
      </w:del>
      <w:r w:rsidR="00B36831">
        <w:fldChar w:fldCharType="end"/>
      </w:r>
      <w:r>
        <w:t xml:space="preserve">, and </w:t>
      </w:r>
      <w:r w:rsidR="00B36831">
        <w:fldChar w:fldCharType="begin"/>
      </w:r>
      <w:r w:rsidR="00552095">
        <w:instrText xml:space="preserve"> REF rule_5_55 \h </w:instrText>
      </w:r>
      <w:r w:rsidR="00B36831">
        <w:fldChar w:fldCharType="separate"/>
      </w:r>
      <w:ins w:id="1942" w:author="Webb Roberts" w:date="2010-03-31T15:33:00Z">
        <w:r w:rsidR="00A63659" w:rsidRPr="00AC0083">
          <w:t xml:space="preserve">[Rule </w:t>
        </w:r>
        <w:r w:rsidR="00A63659">
          <w:t>6</w:t>
        </w:r>
        <w:r w:rsidR="00A63659" w:rsidRPr="00AC0083">
          <w:t>-</w:t>
        </w:r>
        <w:r w:rsidR="00A63659">
          <w:rPr>
            <w:noProof/>
          </w:rPr>
          <w:t>55</w:t>
        </w:r>
        <w:r w:rsidR="00A63659" w:rsidRPr="00AC0083">
          <w:t>]</w:t>
        </w:r>
      </w:ins>
      <w:del w:id="1943"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63</w:delText>
        </w:r>
        <w:r w:rsidR="004753AF" w:rsidRPr="00AC0083" w:rsidDel="00172983">
          <w:delText>]</w:delText>
        </w:r>
      </w:del>
      <w:bookmarkEnd w:id="1929"/>
      <w:r w:rsidR="00B36831">
        <w:fldChar w:fldCharType="end"/>
      </w:r>
    </w:p>
    <w:p w:rsidR="00683500" w:rsidRDefault="00DD6A0A">
      <w:pPr>
        <w:pStyle w:val="wrbodytext3"/>
      </w:pPr>
      <w:bookmarkStart w:id="1944" w:name="_Toc87007135"/>
      <w:r>
        <w:t>•</w:t>
      </w:r>
      <w:r>
        <w:tab/>
        <w:t xml:space="preserve">All rules in </w:t>
      </w:r>
      <w:r w:rsidR="00EA1208">
        <w:t xml:space="preserve">Section </w:t>
      </w:r>
      <w:r>
        <w:t xml:space="preserve">7, except </w:t>
      </w:r>
      <w:r w:rsidR="00B36831">
        <w:fldChar w:fldCharType="begin"/>
      </w:r>
      <w:r w:rsidR="00552095">
        <w:instrText xml:space="preserve"> REF rule_7_68_subset_has_base_namespace \h </w:instrText>
      </w:r>
      <w:r w:rsidR="00B36831">
        <w:fldChar w:fldCharType="separate"/>
      </w:r>
      <w:ins w:id="1945" w:author="Webb Roberts" w:date="2010-03-31T15:33:00Z">
        <w:r w:rsidR="00A63659" w:rsidRPr="00AC0083">
          <w:t xml:space="preserve">[Rule </w:t>
        </w:r>
        <w:r w:rsidR="00A63659">
          <w:t>7</w:t>
        </w:r>
        <w:r w:rsidR="00A63659" w:rsidRPr="00AC0083">
          <w:t>-</w:t>
        </w:r>
        <w:r w:rsidR="00A63659">
          <w:rPr>
            <w:noProof/>
          </w:rPr>
          <w:t>69</w:t>
        </w:r>
        <w:r w:rsidR="00A63659" w:rsidRPr="00AC0083">
          <w:t>]</w:t>
        </w:r>
      </w:ins>
      <w:del w:id="1946"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69</w:delText>
        </w:r>
        <w:r w:rsidR="004753AF" w:rsidRPr="00AC0083" w:rsidDel="00172983">
          <w:delText>]</w:delText>
        </w:r>
      </w:del>
      <w:r w:rsidR="00B36831">
        <w:fldChar w:fldCharType="end"/>
      </w:r>
      <w:r>
        <w:t xml:space="preserve"> and </w:t>
      </w:r>
      <w:r w:rsidR="00B36831">
        <w:fldChar w:fldCharType="begin"/>
      </w:r>
      <w:r w:rsidR="00552095">
        <w:instrText xml:space="preserve"> REF rule_7_69_subset_instancs_are_base_insts \h </w:instrText>
      </w:r>
      <w:r w:rsidR="00B36831">
        <w:fldChar w:fldCharType="separate"/>
      </w:r>
      <w:ins w:id="1947" w:author="Webb Roberts" w:date="2010-03-31T15:33:00Z">
        <w:r w:rsidR="00A63659" w:rsidRPr="00AC0083">
          <w:t xml:space="preserve">[Rule </w:t>
        </w:r>
        <w:r w:rsidR="00A63659">
          <w:t>7</w:t>
        </w:r>
        <w:r w:rsidR="00A63659" w:rsidRPr="00AC0083">
          <w:t>-</w:t>
        </w:r>
        <w:r w:rsidR="00A63659">
          <w:rPr>
            <w:noProof/>
          </w:rPr>
          <w:t>70</w:t>
        </w:r>
        <w:r w:rsidR="00A63659" w:rsidRPr="00AC0083">
          <w:t>]</w:t>
        </w:r>
      </w:ins>
      <w:del w:id="1948"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71</w:delText>
        </w:r>
        <w:r w:rsidR="004753AF" w:rsidRPr="00AC0083" w:rsidDel="00172983">
          <w:delText>]</w:delText>
        </w:r>
      </w:del>
      <w:bookmarkEnd w:id="1944"/>
      <w:r w:rsidR="00B36831">
        <w:fldChar w:fldCharType="end"/>
      </w:r>
    </w:p>
    <w:p w:rsidR="00683500" w:rsidRDefault="00DD6A0A">
      <w:pPr>
        <w:pStyle w:val="wrbodytext3"/>
      </w:pPr>
      <w:bookmarkStart w:id="1949" w:name="_Toc87007136"/>
      <w:r>
        <w:t>•</w:t>
      </w:r>
      <w:r>
        <w:tab/>
      </w:r>
      <w:r w:rsidR="00B36831">
        <w:fldChar w:fldCharType="begin"/>
      </w:r>
      <w:r w:rsidR="00552095">
        <w:instrText xml:space="preserve"> REF rule_8_7_meaning_of_sequence_id \h </w:instrText>
      </w:r>
      <w:r w:rsidR="00B36831">
        <w:fldChar w:fldCharType="separate"/>
      </w:r>
      <w:ins w:id="1950" w:author="Webb Roberts" w:date="2010-03-31T15:33:00Z">
        <w:r w:rsidR="00A63659" w:rsidRPr="00AC0083">
          <w:t xml:space="preserve">[Rule </w:t>
        </w:r>
        <w:r w:rsidR="00A63659">
          <w:t>8</w:t>
        </w:r>
        <w:r w:rsidR="00A63659" w:rsidRPr="00AC0083">
          <w:t>-</w:t>
        </w:r>
        <w:r w:rsidR="00A63659">
          <w:rPr>
            <w:noProof/>
          </w:rPr>
          <w:t>7</w:t>
        </w:r>
        <w:r w:rsidR="00A63659" w:rsidRPr="00AC0083">
          <w:t>]</w:t>
        </w:r>
      </w:ins>
      <w:del w:id="1951" w:author="Webb Roberts" w:date="2010-03-31T15:30:00Z">
        <w:r w:rsidR="004753AF" w:rsidRPr="00AC0083" w:rsidDel="00172983">
          <w:delText xml:space="preserve">[Rule </w:delText>
        </w:r>
        <w:r w:rsidR="004753AF" w:rsidDel="00172983">
          <w:delText>8</w:delText>
        </w:r>
        <w:r w:rsidR="004753AF" w:rsidRPr="00AC0083" w:rsidDel="00172983">
          <w:delText>-</w:delText>
        </w:r>
        <w:r w:rsidR="004753AF" w:rsidDel="00172983">
          <w:rPr>
            <w:noProof/>
          </w:rPr>
          <w:delText>7</w:delText>
        </w:r>
        <w:r w:rsidR="004753AF" w:rsidRPr="00AC0083" w:rsidDel="00172983">
          <w:delText>]</w:delText>
        </w:r>
      </w:del>
      <w:bookmarkEnd w:id="1949"/>
      <w:r w:rsidR="00B36831">
        <w:fldChar w:fldCharType="end"/>
      </w:r>
    </w:p>
    <w:p w:rsidR="00683500" w:rsidRDefault="00DD6A0A">
      <w:pPr>
        <w:pStyle w:val="wrbodytext3"/>
      </w:pPr>
      <w:bookmarkStart w:id="1952" w:name="_Toc87007137"/>
      <w:r>
        <w:t>•</w:t>
      </w:r>
      <w:r>
        <w:tab/>
        <w:t xml:space="preserve">All rules in </w:t>
      </w:r>
      <w:r w:rsidR="00EA1208">
        <w:t xml:space="preserve">Section </w:t>
      </w:r>
      <w:r>
        <w:t>9</w:t>
      </w:r>
      <w:bookmarkEnd w:id="1952"/>
    </w:p>
    <w:p w:rsidR="00DD6A0A" w:rsidRDefault="005E4185" w:rsidP="00783BE6">
      <w:pPr>
        <w:pStyle w:val="Heading2"/>
        <w:numPr>
          <w:numberingChange w:id="1953" w:author="Webb Roberts" w:date="2010-03-31T15:28:00Z" w:original="%1:2:0:.%2:5:0:"/>
        </w:numPr>
      </w:pPr>
      <w:bookmarkStart w:id="1954" w:name="_Ref77664554"/>
      <w:bookmarkStart w:id="1955" w:name="_Ref77664558"/>
      <w:bookmarkStart w:id="1956" w:name="_Ref77664562"/>
      <w:bookmarkStart w:id="1957" w:name="_Toc77760813"/>
      <w:bookmarkStart w:id="1958" w:name="_Toc87007147"/>
      <w:bookmarkStart w:id="1959" w:name="_Toc131668861"/>
      <w:r>
        <w:t>C2 Core</w:t>
      </w:r>
      <w:r w:rsidR="00DD6A0A">
        <w:t>-Conformant XML Documents and Elements</w:t>
      </w:r>
      <w:bookmarkEnd w:id="1954"/>
      <w:bookmarkEnd w:id="1955"/>
      <w:bookmarkEnd w:id="1956"/>
      <w:bookmarkEnd w:id="1957"/>
      <w:bookmarkEnd w:id="1958"/>
      <w:bookmarkEnd w:id="1959"/>
    </w:p>
    <w:p w:rsidR="00DD6A0A" w:rsidRDefault="00DD6A0A" w:rsidP="00DD6A0A">
      <w:pPr>
        <w:pStyle w:val="wrbodytext1"/>
      </w:pPr>
      <w:r>
        <w:t xml:space="preserve">This document has specific rules about how </w:t>
      </w:r>
      <w:r w:rsidR="005E4185">
        <w:t>C2 Core</w:t>
      </w:r>
      <w:r>
        <w:t xml:space="preserve"> content should be used in XML documents.  As well as containing rules for XML Schema documents, this NDR contains rules for </w:t>
      </w:r>
      <w:r w:rsidR="005E4185">
        <w:t>C2 Core</w:t>
      </w:r>
      <w:r>
        <w:t>-conformant XML content at a finer granularity than the XML document.</w:t>
      </w:r>
    </w:p>
    <w:p w:rsidR="00DD6A0A" w:rsidRDefault="00DD6A0A" w:rsidP="00DD6A0A">
      <w:pPr>
        <w:pStyle w:val="wrdefinitionheadpara"/>
      </w:pPr>
      <w:bookmarkStart w:id="1960" w:name="_Toc131669098"/>
      <w:r>
        <w:t xml:space="preserve">[Definition: </w:t>
      </w:r>
      <w:r w:rsidR="005E4185">
        <w:t>C2 Core</w:t>
      </w:r>
      <w:r>
        <w:t>-conformant XML document]</w:t>
      </w:r>
      <w:bookmarkEnd w:id="1960"/>
      <w:r w:rsidR="00B36831">
        <w:fldChar w:fldCharType="begin"/>
      </w:r>
      <w:r>
        <w:instrText xml:space="preserve"> XE "document" </w:instrText>
      </w:r>
      <w:r w:rsidR="00B36831">
        <w:fldChar w:fldCharType="end"/>
      </w:r>
    </w:p>
    <w:p w:rsidR="00DD6A0A" w:rsidRDefault="00DD6A0A" w:rsidP="00DD6A0A">
      <w:pPr>
        <w:pStyle w:val="wrbodytext2"/>
      </w:pPr>
      <w:r>
        <w:tab/>
        <w:t xml:space="preserve">A </w:t>
      </w:r>
      <w:r w:rsidR="005E4185">
        <w:t>C2 Core</w:t>
      </w:r>
      <w:r>
        <w:t>-conformant XML document is an XML document that satisfies all of the following criteria:</w:t>
      </w:r>
    </w:p>
    <w:p w:rsidR="00683500" w:rsidRDefault="00DD6A0A">
      <w:pPr>
        <w:pStyle w:val="wrbodytext4"/>
      </w:pPr>
      <w:bookmarkStart w:id="1961" w:name="_Toc87007148"/>
      <w:r>
        <w:t>•</w:t>
      </w:r>
      <w:r>
        <w:tab/>
        <w:t>The document element is locally schema-valid.</w:t>
      </w:r>
      <w:bookmarkEnd w:id="1961"/>
      <w:r>
        <w:t xml:space="preserve">  </w:t>
      </w:r>
    </w:p>
    <w:p w:rsidR="00683500" w:rsidRDefault="00DD6A0A">
      <w:pPr>
        <w:pStyle w:val="wrbodytext4"/>
      </w:pPr>
      <w:bookmarkStart w:id="1962" w:name="_Toc87007149"/>
      <w:r>
        <w:t>•</w:t>
      </w:r>
      <w:r>
        <w:tab/>
        <w:t xml:space="preserve">Each element information item within the XML document that has a namespace name matching the target namespace of a reference schema, extension schema, or exchange schema is a </w:t>
      </w:r>
      <w:r w:rsidR="005E4185">
        <w:t>C2 Core</w:t>
      </w:r>
      <w:r>
        <w:t>-conformant element information item.</w:t>
      </w:r>
      <w:bookmarkEnd w:id="1962"/>
    </w:p>
    <w:p w:rsidR="00DD6A0A" w:rsidRDefault="00DD6A0A" w:rsidP="00DD6A0A">
      <w:pPr>
        <w:pStyle w:val="wrbodytext1"/>
      </w:pPr>
      <w:r>
        <w:t xml:space="preserve">In this definition and the next definition below, the term </w:t>
      </w:r>
      <w:r w:rsidRPr="00624228">
        <w:rPr>
          <w:rStyle w:val="Emphasis"/>
        </w:rPr>
        <w:t>XML document</w:t>
      </w:r>
      <w:r>
        <w:t xml:space="preserve"> is as specified in </w:t>
      </w:r>
      <w:r w:rsidR="00B36831">
        <w:fldChar w:fldCharType="begin"/>
      </w:r>
      <w:r w:rsidR="00C22E3D">
        <w:instrText xml:space="preserve"> REF ref_xml \h </w:instrText>
      </w:r>
      <w:r w:rsidR="00B36831">
        <w:fldChar w:fldCharType="separate"/>
      </w:r>
      <w:r w:rsidR="00A63659" w:rsidRPr="00BA4C27">
        <w:rPr>
          <w:rStyle w:val="Refterm"/>
        </w:rPr>
        <w:t>[XML]</w:t>
      </w:r>
      <w:r w:rsidR="00B36831">
        <w:fldChar w:fldCharType="end"/>
      </w:r>
      <w:r>
        <w:t xml:space="preserve">.  The terms </w:t>
      </w:r>
      <w:r w:rsidRPr="00624228">
        <w:rPr>
          <w:rStyle w:val="Emphasis"/>
        </w:rPr>
        <w:t>document information item</w:t>
      </w:r>
      <w:r>
        <w:rPr>
          <w:rStyle w:val="Emphasis"/>
        </w:rPr>
        <w:t xml:space="preserve">, </w:t>
      </w:r>
      <w:r w:rsidRPr="00624228">
        <w:rPr>
          <w:rStyle w:val="Emphasis"/>
        </w:rPr>
        <w:t>document element</w:t>
      </w:r>
      <w:r>
        <w:t xml:space="preserve">, </w:t>
      </w:r>
      <w:r w:rsidRPr="003F4465">
        <w:rPr>
          <w:rStyle w:val="Emphasis"/>
        </w:rPr>
        <w:t>element information item</w:t>
      </w:r>
      <w:r>
        <w:t xml:space="preserve">, </w:t>
      </w:r>
      <w:r w:rsidRPr="003F4465">
        <w:rPr>
          <w:rStyle w:val="Emphasis"/>
        </w:rPr>
        <w:t>namespace name</w:t>
      </w:r>
      <w:r>
        <w:t xml:space="preserve">, and </w:t>
      </w:r>
      <w:r w:rsidRPr="003F4465">
        <w:rPr>
          <w:rStyle w:val="Emphasis"/>
        </w:rPr>
        <w:t>local name</w:t>
      </w:r>
      <w:r>
        <w:t xml:space="preserve"> are as specified in </w:t>
      </w:r>
      <w:r w:rsidR="00B36831">
        <w:fldChar w:fldCharType="begin"/>
      </w:r>
      <w:r w:rsidR="00C22E3D">
        <w:instrText xml:space="preserve"> REF ref_xml_info_set \h </w:instrText>
      </w:r>
      <w:r w:rsidR="00B36831">
        <w:fldChar w:fldCharType="separate"/>
      </w:r>
      <w:r w:rsidR="00A63659" w:rsidRPr="00BA4C27">
        <w:rPr>
          <w:rStyle w:val="Refterm"/>
        </w:rPr>
        <w:t>[XMLInfoSet]</w:t>
      </w:r>
      <w:r w:rsidR="00B36831">
        <w:fldChar w:fldCharType="end"/>
      </w:r>
      <w:r>
        <w:t xml:space="preserve">.  The term </w:t>
      </w:r>
      <w:r w:rsidRPr="003F4465">
        <w:rPr>
          <w:rStyle w:val="Emphasis"/>
        </w:rPr>
        <w:t>valid</w:t>
      </w:r>
      <w:r>
        <w:t xml:space="preserve"> is as specified in </w:t>
      </w:r>
      <w:r w:rsidR="00B36831">
        <w:fldChar w:fldCharType="begin"/>
      </w:r>
      <w:r w:rsidR="00C22E3D">
        <w:instrText xml:space="preserve"> REF ref_xml_schema_structures \h </w:instrText>
      </w:r>
      <w:r w:rsidR="00B36831">
        <w:fldChar w:fldCharType="separate"/>
      </w:r>
      <w:ins w:id="1963" w:author="Webb Roberts" w:date="2010-03-31T15:33:00Z">
        <w:r w:rsidR="00A63659" w:rsidRPr="00BA4C27">
          <w:rPr>
            <w:rStyle w:val="Refterm"/>
          </w:rPr>
          <w:t>[XMLSchemaStructures</w:t>
        </w:r>
        <w:r w:rsidR="00A63659" w:rsidRPr="00BA4C27">
          <w:rPr>
            <w:rStyle w:val="Strong"/>
          </w:rPr>
          <w:t>]</w:t>
        </w:r>
      </w:ins>
      <w:del w:id="1964" w:author="Webb Roberts" w:date="2010-03-31T15:30:00Z">
        <w:r w:rsidR="004753AF" w:rsidRPr="00BA4C27" w:rsidDel="00172983">
          <w:rPr>
            <w:rStyle w:val="Refterm"/>
          </w:rPr>
          <w:delText>[XMLSchemaStructures</w:delText>
        </w:r>
        <w:r w:rsidR="004753AF" w:rsidRPr="00BA4C27" w:rsidDel="00172983">
          <w:rPr>
            <w:rStyle w:val="Strong"/>
          </w:rPr>
          <w:delText>]</w:delText>
        </w:r>
      </w:del>
      <w:r w:rsidR="00B36831">
        <w:fldChar w:fldCharType="end"/>
      </w:r>
      <w:r>
        <w:t>.</w:t>
      </w:r>
    </w:p>
    <w:p w:rsidR="00DD6A0A" w:rsidRDefault="00DD6A0A" w:rsidP="00DD6A0A">
      <w:pPr>
        <w:pStyle w:val="wrbodytext1"/>
      </w:pPr>
      <w:r>
        <w:t xml:space="preserve">Schema-validity may be assessed against a single set of schemas or against multiple sets of schemas.  Assessment against schemas is as directed by an </w:t>
      </w:r>
      <w:r w:rsidR="00B47D45">
        <w:t>IES</w:t>
      </w:r>
      <w:r>
        <w:t>, other instructions, or tools.</w:t>
      </w:r>
    </w:p>
    <w:p w:rsidR="00DD6A0A" w:rsidRDefault="00DD6A0A" w:rsidP="00DD6A0A">
      <w:pPr>
        <w:pStyle w:val="wrbodytext1"/>
      </w:pPr>
      <w:r>
        <w:t xml:space="preserve">Note that the document element (root element) of a </w:t>
      </w:r>
      <w:r w:rsidR="005E4185">
        <w:t>C2 Core</w:t>
      </w:r>
      <w:r>
        <w:t xml:space="preserve">-conformant XML document is not required to be a </w:t>
      </w:r>
      <w:r w:rsidR="005E4185">
        <w:t>C2 Core</w:t>
      </w:r>
      <w:r>
        <w:t xml:space="preserve">-conformant element information item.  Other specifications, such as the </w:t>
      </w:r>
      <w:r w:rsidR="00B47D45">
        <w:t>IES</w:t>
      </w:r>
      <w:r>
        <w:t xml:space="preserve"> specification, may add additional constraints to these to specify </w:t>
      </w:r>
      <w:r w:rsidR="00B47D45">
        <w:t>IES</w:t>
      </w:r>
      <w:r>
        <w:t xml:space="preserve"> or exchange conformance.</w:t>
      </w:r>
    </w:p>
    <w:p w:rsidR="00DD6A0A" w:rsidRDefault="00DD6A0A" w:rsidP="00DD6A0A">
      <w:pPr>
        <w:pStyle w:val="wrdefinitionheadpara"/>
      </w:pPr>
      <w:bookmarkStart w:id="1965" w:name="_Toc131669099"/>
      <w:r>
        <w:t xml:space="preserve">[Definition: </w:t>
      </w:r>
      <w:r w:rsidR="005E4185">
        <w:t>C2 Core</w:t>
      </w:r>
      <w:r>
        <w:t>-conformant element information item]</w:t>
      </w:r>
      <w:bookmarkEnd w:id="1965"/>
      <w:r w:rsidR="00B36831">
        <w:fldChar w:fldCharType="begin"/>
      </w:r>
      <w:r>
        <w:instrText xml:space="preserve"> XE "element" </w:instrText>
      </w:r>
      <w:r w:rsidR="00B36831">
        <w:fldChar w:fldCharType="end"/>
      </w:r>
    </w:p>
    <w:p w:rsidR="00DD6A0A" w:rsidRDefault="00DD6A0A" w:rsidP="00DD6A0A">
      <w:pPr>
        <w:pStyle w:val="wrbodytext2"/>
      </w:pPr>
      <w:r>
        <w:tab/>
        <w:t xml:space="preserve">A </w:t>
      </w:r>
      <w:r w:rsidR="005E4185">
        <w:t>C2 Core</w:t>
      </w:r>
      <w:r>
        <w:t>-conformant element information item is an element information item that satisfies all of the following criteria:</w:t>
      </w:r>
    </w:p>
    <w:p w:rsidR="00683500" w:rsidRDefault="00DD6A0A">
      <w:pPr>
        <w:pStyle w:val="wrbodytext4"/>
      </w:pPr>
      <w:bookmarkStart w:id="1966" w:name="_Toc87007150"/>
      <w:r>
        <w:t>•</w:t>
      </w:r>
      <w:r>
        <w:tab/>
        <w:t>Its namespace name and local name matches an element declared by a reference schema, extension schema, or exchange schema.</w:t>
      </w:r>
      <w:bookmarkEnd w:id="1966"/>
    </w:p>
    <w:p w:rsidR="00683500" w:rsidRDefault="00DD6A0A">
      <w:pPr>
        <w:pStyle w:val="wrbodytext4"/>
      </w:pPr>
      <w:bookmarkStart w:id="1967" w:name="_Toc87007151"/>
      <w:r>
        <w:t>•</w:t>
      </w:r>
      <w:r>
        <w:tab/>
        <w:t xml:space="preserve">It occurs within a </w:t>
      </w:r>
      <w:r w:rsidR="005E4185">
        <w:t>C2 Core</w:t>
      </w:r>
      <w:r>
        <w:t>-conformant XML document.</w:t>
      </w:r>
      <w:bookmarkEnd w:id="1967"/>
    </w:p>
    <w:p w:rsidR="00683500" w:rsidRDefault="00DD6A0A">
      <w:pPr>
        <w:pStyle w:val="wrbodytext4"/>
      </w:pPr>
      <w:bookmarkStart w:id="1968" w:name="_Toc87007152"/>
      <w:r>
        <w:t>•</w:t>
      </w:r>
      <w:r>
        <w:tab/>
        <w:t>It is locally schema-valid.</w:t>
      </w:r>
      <w:bookmarkEnd w:id="1968"/>
    </w:p>
    <w:p w:rsidR="00683500" w:rsidRDefault="00DD6A0A">
      <w:pPr>
        <w:pStyle w:val="wrbodytext4"/>
      </w:pPr>
      <w:bookmarkStart w:id="1969" w:name="_Toc87007153"/>
      <w:r>
        <w:t>•</w:t>
      </w:r>
      <w:r>
        <w:tab/>
        <w:t xml:space="preserve">It satisfies all rules specified in the Naming and Design Rules for </w:t>
      </w:r>
      <w:r w:rsidR="005E4185">
        <w:t>C2 Core</w:t>
      </w:r>
      <w:r>
        <w:t>-conformant element information items.</w:t>
      </w:r>
      <w:bookmarkEnd w:id="1969"/>
    </w:p>
    <w:p w:rsidR="00DD6A0A" w:rsidRDefault="00DD6A0A" w:rsidP="00DD6A0A">
      <w:pPr>
        <w:pStyle w:val="wrbodytext1"/>
      </w:pPr>
      <w:r>
        <w:t xml:space="preserve">Because each </w:t>
      </w:r>
      <w:r w:rsidR="005E4185">
        <w:t>C2 Core</w:t>
      </w:r>
      <w:r>
        <w:t xml:space="preserve">-conformant element information item must be locally schema-valid, each element must validate against the schema definition of the element, even if the element information item is allowed within the document </w:t>
      </w:r>
      <w:r w:rsidR="00EA1208">
        <w:t>because of</w:t>
      </w:r>
      <w:r>
        <w:t xml:space="preserve"> a wildcard with </w:t>
      </w:r>
      <w:r w:rsidRPr="003F4465">
        <w:rPr>
          <w:rStyle w:val="wrcode"/>
        </w:rPr>
        <w:t>processContents</w:t>
      </w:r>
      <w:r>
        <w:t xml:space="preserve"> of "</w:t>
      </w:r>
      <w:r w:rsidRPr="003F4465">
        <w:rPr>
          <w:rStyle w:val="wrcode"/>
        </w:rPr>
        <w:t>skip</w:t>
      </w:r>
      <w:r>
        <w:t xml:space="preserve">".  Within a </w:t>
      </w:r>
      <w:r w:rsidR="005E4185">
        <w:t>C2 Core</w:t>
      </w:r>
      <w:r>
        <w:t xml:space="preserve">-conformant XML document, each element that is from a </w:t>
      </w:r>
      <w:r w:rsidR="005E4185">
        <w:t>C2 Core</w:t>
      </w:r>
      <w:r>
        <w:t xml:space="preserve"> namespace conforms to its schema specification.</w:t>
      </w:r>
    </w:p>
    <w:p w:rsidR="00DD6A0A" w:rsidRDefault="00DD6A0A" w:rsidP="00DD6A0A">
      <w:pPr>
        <w:pStyle w:val="wrbodytext1"/>
      </w:pPr>
      <w:r w:rsidRPr="00A6438A">
        <w:t>NDR rules apply to element information items with respect to the reference schemas for the relevant namespaces.</w:t>
      </w:r>
      <w:r>
        <w:t xml:space="preserve">  For example, when applying a rule concerning the applicability of an augmentation element to a type, the definitions as specified in the reference schema are relevant, but definitions in other schemas, such as subset</w:t>
      </w:r>
      <w:r w:rsidR="002A4F12">
        <w:t xml:space="preserve"> schemas</w:t>
      </w:r>
      <w:r>
        <w:t>, are not considered.  Such applicability is likely not ind</w:t>
      </w:r>
      <w:r w:rsidR="002A4F12">
        <w:t xml:space="preserve">icated by subset </w:t>
      </w:r>
      <w:r>
        <w:t xml:space="preserve">schemas, but extension schemas are required to contain sufficient definitions for proper validation of </w:t>
      </w:r>
      <w:r w:rsidR="005E4185">
        <w:t>C2 Core</w:t>
      </w:r>
      <w:r>
        <w:t>-conformant instances.</w:t>
      </w:r>
    </w:p>
    <w:p w:rsidR="00DD6A0A" w:rsidRDefault="00DD6A0A" w:rsidP="00DD6A0A">
      <w:pPr>
        <w:pStyle w:val="wrbodytext1"/>
        <w:keepNext/>
      </w:pPr>
      <w:r>
        <w:t xml:space="preserve">The following rules apply to </w:t>
      </w:r>
      <w:r w:rsidR="005E4185">
        <w:t>C2 Core</w:t>
      </w:r>
      <w:r>
        <w:t>-conformant element information items:</w:t>
      </w:r>
    </w:p>
    <w:p w:rsidR="00683500" w:rsidRDefault="00DD6A0A">
      <w:pPr>
        <w:pStyle w:val="wrbodytext3"/>
      </w:pPr>
      <w:bookmarkStart w:id="1970" w:name="_Toc87007154"/>
      <w:r>
        <w:t>•</w:t>
      </w:r>
      <w:r>
        <w:tab/>
        <w:t xml:space="preserve">In </w:t>
      </w:r>
      <w:r w:rsidR="00182DAB">
        <w:t xml:space="preserve">Section </w:t>
      </w:r>
      <w:r>
        <w:t xml:space="preserve">7, </w:t>
      </w:r>
      <w:r w:rsidR="00B36831">
        <w:fldChar w:fldCharType="begin"/>
      </w:r>
      <w:r w:rsidR="00552095">
        <w:instrText xml:space="preserve"> REF rule_6_53 \h </w:instrText>
      </w:r>
      <w:r w:rsidR="00B36831">
        <w:fldChar w:fldCharType="separate"/>
      </w:r>
      <w:ins w:id="1971" w:author="Webb Roberts" w:date="2010-03-31T15:33:00Z">
        <w:r w:rsidR="00A63659" w:rsidRPr="00AC0083">
          <w:t xml:space="preserve">[Rule </w:t>
        </w:r>
        <w:r w:rsidR="00A63659">
          <w:t>7</w:t>
        </w:r>
        <w:r w:rsidR="00A63659" w:rsidRPr="00AC0083">
          <w:t>-</w:t>
        </w:r>
        <w:r w:rsidR="00A63659">
          <w:rPr>
            <w:noProof/>
          </w:rPr>
          <w:t>55</w:t>
        </w:r>
        <w:r w:rsidR="00A63659" w:rsidRPr="00AC0083">
          <w:t>]</w:t>
        </w:r>
      </w:ins>
      <w:del w:id="1972"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66</w:delText>
        </w:r>
        <w:r w:rsidR="004753AF" w:rsidRPr="00AC0083" w:rsidDel="00172983">
          <w:delText>]</w:delText>
        </w:r>
      </w:del>
      <w:bookmarkEnd w:id="1970"/>
      <w:r w:rsidR="00B36831">
        <w:fldChar w:fldCharType="end"/>
      </w:r>
    </w:p>
    <w:p w:rsidR="00683500" w:rsidRDefault="00DD6A0A">
      <w:pPr>
        <w:pStyle w:val="wrbodytext3"/>
      </w:pPr>
      <w:bookmarkStart w:id="1973" w:name="_Toc87007155"/>
      <w:r>
        <w:t>•</w:t>
      </w:r>
      <w:r>
        <w:tab/>
        <w:t xml:space="preserve">All rules in </w:t>
      </w:r>
      <w:r w:rsidR="00182DAB">
        <w:t xml:space="preserve">Section </w:t>
      </w:r>
      <w:r>
        <w:t>8</w:t>
      </w:r>
      <w:bookmarkEnd w:id="1973"/>
    </w:p>
    <w:p w:rsidR="00DD6A0A" w:rsidRDefault="00DD6A0A" w:rsidP="00DD6A0A">
      <w:pPr>
        <w:pStyle w:val="Heading1"/>
        <w:numPr>
          <w:numberingChange w:id="1974" w:author="Webb Roberts" w:date="2010-03-31T15:28:00Z" w:original="%1:3:0:"/>
        </w:numPr>
      </w:pPr>
      <w:bookmarkStart w:id="1975" w:name="_Ref75936904"/>
      <w:bookmarkStart w:id="1976" w:name="_Toc77760814"/>
      <w:bookmarkStart w:id="1977" w:name="_Toc87007156"/>
      <w:bookmarkStart w:id="1978" w:name="_Toc131668862"/>
      <w:r>
        <w:t xml:space="preserve">The </w:t>
      </w:r>
      <w:r w:rsidR="005E4185">
        <w:t>C2 Core</w:t>
      </w:r>
      <w:r>
        <w:t xml:space="preserve"> Model</w:t>
      </w:r>
      <w:bookmarkEnd w:id="1794"/>
      <w:bookmarkEnd w:id="1975"/>
      <w:bookmarkEnd w:id="1976"/>
      <w:bookmarkEnd w:id="1977"/>
      <w:bookmarkEnd w:id="1978"/>
    </w:p>
    <w:p w:rsidR="00DD6A0A" w:rsidRDefault="00DD6A0A" w:rsidP="00DD6A0A">
      <w:pPr>
        <w:pStyle w:val="wrbodytext1"/>
      </w:pPr>
      <w:r>
        <w:t xml:space="preserve">The </w:t>
      </w:r>
      <w:r w:rsidR="005E4185">
        <w:t>C2 Core</w:t>
      </w:r>
      <w:r>
        <w:t xml:space="preserve"> provides a concrete data model, in the form of a set of XML Schema documents.  These schemas may be used to build messages and information exchanges.  The schemas spell out what kinds of objects exist and how those objects may be related.  XML data that follows the rules of </w:t>
      </w:r>
      <w:r w:rsidR="005E4185">
        <w:t>C2 Core</w:t>
      </w:r>
      <w:r>
        <w:t xml:space="preserve"> imply specific meaning.  The varieties of XML Schema components used within </w:t>
      </w:r>
      <w:r w:rsidR="005E4185">
        <w:t>C2 Core</w:t>
      </w:r>
      <w:r>
        <w:t xml:space="preserve">-conformant schemas are selected to clarify the meaning of XML data.  That is, schema components that do not have a clear meaning have been avoided.  </w:t>
      </w:r>
      <w:r w:rsidR="005E4185">
        <w:t>C2 Core</w:t>
      </w:r>
      <w:r>
        <w:t xml:space="preserve"> provides a framework within which XML data has a specific meaning.  </w:t>
      </w:r>
    </w:p>
    <w:p w:rsidR="00DD6A0A" w:rsidRDefault="00DD6A0A" w:rsidP="00DD6A0A">
      <w:pPr>
        <w:pStyle w:val="wrbodytext1"/>
      </w:pPr>
      <w:r>
        <w:t xml:space="preserve">One limitation of XML and XML Schema is that they do not describe the meaning of an XML document.  The XML specification defines XML documents and defines their syntax but does not address the meaning of those documents.  The XML Schema specification defines the XML Schema definition language, which describes the structure and constrains the contents of XML documents (schemas).  </w:t>
      </w:r>
    </w:p>
    <w:p w:rsidR="00DD6A0A" w:rsidRDefault="00DD6A0A" w:rsidP="00DD6A0A">
      <w:pPr>
        <w:pStyle w:val="wrbodytext1"/>
      </w:pPr>
      <w:r>
        <w:t>In a schema, the meaning of a schema component (e.g.</w:t>
      </w:r>
      <w:r w:rsidR="00182DAB">
        <w:t>,</w:t>
      </w:r>
      <w:r>
        <w:t xml:space="preserve"> element, attribute, or type) may be described using the </w:t>
      </w:r>
      <w:r w:rsidRPr="00194BB7">
        <w:rPr>
          <w:rStyle w:val="wrcode"/>
        </w:rPr>
        <w:t>xsd:documentation</w:t>
      </w:r>
      <w:r>
        <w:t xml:space="preserve"> element.  Or, additional information may be included via the </w:t>
      </w:r>
      <w:r w:rsidRPr="00194BB7">
        <w:rPr>
          <w:rStyle w:val="wrcode"/>
        </w:rPr>
        <w:t>xsd:appinfo</w:t>
      </w:r>
      <w:r>
        <w:t xml:space="preserve"> element.  Although this may enable humans to understand XML data, more information is needed to support </w:t>
      </w:r>
      <w:r w:rsidR="00182DAB">
        <w:t xml:space="preserve">the </w:t>
      </w:r>
      <w:r>
        <w:t xml:space="preserve">machine-understandable meaning of XML data.  </w:t>
      </w:r>
      <w:r w:rsidR="00182DAB">
        <w:t>In addition</w:t>
      </w:r>
      <w:r>
        <w:t>, inconsistency among the ways that schema components may be put together may be a source of confusion.</w:t>
      </w:r>
    </w:p>
    <w:p w:rsidR="00DD6A0A" w:rsidRDefault="00DD6A0A" w:rsidP="00DD6A0A">
      <w:pPr>
        <w:pStyle w:val="wrbodytext1"/>
      </w:pPr>
      <w:r>
        <w:t>The RDF Core Working Group of the World Wide Web consortium has developed a simple, consistent conceptual model, the RDF model.  The RDF model is described and specified through a set of W3C Recommendations, the Resource Description Framework (RDF</w:t>
      </w:r>
      <w:r w:rsidR="00B36831">
        <w:fldChar w:fldCharType="begin"/>
      </w:r>
      <w:r>
        <w:instrText xml:space="preserve"> XE "RDF" </w:instrText>
      </w:r>
      <w:r w:rsidR="00B36831">
        <w:fldChar w:fldCharType="end"/>
      </w:r>
      <w:r>
        <w:t xml:space="preserve">) specifications, making it a very </w:t>
      </w:r>
      <w:r w:rsidR="00182DAB">
        <w:t>well-</w:t>
      </w:r>
      <w:r>
        <w:t xml:space="preserve">defined standard.  The </w:t>
      </w:r>
      <w:r w:rsidR="005E4185">
        <w:t>C2 Core</w:t>
      </w:r>
      <w:r>
        <w:t xml:space="preserve"> model and the rules contained in this NDR are based on the RDF model.  This provides numerous advantages:</w:t>
      </w:r>
    </w:p>
    <w:p w:rsidR="00683500" w:rsidRDefault="00DD6A0A">
      <w:pPr>
        <w:pStyle w:val="wrbodytext3"/>
      </w:pPr>
      <w:bookmarkStart w:id="1979" w:name="_Toc87007157"/>
      <w:r>
        <w:t>•</w:t>
      </w:r>
      <w:r>
        <w:tab/>
      </w:r>
      <w:r w:rsidR="00491CF9">
        <w:t xml:space="preserve">The </w:t>
      </w:r>
      <w:r w:rsidR="005E4185">
        <w:t>C2 Core</w:t>
      </w:r>
      <w:r>
        <w:t xml:space="preserve"> model is defined by a recognized standard.</w:t>
      </w:r>
      <w:bookmarkEnd w:id="1979"/>
    </w:p>
    <w:p w:rsidR="00683500" w:rsidRDefault="00DD6A0A">
      <w:pPr>
        <w:pStyle w:val="wrbodytext3"/>
      </w:pPr>
      <w:bookmarkStart w:id="1980" w:name="_Toc87007158"/>
      <w:r>
        <w:t>•</w:t>
      </w:r>
      <w:r>
        <w:tab/>
      </w:r>
      <w:r w:rsidR="00491CF9">
        <w:t xml:space="preserve">The </w:t>
      </w:r>
      <w:r w:rsidR="005E4185">
        <w:t>C2 Core</w:t>
      </w:r>
      <w:r>
        <w:t xml:space="preserve"> model is very well defined.</w:t>
      </w:r>
      <w:bookmarkEnd w:id="1980"/>
    </w:p>
    <w:p w:rsidR="00683500" w:rsidRDefault="00DD6A0A">
      <w:pPr>
        <w:pStyle w:val="wrbodytext3"/>
      </w:pPr>
      <w:bookmarkStart w:id="1981" w:name="_Toc87007159"/>
      <w:r>
        <w:t>•</w:t>
      </w:r>
      <w:r>
        <w:tab/>
      </w:r>
      <w:r w:rsidR="00491CF9">
        <w:t xml:space="preserve">The </w:t>
      </w:r>
      <w:r w:rsidR="005E4185">
        <w:t>C2 Core</w:t>
      </w:r>
      <w:r>
        <w:t xml:space="preserve"> model provides a consistent basis for relating attributes, elements, types, and other XML Schema components.</w:t>
      </w:r>
      <w:bookmarkEnd w:id="1981"/>
    </w:p>
    <w:p w:rsidR="00683500" w:rsidRDefault="00DD6A0A">
      <w:pPr>
        <w:pStyle w:val="wrbodytext3"/>
      </w:pPr>
      <w:bookmarkStart w:id="1982" w:name="_Toc87007160"/>
      <w:r>
        <w:t>•</w:t>
      </w:r>
      <w:r>
        <w:tab/>
      </w:r>
      <w:r w:rsidR="005E4185">
        <w:t>C2 Core</w:t>
      </w:r>
      <w:r>
        <w:t xml:space="preserve">'s use of the RDF model defines what a set of </w:t>
      </w:r>
      <w:r w:rsidR="005E4185">
        <w:t>C2 Core</w:t>
      </w:r>
      <w:r>
        <w:t xml:space="preserve"> data means.  The RDF specification provides a detailed description of what a statement means (see </w:t>
      </w:r>
      <w:r w:rsidR="00B36831">
        <w:fldChar w:fldCharType="begin"/>
      </w:r>
      <w:r w:rsidR="00552095">
        <w:instrText xml:space="preserve"> REF ref_rdf_semantics \h </w:instrText>
      </w:r>
      <w:r w:rsidR="00B36831">
        <w:fldChar w:fldCharType="separate"/>
      </w:r>
      <w:r w:rsidR="00A63659" w:rsidRPr="00194BB7">
        <w:rPr>
          <w:rStyle w:val="Refterm"/>
        </w:rPr>
        <w:t>[RDFSemantics]</w:t>
      </w:r>
      <w:r w:rsidR="00B36831">
        <w:fldChar w:fldCharType="end"/>
      </w:r>
      <w:r>
        <w:t xml:space="preserve">), and this is leveraged by </w:t>
      </w:r>
      <w:r w:rsidR="005E4185">
        <w:t>C2 Core</w:t>
      </w:r>
      <w:r>
        <w:t>.</w:t>
      </w:r>
      <w:bookmarkEnd w:id="1982"/>
      <w:r>
        <w:t xml:space="preserve"> </w:t>
      </w:r>
    </w:p>
    <w:p w:rsidR="00683500" w:rsidRDefault="00DD6A0A">
      <w:pPr>
        <w:pStyle w:val="wrbodytext3"/>
      </w:pPr>
      <w:bookmarkStart w:id="1983" w:name="_Toc87007161"/>
      <w:r>
        <w:t>•</w:t>
      </w:r>
      <w:r>
        <w:tab/>
      </w:r>
      <w:r w:rsidR="005E4185">
        <w:t>C2 Core</w:t>
      </w:r>
      <w:r>
        <w:t xml:space="preserve">'s use of the RDF model provides a basis for inferencing and reasoning about XML data that uses </w:t>
      </w:r>
      <w:r w:rsidR="005E4185">
        <w:t>C2 Core</w:t>
      </w:r>
      <w:r>
        <w:t xml:space="preserve">.  That is, using the rules defined for the RDF model, programs can determine implications of relationships between </w:t>
      </w:r>
      <w:r w:rsidR="005E4185">
        <w:t>C2 Core</w:t>
      </w:r>
      <w:r>
        <w:t>-defined objects.</w:t>
      </w:r>
      <w:bookmarkEnd w:id="1983"/>
    </w:p>
    <w:p w:rsidR="00DD6A0A" w:rsidRDefault="00DD6A0A" w:rsidP="00DD6A0A">
      <w:pPr>
        <w:pStyle w:val="wrbodytext1"/>
      </w:pPr>
      <w:r>
        <w:t xml:space="preserve">With the exception of </w:t>
      </w:r>
      <w:r w:rsidR="00513AEA">
        <w:t xml:space="preserve">Section </w:t>
      </w:r>
      <w:r w:rsidR="00B36831">
        <w:fldChar w:fldCharType="begin"/>
      </w:r>
      <w:r w:rsidR="00C22E3D">
        <w:instrText xml:space="preserve"> REF _Ref163011105 \r \h </w:instrText>
      </w:r>
      <w:r w:rsidR="00B36831">
        <w:fldChar w:fldCharType="separate"/>
      </w:r>
      <w:r w:rsidR="00A63659">
        <w:t>2</w:t>
      </w:r>
      <w:r w:rsidR="00B36831">
        <w:fldChar w:fldCharType="end"/>
      </w:r>
      <w:r>
        <w:t xml:space="preserve">, </w:t>
      </w:r>
      <w:r w:rsidR="005E4185">
        <w:t>C2 Core</w:t>
      </w:r>
      <w:r>
        <w:t xml:space="preserve"> rules are explained in this document without reference to RDF or RDF concepts.  Understanding RDF is not required to understand </w:t>
      </w:r>
      <w:r w:rsidR="005E4185">
        <w:t>C2 Core</w:t>
      </w:r>
      <w:r>
        <w:t xml:space="preserve">-conformant schemas or data based on </w:t>
      </w:r>
      <w:r w:rsidR="005E4185">
        <w:t>C2 Core</w:t>
      </w:r>
      <w:r>
        <w:t xml:space="preserve">.  However, understanding RDF concepts may deepen understanding of </w:t>
      </w:r>
      <w:r w:rsidR="005E4185">
        <w:t>C2 Core</w:t>
      </w:r>
      <w:r>
        <w:t>.</w:t>
      </w:r>
    </w:p>
    <w:p w:rsidR="00DD6A0A" w:rsidRDefault="00DD6A0A" w:rsidP="00DD6A0A">
      <w:pPr>
        <w:pStyle w:val="wrbodytext1"/>
      </w:pPr>
      <w:r>
        <w:t xml:space="preserve">The goal of this section is to clarify the meaning of XML data that is </w:t>
      </w:r>
      <w:r w:rsidR="005E4185">
        <w:t>C2 Core</w:t>
      </w:r>
      <w:r>
        <w:t xml:space="preserve">-conformant and to outline the implications of various modeling constructs in </w:t>
      </w:r>
      <w:r w:rsidR="005E4185">
        <w:t>C2 Core</w:t>
      </w:r>
      <w:r>
        <w:t xml:space="preserve">.  The rules for </w:t>
      </w:r>
      <w:r w:rsidR="005E4185">
        <w:t>C2 Core</w:t>
      </w:r>
      <w:r>
        <w:t xml:space="preserve">-conformant schemas and instances are in place to ensure that a specific </w:t>
      </w:r>
      <w:r w:rsidRPr="00F02E03">
        <w:t>meaning</w:t>
      </w:r>
      <w:r>
        <w:t xml:space="preserve"> can be derived from data.  That is, the data makes specific assertions, </w:t>
      </w:r>
      <w:r w:rsidR="00513AEA">
        <w:t>which</w:t>
      </w:r>
      <w:r>
        <w:t xml:space="preserve"> are well understood since they are derived from the rules for </w:t>
      </w:r>
      <w:r w:rsidR="005E4185">
        <w:t>C2 Core</w:t>
      </w:r>
      <w:r>
        <w:t>.</w:t>
      </w:r>
    </w:p>
    <w:p w:rsidR="00DD6A0A" w:rsidRDefault="00DD6A0A" w:rsidP="00DD6A0A">
      <w:pPr>
        <w:pStyle w:val="wrbodytext1"/>
        <w:keepNext/>
      </w:pPr>
      <w:r>
        <w:t xml:space="preserve">The key concepts underpinning the </w:t>
      </w:r>
      <w:r w:rsidR="005E4185">
        <w:t>C2 Core</w:t>
      </w:r>
      <w:r>
        <w:t xml:space="preserve"> </w:t>
      </w:r>
      <w:r w:rsidR="00E14A13">
        <w:t>m</w:t>
      </w:r>
      <w:r>
        <w:t>odel are discussed in the remainder of this section:</w:t>
      </w:r>
    </w:p>
    <w:p w:rsidR="00683500" w:rsidRDefault="00DD6A0A">
      <w:pPr>
        <w:pStyle w:val="wrbodytext3"/>
      </w:pPr>
      <w:bookmarkStart w:id="1984" w:name="_Toc87007162"/>
      <w:r>
        <w:t>•</w:t>
      </w:r>
      <w:r>
        <w:tab/>
      </w:r>
      <w:r w:rsidR="00B36831">
        <w:fldChar w:fldCharType="begin"/>
      </w:r>
      <w:r w:rsidR="00552095">
        <w:instrText xml:space="preserve"> REF _Ref190676180 \h </w:instrText>
      </w:r>
      <w:r w:rsidR="00B36831">
        <w:fldChar w:fldCharType="separate"/>
      </w:r>
      <w:r w:rsidR="00A63659">
        <w:t>C2 Core and the RDF Model</w:t>
      </w:r>
      <w:bookmarkEnd w:id="1984"/>
      <w:r w:rsidR="00B36831">
        <w:fldChar w:fldCharType="end"/>
      </w:r>
    </w:p>
    <w:p w:rsidR="00683500" w:rsidRDefault="00DD6A0A">
      <w:pPr>
        <w:pStyle w:val="wrbodytext3"/>
      </w:pPr>
      <w:bookmarkStart w:id="1985" w:name="_Toc87007163"/>
      <w:r>
        <w:t>•</w:t>
      </w:r>
      <w:r>
        <w:tab/>
      </w:r>
      <w:r w:rsidR="00B36831">
        <w:fldChar w:fldCharType="begin"/>
      </w:r>
      <w:r w:rsidR="00552095">
        <w:instrText xml:space="preserve"> REF _Ref190676182 \h </w:instrText>
      </w:r>
      <w:r w:rsidR="00B36831">
        <w:fldChar w:fldCharType="separate"/>
      </w:r>
      <w:r w:rsidR="00A63659">
        <w:t>C2 Core Properties</w:t>
      </w:r>
      <w:bookmarkEnd w:id="1985"/>
      <w:r w:rsidR="00B36831">
        <w:fldChar w:fldCharType="end"/>
      </w:r>
    </w:p>
    <w:p w:rsidR="00683500" w:rsidRDefault="00DD6A0A">
      <w:pPr>
        <w:pStyle w:val="wrbodytext3"/>
      </w:pPr>
      <w:bookmarkStart w:id="1986" w:name="_Toc87007164"/>
      <w:r>
        <w:t>•</w:t>
      </w:r>
      <w:r>
        <w:tab/>
      </w:r>
      <w:r w:rsidR="00B36831">
        <w:fldChar w:fldCharType="begin"/>
      </w:r>
      <w:r w:rsidR="00552095">
        <w:instrText xml:space="preserve"> REF _Ref190676184 \h </w:instrText>
      </w:r>
      <w:r w:rsidR="00B36831">
        <w:fldChar w:fldCharType="separate"/>
      </w:r>
      <w:r w:rsidR="00A63659">
        <w:t>Unique Identification of Data Objects</w:t>
      </w:r>
      <w:bookmarkEnd w:id="1986"/>
      <w:r w:rsidR="00B36831">
        <w:fldChar w:fldCharType="end"/>
      </w:r>
    </w:p>
    <w:p w:rsidR="00683500" w:rsidRDefault="00DD6A0A">
      <w:pPr>
        <w:pStyle w:val="wrbodytext3"/>
      </w:pPr>
      <w:bookmarkStart w:id="1987" w:name="_Toc87007165"/>
      <w:r>
        <w:t>•</w:t>
      </w:r>
      <w:r>
        <w:tab/>
      </w:r>
      <w:r w:rsidR="00B36831">
        <w:fldChar w:fldCharType="begin"/>
      </w:r>
      <w:r w:rsidR="00552095">
        <w:instrText xml:space="preserve"> REF _Ref163965835 \h </w:instrText>
      </w:r>
      <w:r w:rsidR="00B36831">
        <w:fldChar w:fldCharType="separate"/>
      </w:r>
      <w:r w:rsidR="00A63659">
        <w:t>C2 Core Data Model Is Explicit, Not Implicit</w:t>
      </w:r>
      <w:bookmarkEnd w:id="1987"/>
      <w:r w:rsidR="00B36831">
        <w:fldChar w:fldCharType="end"/>
      </w:r>
    </w:p>
    <w:p w:rsidR="00683500" w:rsidRDefault="00DD6A0A">
      <w:pPr>
        <w:pStyle w:val="wrbodytext3"/>
      </w:pPr>
      <w:bookmarkStart w:id="1988" w:name="_Toc87007166"/>
      <w:r>
        <w:t>•</w:t>
      </w:r>
      <w:r>
        <w:tab/>
      </w:r>
      <w:r w:rsidR="00B36831">
        <w:fldChar w:fldCharType="begin"/>
      </w:r>
      <w:r w:rsidR="00552095">
        <w:instrText xml:space="preserve"> REF _Ref163965853 \h </w:instrText>
      </w:r>
      <w:r w:rsidR="00B36831">
        <w:fldChar w:fldCharType="separate"/>
      </w:r>
      <w:r w:rsidR="00A63659">
        <w:t>C2 Core Model Implementation in XML Schema</w:t>
      </w:r>
      <w:bookmarkEnd w:id="1988"/>
      <w:r w:rsidR="00B36831">
        <w:fldChar w:fldCharType="end"/>
      </w:r>
    </w:p>
    <w:p w:rsidR="00DD6A0A" w:rsidRDefault="005E4185" w:rsidP="00783BE6">
      <w:pPr>
        <w:pStyle w:val="Heading2"/>
        <w:numPr>
          <w:numberingChange w:id="1989" w:author="Webb Roberts" w:date="2010-03-31T15:28:00Z" w:original="%1:3:0:.%2:1:0:"/>
        </w:numPr>
      </w:pPr>
      <w:bookmarkStart w:id="1990" w:name="_Toc190755502"/>
      <w:bookmarkStart w:id="1991" w:name="_Toc190769482"/>
      <w:bookmarkStart w:id="1992" w:name="_Toc190755503"/>
      <w:bookmarkStart w:id="1993" w:name="_Toc190769483"/>
      <w:bookmarkStart w:id="1994" w:name="_Toc190755504"/>
      <w:bookmarkStart w:id="1995" w:name="_Toc190769484"/>
      <w:bookmarkStart w:id="1996" w:name="_Toc190755505"/>
      <w:bookmarkStart w:id="1997" w:name="_Toc190769485"/>
      <w:bookmarkStart w:id="1998" w:name="_Ref190676180"/>
      <w:bookmarkStart w:id="1999" w:name="_Toc77760815"/>
      <w:bookmarkStart w:id="2000" w:name="_Toc87007167"/>
      <w:bookmarkStart w:id="2001" w:name="_Ref163965798"/>
      <w:bookmarkStart w:id="2002" w:name="_Toc131668863"/>
      <w:bookmarkEnd w:id="1990"/>
      <w:bookmarkEnd w:id="1991"/>
      <w:bookmarkEnd w:id="1992"/>
      <w:bookmarkEnd w:id="1993"/>
      <w:bookmarkEnd w:id="1994"/>
      <w:bookmarkEnd w:id="1995"/>
      <w:bookmarkEnd w:id="1996"/>
      <w:bookmarkEnd w:id="1997"/>
      <w:r>
        <w:t>C2 Core</w:t>
      </w:r>
      <w:r w:rsidR="00DD6A0A">
        <w:t xml:space="preserve"> and the RDF Model</w:t>
      </w:r>
      <w:bookmarkEnd w:id="1998"/>
      <w:bookmarkEnd w:id="1999"/>
      <w:bookmarkEnd w:id="2000"/>
      <w:bookmarkEnd w:id="2002"/>
    </w:p>
    <w:p w:rsidR="00DD6A0A" w:rsidRDefault="005E4185" w:rsidP="00DD6A0A">
      <w:pPr>
        <w:pStyle w:val="wrbodytext1"/>
      </w:pPr>
      <w:r>
        <w:t>C2 Core</w:t>
      </w:r>
      <w:r w:rsidR="00DD6A0A">
        <w:t xml:space="preserve"> has its foundation in the RDF model.  This helps to ensure that </w:t>
      </w:r>
      <w:r>
        <w:t>C2 Core</w:t>
      </w:r>
      <w:r w:rsidR="00DD6A0A">
        <w:t xml:space="preserve">-conformant data has precise meaning.  The RDF view of what data means is clarified by </w:t>
      </w:r>
      <w:r w:rsidR="00B36831">
        <w:fldChar w:fldCharType="begin"/>
      </w:r>
      <w:r w:rsidR="00C22E3D">
        <w:instrText xml:space="preserve"> REF ref_rdf_semantics \h </w:instrText>
      </w:r>
      <w:r w:rsidR="00B36831">
        <w:fldChar w:fldCharType="separate"/>
      </w:r>
      <w:r w:rsidR="00A63659" w:rsidRPr="00194BB7">
        <w:rPr>
          <w:rStyle w:val="Refterm"/>
        </w:rPr>
        <w:t>[RDFSemantics]</w:t>
      </w:r>
      <w:r w:rsidR="00B36831">
        <w:fldChar w:fldCharType="end"/>
      </w:r>
      <w:r w:rsidR="00DD6A0A">
        <w:t xml:space="preserve">: </w:t>
      </w:r>
    </w:p>
    <w:p w:rsidR="00DD6A0A" w:rsidRDefault="00DD6A0A" w:rsidP="00DD6A0A">
      <w:pPr>
        <w:pStyle w:val="wrblockquote15"/>
      </w:pPr>
      <w:r>
        <w:tab/>
        <w:t>.</w:t>
      </w:r>
      <w:r w:rsidR="00E863D4">
        <w:t xml:space="preserve"> </w:t>
      </w:r>
      <w:r>
        <w:t>.</w:t>
      </w:r>
      <w:r w:rsidR="00E863D4">
        <w:t xml:space="preserve"> </w:t>
      </w:r>
      <w:r>
        <w:t xml:space="preserve">. </w:t>
      </w:r>
      <w:r w:rsidRPr="004A1F3F">
        <w:t>asserting a sentence makes a claim about the world</w:t>
      </w:r>
      <w:r>
        <w:t xml:space="preserve"> </w:t>
      </w:r>
      <w:r w:rsidR="00E863D4">
        <w:t xml:space="preserve">. . . </w:t>
      </w:r>
      <w:r w:rsidRPr="004A1F3F">
        <w:t>an assertion amounts to stating a constraint on the possible ways the world might be.</w:t>
      </w:r>
    </w:p>
    <w:p w:rsidR="00DD6A0A" w:rsidRDefault="00DD6A0A" w:rsidP="00DD6A0A">
      <w:pPr>
        <w:pStyle w:val="wrbodytext1"/>
      </w:pPr>
      <w:r>
        <w:t xml:space="preserve">The RDF view of the meaning of data carries into </w:t>
      </w:r>
      <w:r w:rsidR="005E4185">
        <w:t>C2 Core</w:t>
      </w:r>
      <w:r>
        <w:t xml:space="preserve">: </w:t>
      </w:r>
      <w:r w:rsidR="005E4185">
        <w:t>C2 Core</w:t>
      </w:r>
      <w:r>
        <w:t xml:space="preserve"> elements form statements that make claims about the world:  that a person has a name, a residence location, a spouse, etc.  The assertion of one set of facts does not necessarily rule out other statements:  A person could have multiple names, could have moved, or could be divorced.  Each statement is a claim asserted to be true by the originator of the statement.</w:t>
      </w:r>
    </w:p>
    <w:p w:rsidR="00DD6A0A" w:rsidRDefault="00DD6A0A" w:rsidP="00DD6A0A">
      <w:pPr>
        <w:pStyle w:val="wrbodytext1"/>
      </w:pPr>
      <w:r>
        <w:t xml:space="preserve">This NDR discusses </w:t>
      </w:r>
      <w:r w:rsidR="005E4185">
        <w:t>C2 Core</w:t>
      </w:r>
      <w:r>
        <w:t xml:space="preserve"> data in terms of objects, a term more accessible than the word used by RDF, resources.  RDF defines the world in terms of resources.  </w:t>
      </w:r>
      <w:r w:rsidR="00B36831">
        <w:fldChar w:fldCharType="begin"/>
      </w:r>
      <w:r w:rsidR="00C22E3D">
        <w:instrText xml:space="preserve"> REF ref_rdf_semantics \h </w:instrText>
      </w:r>
      <w:r w:rsidR="00B36831">
        <w:fldChar w:fldCharType="separate"/>
      </w:r>
      <w:r w:rsidR="00A63659" w:rsidRPr="00194BB7">
        <w:rPr>
          <w:rStyle w:val="Refterm"/>
        </w:rPr>
        <w:t>[RDFSemantics]</w:t>
      </w:r>
      <w:r w:rsidR="00B36831">
        <w:fldChar w:fldCharType="end"/>
      </w:r>
      <w:r>
        <w:t xml:space="preserve"> describes what may constitute a resource: </w:t>
      </w:r>
    </w:p>
    <w:p w:rsidR="00DD6A0A" w:rsidRDefault="00DD6A0A" w:rsidP="00DD6A0A">
      <w:pPr>
        <w:pStyle w:val="wrblockquote15"/>
      </w:pPr>
      <w:r>
        <w:tab/>
        <w:t>.</w:t>
      </w:r>
      <w:r w:rsidR="00B5363A">
        <w:t xml:space="preserve"> </w:t>
      </w:r>
      <w:r>
        <w:t>.</w:t>
      </w:r>
      <w:r w:rsidR="00B5363A">
        <w:t xml:space="preserve"> </w:t>
      </w:r>
      <w:r>
        <w:t>.</w:t>
      </w:r>
      <w:r w:rsidR="00B5363A">
        <w:t xml:space="preserve"> </w:t>
      </w:r>
      <w:r w:rsidRPr="00091E2B">
        <w:t xml:space="preserve">no assumptions are made here about the nature of resources; </w:t>
      </w:r>
      <w:r w:rsidR="00B5363A">
        <w:t>"</w:t>
      </w:r>
      <w:r w:rsidR="00B5363A" w:rsidRPr="00091E2B">
        <w:t>resource</w:t>
      </w:r>
      <w:r w:rsidR="00B5363A">
        <w:t>"</w:t>
      </w:r>
      <w:r w:rsidR="00B5363A" w:rsidRPr="00091E2B">
        <w:t xml:space="preserve"> </w:t>
      </w:r>
      <w:r w:rsidRPr="00091E2B">
        <w:t xml:space="preserve">is treated here as synonymous with </w:t>
      </w:r>
      <w:r w:rsidR="00B5363A">
        <w:t>"</w:t>
      </w:r>
      <w:r w:rsidR="00B5363A" w:rsidRPr="00091E2B">
        <w:t>entity</w:t>
      </w:r>
      <w:r w:rsidR="00A75332">
        <w:t>,</w:t>
      </w:r>
      <w:r w:rsidR="00B5363A">
        <w:t>"</w:t>
      </w:r>
      <w:r w:rsidRPr="00091E2B">
        <w:t xml:space="preserve"> i.e.</w:t>
      </w:r>
      <w:r w:rsidR="00A75332">
        <w:t>,</w:t>
      </w:r>
      <w:r w:rsidRPr="00091E2B">
        <w:t xml:space="preserve"> as a generic term for anything in the universe of discourse.</w:t>
      </w:r>
    </w:p>
    <w:p w:rsidR="00DD6A0A" w:rsidRDefault="00DD6A0A" w:rsidP="00DD6A0A">
      <w:pPr>
        <w:pStyle w:val="wrbodytext1"/>
      </w:pPr>
      <w:r>
        <w:t xml:space="preserve">RDF resources coincide with </w:t>
      </w:r>
      <w:r w:rsidR="005E4185">
        <w:t>C2 Core</w:t>
      </w:r>
      <w:r>
        <w:t xml:space="preserve"> objects and associations.  That is, both objects and associations in </w:t>
      </w:r>
      <w:r w:rsidR="005E4185">
        <w:t>C2 Core</w:t>
      </w:r>
      <w:r>
        <w:t xml:space="preserve"> are RDF resources with the additional constraints:</w:t>
      </w:r>
    </w:p>
    <w:p w:rsidR="00683500" w:rsidRDefault="00DD6A0A">
      <w:pPr>
        <w:pStyle w:val="wrbodytext3"/>
      </w:pPr>
      <w:bookmarkStart w:id="2003" w:name="_Toc87007168"/>
      <w:r>
        <w:t>•</w:t>
      </w:r>
      <w:r>
        <w:tab/>
        <w:t xml:space="preserve">A </w:t>
      </w:r>
      <w:r w:rsidR="005E4185">
        <w:t>C2 Core</w:t>
      </w:r>
      <w:r>
        <w:t xml:space="preserve"> object or association is an instance of a complex type defined by an XML Schema</w:t>
      </w:r>
      <w:r w:rsidR="005462A4">
        <w:t xml:space="preserve"> document</w:t>
      </w:r>
      <w:r>
        <w:t>.</w:t>
      </w:r>
      <w:bookmarkEnd w:id="2003"/>
    </w:p>
    <w:p w:rsidR="00683500" w:rsidRDefault="00DD6A0A">
      <w:pPr>
        <w:pStyle w:val="wrbodytext3"/>
      </w:pPr>
      <w:bookmarkStart w:id="2004" w:name="_Toc87007169"/>
      <w:r>
        <w:t>•</w:t>
      </w:r>
      <w:r>
        <w:tab/>
        <w:t xml:space="preserve">The XML Schema </w:t>
      </w:r>
      <w:r w:rsidR="005462A4">
        <w:t xml:space="preserve">document </w:t>
      </w:r>
      <w:r>
        <w:t xml:space="preserve">that defines a </w:t>
      </w:r>
      <w:r w:rsidR="005E4185">
        <w:t>C2 Core</w:t>
      </w:r>
      <w:r>
        <w:t xml:space="preserve"> object is a </w:t>
      </w:r>
      <w:r w:rsidR="005E4185">
        <w:t>C2 Core</w:t>
      </w:r>
      <w:r>
        <w:t>-conformant schema.</w:t>
      </w:r>
      <w:bookmarkEnd w:id="2004"/>
    </w:p>
    <w:p w:rsidR="00DD6A0A" w:rsidRDefault="005E4185" w:rsidP="00DD6A0A">
      <w:pPr>
        <w:pStyle w:val="wrbodytext1"/>
      </w:pPr>
      <w:r>
        <w:t>C2 Core</w:t>
      </w:r>
      <w:r w:rsidR="00DD6A0A">
        <w:t xml:space="preserve"> associations</w:t>
      </w:r>
      <w:r w:rsidR="00B36831">
        <w:fldChar w:fldCharType="begin"/>
      </w:r>
      <w:r w:rsidR="00DD6A0A">
        <w:instrText xml:space="preserve"> XE "association" </w:instrText>
      </w:r>
      <w:r w:rsidR="00B36831">
        <w:fldChar w:fldCharType="end"/>
      </w:r>
      <w:r w:rsidR="00DD6A0A">
        <w:t xml:space="preserve"> are defined as n-ary properties as described in </w:t>
      </w:r>
      <w:r w:rsidR="00B36831">
        <w:fldChar w:fldCharType="begin"/>
      </w:r>
      <w:r w:rsidR="00C22E3D">
        <w:instrText xml:space="preserve"> REF ref_nary \h </w:instrText>
      </w:r>
      <w:r w:rsidR="00B36831">
        <w:fldChar w:fldCharType="separate"/>
      </w:r>
      <w:r w:rsidR="00A63659" w:rsidRPr="00194BB7">
        <w:rPr>
          <w:rStyle w:val="Refterm"/>
        </w:rPr>
        <w:t>[N-ary]</w:t>
      </w:r>
      <w:r w:rsidR="00B36831">
        <w:fldChar w:fldCharType="end"/>
      </w:r>
      <w:r w:rsidR="00DD6A0A">
        <w:t xml:space="preserve">, use case 3.  </w:t>
      </w:r>
      <w:r>
        <w:t>C2 Core</w:t>
      </w:r>
      <w:r w:rsidR="00DD6A0A">
        <w:t xml:space="preserve"> object types are defined in </w:t>
      </w:r>
      <w:r w:rsidR="005A1C37">
        <w:t xml:space="preserve">Section </w:t>
      </w:r>
      <w:r w:rsidR="00B36831">
        <w:fldChar w:fldCharType="begin"/>
      </w:r>
      <w:r w:rsidR="00C22E3D">
        <w:instrText xml:space="preserve"> REF _Ref190671421 \r \h </w:instrText>
      </w:r>
      <w:r w:rsidR="00B36831">
        <w:fldChar w:fldCharType="separate"/>
      </w:r>
      <w:r w:rsidR="00A63659">
        <w:t>7.4.1</w:t>
      </w:r>
      <w:r w:rsidR="00B36831">
        <w:fldChar w:fldCharType="end"/>
      </w:r>
      <w:r w:rsidR="00DD6A0A">
        <w:t xml:space="preserve">, </w:t>
      </w:r>
      <w:r w:rsidR="00B36831">
        <w:fldChar w:fldCharType="begin"/>
      </w:r>
      <w:r w:rsidR="00C22E3D">
        <w:instrText xml:space="preserve"> REF _Ref190671421 \h </w:instrText>
      </w:r>
      <w:r w:rsidR="00B36831">
        <w:fldChar w:fldCharType="separate"/>
      </w:r>
      <w:r w:rsidR="00A63659">
        <w:t>Object Types</w:t>
      </w:r>
      <w:r w:rsidR="00B36831">
        <w:fldChar w:fldCharType="end"/>
      </w:r>
      <w:r w:rsidR="00DD6A0A">
        <w:t xml:space="preserve">.  </w:t>
      </w:r>
      <w:r>
        <w:t>C2 Core</w:t>
      </w:r>
      <w:r w:rsidR="00DD6A0A">
        <w:t xml:space="preserve"> associations are defined in </w:t>
      </w:r>
      <w:r w:rsidR="001947AD">
        <w:t xml:space="preserve">Section </w:t>
      </w:r>
      <w:r w:rsidR="00B36831">
        <w:fldChar w:fldCharType="begin"/>
      </w:r>
      <w:r w:rsidR="00C22E3D">
        <w:instrText xml:space="preserve"> REF _Ref190671446 \r \h </w:instrText>
      </w:r>
      <w:r w:rsidR="00B36831">
        <w:fldChar w:fldCharType="separate"/>
      </w:r>
      <w:r w:rsidR="00A63659">
        <w:t>7.4.3</w:t>
      </w:r>
      <w:r w:rsidR="00B36831">
        <w:fldChar w:fldCharType="end"/>
      </w:r>
      <w:r w:rsidR="00DD6A0A">
        <w:t xml:space="preserve">, </w:t>
      </w:r>
      <w:r w:rsidR="00B36831">
        <w:fldChar w:fldCharType="begin"/>
      </w:r>
      <w:r w:rsidR="00C22E3D">
        <w:instrText xml:space="preserve"> REF _Ref190671446 \h </w:instrText>
      </w:r>
      <w:r w:rsidR="00B36831">
        <w:fldChar w:fldCharType="separate"/>
      </w:r>
      <w:r w:rsidR="00A63659">
        <w:t>Association Types</w:t>
      </w:r>
      <w:r w:rsidR="00B36831">
        <w:fldChar w:fldCharType="end"/>
      </w:r>
      <w:r w:rsidR="00DD6A0A">
        <w:t xml:space="preserve">.  Assertions are made via </w:t>
      </w:r>
      <w:r>
        <w:t>C2 Core</w:t>
      </w:r>
      <w:r w:rsidR="00DD6A0A">
        <w:t xml:space="preserve">-conformant XML data, described by </w:t>
      </w:r>
      <w:r w:rsidR="001947AD">
        <w:t xml:space="preserve">Section </w:t>
      </w:r>
      <w:r w:rsidR="00B36831">
        <w:fldChar w:fldCharType="begin"/>
      </w:r>
      <w:r w:rsidR="00C22E3D">
        <w:instrText xml:space="preserve"> REF _Ref167009925 \r \h </w:instrText>
      </w:r>
      <w:r w:rsidR="00B36831">
        <w:fldChar w:fldCharType="separate"/>
      </w:r>
      <w:r w:rsidR="00A63659">
        <w:t>8</w:t>
      </w:r>
      <w:r w:rsidR="00B36831">
        <w:fldChar w:fldCharType="end"/>
      </w:r>
      <w:r w:rsidR="00DD6A0A">
        <w:t xml:space="preserve">, </w:t>
      </w:r>
      <w:r w:rsidR="00B36831">
        <w:fldChar w:fldCharType="begin"/>
      </w:r>
      <w:r w:rsidR="00C22E3D">
        <w:instrText xml:space="preserve"> REF _Ref167009925 \h </w:instrText>
      </w:r>
      <w:r w:rsidR="00B36831">
        <w:fldChar w:fldCharType="separate"/>
      </w:r>
      <w:r w:rsidR="00A63659">
        <w:t>XML Instance Rules</w:t>
      </w:r>
      <w:r w:rsidR="00B36831">
        <w:fldChar w:fldCharType="end"/>
      </w:r>
      <w:r w:rsidR="00DD6A0A">
        <w:t>.</w:t>
      </w:r>
    </w:p>
    <w:p w:rsidR="00DD6A0A" w:rsidRDefault="00DD6A0A" w:rsidP="00DD6A0A">
      <w:pPr>
        <w:pStyle w:val="wrbodytext1"/>
      </w:pPr>
      <w:r>
        <w:t xml:space="preserve">The XML Schema types that define </w:t>
      </w:r>
      <w:r w:rsidR="005E4185">
        <w:t>C2 Core</w:t>
      </w:r>
      <w:r>
        <w:t xml:space="preserve"> objects and associations are related to each other via elements and attributes.  That is, a type contains elements and attributes, and an element or attribute has a value that is an instance of an XML Schema type.  In </w:t>
      </w:r>
      <w:r w:rsidR="005E4185">
        <w:t>C2 Core</w:t>
      </w:r>
      <w:r>
        <w:t xml:space="preserve">, these elements and attributes are XML Schema representations of RDF properties, which are described by </w:t>
      </w:r>
      <w:r w:rsidR="00B36831">
        <w:fldChar w:fldCharType="begin"/>
      </w:r>
      <w:r w:rsidR="00C22E3D">
        <w:instrText xml:space="preserve"> REF ref_rdf_primer \h </w:instrText>
      </w:r>
      <w:r w:rsidR="00B36831">
        <w:fldChar w:fldCharType="separate"/>
      </w:r>
      <w:r w:rsidR="00A63659" w:rsidRPr="00194BB7">
        <w:rPr>
          <w:rStyle w:val="Refterm"/>
        </w:rPr>
        <w:t>[RDFPrimer]</w:t>
      </w:r>
      <w:r w:rsidR="00B36831">
        <w:fldChar w:fldCharType="end"/>
      </w:r>
      <w:r>
        <w:t>, "2.1 Basic Concepts":</w:t>
      </w:r>
    </w:p>
    <w:p w:rsidR="00DD6A0A" w:rsidRDefault="00DD6A0A" w:rsidP="00DD6A0A">
      <w:pPr>
        <w:pStyle w:val="wrblockquote15"/>
      </w:pPr>
      <w:r>
        <w:tab/>
        <w:t>"</w:t>
      </w:r>
      <w:r w:rsidRPr="00295CB6">
        <w:t>RDF is based on the idea that the things being described have properties which have values, and that resources can be described by making statements</w:t>
      </w:r>
      <w:r>
        <w:t xml:space="preserve"> </w:t>
      </w:r>
      <w:r w:rsidR="001947AD">
        <w:t>. . .</w:t>
      </w:r>
      <w:r w:rsidR="001947AD" w:rsidRPr="00295CB6">
        <w:t xml:space="preserve"> </w:t>
      </w:r>
      <w:r w:rsidRPr="00295CB6">
        <w:t>that speci</w:t>
      </w:r>
      <w:r>
        <w:t>fy those properties and values."</w:t>
      </w:r>
    </w:p>
    <w:p w:rsidR="00DD6A0A" w:rsidRDefault="00DD6A0A" w:rsidP="00DD6A0A">
      <w:pPr>
        <w:pStyle w:val="wrbodytext1"/>
      </w:pPr>
      <w:r>
        <w:t xml:space="preserve">This describes how </w:t>
      </w:r>
      <w:r w:rsidR="005E4185">
        <w:t>C2 Core</w:t>
      </w:r>
      <w:r>
        <w:t xml:space="preserve"> works: schemas describe things and their properties.  </w:t>
      </w:r>
      <w:r w:rsidR="005E4185">
        <w:t>C2 Core</w:t>
      </w:r>
      <w:r>
        <w:t>-conformant data specifies objects, the values of their properties, and the relationships between them.</w:t>
      </w:r>
    </w:p>
    <w:p w:rsidR="00DD6A0A" w:rsidRDefault="00DD6A0A" w:rsidP="00DD6A0A">
      <w:pPr>
        <w:pStyle w:val="wrbodytext1"/>
      </w:pPr>
      <w:r>
        <w:t>There are several kinds of assertions</w:t>
      </w:r>
      <w:r w:rsidR="00B36831">
        <w:fldChar w:fldCharType="begin"/>
      </w:r>
      <w:r>
        <w:instrText xml:space="preserve"> XE "assertion" </w:instrText>
      </w:r>
      <w:r w:rsidR="00B36831">
        <w:fldChar w:fldCharType="end"/>
      </w:r>
      <w:r>
        <w:t xml:space="preserve"> that may be made with </w:t>
      </w:r>
      <w:r w:rsidR="005E4185">
        <w:t>C2 Core</w:t>
      </w:r>
      <w:r>
        <w:t>-conformant data.  Examples include:</w:t>
      </w:r>
    </w:p>
    <w:p w:rsidR="00683500" w:rsidRDefault="00DD6A0A">
      <w:pPr>
        <w:pStyle w:val="wrbodytext3"/>
      </w:pPr>
      <w:bookmarkStart w:id="2005" w:name="_Toc87007170"/>
      <w:r>
        <w:t>•</w:t>
      </w:r>
      <w:r>
        <w:tab/>
        <w:t xml:space="preserve">An assertion that </w:t>
      </w:r>
      <w:r w:rsidRPr="00E22B82">
        <w:rPr>
          <w:rStyle w:val="Strong"/>
        </w:rPr>
        <w:t>an object exists</w:t>
      </w:r>
      <w:r>
        <w:t xml:space="preserve">.  </w:t>
      </w:r>
      <w:r>
        <w:tab/>
        <w:t>An occurrence of an element commonly establishes the existence of an object.  Such an object may be tangible or intangible.  For example, the elem</w:t>
      </w:r>
      <w:r w:rsidRPr="00091E2B">
        <w:t xml:space="preserve">ent </w:t>
      </w:r>
      <w:r w:rsidR="00256128">
        <w:rPr>
          <w:rStyle w:val="wrcode"/>
        </w:rPr>
        <w:t>c2:</w:t>
      </w:r>
      <w:r w:rsidR="001947AD" w:rsidRPr="00E22B82">
        <w:rPr>
          <w:rStyle w:val="wrcode"/>
        </w:rPr>
        <w:t>Person</w:t>
      </w:r>
      <w:r w:rsidR="001947AD">
        <w:t xml:space="preserve"> </w:t>
      </w:r>
      <w:r w:rsidR="00683500">
        <w:t xml:space="preserve"> </w:t>
      </w:r>
      <w:r>
        <w:t>in an exchange implies that a person does or did exist.  An element may also express that an object does not exist (e.g.</w:t>
      </w:r>
      <w:r w:rsidR="001947AD">
        <w:t>,</w:t>
      </w:r>
      <w:r>
        <w:t xml:space="preserve"> the license plate ABC123 was never issued), but this is an uncommon case.</w:t>
      </w:r>
      <w:bookmarkEnd w:id="2005"/>
    </w:p>
    <w:p w:rsidR="00683500" w:rsidRDefault="00DD6A0A">
      <w:pPr>
        <w:pStyle w:val="wrbodytext3"/>
      </w:pPr>
      <w:r>
        <w:tab/>
      </w:r>
      <w:bookmarkStart w:id="2006" w:name="_Toc87007171"/>
      <w:r>
        <w:t>Descriptions of objects may carry an implicit assumption that objects exist.  Such an assumption is dependent on the message in which such descriptions are made.  If an object that is described does not exist, it should be made explicit in the definition of an element containing or referring to the object.</w:t>
      </w:r>
      <w:bookmarkEnd w:id="2006"/>
    </w:p>
    <w:p w:rsidR="00683500" w:rsidRDefault="00DD6A0A">
      <w:pPr>
        <w:pStyle w:val="wrbodytext3"/>
      </w:pPr>
      <w:bookmarkStart w:id="2007" w:name="_Toc87007172"/>
      <w:r>
        <w:t>•</w:t>
      </w:r>
      <w:r>
        <w:tab/>
        <w:t xml:space="preserve">An assertion that </w:t>
      </w:r>
      <w:r w:rsidRPr="00E22B82">
        <w:rPr>
          <w:rStyle w:val="Strong"/>
        </w:rPr>
        <w:t xml:space="preserve">an </w:t>
      </w:r>
      <w:r w:rsidRPr="005740D4">
        <w:rPr>
          <w:rStyle w:val="Strong"/>
        </w:rPr>
        <w:t>object has a characteristic</w:t>
      </w:r>
      <w:r w:rsidR="00B36831">
        <w:rPr>
          <w:rStyle w:val="Strong"/>
        </w:rPr>
        <w:fldChar w:fldCharType="begin"/>
      </w:r>
      <w:r>
        <w:instrText xml:space="preserve"> XE "characteristic" </w:instrText>
      </w:r>
      <w:r w:rsidR="00B36831">
        <w:rPr>
          <w:rStyle w:val="Strong"/>
        </w:rPr>
        <w:fldChar w:fldCharType="end"/>
      </w:r>
      <w:r>
        <w:t xml:space="preserve">.  A feature or quality of an object is commonly represented by an element appearing within the element that establishes the object.  For example, the height of a person is described by the </w:t>
      </w:r>
      <w:r w:rsidR="00256128">
        <w:rPr>
          <w:rStyle w:val="wrcode"/>
        </w:rPr>
        <w:t>c2:</w:t>
      </w:r>
      <w:r w:rsidRPr="00E22B82">
        <w:rPr>
          <w:rStyle w:val="wrcode"/>
        </w:rPr>
        <w:t>PersonHeightMeasure</w:t>
      </w:r>
      <w:r>
        <w:t xml:space="preserve"> element.  The </w:t>
      </w:r>
      <w:r w:rsidR="00256128">
        <w:rPr>
          <w:rStyle w:val="wrcode"/>
        </w:rPr>
        <w:t>c2:</w:t>
      </w:r>
      <w:r w:rsidRPr="00E22B82">
        <w:rPr>
          <w:rStyle w:val="wrcode"/>
        </w:rPr>
        <w:t>PersonHeightMeasure</w:t>
      </w:r>
      <w:bookmarkEnd w:id="2007"/>
      <w:r>
        <w:t xml:space="preserve"> </w:t>
      </w:r>
      <w:bookmarkStart w:id="2008" w:name="_Toc87007173"/>
      <w:r>
        <w:t xml:space="preserve">element occurs as XML content of the </w:t>
      </w:r>
      <w:r w:rsidR="00256128">
        <w:rPr>
          <w:rStyle w:val="wrcode"/>
        </w:rPr>
        <w:t>c2:</w:t>
      </w:r>
      <w:r w:rsidRPr="00E22B82">
        <w:rPr>
          <w:rStyle w:val="wrcode"/>
        </w:rPr>
        <w:t>Person</w:t>
      </w:r>
      <w:r>
        <w:t xml:space="preserve"> element.  In some cases, a characteristic may be represented by an attribute owned by an element.</w:t>
      </w:r>
      <w:bookmarkEnd w:id="2008"/>
      <w:r>
        <w:t xml:space="preserve">   </w:t>
      </w:r>
    </w:p>
    <w:p w:rsidR="00683500" w:rsidRDefault="00DD6A0A">
      <w:pPr>
        <w:pStyle w:val="wrbodytext3"/>
      </w:pPr>
      <w:bookmarkStart w:id="2009" w:name="_Toc87007174"/>
      <w:r>
        <w:t>•</w:t>
      </w:r>
      <w:r>
        <w:tab/>
        <w:t xml:space="preserve">An assertion that </w:t>
      </w:r>
      <w:r w:rsidRPr="00E22B82">
        <w:rPr>
          <w:rStyle w:val="Strong"/>
        </w:rPr>
        <w:t xml:space="preserve">an </w:t>
      </w:r>
      <w:r w:rsidRPr="005740D4">
        <w:rPr>
          <w:rStyle w:val="Strong"/>
        </w:rPr>
        <w:t>object participates in a relationship</w:t>
      </w:r>
      <w:r w:rsidR="00B36831">
        <w:rPr>
          <w:rStyle w:val="Strong"/>
        </w:rPr>
        <w:fldChar w:fldCharType="begin"/>
      </w:r>
      <w:r>
        <w:instrText xml:space="preserve"> XE "relationship" </w:instrText>
      </w:r>
      <w:r w:rsidR="00B36831">
        <w:rPr>
          <w:rStyle w:val="Strong"/>
        </w:rPr>
        <w:fldChar w:fldCharType="end"/>
      </w:r>
      <w:r w:rsidRPr="00E22B82">
        <w:t xml:space="preserve">.  </w:t>
      </w:r>
      <w:r>
        <w:t>A relationship between objects may be established in any of several ways:</w:t>
      </w:r>
      <w:bookmarkEnd w:id="2009"/>
      <w:r>
        <w:t xml:space="preserve">  </w:t>
      </w:r>
    </w:p>
    <w:p w:rsidR="00683500" w:rsidRDefault="00DD6A0A">
      <w:pPr>
        <w:pStyle w:val="wrbodytext4"/>
      </w:pPr>
      <w:bookmarkStart w:id="2010" w:name="_Toc87007175"/>
      <w:r>
        <w:t>•</w:t>
      </w:r>
      <w:r>
        <w:tab/>
        <w:t>Both objects may be referenced from an association that establishes the relationship.  Associations are also useful for expressing n-ary relationships, as well as relationships supported by additional data.</w:t>
      </w:r>
      <w:bookmarkEnd w:id="2010"/>
      <w:r>
        <w:t xml:space="preserve">   </w:t>
      </w:r>
    </w:p>
    <w:p w:rsidR="00683500" w:rsidRDefault="00DD6A0A">
      <w:pPr>
        <w:pStyle w:val="wrbodytext4"/>
      </w:pPr>
      <w:bookmarkStart w:id="2011" w:name="_Toc87007176"/>
      <w:r>
        <w:t>•</w:t>
      </w:r>
      <w:r>
        <w:tab/>
        <w:t>An element may occur within one object that indicates the relationship with the other object.  This element may be either a content element or a reference element.</w:t>
      </w:r>
      <w:bookmarkEnd w:id="2011"/>
      <w:r>
        <w:t xml:space="preserve">  </w:t>
      </w:r>
    </w:p>
    <w:p w:rsidR="00683500" w:rsidRDefault="00DD6A0A">
      <w:pPr>
        <w:pStyle w:val="wrbodytext4"/>
      </w:pPr>
      <w:r>
        <w:tab/>
      </w:r>
      <w:bookmarkStart w:id="2012" w:name="_Toc87007177"/>
      <w:r>
        <w:t xml:space="preserve">The </w:t>
      </w:r>
      <w:r w:rsidR="005E4185">
        <w:t xml:space="preserve">C2 </w:t>
      </w:r>
      <w:r w:rsidR="002144A3">
        <w:t>Core</w:t>
      </w:r>
      <w:r>
        <w:t xml:space="preserve"> schema</w:t>
      </w:r>
      <w:r w:rsidR="00D1728D">
        <w:t>s</w:t>
      </w:r>
      <w:r>
        <w:t xml:space="preserve"> and some </w:t>
      </w:r>
      <w:r w:rsidR="00D1728D">
        <w:t>C2 COI/POR</w:t>
      </w:r>
      <w:r>
        <w:t xml:space="preserve"> schemas have been normalized such that a minimum number of reference or content elements establish relationships.  In these cases, use of an association is the more common method for establishing a relationship.  However, in an exchange, using a reference or content element to express a relationship may be the simpler, preferred method for expressing a relationship.</w:t>
      </w:r>
      <w:bookmarkEnd w:id="2012"/>
    </w:p>
    <w:p w:rsidR="00DD6A0A" w:rsidRDefault="005E4185" w:rsidP="00783BE6">
      <w:pPr>
        <w:pStyle w:val="Heading2"/>
        <w:numPr>
          <w:numberingChange w:id="2013" w:author="Webb Roberts" w:date="2010-03-31T15:28:00Z" w:original="%1:3:0:.%2:2:0:"/>
        </w:numPr>
      </w:pPr>
      <w:bookmarkStart w:id="2014" w:name="_Ref190253218"/>
      <w:bookmarkStart w:id="2015" w:name="_Ref190676182"/>
      <w:bookmarkStart w:id="2016" w:name="_Toc77760816"/>
      <w:bookmarkStart w:id="2017" w:name="_Toc87007178"/>
      <w:bookmarkStart w:id="2018" w:name="_Toc131668864"/>
      <w:r>
        <w:t>C2 Core</w:t>
      </w:r>
      <w:r w:rsidR="00DD6A0A">
        <w:t xml:space="preserve"> </w:t>
      </w:r>
      <w:bookmarkEnd w:id="2014"/>
      <w:r w:rsidR="00DD6A0A">
        <w:t>Properties</w:t>
      </w:r>
      <w:bookmarkEnd w:id="2015"/>
      <w:bookmarkEnd w:id="2016"/>
      <w:bookmarkEnd w:id="2017"/>
      <w:bookmarkEnd w:id="2018"/>
    </w:p>
    <w:p w:rsidR="00DD6A0A" w:rsidRDefault="005E4185" w:rsidP="00DD6A0A">
      <w:pPr>
        <w:pStyle w:val="wrbodytext1"/>
      </w:pPr>
      <w:r>
        <w:t>C2 Core</w:t>
      </w:r>
      <w:r w:rsidR="00DD6A0A">
        <w:t xml:space="preserve">-conformant data describes characteristics of objects and relationships between objects.  In RDF, these characteristics and relationships are called </w:t>
      </w:r>
      <w:r w:rsidR="00DD6A0A" w:rsidRPr="00117D86">
        <w:rPr>
          <w:rStyle w:val="Strong"/>
        </w:rPr>
        <w:t>properties</w:t>
      </w:r>
      <w:r w:rsidR="00B36831">
        <w:rPr>
          <w:rStyle w:val="Strong"/>
        </w:rPr>
        <w:fldChar w:fldCharType="begin"/>
      </w:r>
      <w:r w:rsidR="00DD6A0A">
        <w:instrText xml:space="preserve"> XE "property" </w:instrText>
      </w:r>
      <w:r w:rsidR="00B36831">
        <w:rPr>
          <w:rStyle w:val="Strong"/>
        </w:rPr>
        <w:fldChar w:fldCharType="end"/>
      </w:r>
      <w:r w:rsidR="00DD6A0A">
        <w:t xml:space="preserve"> of objects, which is also how </w:t>
      </w:r>
      <w:r>
        <w:t>C2 Core</w:t>
      </w:r>
      <w:r w:rsidR="00DD6A0A">
        <w:t xml:space="preserve"> refers to them.  </w:t>
      </w:r>
      <w:r>
        <w:t>C2 Core</w:t>
      </w:r>
      <w:r w:rsidR="00DD6A0A">
        <w:t xml:space="preserve"> represents properties with </w:t>
      </w:r>
      <w:r w:rsidR="00DD6A0A" w:rsidRPr="00FD7933">
        <w:t>element</w:t>
      </w:r>
      <w:r w:rsidR="00DD6A0A">
        <w:t xml:space="preserve"> declarations and attribute declarations.  </w:t>
      </w:r>
    </w:p>
    <w:p w:rsidR="00DD6A0A" w:rsidRDefault="00DD6A0A" w:rsidP="00DD6A0A">
      <w:pPr>
        <w:pStyle w:val="wrbodytext1"/>
      </w:pPr>
      <w:r>
        <w:t>Within data, a property relates XML data much as a verb relates nouns in a sentence:  a verb has a subject and an object.</w:t>
      </w:r>
    </w:p>
    <w:p w:rsidR="00683500" w:rsidRDefault="00DD6A0A">
      <w:pPr>
        <w:pStyle w:val="wrbodytext3"/>
      </w:pPr>
      <w:bookmarkStart w:id="2019" w:name="_Toc87007179"/>
      <w:r>
        <w:t>•</w:t>
      </w:r>
      <w:r>
        <w:tab/>
        <w:t xml:space="preserve">The </w:t>
      </w:r>
      <w:r w:rsidRPr="004E3B21">
        <w:rPr>
          <w:rStyle w:val="Strong"/>
        </w:rPr>
        <w:t>property</w:t>
      </w:r>
      <w:r>
        <w:t xml:space="preserve"> itself: What relationship is being asserted?  For example, the property may say that a weapon has a user, or that someone has hair of a particular color.</w:t>
      </w:r>
      <w:bookmarkEnd w:id="2019"/>
    </w:p>
    <w:p w:rsidR="00683500" w:rsidRDefault="00DD6A0A">
      <w:pPr>
        <w:pStyle w:val="wrbodytext3"/>
      </w:pPr>
      <w:bookmarkStart w:id="2020" w:name="_Toc87007180"/>
      <w:r>
        <w:t>•</w:t>
      </w:r>
      <w:r>
        <w:tab/>
        <w:t xml:space="preserve">The </w:t>
      </w:r>
      <w:r w:rsidRPr="004E3B21">
        <w:rPr>
          <w:rStyle w:val="Strong"/>
        </w:rPr>
        <w:t>subject</w:t>
      </w:r>
      <w:r>
        <w:t>:  About what object is the property being asserted?  This would be the weapon that has the user, or the person whose hair is being described.</w:t>
      </w:r>
      <w:bookmarkEnd w:id="2020"/>
    </w:p>
    <w:p w:rsidR="00683500" w:rsidRDefault="00DD6A0A">
      <w:pPr>
        <w:pStyle w:val="wrbodytext3"/>
      </w:pPr>
      <w:bookmarkStart w:id="2021" w:name="_Toc87007181"/>
      <w:r>
        <w:t>•</w:t>
      </w:r>
      <w:r>
        <w:tab/>
        <w:t xml:space="preserve">The </w:t>
      </w:r>
      <w:r w:rsidRPr="004E3B21">
        <w:rPr>
          <w:rStyle w:val="Strong"/>
        </w:rPr>
        <w:t>object</w:t>
      </w:r>
      <w:r>
        <w:t xml:space="preserve">:  What is the value of the property, or </w:t>
      </w:r>
      <w:r w:rsidR="001947AD">
        <w:t xml:space="preserve">with </w:t>
      </w:r>
      <w:r>
        <w:t xml:space="preserve">what other object does the relationship exist?  This would be the person </w:t>
      </w:r>
      <w:r w:rsidR="001947AD">
        <w:t xml:space="preserve">who </w:t>
      </w:r>
      <w:r>
        <w:t xml:space="preserve">is the user of the weapon or </w:t>
      </w:r>
      <w:r w:rsidR="001947AD">
        <w:t xml:space="preserve">the </w:t>
      </w:r>
      <w:r w:rsidR="007A3FFF">
        <w:t>color brown, which identifies the particular hair color of the person</w:t>
      </w:r>
      <w:r>
        <w:t>.</w:t>
      </w:r>
      <w:bookmarkEnd w:id="2021"/>
    </w:p>
    <w:p w:rsidR="00DD6A0A" w:rsidRDefault="00DD6A0A" w:rsidP="00DD6A0A">
      <w:pPr>
        <w:pStyle w:val="wrbodytext1"/>
      </w:pPr>
      <w:r>
        <w:t xml:space="preserve">A property relates </w:t>
      </w:r>
      <w:r w:rsidRPr="00113B5C">
        <w:rPr>
          <w:rStyle w:val="Emphasis"/>
        </w:rPr>
        <w:t>two</w:t>
      </w:r>
      <w:r>
        <w:t xml:space="preserve"> objects</w:t>
      </w:r>
      <w:r w:rsidR="007A3FFF">
        <w:t xml:space="preserve"> or relates an object to a simple value</w:t>
      </w:r>
      <w:r>
        <w:t xml:space="preserve">.  Data will describe an object having a characteristic with a specific value or will describe an object with a particular relationship to another object.  All properties are pair-wise:  between two objects, or between an object and a value.  </w:t>
      </w:r>
    </w:p>
    <w:p w:rsidR="00DD6A0A" w:rsidRDefault="00DD6A0A" w:rsidP="00DD6A0A">
      <w:pPr>
        <w:pStyle w:val="wrbodytext1"/>
      </w:pPr>
      <w:r>
        <w:t xml:space="preserve">In theory, any relationship that involves more than two objects may be modeled as a set of binary properties.  In </w:t>
      </w:r>
      <w:r w:rsidR="005E4185">
        <w:t>C2 Core</w:t>
      </w:r>
      <w:r>
        <w:t>, such relationships may be expressed either as a set of properties (i.e.</w:t>
      </w:r>
      <w:r w:rsidR="001947AD">
        <w:t>,</w:t>
      </w:r>
      <w:r>
        <w:t xml:space="preserve"> as element and attribute declarations) or as a complex type defining an association.</w:t>
      </w:r>
    </w:p>
    <w:p w:rsidR="00DD6A0A" w:rsidRDefault="00DD6A0A" w:rsidP="00783BE6">
      <w:pPr>
        <w:pStyle w:val="Heading2"/>
        <w:numPr>
          <w:numberingChange w:id="2022" w:author="Webb Roberts" w:date="2010-03-31T15:28:00Z" w:original="%1:3:0:.%2:3:0:"/>
        </w:numPr>
      </w:pPr>
      <w:bookmarkStart w:id="2023" w:name="_Ref190676184"/>
      <w:bookmarkStart w:id="2024" w:name="_Toc77760817"/>
      <w:bookmarkStart w:id="2025" w:name="_Toc87007182"/>
      <w:bookmarkStart w:id="2026" w:name="_Toc131668865"/>
      <w:r>
        <w:t>Unique Identification of Data Objects</w:t>
      </w:r>
      <w:bookmarkEnd w:id="2023"/>
      <w:bookmarkEnd w:id="2024"/>
      <w:bookmarkEnd w:id="2025"/>
      <w:bookmarkEnd w:id="2026"/>
      <w:r w:rsidR="00B36831">
        <w:fldChar w:fldCharType="begin"/>
      </w:r>
      <w:r>
        <w:instrText xml:space="preserve"> XE "identification" </w:instrText>
      </w:r>
      <w:r w:rsidR="00B36831">
        <w:fldChar w:fldCharType="end"/>
      </w:r>
    </w:p>
    <w:p w:rsidR="00DD6A0A" w:rsidRDefault="00DD6A0A" w:rsidP="00DD6A0A">
      <w:pPr>
        <w:pStyle w:val="wrbodytext1"/>
      </w:pPr>
      <w:r w:rsidRPr="00441BB3">
        <w:t xml:space="preserve">In </w:t>
      </w:r>
      <w:r w:rsidR="005E4185">
        <w:t>C2 Core</w:t>
      </w:r>
      <w:r w:rsidRPr="00441BB3">
        <w:t>, an exchange is generally ad</w:t>
      </w:r>
      <w:r w:rsidR="001947AD">
        <w:t xml:space="preserve"> </w:t>
      </w:r>
      <w:r w:rsidRPr="00441BB3">
        <w:t xml:space="preserve">hoc.  That is, a message may be generated without any persistence.  It exists only to exchange data and may not have any universal meaning beyond that specific exchange.  As such, a message may or may not have a URI as an identifier.  </w:t>
      </w:r>
      <w:r w:rsidR="005E4185">
        <w:t>C2 Core</w:t>
      </w:r>
      <w:r w:rsidRPr="00441BB3">
        <w:t xml:space="preserve"> was designed with the assumption that a given exchange </w:t>
      </w:r>
      <w:r>
        <w:t xml:space="preserve">need not have any unique identifier; </w:t>
      </w:r>
      <w:r w:rsidR="005E4185">
        <w:t>C2 Core</w:t>
      </w:r>
      <w:r>
        <w:t xml:space="preserve"> does not require a unique identifier</w:t>
      </w:r>
      <w:r w:rsidRPr="00441BB3">
        <w:t xml:space="preserve">.  </w:t>
      </w:r>
      <w:r w:rsidR="005E4185">
        <w:t>C2 Core</w:t>
      </w:r>
      <w:r w:rsidRPr="00441BB3">
        <w:t xml:space="preserve"> also </w:t>
      </w:r>
      <w:r>
        <w:t xml:space="preserve">does not require any </w:t>
      </w:r>
      <w:r w:rsidRPr="00441BB3">
        <w:t xml:space="preserve">object (data instance) </w:t>
      </w:r>
      <w:r>
        <w:t xml:space="preserve">to be </w:t>
      </w:r>
      <w:r w:rsidRPr="00441BB3">
        <w:t>identified by a URI</w:t>
      </w:r>
      <w:r>
        <w:t xml:space="preserve">.  </w:t>
      </w:r>
      <w:r w:rsidRPr="00441BB3">
        <w:t>This differs from RDF, in which all entities (other than literal values) are identifie</w:t>
      </w:r>
      <w:r>
        <w:t>d by globally meaningful URIs.</w:t>
      </w:r>
    </w:p>
    <w:bookmarkEnd w:id="2001"/>
    <w:p w:rsidR="00DD6A0A" w:rsidRDefault="00DD6A0A" w:rsidP="00DD6A0A">
      <w:pPr>
        <w:pStyle w:val="wrbodytext1"/>
      </w:pPr>
      <w:r>
        <w:t xml:space="preserve">A </w:t>
      </w:r>
      <w:r w:rsidR="005E4185">
        <w:t>C2 Core</w:t>
      </w:r>
      <w:r>
        <w:t>-conformant instance uses XML IDs</w:t>
      </w:r>
      <w:r w:rsidRPr="00DD750C">
        <w:t xml:space="preserve"> </w:t>
      </w:r>
      <w:r>
        <w:t xml:space="preserve">to identify objects within an XML document; The </w:t>
      </w:r>
      <w:r w:rsidR="005E4185">
        <w:t>C2 Core</w:t>
      </w:r>
      <w:r>
        <w:t xml:space="preserve"> XML ID is an attribute </w:t>
      </w:r>
      <w:r w:rsidRPr="00DD750C">
        <w:rPr>
          <w:rStyle w:val="wrcode"/>
        </w:rPr>
        <w:t>structures:id</w:t>
      </w:r>
      <w:r>
        <w:t xml:space="preserve"> of type </w:t>
      </w:r>
      <w:r w:rsidRPr="00DD750C">
        <w:rPr>
          <w:rStyle w:val="wrcode"/>
        </w:rPr>
        <w:t>xsd:ID</w:t>
      </w:r>
      <w:r>
        <w:t xml:space="preserve">.  These IDs are not assumed by </w:t>
      </w:r>
      <w:r w:rsidR="005E4185">
        <w:t>C2 Core</w:t>
      </w:r>
      <w:r>
        <w:t xml:space="preserve"> to have any universal significance; they need only be unique within the XML document.  The use of an ID is required only when an object must be referenced within the document.  </w:t>
      </w:r>
      <w:r w:rsidR="005E4185">
        <w:t>C2 Core</w:t>
      </w:r>
      <w:r>
        <w:t xml:space="preserve"> recognizes no correlation between these local IDs and any URI.  </w:t>
      </w:r>
    </w:p>
    <w:p w:rsidR="00DD6A0A" w:rsidRDefault="00DD6A0A" w:rsidP="00DD6A0A">
      <w:pPr>
        <w:pStyle w:val="wrbodytext1"/>
      </w:pPr>
      <w:r>
        <w:t xml:space="preserve">Any given implementation, message, or </w:t>
      </w:r>
      <w:r w:rsidR="00B47D45">
        <w:t>IES</w:t>
      </w:r>
      <w:r>
        <w:t xml:space="preserve"> may be defined to apply a URI or other universally meaningful identifier to an object or message.  However, </w:t>
      </w:r>
      <w:r w:rsidR="005E4185">
        <w:t>C2 Core</w:t>
      </w:r>
      <w:r>
        <w:t xml:space="preserve"> has no such requirement.</w:t>
      </w:r>
    </w:p>
    <w:p w:rsidR="00DD6A0A" w:rsidRDefault="005E4185" w:rsidP="00783BE6">
      <w:pPr>
        <w:pStyle w:val="Heading2"/>
        <w:numPr>
          <w:numberingChange w:id="2027" w:author="Webb Roberts" w:date="2010-03-31T15:28:00Z" w:original="%1:3:0:.%2:4:0:"/>
        </w:numPr>
      </w:pPr>
      <w:bookmarkStart w:id="2028" w:name="_Toc190755509"/>
      <w:bookmarkStart w:id="2029" w:name="_Toc190769489"/>
      <w:bookmarkStart w:id="2030" w:name="_Toc190755510"/>
      <w:bookmarkStart w:id="2031" w:name="_Toc190769490"/>
      <w:bookmarkStart w:id="2032" w:name="_Toc190755511"/>
      <w:bookmarkStart w:id="2033" w:name="_Toc190769491"/>
      <w:bookmarkStart w:id="2034" w:name="_Toc190755512"/>
      <w:bookmarkStart w:id="2035" w:name="_Toc190769492"/>
      <w:bookmarkStart w:id="2036" w:name="_Toc190755513"/>
      <w:bookmarkStart w:id="2037" w:name="_Toc190769493"/>
      <w:bookmarkStart w:id="2038" w:name="_Toc190755514"/>
      <w:bookmarkStart w:id="2039" w:name="_Toc190769494"/>
      <w:bookmarkStart w:id="2040" w:name="_Toc190755515"/>
      <w:bookmarkStart w:id="2041" w:name="_Toc190769495"/>
      <w:bookmarkStart w:id="2042" w:name="_Toc190755516"/>
      <w:bookmarkStart w:id="2043" w:name="_Toc190769496"/>
      <w:bookmarkStart w:id="2044" w:name="_Toc190755517"/>
      <w:bookmarkStart w:id="2045" w:name="_Toc190769497"/>
      <w:bookmarkStart w:id="2046" w:name="_Toc190755518"/>
      <w:bookmarkStart w:id="2047" w:name="_Toc190769498"/>
      <w:bookmarkStart w:id="2048" w:name="_Toc190755519"/>
      <w:bookmarkStart w:id="2049" w:name="_Toc190769499"/>
      <w:bookmarkStart w:id="2050" w:name="_Toc190755520"/>
      <w:bookmarkStart w:id="2051" w:name="_Toc190769500"/>
      <w:bookmarkStart w:id="2052" w:name="_Toc190755521"/>
      <w:bookmarkStart w:id="2053" w:name="_Toc190769501"/>
      <w:bookmarkStart w:id="2054" w:name="_Toc190755522"/>
      <w:bookmarkStart w:id="2055" w:name="_Toc190769502"/>
      <w:bookmarkStart w:id="2056" w:name="_Toc190755523"/>
      <w:bookmarkStart w:id="2057" w:name="_Toc190769503"/>
      <w:bookmarkStart w:id="2058" w:name="_Toc190755524"/>
      <w:bookmarkStart w:id="2059" w:name="_Toc190769504"/>
      <w:bookmarkStart w:id="2060" w:name="_Ref163965835"/>
      <w:bookmarkStart w:id="2061" w:name="_Toc77760818"/>
      <w:bookmarkStart w:id="2062" w:name="_Toc87007183"/>
      <w:bookmarkStart w:id="2063" w:name="_Toc131668866"/>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r>
        <w:t>C2 Core</w:t>
      </w:r>
      <w:r w:rsidR="00DD6A0A">
        <w:t xml:space="preserve"> Data Model Is Explicit</w:t>
      </w:r>
      <w:r w:rsidR="00E776AB">
        <w:t>,</w:t>
      </w:r>
      <w:r w:rsidR="00DD6A0A">
        <w:t xml:space="preserve"> Not Implicit</w:t>
      </w:r>
      <w:bookmarkEnd w:id="2060"/>
      <w:bookmarkEnd w:id="2061"/>
      <w:bookmarkEnd w:id="2062"/>
      <w:bookmarkEnd w:id="2063"/>
    </w:p>
    <w:p w:rsidR="00DD6A0A" w:rsidRDefault="00DD6A0A" w:rsidP="00DD6A0A">
      <w:pPr>
        <w:pStyle w:val="wrbodytext1"/>
      </w:pPr>
      <w:r>
        <w:t xml:space="preserve">In </w:t>
      </w:r>
      <w:r w:rsidR="005E4185">
        <w:t>C2 Core</w:t>
      </w:r>
      <w:r>
        <w:t xml:space="preserve"> data, that which is not stated is not implied.  If data says a person's name is "John</w:t>
      </w:r>
      <w:r w:rsidR="00C9721A">
        <w:t>,</w:t>
      </w:r>
      <w:r>
        <w:t>" it is not implicitly saying that he does</w:t>
      </w:r>
      <w:r w:rsidR="00C9721A">
        <w:t xml:space="preserve"> not </w:t>
      </w:r>
      <w:r>
        <w:t>have other names, or that “John” is his legal name, or that he is different from a person known as “Bob.”  The only assertion being made is that one of the names by which this person is known is "John</w:t>
      </w:r>
      <w:r w:rsidR="00C9721A">
        <w:t>.</w:t>
      </w:r>
      <w:r>
        <w:t xml:space="preserve">" </w:t>
      </w:r>
    </w:p>
    <w:p w:rsidR="00DD6A0A" w:rsidRDefault="00DD6A0A" w:rsidP="00DD6A0A">
      <w:pPr>
        <w:pStyle w:val="wrbodytext1"/>
      </w:pPr>
      <w:r>
        <w:t xml:space="preserve">This is one reason that definitions of </w:t>
      </w:r>
      <w:r w:rsidR="005E4185">
        <w:t>C2 Core</w:t>
      </w:r>
      <w:r>
        <w:t xml:space="preserve"> content are so important.  The definitions must state exactly what any given statement implies.  The concept of "legal name" may be defined that makes additional assertions about a name of a person.  Such assertions must be made explicit in the definition of the relationship.</w:t>
      </w:r>
    </w:p>
    <w:p w:rsidR="00DD6A0A" w:rsidRPr="00387906" w:rsidRDefault="005E4185" w:rsidP="00783BE6">
      <w:pPr>
        <w:pStyle w:val="Heading2"/>
        <w:numPr>
          <w:numberingChange w:id="2064" w:author="Webb Roberts" w:date="2010-03-31T15:28:00Z" w:original="%1:3:0:.%2:5:0:"/>
        </w:numPr>
      </w:pPr>
      <w:bookmarkStart w:id="2065" w:name="_Ref163965853"/>
      <w:bookmarkStart w:id="2066" w:name="_Toc77760819"/>
      <w:bookmarkStart w:id="2067" w:name="_Toc87007184"/>
      <w:bookmarkStart w:id="2068" w:name="_Toc131668867"/>
      <w:r>
        <w:t>C2 Core</w:t>
      </w:r>
      <w:r w:rsidR="00DD6A0A">
        <w:t xml:space="preserve"> Model Implementation in XML Schema</w:t>
      </w:r>
      <w:bookmarkEnd w:id="2065"/>
      <w:bookmarkEnd w:id="2066"/>
      <w:bookmarkEnd w:id="2067"/>
      <w:bookmarkEnd w:id="2068"/>
    </w:p>
    <w:p w:rsidR="00DD6A0A" w:rsidRDefault="005E4185" w:rsidP="00DD6A0A">
      <w:pPr>
        <w:pStyle w:val="wrbodytext1"/>
      </w:pPr>
      <w:r>
        <w:t>C2 Core</w:t>
      </w:r>
      <w:r w:rsidR="00DD6A0A">
        <w:t xml:space="preserve"> defines rules for XML </w:t>
      </w:r>
      <w:r w:rsidR="005462A4">
        <w:t xml:space="preserve">Schema documents </w:t>
      </w:r>
      <w:r w:rsidR="00DD6A0A">
        <w:t xml:space="preserve">that enforce the </w:t>
      </w:r>
      <w:r>
        <w:t>C2 Core</w:t>
      </w:r>
      <w:r w:rsidR="00DD6A0A">
        <w:t xml:space="preserve"> model. The schemas that follow these rules are referred to as </w:t>
      </w:r>
      <w:r>
        <w:rPr>
          <w:rStyle w:val="Strong"/>
        </w:rPr>
        <w:t>C2 Core</w:t>
      </w:r>
      <w:r w:rsidR="00DD6A0A" w:rsidRPr="00432FF4">
        <w:rPr>
          <w:rStyle w:val="Strong"/>
        </w:rPr>
        <w:t>-conformant schemas</w:t>
      </w:r>
      <w:r w:rsidR="00DD6A0A">
        <w:t xml:space="preserve">. </w:t>
      </w:r>
    </w:p>
    <w:p w:rsidR="00DD6A0A" w:rsidRDefault="00DD6A0A" w:rsidP="00DD6A0A">
      <w:pPr>
        <w:pStyle w:val="wrbodytext1"/>
      </w:pPr>
      <w:r>
        <w:t xml:space="preserve">As discussed above, </w:t>
      </w:r>
      <w:r w:rsidR="005E4185">
        <w:t>C2 Core</w:t>
      </w:r>
      <w:r>
        <w:t xml:space="preserve"> </w:t>
      </w:r>
      <w:r w:rsidR="00BA0B4C">
        <w:t xml:space="preserve">objects </w:t>
      </w:r>
      <w:r>
        <w:t xml:space="preserve">and properties are mapped onto XML Schema components.  </w:t>
      </w:r>
      <w:r w:rsidR="00585E64">
        <w:t>C2 core objects fit into</w:t>
      </w:r>
      <w:r w:rsidR="00BA0B4C">
        <w:t xml:space="preserve"> </w:t>
      </w:r>
      <w:r w:rsidR="00BA0B4C">
        <w:rPr>
          <w:rStyle w:val="Emphasis"/>
        </w:rPr>
        <w:t>class</w:t>
      </w:r>
      <w:r w:rsidR="00585E64">
        <w:rPr>
          <w:rStyle w:val="Emphasis"/>
        </w:rPr>
        <w:t>es</w:t>
      </w:r>
      <w:r w:rsidR="00585E64">
        <w:t xml:space="preserve">, </w:t>
      </w:r>
      <w:r w:rsidR="00BA0B4C">
        <w:t>set</w:t>
      </w:r>
      <w:r w:rsidR="00585E64">
        <w:t>s</w:t>
      </w:r>
      <w:r w:rsidR="00BA0B4C">
        <w:t xml:space="preserve"> of objects that have similar traits or categorization.  </w:t>
      </w:r>
      <w:r>
        <w:t xml:space="preserve">The following is an example of how a </w:t>
      </w:r>
      <w:r w:rsidR="005E4185">
        <w:t>C2 Core</w:t>
      </w:r>
      <w:r>
        <w:t xml:space="preserve"> class for “Person” is rendered as an XML Schema complex type definition:</w:t>
      </w:r>
    </w:p>
    <w:p w:rsidR="00DD6A0A" w:rsidRDefault="00DD6A0A" w:rsidP="00B261AE">
      <w:pPr>
        <w:pStyle w:val="FigureCaption"/>
      </w:pPr>
      <w:bookmarkStart w:id="2069" w:name="_Toc77760882"/>
      <w:bookmarkStart w:id="2070" w:name="_Toc131669012"/>
      <w:r>
        <w:t xml:space="preserve">Figure </w:t>
      </w:r>
      <w:fldSimple w:instr=" STYLEREF 1 \s ">
        <w:r w:rsidR="00A63659">
          <w:rPr>
            <w:noProof/>
          </w:rPr>
          <w:t>3</w:t>
        </w:r>
      </w:fldSimple>
      <w:r w:rsidR="00B20271">
        <w:t>-</w:t>
      </w:r>
      <w:fldSimple w:instr=" SEQ FigureIndex \r 1 \* MERGEFORMAT ">
        <w:r w:rsidR="00A63659">
          <w:rPr>
            <w:noProof/>
          </w:rPr>
          <w:t>1</w:t>
        </w:r>
      </w:fldSimple>
      <w:r w:rsidR="00491CF9">
        <w:t>:  C</w:t>
      </w:r>
      <w:r>
        <w:t>lass rendered as XML Schema complex type</w:t>
      </w:r>
      <w:bookmarkEnd w:id="2069"/>
      <w:bookmarkEnd w:id="2070"/>
      <w:r>
        <w:t xml:space="preserve"> </w:t>
      </w:r>
    </w:p>
    <w:p w:rsidR="00DD6A0A" w:rsidRDefault="00DD6A0A" w:rsidP="00DD6A0A">
      <w:pPr>
        <w:pStyle w:val="wrXML"/>
      </w:pPr>
      <w:r>
        <w:t>&lt;xsd:complexType name="PersonType"&gt;</w:t>
      </w:r>
      <w:r>
        <w:br/>
        <w:t xml:space="preserve">  ...</w:t>
      </w:r>
      <w:r>
        <w:br/>
        <w:t>&lt;/xsd:complexType&gt;</w:t>
      </w:r>
    </w:p>
    <w:p w:rsidR="00DD6A0A" w:rsidRDefault="00DD6A0A" w:rsidP="00DD6A0A">
      <w:pPr>
        <w:pStyle w:val="wrbodytext1"/>
      </w:pPr>
      <w:r>
        <w:t xml:space="preserve">The following is an example of how a </w:t>
      </w:r>
      <w:r w:rsidR="005E4185">
        <w:t>C2 Core</w:t>
      </w:r>
      <w:r w:rsidR="00C86A40">
        <w:t xml:space="preserve"> property for “Vehicle</w:t>
      </w:r>
      <w:r>
        <w:t>Operator” is rendered as an element declaration:</w:t>
      </w:r>
    </w:p>
    <w:p w:rsidR="00DD6A0A" w:rsidRDefault="00DD6A0A" w:rsidP="00B261AE">
      <w:pPr>
        <w:pStyle w:val="FigureCaption"/>
      </w:pPr>
      <w:bookmarkStart w:id="2071" w:name="_Toc77760883"/>
      <w:bookmarkStart w:id="2072" w:name="_Toc131669013"/>
      <w:r>
        <w:t xml:space="preserve">Figure </w:t>
      </w:r>
      <w:fldSimple w:instr=" STYLEREF 1 \s ">
        <w:r w:rsidR="00A63659">
          <w:rPr>
            <w:noProof/>
          </w:rPr>
          <w:t>3</w:t>
        </w:r>
      </w:fldSimple>
      <w:r w:rsidR="00B20271">
        <w:t>-</w:t>
      </w:r>
      <w:fldSimple w:instr=" SEQ FigureIndex \* MERGEFORMAT ">
        <w:r w:rsidR="00A63659">
          <w:rPr>
            <w:noProof/>
          </w:rPr>
          <w:t>2</w:t>
        </w:r>
      </w:fldSimple>
      <w:r w:rsidR="00491CF9">
        <w:t>:  P</w:t>
      </w:r>
      <w:r>
        <w:t>roperty rendered as element declaratio</w:t>
      </w:r>
      <w:bookmarkEnd w:id="2071"/>
      <w:r w:rsidR="00C86A40">
        <w:t>n</w:t>
      </w:r>
      <w:bookmarkEnd w:id="2072"/>
    </w:p>
    <w:p w:rsidR="00DD6A0A" w:rsidRPr="0016488A" w:rsidRDefault="00C86A40" w:rsidP="00DD6A0A">
      <w:pPr>
        <w:pStyle w:val="wrXML"/>
      </w:pPr>
      <w:r>
        <w:t>&lt;xsd:element name="Vehicle</w:t>
      </w:r>
      <w:r w:rsidR="00DD6A0A" w:rsidRPr="00F034E1">
        <w:t>Operator" type="</w:t>
      </w:r>
      <w:r w:rsidR="00256128">
        <w:t>c2:</w:t>
      </w:r>
      <w:r w:rsidR="00DD6A0A" w:rsidRPr="00F034E1">
        <w:t>PersonType" nillable="true"&gt;</w:t>
      </w:r>
      <w:r w:rsidR="00DD6A0A">
        <w:br/>
        <w:t xml:space="preserve">  ...</w:t>
      </w:r>
      <w:r w:rsidR="00DD6A0A">
        <w:br/>
        <w:t>&lt;/xsd:element&gt;</w:t>
      </w:r>
    </w:p>
    <w:p w:rsidR="00DD6A0A" w:rsidRDefault="005E4185" w:rsidP="00DD6A0A">
      <w:pPr>
        <w:pStyle w:val="wrbodytext1"/>
      </w:pPr>
      <w:bookmarkStart w:id="2073" w:name="_Ref109027504"/>
      <w:bookmarkStart w:id="2074" w:name="_Ref109027519"/>
      <w:bookmarkStart w:id="2075" w:name="_Ref109027524"/>
      <w:bookmarkStart w:id="2076" w:name="_Ref109027535"/>
      <w:bookmarkStart w:id="2077" w:name="_Ref109027626"/>
      <w:bookmarkStart w:id="2078" w:name="_Toc109188227"/>
      <w:bookmarkStart w:id="2079" w:name="_Toc109542786"/>
      <w:r>
        <w:t>C2 Core</w:t>
      </w:r>
      <w:r w:rsidR="00DD6A0A">
        <w:t xml:space="preserve"> also defines rules for XML documents that enforce the </w:t>
      </w:r>
      <w:r>
        <w:t>C2 Core</w:t>
      </w:r>
      <w:r w:rsidR="00DD6A0A">
        <w:t xml:space="preserve"> model.  An XML document is called a </w:t>
      </w:r>
      <w:r>
        <w:rPr>
          <w:rStyle w:val="Strong"/>
        </w:rPr>
        <w:t>C2 Core</w:t>
      </w:r>
      <w:r w:rsidR="00DD6A0A" w:rsidRPr="00A762D9">
        <w:rPr>
          <w:rStyle w:val="Strong"/>
        </w:rPr>
        <w:t xml:space="preserve">-conformant </w:t>
      </w:r>
      <w:r w:rsidR="00DD6A0A">
        <w:rPr>
          <w:rStyle w:val="Strong"/>
        </w:rPr>
        <w:t xml:space="preserve">XML document </w:t>
      </w:r>
      <w:r w:rsidR="00DD6A0A">
        <w:t xml:space="preserve">if it follows the rules specified by the </w:t>
      </w:r>
      <w:r>
        <w:t>C2 Core</w:t>
      </w:r>
      <w:r w:rsidR="00DD6A0A">
        <w:t xml:space="preserve">-conformant schema, as well as additional rules that are </w:t>
      </w:r>
      <w:r>
        <w:t>C2 Core</w:t>
      </w:r>
      <w:r w:rsidR="00DD6A0A">
        <w:t xml:space="preserve">-specific.  For example, in a </w:t>
      </w:r>
      <w:r>
        <w:t>C2 Core</w:t>
      </w:r>
      <w:r w:rsidR="00DD6A0A">
        <w:t xml:space="preserve">-conformant XML document, a reference element must refer to a data element that is of an appropriate XML Schema type. If this is not the case, the document may be valid according to the schema, but </w:t>
      </w:r>
      <w:r w:rsidR="000518AE">
        <w:t xml:space="preserve">it </w:t>
      </w:r>
      <w:r w:rsidR="00DD6A0A">
        <w:t xml:space="preserve">will not be </w:t>
      </w:r>
      <w:r>
        <w:t>C2 Core</w:t>
      </w:r>
      <w:r w:rsidR="00DD6A0A">
        <w:t>-conformant.</w:t>
      </w:r>
    </w:p>
    <w:p w:rsidR="00DD6A0A" w:rsidRDefault="00DD6A0A" w:rsidP="00B261AE">
      <w:pPr>
        <w:pStyle w:val="FigureCaption"/>
      </w:pPr>
      <w:bookmarkStart w:id="2080" w:name="_Toc77760884"/>
      <w:bookmarkStart w:id="2081" w:name="_Toc131669014"/>
      <w:r>
        <w:t xml:space="preserve">Figure </w:t>
      </w:r>
      <w:fldSimple w:instr=" STYLEREF 1 \s ">
        <w:r w:rsidR="00A63659">
          <w:rPr>
            <w:noProof/>
          </w:rPr>
          <w:t>3</w:t>
        </w:r>
      </w:fldSimple>
      <w:r w:rsidR="00B20271">
        <w:t>-</w:t>
      </w:r>
      <w:fldSimple w:instr=" SEQ FigureIndex \* MERGEFORMAT ">
        <w:r w:rsidR="00A63659">
          <w:rPr>
            <w:noProof/>
          </w:rPr>
          <w:t>3</w:t>
        </w:r>
      </w:fldSimple>
      <w:r>
        <w:t xml:space="preserve">:  </w:t>
      </w:r>
      <w:r w:rsidRPr="00CF04F8">
        <w:t xml:space="preserve">Sample fragment of </w:t>
      </w:r>
      <w:r w:rsidR="005E4185">
        <w:t>C2 Core</w:t>
      </w:r>
      <w:r w:rsidRPr="00CF04F8">
        <w:t>-conformant data</w:t>
      </w:r>
      <w:bookmarkEnd w:id="2080"/>
      <w:bookmarkEnd w:id="2081"/>
    </w:p>
    <w:p w:rsidR="00DD6A0A" w:rsidRPr="00280CF3" w:rsidRDefault="00DD6A0A" w:rsidP="00DD6A0A">
      <w:pPr>
        <w:pStyle w:val="wrXML"/>
      </w:pPr>
      <w:r w:rsidRPr="00280CF3">
        <w:t>&lt;</w:t>
      </w:r>
      <w:r w:rsidR="00256128">
        <w:t>c2:</w:t>
      </w:r>
      <w:r w:rsidRPr="00280CF3">
        <w:t>Person&gt;</w:t>
      </w:r>
      <w:r w:rsidRPr="00280CF3">
        <w:br/>
        <w:t xml:space="preserve">  &lt;</w:t>
      </w:r>
      <w:r w:rsidR="00256128">
        <w:t>c2:</w:t>
      </w:r>
      <w:r w:rsidR="00C86A40">
        <w:t>PersonServiceBranch&gt;ARMY</w:t>
      </w:r>
      <w:r w:rsidRPr="00280CF3">
        <w:t>&lt;/</w:t>
      </w:r>
      <w:r w:rsidR="00256128">
        <w:t>c2:</w:t>
      </w:r>
      <w:r w:rsidR="00C86A40">
        <w:t>PersonServiceBranch</w:t>
      </w:r>
      <w:r w:rsidRPr="00280CF3">
        <w:t>&gt;</w:t>
      </w:r>
      <w:r w:rsidRPr="00280CF3">
        <w:br/>
        <w:t>&lt;/</w:t>
      </w:r>
      <w:r w:rsidR="00256128">
        <w:t>c2:</w:t>
      </w:r>
      <w:r w:rsidRPr="00280CF3">
        <w:t>Person&gt;</w:t>
      </w:r>
    </w:p>
    <w:p w:rsidR="00DD6A0A" w:rsidRPr="00B40DAA" w:rsidRDefault="00DD6A0A" w:rsidP="00DD6A0A">
      <w:r w:rsidRPr="00B40DAA">
        <w:t xml:space="preserve">Based on an element declaration from </w:t>
      </w:r>
      <w:r w:rsidR="005E4185">
        <w:t xml:space="preserve">C2 </w:t>
      </w:r>
      <w:r w:rsidR="002144A3">
        <w:t>Core</w:t>
      </w:r>
      <w:r w:rsidRPr="00B40DAA">
        <w:t xml:space="preserve">, the following example illustrates a valid XML instance that does not conform to </w:t>
      </w:r>
      <w:r w:rsidR="005E4185">
        <w:t>C2 Core</w:t>
      </w:r>
      <w:r w:rsidRPr="00B40DAA">
        <w:t xml:space="preserve">.  Per the </w:t>
      </w:r>
      <w:r>
        <w:rPr>
          <w:rStyle w:val="wrcode"/>
        </w:rPr>
        <w:t>appinfo</w:t>
      </w:r>
      <w:r w:rsidRPr="00B40DAA">
        <w:rPr>
          <w:rStyle w:val="wrcode"/>
        </w:rPr>
        <w:t>:ReferenceTarget</w:t>
      </w:r>
      <w:r w:rsidRPr="00B40DAA">
        <w:t xml:space="preserve"> element in the schema declaration,  </w:t>
      </w:r>
      <w:r w:rsidR="00256128">
        <w:rPr>
          <w:rStyle w:val="wrcode"/>
        </w:rPr>
        <w:t>c2:</w:t>
      </w:r>
      <w:r w:rsidRPr="00B40DAA">
        <w:rPr>
          <w:rStyle w:val="wrcode"/>
        </w:rPr>
        <w:t>ActivityReference</w:t>
      </w:r>
      <w:r w:rsidRPr="00B40DAA">
        <w:t xml:space="preserve"> may ONLY refer to an </w:t>
      </w:r>
      <w:r w:rsidR="00256128">
        <w:rPr>
          <w:rStyle w:val="wrcode"/>
        </w:rPr>
        <w:t>c2:</w:t>
      </w:r>
      <w:r w:rsidRPr="00B40DAA">
        <w:rPr>
          <w:rStyle w:val="wrcode"/>
        </w:rPr>
        <w:t>ActivityType</w:t>
      </w:r>
      <w:r w:rsidRPr="00B40DAA">
        <w:t>.  However, within the instance</w:t>
      </w:r>
      <w:r>
        <w:t xml:space="preserve">, </w:t>
      </w:r>
      <w:r w:rsidRPr="00B40DAA">
        <w:rPr>
          <w:rStyle w:val="wrcode"/>
        </w:rPr>
        <w:t>my:ActivityList/</w:t>
      </w:r>
      <w:r w:rsidR="00256128">
        <w:rPr>
          <w:rStyle w:val="wrcode"/>
        </w:rPr>
        <w:t>c2:</w:t>
      </w:r>
      <w:r w:rsidRPr="00B40DAA">
        <w:rPr>
          <w:rStyle w:val="wrcode"/>
        </w:rPr>
        <w:t>ActivityReference</w:t>
      </w:r>
      <w:r w:rsidRPr="00B40DAA">
        <w:t xml:space="preserve"> refers to “Bill</w:t>
      </w:r>
      <w:r w:rsidR="000518AE">
        <w:t>,</w:t>
      </w:r>
      <w:r w:rsidRPr="00B40DAA">
        <w:t xml:space="preserve">” which is an </w:t>
      </w:r>
      <w:r w:rsidR="00256128">
        <w:rPr>
          <w:rStyle w:val="wrcode"/>
        </w:rPr>
        <w:t>c2:</w:t>
      </w:r>
      <w:r w:rsidRPr="00B40DAA">
        <w:rPr>
          <w:rStyle w:val="wrcode"/>
        </w:rPr>
        <w:t>PersonType</w:t>
      </w:r>
      <w:r w:rsidRPr="00B40DAA">
        <w:t xml:space="preserve">. </w:t>
      </w:r>
    </w:p>
    <w:p w:rsidR="00DD6A0A" w:rsidRDefault="00DD6A0A" w:rsidP="00B261AE">
      <w:pPr>
        <w:pStyle w:val="FigureCaption"/>
      </w:pPr>
      <w:bookmarkStart w:id="2082" w:name="_Toc77760885"/>
      <w:bookmarkStart w:id="2083" w:name="_Toc131669015"/>
      <w:r>
        <w:t xml:space="preserve">Figure </w:t>
      </w:r>
      <w:fldSimple w:instr=" STYLEREF 1 \s ">
        <w:r w:rsidR="00A63659">
          <w:rPr>
            <w:noProof/>
          </w:rPr>
          <w:t>3</w:t>
        </w:r>
      </w:fldSimple>
      <w:r w:rsidR="00B20271">
        <w:t>-</w:t>
      </w:r>
      <w:fldSimple w:instr=" SEQ FigureIndex \* MERGEFORMAT ">
        <w:r w:rsidR="00A63659">
          <w:rPr>
            <w:noProof/>
          </w:rPr>
          <w:t>4</w:t>
        </w:r>
      </w:fldSimple>
      <w:r>
        <w:t xml:space="preserve">:  </w:t>
      </w:r>
      <w:r w:rsidRPr="00D136C3">
        <w:t xml:space="preserve">Schema declaration for element </w:t>
      </w:r>
      <w:r w:rsidR="00256128">
        <w:rPr>
          <w:rStyle w:val="wrcode"/>
        </w:rPr>
        <w:t>c2:</w:t>
      </w:r>
      <w:r w:rsidRPr="00D136C3">
        <w:rPr>
          <w:rStyle w:val="wrcode"/>
        </w:rPr>
        <w:t>ActivityReference</w:t>
      </w:r>
      <w:bookmarkEnd w:id="2082"/>
      <w:bookmarkEnd w:id="2083"/>
    </w:p>
    <w:p w:rsidR="00DD6A0A" w:rsidRPr="00280CF3" w:rsidRDefault="00DD6A0A" w:rsidP="00DD6A0A">
      <w:pPr>
        <w:pStyle w:val="wrXML"/>
      </w:pPr>
      <w:r w:rsidRPr="00280CF3">
        <w:t>&lt;xsd:element name="ActivityReference" type="s</w:t>
      </w:r>
      <w:r>
        <w:t>tructures</w:t>
      </w:r>
      <w:r w:rsidRPr="00280CF3">
        <w:t>:ReferenceType"&gt;</w:t>
      </w:r>
      <w:r w:rsidRPr="00280CF3">
        <w:br/>
        <w:t xml:space="preserve">  &lt;xsd:annotation&gt;</w:t>
      </w:r>
      <w:r w:rsidRPr="00280CF3">
        <w:br/>
        <w:t xml:space="preserve">    &lt;xsd:documentation&gt;</w:t>
      </w:r>
      <w:r w:rsidRPr="00280CF3">
        <w:br/>
        <w:t xml:space="preserve">      A single or set of related actions, events, or process steps.</w:t>
      </w:r>
      <w:r w:rsidRPr="00280CF3">
        <w:br/>
        <w:t xml:space="preserve">    &lt;/xsd:documentation&gt;</w:t>
      </w:r>
      <w:r w:rsidRPr="00280CF3">
        <w:br/>
        <w:t xml:space="preserve">    &lt;xsd:appinfo&gt;</w:t>
      </w:r>
      <w:r w:rsidRPr="00280CF3">
        <w:br/>
      </w:r>
      <w:r>
        <w:t xml:space="preserve">      &lt;appinfo:ReferenceTarget appinfo</w:t>
      </w:r>
      <w:r w:rsidRPr="00280CF3">
        <w:t>:name="ActivityType"/&gt;</w:t>
      </w:r>
      <w:r w:rsidRPr="00280CF3">
        <w:br/>
        <w:t xml:space="preserve">    &lt;/xsd:appinfo&gt;</w:t>
      </w:r>
      <w:r w:rsidRPr="00280CF3">
        <w:br/>
        <w:t xml:space="preserve">  &lt;/xsd:annotation&gt;</w:t>
      </w:r>
      <w:r w:rsidRPr="00280CF3">
        <w:br/>
        <w:t>&lt;/xsd:element</w:t>
      </w:r>
    </w:p>
    <w:p w:rsidR="00DD6A0A" w:rsidRDefault="00DD6A0A" w:rsidP="00B261AE">
      <w:pPr>
        <w:pStyle w:val="FigureCaption"/>
      </w:pPr>
      <w:bookmarkStart w:id="2084" w:name="_Toc77760886"/>
      <w:bookmarkStart w:id="2085" w:name="_Toc131669016"/>
      <w:r>
        <w:t xml:space="preserve">Figure </w:t>
      </w:r>
      <w:fldSimple w:instr=" STYLEREF 1 \s ">
        <w:r w:rsidR="00A63659">
          <w:rPr>
            <w:noProof/>
          </w:rPr>
          <w:t>3</w:t>
        </w:r>
      </w:fldSimple>
      <w:r w:rsidR="00B20271">
        <w:t>-</w:t>
      </w:r>
      <w:fldSimple w:instr=" SEQ FigureIndex \* MERGEFORMAT ">
        <w:r w:rsidR="00A63659">
          <w:rPr>
            <w:noProof/>
          </w:rPr>
          <w:t>5</w:t>
        </w:r>
      </w:fldSimple>
      <w:r>
        <w:t xml:space="preserve">:  </w:t>
      </w:r>
      <w:r w:rsidRPr="00CF04F8">
        <w:t xml:space="preserve">Valid instance for above schema that does NOT conform to </w:t>
      </w:r>
      <w:r w:rsidR="005E4185">
        <w:t>C2 Core</w:t>
      </w:r>
      <w:r w:rsidRPr="00CF04F8">
        <w:t xml:space="preserve"> rules</w:t>
      </w:r>
      <w:bookmarkEnd w:id="2084"/>
      <w:bookmarkEnd w:id="2085"/>
    </w:p>
    <w:p w:rsidR="00DD6A0A" w:rsidRPr="00280CF3" w:rsidRDefault="00DD6A0A" w:rsidP="00DD6A0A">
      <w:pPr>
        <w:pStyle w:val="wrXML"/>
      </w:pPr>
      <w:r w:rsidRPr="00280CF3">
        <w:t>&lt;</w:t>
      </w:r>
      <w:r w:rsidR="00256128">
        <w:t>c2:</w:t>
      </w:r>
      <w:r w:rsidRPr="00280CF3">
        <w:t xml:space="preserve">Person </w:t>
      </w:r>
      <w:r>
        <w:t>structures:</w:t>
      </w:r>
      <w:r w:rsidRPr="00280CF3">
        <w:t>id=”Bill”&gt;</w:t>
      </w:r>
      <w:r w:rsidRPr="00280CF3">
        <w:br/>
        <w:t xml:space="preserve">  &lt;</w:t>
      </w:r>
      <w:r w:rsidR="00256128">
        <w:t>c2:</w:t>
      </w:r>
      <w:r w:rsidRPr="00280CF3">
        <w:t>PersonFullName&gt;William Tell&lt;/</w:t>
      </w:r>
      <w:r w:rsidR="00256128">
        <w:t>c2:</w:t>
      </w:r>
      <w:r w:rsidRPr="00280CF3">
        <w:t>PersonFullName&gt;</w:t>
      </w:r>
      <w:r w:rsidRPr="00280CF3">
        <w:br/>
        <w:t xml:space="preserve">  &lt;</w:t>
      </w:r>
      <w:r w:rsidR="00256128">
        <w:t>c2:</w:t>
      </w:r>
      <w:r w:rsidRPr="00280CF3">
        <w:t>PersonSexCode&gt;M&lt;/</w:t>
      </w:r>
      <w:r w:rsidR="00256128">
        <w:t>c2:</w:t>
      </w:r>
      <w:r w:rsidRPr="00280CF3">
        <w:t>PersonSexCode&gt;</w:t>
      </w:r>
      <w:r w:rsidRPr="00280CF3">
        <w:br/>
        <w:t>&lt;/</w:t>
      </w:r>
      <w:r w:rsidR="00256128">
        <w:t>c2:</w:t>
      </w:r>
      <w:r w:rsidRPr="00280CF3">
        <w:t>Person&gt;</w:t>
      </w:r>
      <w:r w:rsidRPr="00280CF3">
        <w:br/>
        <w:t xml:space="preserve">   </w:t>
      </w:r>
      <w:r w:rsidRPr="00280CF3">
        <w:br/>
        <w:t>&lt;</w:t>
      </w:r>
      <w:r w:rsidR="00256128">
        <w:t>c2:</w:t>
      </w:r>
      <w:r w:rsidRPr="00280CF3">
        <w:t xml:space="preserve">Activity </w:t>
      </w:r>
      <w:r>
        <w:t>structures:</w:t>
      </w:r>
      <w:r w:rsidR="00C86A40">
        <w:t>id=”Marksmanship</w:t>
      </w:r>
      <w:r w:rsidRPr="00280CF3">
        <w:t>”&gt;</w:t>
      </w:r>
      <w:r w:rsidRPr="00280CF3">
        <w:br/>
        <w:t xml:space="preserve">  &lt;</w:t>
      </w:r>
      <w:r w:rsidR="00256128">
        <w:t>c2:</w:t>
      </w:r>
      <w:r w:rsidRPr="00280CF3">
        <w:t>ActivityDescriptionText&gt;</w:t>
      </w:r>
      <w:r w:rsidRPr="00280CF3">
        <w:br/>
        <w:t xml:space="preserve">  </w:t>
      </w:r>
      <w:r w:rsidR="00C86A40">
        <w:t xml:space="preserve">  Annual Marksmanship Qualification</w:t>
      </w:r>
      <w:r w:rsidRPr="00280CF3">
        <w:br/>
        <w:t xml:space="preserve">  &lt;/</w:t>
      </w:r>
      <w:r w:rsidR="00256128">
        <w:t>c2:</w:t>
      </w:r>
      <w:r w:rsidRPr="00280CF3">
        <w:t>ActivityDescriptionText&gt;</w:t>
      </w:r>
      <w:r w:rsidRPr="00280CF3">
        <w:br/>
        <w:t>&lt;/</w:t>
      </w:r>
      <w:r w:rsidR="00256128">
        <w:t>c2:</w:t>
      </w:r>
      <w:r w:rsidRPr="00280CF3">
        <w:t xml:space="preserve">Activity&gt; </w:t>
      </w:r>
      <w:r w:rsidRPr="00280CF3">
        <w:br/>
        <w:t xml:space="preserve">   </w:t>
      </w:r>
      <w:r w:rsidRPr="00280CF3">
        <w:br/>
        <w:t>&lt;my:ActivityList&gt;</w:t>
      </w:r>
      <w:r w:rsidRPr="00280CF3">
        <w:br/>
        <w:t xml:space="preserve">  &lt;</w:t>
      </w:r>
      <w:r w:rsidR="00256128">
        <w:t>c2:</w:t>
      </w:r>
      <w:r w:rsidRPr="00280CF3">
        <w:t xml:space="preserve">ActivityReference </w:t>
      </w:r>
      <w:r>
        <w:t>structures:</w:t>
      </w:r>
      <w:r w:rsidR="00C86A40">
        <w:t>ref=”Marksmanship</w:t>
      </w:r>
      <w:r w:rsidRPr="00280CF3">
        <w:t>”/&gt;</w:t>
      </w:r>
      <w:r w:rsidRPr="00280CF3">
        <w:br/>
        <w:t xml:space="preserve">  &lt;</w:t>
      </w:r>
      <w:r w:rsidR="00256128">
        <w:t>c2:</w:t>
      </w:r>
      <w:r w:rsidRPr="00280CF3">
        <w:t xml:space="preserve">ActivityReference </w:t>
      </w:r>
      <w:r>
        <w:t>structures:</w:t>
      </w:r>
      <w:r w:rsidRPr="00280CF3">
        <w:t>ref=”Bill”/&gt;</w:t>
      </w:r>
      <w:r w:rsidRPr="00280CF3">
        <w:br/>
        <w:t>&lt;/my:ActivityList&gt;</w:t>
      </w:r>
    </w:p>
    <w:p w:rsidR="00DD6A0A" w:rsidRDefault="00DD6A0A" w:rsidP="00894894">
      <w:pPr>
        <w:pStyle w:val="Heading1"/>
        <w:numPr>
          <w:numberingChange w:id="2086" w:author="Webb Roberts" w:date="2010-03-31T15:28:00Z" w:original="%1:4:0:"/>
        </w:numPr>
      </w:pPr>
      <w:bookmarkStart w:id="2087" w:name="_Ref163353121"/>
      <w:bookmarkStart w:id="2088" w:name="_Toc77760820"/>
      <w:bookmarkStart w:id="2089" w:name="_Toc87007185"/>
      <w:bookmarkStart w:id="2090" w:name="_Toc131668868"/>
      <w:r>
        <w:t>Guiding Principles</w:t>
      </w:r>
      <w:bookmarkEnd w:id="2073"/>
      <w:bookmarkEnd w:id="2074"/>
      <w:bookmarkEnd w:id="2075"/>
      <w:bookmarkEnd w:id="2076"/>
      <w:bookmarkEnd w:id="2077"/>
      <w:bookmarkEnd w:id="2078"/>
      <w:bookmarkEnd w:id="2079"/>
      <w:bookmarkEnd w:id="2087"/>
      <w:bookmarkEnd w:id="2088"/>
      <w:bookmarkEnd w:id="2089"/>
      <w:bookmarkEnd w:id="2090"/>
    </w:p>
    <w:p w:rsidR="00DD6A0A" w:rsidRDefault="00DD6A0A" w:rsidP="00DD6A0A">
      <w:pPr>
        <w:pStyle w:val="wrbodytext1"/>
      </w:pPr>
      <w:r>
        <w:t>Principles in this specification provide a foundation for the rules.  These principles are generally applicable in most cases. They should not be used as a replacement for common sense or appropriate special cases.</w:t>
      </w:r>
    </w:p>
    <w:p w:rsidR="00DD6A0A" w:rsidRDefault="00DD6A0A" w:rsidP="00DD6A0A">
      <w:pPr>
        <w:pStyle w:val="wrbodytext1"/>
      </w:pPr>
      <w:r>
        <w:t xml:space="preserve">The principles are not operationally enforceable; they do not specify constraints on XML </w:t>
      </w:r>
      <w:r w:rsidR="00A34164">
        <w:t>S</w:t>
      </w:r>
      <w:r>
        <w:t>chema</w:t>
      </w:r>
      <w:r w:rsidR="00A34164">
        <w:t xml:space="preserve"> documents </w:t>
      </w:r>
      <w:r>
        <w:t xml:space="preserve">and instances.  The </w:t>
      </w:r>
      <w:r w:rsidRPr="00D51109">
        <w:t>rules</w:t>
      </w:r>
      <w:r>
        <w:t xml:space="preserve"> are the normative and enforceable manifestation of the principles. </w:t>
      </w:r>
    </w:p>
    <w:p w:rsidR="00DD6A0A" w:rsidRDefault="00DD6A0A" w:rsidP="00DD6A0A">
      <w:pPr>
        <w:pStyle w:val="wrbodytext1"/>
      </w:pPr>
      <w:r>
        <w:t>The principles discussed in this section are categorized as follows:</w:t>
      </w:r>
    </w:p>
    <w:p w:rsidR="00683500" w:rsidRDefault="00DD6A0A">
      <w:pPr>
        <w:pStyle w:val="wrbodytext3"/>
      </w:pPr>
      <w:bookmarkStart w:id="2091" w:name="_Toc87007186"/>
      <w:r>
        <w:t>•</w:t>
      </w:r>
      <w:r>
        <w:tab/>
      </w:r>
      <w:r w:rsidR="00B36831">
        <w:fldChar w:fldCharType="begin"/>
      </w:r>
      <w:r w:rsidR="00552095">
        <w:instrText xml:space="preserve"> REF _Ref164075070 \h </w:instrText>
      </w:r>
      <w:r w:rsidR="00B36831">
        <w:fldChar w:fldCharType="separate"/>
      </w:r>
      <w:r w:rsidR="00A63659">
        <w:t>Specification Guidelines</w:t>
      </w:r>
      <w:bookmarkEnd w:id="2091"/>
      <w:r w:rsidR="00B36831">
        <w:fldChar w:fldCharType="end"/>
      </w:r>
    </w:p>
    <w:p w:rsidR="00683500" w:rsidRDefault="00DD6A0A">
      <w:pPr>
        <w:pStyle w:val="wrbodytext3"/>
      </w:pPr>
      <w:bookmarkStart w:id="2092" w:name="_Toc87007187"/>
      <w:r>
        <w:t>•</w:t>
      </w:r>
      <w:r>
        <w:tab/>
      </w:r>
      <w:r w:rsidR="00B36831">
        <w:fldChar w:fldCharType="begin"/>
      </w:r>
      <w:r w:rsidR="00552095">
        <w:instrText xml:space="preserve"> REF _Ref164075089 \h </w:instrText>
      </w:r>
      <w:r w:rsidR="00B36831">
        <w:fldChar w:fldCharType="separate"/>
      </w:r>
      <w:r w:rsidR="00A63659">
        <w:t>XML Schema Design Guidelines</w:t>
      </w:r>
      <w:bookmarkEnd w:id="2092"/>
      <w:r w:rsidR="00B36831">
        <w:fldChar w:fldCharType="end"/>
      </w:r>
    </w:p>
    <w:p w:rsidR="00683500" w:rsidRDefault="00DD6A0A">
      <w:pPr>
        <w:pStyle w:val="wrbodytext3"/>
      </w:pPr>
      <w:bookmarkStart w:id="2093" w:name="_Toc87007188"/>
      <w:r>
        <w:t>•</w:t>
      </w:r>
      <w:r>
        <w:tab/>
      </w:r>
      <w:r w:rsidR="00B36831">
        <w:fldChar w:fldCharType="begin"/>
      </w:r>
      <w:r w:rsidR="00552095">
        <w:instrText xml:space="preserve"> REF _Ref164075106 \h </w:instrText>
      </w:r>
      <w:r w:rsidR="00B36831">
        <w:fldChar w:fldCharType="separate"/>
      </w:r>
      <w:r w:rsidR="00A63659">
        <w:t>Modeling Design Guidelines</w:t>
      </w:r>
      <w:bookmarkEnd w:id="2093"/>
      <w:r w:rsidR="00B36831">
        <w:fldChar w:fldCharType="end"/>
      </w:r>
    </w:p>
    <w:p w:rsidR="00683500" w:rsidRDefault="00DD6A0A">
      <w:pPr>
        <w:pStyle w:val="wrbodytext3"/>
      </w:pPr>
      <w:bookmarkStart w:id="2094" w:name="_Toc87007189"/>
      <w:r>
        <w:t>•</w:t>
      </w:r>
      <w:r>
        <w:tab/>
      </w:r>
      <w:r w:rsidR="00B36831">
        <w:fldChar w:fldCharType="begin"/>
      </w:r>
      <w:r w:rsidR="00552095">
        <w:instrText xml:space="preserve"> REF _Ref164075139 \h </w:instrText>
      </w:r>
      <w:r w:rsidR="00B36831">
        <w:fldChar w:fldCharType="separate"/>
      </w:r>
      <w:r w:rsidR="00A63659">
        <w:t>Implementation Guidelines</w:t>
      </w:r>
      <w:bookmarkEnd w:id="2094"/>
      <w:r w:rsidR="00B36831">
        <w:fldChar w:fldCharType="end"/>
      </w:r>
    </w:p>
    <w:p w:rsidR="00DD6A0A" w:rsidRDefault="00DD6A0A" w:rsidP="00783BE6">
      <w:pPr>
        <w:pStyle w:val="Heading2"/>
        <w:numPr>
          <w:numberingChange w:id="2095" w:author="Webb Roberts" w:date="2010-03-31T15:28:00Z" w:original="%1:4:0:.%2:1:0:"/>
        </w:numPr>
      </w:pPr>
      <w:bookmarkStart w:id="2096" w:name="_Toc109188228"/>
      <w:bookmarkStart w:id="2097" w:name="_Toc109542787"/>
      <w:bookmarkStart w:id="2098" w:name="_Ref164075070"/>
      <w:bookmarkStart w:id="2099" w:name="_Toc77760821"/>
      <w:bookmarkStart w:id="2100" w:name="_Toc87007190"/>
      <w:bookmarkStart w:id="2101" w:name="_Toc131668869"/>
      <w:r>
        <w:t xml:space="preserve">Specification </w:t>
      </w:r>
      <w:bookmarkEnd w:id="2096"/>
      <w:bookmarkEnd w:id="2097"/>
      <w:r>
        <w:t>Guidelines</w:t>
      </w:r>
      <w:bookmarkEnd w:id="2098"/>
      <w:bookmarkEnd w:id="2099"/>
      <w:bookmarkEnd w:id="2100"/>
      <w:bookmarkEnd w:id="2101"/>
    </w:p>
    <w:p w:rsidR="00DD6A0A" w:rsidRDefault="00DD6A0A" w:rsidP="00DD6A0A">
      <w:pPr>
        <w:pStyle w:val="wrbodytext1"/>
      </w:pPr>
      <w:r>
        <w:t>The principles in this section address what material should be included in this NDR and how it should be represented.</w:t>
      </w:r>
    </w:p>
    <w:p w:rsidR="00DD6A0A" w:rsidRPr="007B4B02" w:rsidRDefault="00DD6A0A" w:rsidP="003D63A8">
      <w:pPr>
        <w:pStyle w:val="Heading3"/>
        <w:numPr>
          <w:numberingChange w:id="2102" w:author="Webb Roberts" w:date="2010-03-31T15:28:00Z" w:original="%1:4:0:.%2:1:0:.%3:1:0:"/>
        </w:numPr>
      </w:pPr>
      <w:bookmarkStart w:id="2103" w:name="_Toc87007191"/>
      <w:bookmarkStart w:id="2104" w:name="_Toc131668870"/>
      <w:r w:rsidRPr="007B4B02">
        <w:t xml:space="preserve">Keep </w:t>
      </w:r>
      <w:r w:rsidRPr="00194BB7">
        <w:t xml:space="preserve">Specification </w:t>
      </w:r>
      <w:r w:rsidR="00E51762">
        <w:t>t</w:t>
      </w:r>
      <w:r w:rsidR="00E51762" w:rsidRPr="00194BB7">
        <w:t xml:space="preserve">o </w:t>
      </w:r>
      <w:r w:rsidR="00E51762">
        <w:t xml:space="preserve">a </w:t>
      </w:r>
      <w:r w:rsidRPr="00194BB7">
        <w:t>Minimum</w:t>
      </w:r>
      <w:bookmarkEnd w:id="2103"/>
      <w:bookmarkEnd w:id="2104"/>
    </w:p>
    <w:p w:rsidR="00DD6A0A" w:rsidRDefault="00DD6A0A" w:rsidP="00DD6A0A">
      <w:pPr>
        <w:pStyle w:val="wrbodytext1"/>
      </w:pPr>
      <w:r>
        <w:t>This specification should state what is required for interoperability, not all that could be specified.  Certain decisions (such as normative XML comments) could create roadblocks for interoperability, making heavy demands on systems for very little gain.  The goal is not standardization for standardization’s sake.  The goal is to maximize interoperability and reuse.</w:t>
      </w:r>
    </w:p>
    <w:p w:rsidR="00DD6A0A" w:rsidRDefault="00DD6A0A" w:rsidP="00DD6A0A">
      <w:pPr>
        <w:pStyle w:val="SLPrincipalHeadPara"/>
      </w:pPr>
      <w:bookmarkStart w:id="2105" w:name="principle_1"/>
      <w:bookmarkStart w:id="2106" w:name="_Toc76706918"/>
      <w:bookmarkStart w:id="2107" w:name="_Toc76707019"/>
      <w:bookmarkStart w:id="2108" w:name="_Toc131669064"/>
      <w:r w:rsidRPr="00E736E6">
        <w:t xml:space="preserve">[Principle </w:t>
      </w:r>
      <w:fldSimple w:instr=" SEQ PrincipleCounter \* MERGEFORMAT ">
        <w:r w:rsidR="00A63659">
          <w:rPr>
            <w:noProof/>
          </w:rPr>
          <w:t>1</w:t>
        </w:r>
      </w:fldSimple>
      <w:r w:rsidRPr="00E736E6">
        <w:t>]</w:t>
      </w:r>
      <w:bookmarkEnd w:id="2105"/>
      <w:bookmarkEnd w:id="2106"/>
      <w:bookmarkEnd w:id="2107"/>
      <w:bookmarkEnd w:id="2108"/>
    </w:p>
    <w:p w:rsidR="00683500" w:rsidRDefault="00DD6A0A">
      <w:pPr>
        <w:pStyle w:val="SLPrincipleText"/>
      </w:pPr>
      <w:r>
        <w:tab/>
      </w:r>
      <w:bookmarkStart w:id="2109" w:name="principle_1_text"/>
      <w:bookmarkStart w:id="2110" w:name="_Toc87007192"/>
      <w:r w:rsidRPr="00194BB7">
        <w:t xml:space="preserve">This specification </w:t>
      </w:r>
      <w:r>
        <w:t>SHOULD</w:t>
      </w:r>
      <w:r w:rsidRPr="00194BB7">
        <w:t xml:space="preserve"> specify what is necessary for </w:t>
      </w:r>
      <w:r>
        <w:t xml:space="preserve">semantic </w:t>
      </w:r>
      <w:r w:rsidRPr="00194BB7">
        <w:t>interoperability and no more.</w:t>
      </w:r>
      <w:bookmarkEnd w:id="2109"/>
      <w:bookmarkEnd w:id="2110"/>
    </w:p>
    <w:p w:rsidR="00DD6A0A" w:rsidRDefault="00DD6A0A" w:rsidP="00DD6A0A">
      <w:pPr>
        <w:pStyle w:val="wrbodytext1"/>
      </w:pPr>
      <w:r>
        <w:t xml:space="preserve">The term </w:t>
      </w:r>
      <w:r w:rsidRPr="00194BB7">
        <w:rPr>
          <w:rStyle w:val="Strong"/>
        </w:rPr>
        <w:t>semantic interoperability</w:t>
      </w:r>
      <w:r>
        <w:t xml:space="preserve"> is here defined as "</w:t>
      </w:r>
      <w:r w:rsidRPr="006A54FC">
        <w:t>the ability of two or more computer systems to exchange information and have the meaning of that information automatically interpreted by the receiving system accurately enough to produce useful results</w:t>
      </w:r>
      <w:r w:rsidR="001E0590">
        <w:t>.</w:t>
      </w:r>
      <w:r>
        <w:t>"</w:t>
      </w:r>
    </w:p>
    <w:p w:rsidR="00DD6A0A" w:rsidRDefault="00DD6A0A" w:rsidP="00894894">
      <w:pPr>
        <w:pStyle w:val="Heading3"/>
        <w:numPr>
          <w:numberingChange w:id="2111" w:author="Webb Roberts" w:date="2010-03-31T15:28:00Z" w:original="%1:4:0:.%2:1:0:.%3:2:0:"/>
        </w:numPr>
      </w:pPr>
      <w:bookmarkStart w:id="2112" w:name="_Toc87007193"/>
      <w:bookmarkStart w:id="2113" w:name="_Toc131668871"/>
      <w:r>
        <w:t xml:space="preserve">Focus </w:t>
      </w:r>
      <w:r w:rsidR="00E51762">
        <w:t xml:space="preserve">on </w:t>
      </w:r>
      <w:r>
        <w:t xml:space="preserve">Rules </w:t>
      </w:r>
      <w:r w:rsidR="00E51762">
        <w:t xml:space="preserve">for </w:t>
      </w:r>
      <w:r>
        <w:t>Schemas</w:t>
      </w:r>
      <w:bookmarkEnd w:id="2112"/>
      <w:bookmarkEnd w:id="2113"/>
    </w:p>
    <w:p w:rsidR="00DD6A0A" w:rsidRDefault="00DD6A0A" w:rsidP="00DD6A0A">
      <w:pPr>
        <w:pStyle w:val="wrbodytext1"/>
      </w:pPr>
      <w:r>
        <w:t xml:space="preserve">This specification should try, as much as is possible, to specify schema-level content.  This is a specification for schemas, and so </w:t>
      </w:r>
      <w:r w:rsidR="001E0590">
        <w:t xml:space="preserve">it </w:t>
      </w:r>
      <w:r>
        <w:t xml:space="preserve">should specify schemas.  It should avoid specifying complex data models or data dictionaries.  </w:t>
      </w:r>
    </w:p>
    <w:p w:rsidR="00DD6A0A" w:rsidRDefault="00DD6A0A" w:rsidP="00DD6A0A">
      <w:pPr>
        <w:pStyle w:val="SLPrincipalHeadPara"/>
      </w:pPr>
      <w:bookmarkStart w:id="2114" w:name="principle_2"/>
      <w:bookmarkStart w:id="2115" w:name="_Toc76706919"/>
      <w:bookmarkStart w:id="2116" w:name="_Toc76707020"/>
      <w:bookmarkStart w:id="2117" w:name="_Toc131669065"/>
      <w:r w:rsidRPr="00E736E6">
        <w:t xml:space="preserve">[Principle </w:t>
      </w:r>
      <w:fldSimple w:instr=" SEQ PrincipleCounter \* MERGEFORMAT ">
        <w:r w:rsidR="00A63659">
          <w:rPr>
            <w:noProof/>
          </w:rPr>
          <w:t>2</w:t>
        </w:r>
      </w:fldSimple>
      <w:r w:rsidRPr="00E736E6">
        <w:t>]</w:t>
      </w:r>
      <w:bookmarkEnd w:id="2114"/>
      <w:bookmarkEnd w:id="2115"/>
      <w:bookmarkEnd w:id="2116"/>
      <w:bookmarkEnd w:id="2117"/>
    </w:p>
    <w:p w:rsidR="00683500" w:rsidRDefault="00DD6A0A">
      <w:pPr>
        <w:pStyle w:val="SLPrincipleText"/>
      </w:pPr>
      <w:r>
        <w:tab/>
      </w:r>
      <w:bookmarkStart w:id="2118" w:name="principle_2_text"/>
      <w:bookmarkStart w:id="2119" w:name="_Toc87007194"/>
      <w:r w:rsidRPr="00194BB7">
        <w:t xml:space="preserve">This specification </w:t>
      </w:r>
      <w:r>
        <w:t>SHOULD</w:t>
      </w:r>
      <w:r w:rsidRPr="00194BB7">
        <w:t xml:space="preserve"> focus on providing rules for specifying schemas.</w:t>
      </w:r>
      <w:bookmarkEnd w:id="2118"/>
      <w:bookmarkEnd w:id="2119"/>
    </w:p>
    <w:p w:rsidR="00DD6A0A" w:rsidRDefault="00DD6A0A" w:rsidP="00894894">
      <w:pPr>
        <w:pStyle w:val="Heading3"/>
        <w:numPr>
          <w:numberingChange w:id="2120" w:author="Webb Roberts" w:date="2010-03-31T15:28:00Z" w:original="%1:4:0:.%2:1:0:.%3:3:0:"/>
        </w:numPr>
      </w:pPr>
      <w:bookmarkStart w:id="2121" w:name="_Toc87007195"/>
      <w:bookmarkStart w:id="2122" w:name="_Toc131668872"/>
      <w:r>
        <w:t>Use Specific</w:t>
      </w:r>
      <w:r w:rsidR="00E51762">
        <w:t>,</w:t>
      </w:r>
      <w:r>
        <w:t xml:space="preserve"> Concise Rules</w:t>
      </w:r>
      <w:bookmarkEnd w:id="2121"/>
      <w:bookmarkEnd w:id="2122"/>
    </w:p>
    <w:p w:rsidR="00DD6A0A" w:rsidRDefault="00DD6A0A" w:rsidP="00DD6A0A">
      <w:pPr>
        <w:pStyle w:val="wrbodytext1"/>
      </w:pPr>
      <w:r>
        <w:t>A rule should be as precise and specific as possible to avoid broad, hard-to-modify rules.  Putting multiple clauses in a rule makes it harder to enforce.  Using separate rules allows specific conditions to be clearly stated.</w:t>
      </w:r>
    </w:p>
    <w:p w:rsidR="00DD6A0A" w:rsidRDefault="00DD6A0A" w:rsidP="00DD6A0A">
      <w:pPr>
        <w:pStyle w:val="SLPrincipalHeadPara"/>
      </w:pPr>
      <w:bookmarkStart w:id="2123" w:name="principle_3"/>
      <w:bookmarkStart w:id="2124" w:name="_Toc76706920"/>
      <w:bookmarkStart w:id="2125" w:name="_Toc76707021"/>
      <w:bookmarkStart w:id="2126" w:name="_Toc131669066"/>
      <w:r w:rsidRPr="00E736E6">
        <w:t xml:space="preserve">[Principle </w:t>
      </w:r>
      <w:fldSimple w:instr=" SEQ PrincipleCounter \* MERGEFORMAT ">
        <w:r w:rsidR="00A63659">
          <w:rPr>
            <w:noProof/>
          </w:rPr>
          <w:t>3</w:t>
        </w:r>
      </w:fldSimple>
      <w:r w:rsidRPr="00E736E6">
        <w:t>]</w:t>
      </w:r>
      <w:bookmarkEnd w:id="2123"/>
      <w:bookmarkEnd w:id="2124"/>
      <w:bookmarkEnd w:id="2125"/>
      <w:bookmarkEnd w:id="2126"/>
    </w:p>
    <w:p w:rsidR="00683500" w:rsidRDefault="00DD6A0A">
      <w:pPr>
        <w:pStyle w:val="SLPrincipleText"/>
      </w:pPr>
      <w:r>
        <w:tab/>
      </w:r>
      <w:bookmarkStart w:id="2127" w:name="principle_3_text"/>
      <w:bookmarkStart w:id="2128" w:name="_Toc87007196"/>
      <w:r w:rsidRPr="00194BB7">
        <w:t xml:space="preserve">This specification </w:t>
      </w:r>
      <w:r>
        <w:t>SHOULD</w:t>
      </w:r>
      <w:r w:rsidRPr="00194BB7">
        <w:t xml:space="preserve"> feature rules </w:t>
      </w:r>
      <w:r w:rsidR="00212C7A">
        <w:t>that</w:t>
      </w:r>
      <w:r w:rsidR="00212C7A" w:rsidRPr="00194BB7">
        <w:t xml:space="preserve"> </w:t>
      </w:r>
      <w:r w:rsidRPr="00194BB7">
        <w:t>are as specific, precise, and concise as possible.</w:t>
      </w:r>
      <w:bookmarkEnd w:id="2127"/>
      <w:bookmarkEnd w:id="2128"/>
    </w:p>
    <w:p w:rsidR="00DD6A0A" w:rsidRDefault="00DD6A0A" w:rsidP="00783BE6">
      <w:pPr>
        <w:pStyle w:val="Heading2"/>
        <w:numPr>
          <w:numberingChange w:id="2129" w:author="Webb Roberts" w:date="2010-03-31T15:28:00Z" w:original="%1:4:0:.%2:2:0:"/>
        </w:numPr>
      </w:pPr>
      <w:bookmarkStart w:id="2130" w:name="_Ref164075089"/>
      <w:bookmarkStart w:id="2131" w:name="_Toc77760822"/>
      <w:bookmarkStart w:id="2132" w:name="_Toc87007197"/>
      <w:bookmarkStart w:id="2133" w:name="_Toc131668873"/>
      <w:r>
        <w:t>XML Schema Design Guidelines</w:t>
      </w:r>
      <w:bookmarkEnd w:id="2130"/>
      <w:bookmarkEnd w:id="2131"/>
      <w:bookmarkEnd w:id="2132"/>
      <w:bookmarkEnd w:id="2133"/>
    </w:p>
    <w:p w:rsidR="00DD6A0A" w:rsidRDefault="00DD6A0A" w:rsidP="00DD6A0A">
      <w:pPr>
        <w:pStyle w:val="wrbodytext1"/>
      </w:pPr>
      <w:r>
        <w:t xml:space="preserve">The principles in this section address how XML Schema technology should be used in designing </w:t>
      </w:r>
      <w:r w:rsidR="005E4185">
        <w:t>C2 Core</w:t>
      </w:r>
      <w:r>
        <w:t>-conformant schemas and instances.</w:t>
      </w:r>
    </w:p>
    <w:p w:rsidR="00DD6A0A" w:rsidRDefault="00DD6A0A" w:rsidP="00894894">
      <w:pPr>
        <w:pStyle w:val="Heading3"/>
        <w:numPr>
          <w:numberingChange w:id="2134" w:author="Webb Roberts" w:date="2010-03-31T15:28:00Z" w:original="%1:4:0:.%2:2:0:.%3:1:0:"/>
        </w:numPr>
      </w:pPr>
      <w:bookmarkStart w:id="2135" w:name="_Toc87007198"/>
      <w:bookmarkStart w:id="2136" w:name="_Toc131668874"/>
      <w:r>
        <w:t xml:space="preserve">Disallow Content Modification </w:t>
      </w:r>
      <w:r w:rsidR="00212C7A">
        <w:t xml:space="preserve">With </w:t>
      </w:r>
      <w:r>
        <w:t>XML Processors</w:t>
      </w:r>
      <w:bookmarkEnd w:id="2135"/>
      <w:bookmarkEnd w:id="2136"/>
    </w:p>
    <w:p w:rsidR="00DD6A0A" w:rsidRDefault="00DD6A0A" w:rsidP="00DD6A0A">
      <w:pPr>
        <w:pStyle w:val="wrbodytext1"/>
      </w:pPr>
      <w:r>
        <w:t>XML Schema has constructs that can make the data provided by XML processors different before and after schema processing.  A</w:t>
      </w:r>
      <w:r w:rsidR="00FF5C0E">
        <w:t>n</w:t>
      </w:r>
      <w:r>
        <w:t xml:space="preserve"> </w:t>
      </w:r>
      <w:r w:rsidR="00FF5C0E">
        <w:t xml:space="preserve">example </w:t>
      </w:r>
      <w:r>
        <w:t xml:space="preserve">of this is the use of XML Schema attribute declarations with default values.  Before schema validation, there may be no attribute value, but after processing, the attribute value exists.  </w:t>
      </w:r>
    </w:p>
    <w:p w:rsidR="00DD6A0A" w:rsidRDefault="00DD6A0A" w:rsidP="00DD6A0A">
      <w:pPr>
        <w:pStyle w:val="wrbodytext1"/>
      </w:pPr>
      <w:r>
        <w:t xml:space="preserve">Within </w:t>
      </w:r>
      <w:r w:rsidR="005E4185">
        <w:t>C2 Core</w:t>
      </w:r>
      <w:r>
        <w:t>, the purpose of processing instances against schemas is solely validation:  testing that data instances match desired constraints and guidelines.  It should not be used to change the content of data instances.</w:t>
      </w:r>
    </w:p>
    <w:p w:rsidR="00DD6A0A" w:rsidRDefault="00DD6A0A" w:rsidP="00DD6A0A">
      <w:pPr>
        <w:pStyle w:val="SLPrincipalHeadPara"/>
      </w:pPr>
      <w:bookmarkStart w:id="2137" w:name="principle_4"/>
      <w:bookmarkStart w:id="2138" w:name="_Toc76706921"/>
      <w:bookmarkStart w:id="2139" w:name="_Toc76707022"/>
      <w:bookmarkStart w:id="2140" w:name="_Toc131669067"/>
      <w:r w:rsidRPr="00E736E6">
        <w:t xml:space="preserve">[Principle </w:t>
      </w:r>
      <w:fldSimple w:instr=" SEQ PrincipleCounter \* MERGEFORMAT ">
        <w:r w:rsidR="00A63659">
          <w:rPr>
            <w:noProof/>
          </w:rPr>
          <w:t>4</w:t>
        </w:r>
      </w:fldSimple>
      <w:r w:rsidRPr="00E736E6">
        <w:t>]</w:t>
      </w:r>
      <w:bookmarkEnd w:id="2137"/>
      <w:bookmarkEnd w:id="2138"/>
      <w:bookmarkEnd w:id="2139"/>
      <w:bookmarkEnd w:id="2140"/>
    </w:p>
    <w:p w:rsidR="00683500" w:rsidRDefault="00DD6A0A">
      <w:pPr>
        <w:pStyle w:val="SLPrincipleText"/>
      </w:pPr>
      <w:r>
        <w:tab/>
      </w:r>
      <w:bookmarkStart w:id="2141" w:name="_Toc87007199"/>
      <w:bookmarkStart w:id="2142" w:name="principle_4_text"/>
      <w:r w:rsidRPr="00194BB7">
        <w:t xml:space="preserve">The content of a </w:t>
      </w:r>
      <w:r w:rsidR="005E4185">
        <w:t>C2 Core</w:t>
      </w:r>
      <w:r w:rsidRPr="00194BB7">
        <w:t xml:space="preserve">-conformant data instance </w:t>
      </w:r>
      <w:r>
        <w:t>SHOULD NOT</w:t>
      </w:r>
      <w:r w:rsidRPr="00194BB7">
        <w:t xml:space="preserve"> be modified by processing against XML </w:t>
      </w:r>
      <w:r w:rsidR="00761641">
        <w:t>S</w:t>
      </w:r>
      <w:r w:rsidR="00761641" w:rsidRPr="00194BB7">
        <w:t>chema</w:t>
      </w:r>
      <w:r w:rsidR="00761641">
        <w:t xml:space="preserve"> document</w:t>
      </w:r>
      <w:r w:rsidR="00761641" w:rsidRPr="00194BB7">
        <w:t>s</w:t>
      </w:r>
      <w:r w:rsidRPr="00194BB7">
        <w:t>.</w:t>
      </w:r>
      <w:bookmarkEnd w:id="2141"/>
      <w:r w:rsidRPr="00194BB7">
        <w:t xml:space="preserve"> </w:t>
      </w:r>
      <w:bookmarkEnd w:id="2142"/>
    </w:p>
    <w:p w:rsidR="00DD6A0A" w:rsidRDefault="00DD6A0A" w:rsidP="00894894">
      <w:pPr>
        <w:pStyle w:val="Heading3"/>
        <w:numPr>
          <w:numberingChange w:id="2143" w:author="Webb Roberts" w:date="2010-03-31T15:28:00Z" w:original="%1:4:0:.%2:2:0:.%3:2:0:"/>
        </w:numPr>
      </w:pPr>
      <w:bookmarkStart w:id="2144" w:name="_Toc87007200"/>
      <w:bookmarkStart w:id="2145" w:name="_Toc131668875"/>
      <w:r>
        <w:t>Use XML Validating Parsers for Content Validation</w:t>
      </w:r>
      <w:bookmarkEnd w:id="2144"/>
      <w:bookmarkEnd w:id="2145"/>
    </w:p>
    <w:p w:rsidR="00DD6A0A" w:rsidRDefault="005E4185" w:rsidP="00DD6A0A">
      <w:pPr>
        <w:pStyle w:val="wrbodytext1"/>
      </w:pPr>
      <w:r>
        <w:t>C2 Core</w:t>
      </w:r>
      <w:r w:rsidR="00DD6A0A">
        <w:t xml:space="preserve"> is designed for XML Schema validation.  A primary goal is to maximize the amount of validation that may be performed by XML </w:t>
      </w:r>
      <w:r w:rsidR="00E53592">
        <w:t>Schema-</w:t>
      </w:r>
      <w:r w:rsidR="00DD6A0A">
        <w:t xml:space="preserve">validating parsers.  </w:t>
      </w:r>
    </w:p>
    <w:p w:rsidR="00DD6A0A" w:rsidRDefault="00DD6A0A" w:rsidP="00DD6A0A">
      <w:pPr>
        <w:pStyle w:val="wrbodytext1"/>
      </w:pPr>
      <w:r>
        <w:t>XML Schema validates content using content models: descriptions of what elements and attributes may be contained within an element, and what values are allowable.  It is the XML element hierarchy (elements with attributes and unstructured content, contained by other elements) that the XML Schema definition language specifies and that XML Schema validating parsers can validate.</w:t>
      </w:r>
    </w:p>
    <w:p w:rsidR="00DD6A0A" w:rsidRPr="002E43B5" w:rsidRDefault="00DD6A0A" w:rsidP="00DD6A0A">
      <w:pPr>
        <w:pStyle w:val="wrbodytext1"/>
      </w:pPr>
      <w:r>
        <w:t xml:space="preserve">Mechanisms involving linking using attribute and element values are useful, but </w:t>
      </w:r>
      <w:r w:rsidR="00E53592">
        <w:t xml:space="preserve">they </w:t>
      </w:r>
      <w:r>
        <w:t xml:space="preserve">should only be relied on when absolutely necessary, as XML </w:t>
      </w:r>
      <w:r w:rsidR="00E53592">
        <w:t>Schema-</w:t>
      </w:r>
      <w:r>
        <w:t xml:space="preserve">validating parsers cannot readily validate them.  For example, if a link is established via attribute values, an XML </w:t>
      </w:r>
      <w:r w:rsidR="00E53592">
        <w:t>Schema-</w:t>
      </w:r>
      <w:r>
        <w:t xml:space="preserve">validating parser cannot determine that participants have appropriate type definitions.  Whenever possible, </w:t>
      </w:r>
      <w:r w:rsidR="005E4185">
        <w:t>C2 Core</w:t>
      </w:r>
      <w:r>
        <w:t xml:space="preserve"> content should rely on XML syntax that can be validated with XML Schema.</w:t>
      </w:r>
    </w:p>
    <w:p w:rsidR="00DD6A0A" w:rsidRDefault="00DD6A0A" w:rsidP="00DD6A0A">
      <w:pPr>
        <w:pStyle w:val="SLPrincipalHeadPara"/>
      </w:pPr>
      <w:bookmarkStart w:id="2146" w:name="principle_5"/>
      <w:bookmarkStart w:id="2147" w:name="_Toc76706922"/>
      <w:bookmarkStart w:id="2148" w:name="_Toc76707023"/>
      <w:bookmarkStart w:id="2149" w:name="_Toc131669068"/>
      <w:r w:rsidRPr="00E736E6">
        <w:t xml:space="preserve">[Principle </w:t>
      </w:r>
      <w:fldSimple w:instr=" SEQ PrincipleCounter \* MERGEFORMAT ">
        <w:r w:rsidR="00A63659">
          <w:rPr>
            <w:noProof/>
          </w:rPr>
          <w:t>5</w:t>
        </w:r>
      </w:fldSimple>
      <w:r w:rsidRPr="00E736E6">
        <w:t>]</w:t>
      </w:r>
      <w:bookmarkEnd w:id="2146"/>
      <w:bookmarkEnd w:id="2147"/>
      <w:bookmarkEnd w:id="2148"/>
      <w:bookmarkEnd w:id="2149"/>
    </w:p>
    <w:p w:rsidR="00683500" w:rsidRDefault="00DD6A0A">
      <w:pPr>
        <w:pStyle w:val="SLPrincipleText"/>
      </w:pPr>
      <w:r>
        <w:tab/>
      </w:r>
      <w:bookmarkStart w:id="2150" w:name="principle_5_text"/>
      <w:bookmarkStart w:id="2151" w:name="_Toc87007201"/>
      <w:r w:rsidR="005E4185">
        <w:t>C2 Core</w:t>
      </w:r>
      <w:r>
        <w:t xml:space="preserve">-conformant schemas and </w:t>
      </w:r>
      <w:r w:rsidR="005E4185">
        <w:t>C2 Core</w:t>
      </w:r>
      <w:r>
        <w:t xml:space="preserve">-conformant XML documents </w:t>
      </w:r>
      <w:r w:rsidR="008E1A4E">
        <w:t xml:space="preserve">SHOULD </w:t>
      </w:r>
      <w:r w:rsidR="00683500">
        <w:t xml:space="preserve"> </w:t>
      </w:r>
      <w:r>
        <w:t xml:space="preserve">use </w:t>
      </w:r>
      <w:r w:rsidRPr="00194BB7">
        <w:t>XML Schema validating parsers for validation of XML content.</w:t>
      </w:r>
      <w:bookmarkEnd w:id="2150"/>
      <w:bookmarkEnd w:id="2151"/>
    </w:p>
    <w:p w:rsidR="00DD6A0A" w:rsidRDefault="00DD6A0A" w:rsidP="00894894">
      <w:pPr>
        <w:pStyle w:val="Heading3"/>
        <w:numPr>
          <w:numberingChange w:id="2152" w:author="Webb Roberts" w:date="2010-03-31T15:28:00Z" w:original="%1:4:0:.%2:2:0:.%3:3:0:"/>
        </w:numPr>
      </w:pPr>
      <w:bookmarkStart w:id="2153" w:name="_Toc87007202"/>
      <w:bookmarkStart w:id="2154" w:name="_Toc131668876"/>
      <w:r>
        <w:t>Validate for Conformance to Reference Schemas</w:t>
      </w:r>
      <w:bookmarkEnd w:id="2153"/>
      <w:bookmarkEnd w:id="2154"/>
    </w:p>
    <w:p w:rsidR="00DD6A0A" w:rsidRDefault="00DD6A0A" w:rsidP="00DD6A0A">
      <w:pPr>
        <w:pStyle w:val="wrbodytext1"/>
      </w:pPr>
      <w:r>
        <w:t xml:space="preserve">Systems that operate on XML data have the opportunity to perform multiple layers of processing.  Middleware, XML libraries, schemas, and application software may process data.  </w:t>
      </w:r>
      <w:r w:rsidRPr="0004323A">
        <w:rPr>
          <w:szCs w:val="20"/>
        </w:rPr>
        <w:t xml:space="preserve">The primary purpose </w:t>
      </w:r>
      <w:r w:rsidRPr="00BA4C27">
        <w:rPr>
          <w:rStyle w:val="wrbodytext3Char"/>
        </w:rPr>
        <w:t xml:space="preserve">of </w:t>
      </w:r>
      <w:r w:rsidRPr="0004323A">
        <w:rPr>
          <w:szCs w:val="20"/>
        </w:rPr>
        <w:t>XML Schema validation is to restrict processed data to that data that conforms to agreed-upon rules.  This restriction is achieved by marking as invalid that data that does not conform to the rules defined by the schema</w:t>
      </w:r>
      <w:r w:rsidR="008E1A4E">
        <w:rPr>
          <w:szCs w:val="20"/>
        </w:rPr>
        <w:t>.</w:t>
      </w:r>
    </w:p>
    <w:p w:rsidR="00DD6A0A" w:rsidRDefault="00DD6A0A" w:rsidP="00DD6A0A">
      <w:pPr>
        <w:pStyle w:val="SLPrincipalHeadPara"/>
      </w:pPr>
      <w:bookmarkStart w:id="2155" w:name="principle_6"/>
      <w:bookmarkStart w:id="2156" w:name="_Toc76706923"/>
      <w:bookmarkStart w:id="2157" w:name="_Toc76707024"/>
      <w:bookmarkStart w:id="2158" w:name="_Toc131669069"/>
      <w:r w:rsidRPr="00E736E6">
        <w:t xml:space="preserve">[Principle </w:t>
      </w:r>
      <w:fldSimple w:instr=" SEQ PrincipleCounter \* MERGEFORMAT ">
        <w:r w:rsidR="00A63659">
          <w:rPr>
            <w:noProof/>
          </w:rPr>
          <w:t>6</w:t>
        </w:r>
      </w:fldSimple>
      <w:r w:rsidRPr="00E736E6">
        <w:t>]</w:t>
      </w:r>
      <w:bookmarkEnd w:id="2155"/>
      <w:bookmarkEnd w:id="2156"/>
      <w:bookmarkEnd w:id="2157"/>
      <w:bookmarkEnd w:id="2158"/>
    </w:p>
    <w:p w:rsidR="00683500" w:rsidRDefault="00DD6A0A">
      <w:pPr>
        <w:pStyle w:val="SLPrincipleText"/>
      </w:pPr>
      <w:r>
        <w:tab/>
      </w:r>
      <w:bookmarkStart w:id="2159" w:name="principle_6_text"/>
      <w:bookmarkStart w:id="2160" w:name="_Toc87007203"/>
      <w:r>
        <w:t xml:space="preserve">Systems that use </w:t>
      </w:r>
      <w:r w:rsidR="005E4185">
        <w:t>C2 Core</w:t>
      </w:r>
      <w:r>
        <w:t>-conformant data SHOULD mark as invalid data that does not conform to the rules defined by applicable XML Schema documents</w:t>
      </w:r>
      <w:r w:rsidRPr="00194BB7">
        <w:t>.</w:t>
      </w:r>
      <w:bookmarkEnd w:id="2159"/>
      <w:bookmarkEnd w:id="2160"/>
    </w:p>
    <w:p w:rsidR="00DD6A0A" w:rsidRDefault="00DD6A0A" w:rsidP="00894894">
      <w:pPr>
        <w:pStyle w:val="Heading3"/>
        <w:numPr>
          <w:numberingChange w:id="2161" w:author="Webb Roberts" w:date="2010-03-31T15:28:00Z" w:original="%1:4:0:.%2:2:0:.%3:4:0:"/>
        </w:numPr>
      </w:pPr>
      <w:bookmarkStart w:id="2162" w:name="_Toc87007204"/>
      <w:bookmarkStart w:id="2163" w:name="_Toc131668877"/>
      <w:r>
        <w:t>Allow Multiple Schemas for XML Constraints</w:t>
      </w:r>
      <w:bookmarkEnd w:id="2162"/>
      <w:bookmarkEnd w:id="2163"/>
    </w:p>
    <w:p w:rsidR="00DD6A0A" w:rsidRDefault="00DD6A0A" w:rsidP="00DD6A0A">
      <w:pPr>
        <w:pStyle w:val="wrbodytext1"/>
      </w:pPr>
      <w:r>
        <w:t xml:space="preserve">The </w:t>
      </w:r>
      <w:r w:rsidR="005E4185">
        <w:t>C2 Core</w:t>
      </w:r>
      <w:r>
        <w:t xml:space="preserve"> does not attempt to create a one-size-fits-all schema to perform all validation.  Instead, it creates a set of reference schemas, on which additional constraints may be placed.  It also does not focus on language-binding XML Schema implementations, which convert XML Schema definitions into </w:t>
      </w:r>
      <w:r w:rsidRPr="000C311F">
        <w:t>working</w:t>
      </w:r>
      <w:r>
        <w:t xml:space="preserve"> programs.  It is, instead, focused on normalizing language and preserving the meaning of data.</w:t>
      </w:r>
    </w:p>
    <w:p w:rsidR="00DD6A0A" w:rsidRDefault="00DD6A0A" w:rsidP="00DD6A0A">
      <w:pPr>
        <w:pStyle w:val="SLPrincipalHeadPara"/>
      </w:pPr>
      <w:bookmarkStart w:id="2164" w:name="principle_7"/>
      <w:bookmarkStart w:id="2165" w:name="_Toc76706924"/>
      <w:bookmarkStart w:id="2166" w:name="_Toc76707025"/>
      <w:bookmarkStart w:id="2167" w:name="_Toc131669070"/>
      <w:r w:rsidRPr="00E736E6">
        <w:t xml:space="preserve">[Principle </w:t>
      </w:r>
      <w:fldSimple w:instr=" SEQ PrincipleCounter \* MERGEFORMAT ">
        <w:r w:rsidR="00A63659">
          <w:rPr>
            <w:noProof/>
          </w:rPr>
          <w:t>7</w:t>
        </w:r>
      </w:fldSimple>
      <w:r w:rsidRPr="00E736E6">
        <w:t>]</w:t>
      </w:r>
      <w:bookmarkEnd w:id="2164"/>
      <w:bookmarkEnd w:id="2165"/>
      <w:bookmarkEnd w:id="2166"/>
      <w:bookmarkEnd w:id="2167"/>
    </w:p>
    <w:p w:rsidR="00683500" w:rsidRDefault="00DD6A0A">
      <w:pPr>
        <w:pStyle w:val="SLPrincipleText"/>
      </w:pPr>
      <w:r>
        <w:tab/>
      </w:r>
      <w:bookmarkStart w:id="2168" w:name="principle_7_text"/>
      <w:bookmarkStart w:id="2169" w:name="_Toc87007205"/>
      <w:r w:rsidRPr="00194BB7">
        <w:t>Constraints on XML instances MAY be validated by multiple schema validation passes, using multiple schemas for a single namespace.</w:t>
      </w:r>
      <w:bookmarkEnd w:id="2168"/>
      <w:bookmarkEnd w:id="2169"/>
    </w:p>
    <w:p w:rsidR="00DD6A0A" w:rsidRDefault="00DD6A0A" w:rsidP="00894894">
      <w:pPr>
        <w:pStyle w:val="Heading3"/>
        <w:numPr>
          <w:numberingChange w:id="2170" w:author="Webb Roberts" w:date="2010-03-31T15:28:00Z" w:original="%1:4:0:.%2:2:0:.%3:5:0:"/>
        </w:numPr>
      </w:pPr>
      <w:bookmarkStart w:id="2171" w:name="_Toc87007206"/>
      <w:bookmarkStart w:id="2172" w:name="_Toc131668878"/>
      <w:r>
        <w:t>Define One Reference Schema Per Namespace</w:t>
      </w:r>
      <w:bookmarkEnd w:id="2171"/>
      <w:bookmarkEnd w:id="2172"/>
    </w:p>
    <w:p w:rsidR="00DD6A0A" w:rsidRDefault="005E4185" w:rsidP="00DD6A0A">
      <w:pPr>
        <w:pStyle w:val="wrbodytext1"/>
      </w:pPr>
      <w:r>
        <w:t>C2 Core</w:t>
      </w:r>
      <w:r w:rsidR="00DD6A0A">
        <w:t xml:space="preserve"> </w:t>
      </w:r>
      <w:r w:rsidR="00DD6A0A" w:rsidRPr="008A37AF">
        <w:t xml:space="preserve">uses the concept of a </w:t>
      </w:r>
      <w:r w:rsidR="00DD6A0A" w:rsidRPr="008A37AF">
        <w:rPr>
          <w:rStyle w:val="WRTerm"/>
        </w:rPr>
        <w:t>reference schema</w:t>
      </w:r>
      <w:r w:rsidR="00DD6A0A" w:rsidRPr="008A37AF">
        <w:t xml:space="preserve">, which defines the structure and content of a namespace.  For each </w:t>
      </w:r>
      <w:r>
        <w:t>C2 Core</w:t>
      </w:r>
      <w:r w:rsidR="00DD6A0A">
        <w:t xml:space="preserve">-conformant </w:t>
      </w:r>
      <w:r w:rsidR="00DD6A0A" w:rsidRPr="008A37AF">
        <w:t xml:space="preserve">namespace, there is exactly one </w:t>
      </w:r>
      <w:r>
        <w:t>C2 Core</w:t>
      </w:r>
      <w:r w:rsidR="00DD6A0A">
        <w:t xml:space="preserve"> </w:t>
      </w:r>
      <w:r w:rsidR="00DD6A0A" w:rsidRPr="008A37AF">
        <w:t xml:space="preserve">reference schema.  A user may use a </w:t>
      </w:r>
      <w:r w:rsidR="002A4F12">
        <w:t xml:space="preserve">subset schema </w:t>
      </w:r>
      <w:r w:rsidR="00DD6A0A">
        <w:t xml:space="preserve">in place of </w:t>
      </w:r>
      <w:r w:rsidR="00DD6A0A" w:rsidRPr="008A37AF">
        <w:t xml:space="preserve">a reference schema, but all </w:t>
      </w:r>
      <w:r>
        <w:t>C2 Core</w:t>
      </w:r>
      <w:r w:rsidR="00DD6A0A">
        <w:t xml:space="preserve">-conformant XML documents </w:t>
      </w:r>
      <w:r w:rsidR="00DD6A0A" w:rsidRPr="008A37AF">
        <w:t>must validate against a single reference schema for each namespace</w:t>
      </w:r>
      <w:r w:rsidR="00DD6A0A">
        <w:t>.</w:t>
      </w:r>
    </w:p>
    <w:p w:rsidR="00DD6A0A" w:rsidRDefault="00DD6A0A" w:rsidP="00DD6A0A">
      <w:pPr>
        <w:pStyle w:val="SLPrincipalHeadPara"/>
      </w:pPr>
      <w:bookmarkStart w:id="2173" w:name="principle_8"/>
      <w:bookmarkStart w:id="2174" w:name="_Toc76706925"/>
      <w:bookmarkStart w:id="2175" w:name="_Toc76707026"/>
      <w:bookmarkStart w:id="2176" w:name="_Toc131669071"/>
      <w:r w:rsidRPr="00E736E6">
        <w:t xml:space="preserve">[Principle </w:t>
      </w:r>
      <w:fldSimple w:instr=" SEQ PrincipleCounter \* MERGEFORMAT ">
        <w:r w:rsidR="00A63659">
          <w:rPr>
            <w:noProof/>
          </w:rPr>
          <w:t>8</w:t>
        </w:r>
      </w:fldSimple>
      <w:r w:rsidRPr="00E736E6">
        <w:t>]</w:t>
      </w:r>
      <w:bookmarkEnd w:id="2173"/>
      <w:bookmarkEnd w:id="2174"/>
      <w:bookmarkEnd w:id="2175"/>
      <w:bookmarkEnd w:id="2176"/>
      <w:r w:rsidRPr="00E736E6">
        <w:t xml:space="preserve"> </w:t>
      </w:r>
    </w:p>
    <w:p w:rsidR="00683500" w:rsidRDefault="00DD6A0A">
      <w:pPr>
        <w:pStyle w:val="SLPrincipleText"/>
      </w:pPr>
      <w:r>
        <w:tab/>
      </w:r>
      <w:bookmarkStart w:id="2177" w:name="principle_8_text"/>
      <w:bookmarkStart w:id="2178" w:name="_Toc87007207"/>
      <w:r w:rsidRPr="00194BB7">
        <w:t xml:space="preserve">Each </w:t>
      </w:r>
      <w:r w:rsidR="005E4185">
        <w:t>C2 Core</w:t>
      </w:r>
      <w:r w:rsidRPr="00194BB7">
        <w:t xml:space="preserve">-conformant namespace </w:t>
      </w:r>
      <w:r>
        <w:t xml:space="preserve">SHOULD </w:t>
      </w:r>
      <w:r w:rsidRPr="00194BB7">
        <w:t>be defined by exactly one reference schema.</w:t>
      </w:r>
      <w:bookmarkEnd w:id="2177"/>
      <w:bookmarkEnd w:id="2178"/>
    </w:p>
    <w:p w:rsidR="00DD6A0A" w:rsidRDefault="00DD6A0A" w:rsidP="00894894">
      <w:pPr>
        <w:pStyle w:val="Heading3"/>
        <w:numPr>
          <w:numberingChange w:id="2179" w:author="Webb Roberts" w:date="2010-03-31T15:28:00Z" w:original="%1:4:0:.%2:2:0:.%3:6:0:"/>
        </w:numPr>
      </w:pPr>
      <w:bookmarkStart w:id="2180" w:name="_Toc109188246"/>
      <w:bookmarkStart w:id="2181" w:name="_Toc109542806"/>
      <w:bookmarkStart w:id="2182" w:name="_Toc87007208"/>
      <w:bookmarkStart w:id="2183" w:name="_Toc131668879"/>
      <w:r>
        <w:t>Disallow Mixed Content</w:t>
      </w:r>
      <w:bookmarkEnd w:id="2180"/>
      <w:bookmarkEnd w:id="2181"/>
      <w:bookmarkEnd w:id="2182"/>
      <w:bookmarkEnd w:id="2183"/>
    </w:p>
    <w:p w:rsidR="00DD6A0A" w:rsidRDefault="00AB10A6" w:rsidP="00DD6A0A">
      <w:pPr>
        <w:pStyle w:val="wrbodytext1"/>
      </w:pPr>
      <w:r>
        <w:t xml:space="preserve">XML data </w:t>
      </w:r>
      <w:r w:rsidR="00DD6A0A">
        <w:t xml:space="preserve">that use mixed content are difficult to specify and complicate the task of data processing.  Much of the payload carried by mixed content is unchecked and does not facilitate data standardization or validation.  </w:t>
      </w:r>
    </w:p>
    <w:p w:rsidR="00DD6A0A" w:rsidRDefault="00DD6A0A" w:rsidP="00DD6A0A">
      <w:pPr>
        <w:pStyle w:val="SLPrincipalHeadPara"/>
      </w:pPr>
      <w:bookmarkStart w:id="2184" w:name="principle_9"/>
      <w:bookmarkStart w:id="2185" w:name="_Toc76706926"/>
      <w:bookmarkStart w:id="2186" w:name="_Toc76707027"/>
      <w:bookmarkStart w:id="2187" w:name="_Toc131669072"/>
      <w:r w:rsidRPr="00E736E6">
        <w:t xml:space="preserve">[Principle </w:t>
      </w:r>
      <w:fldSimple w:instr=" SEQ PrincipleCounter \* MERGEFORMAT ">
        <w:r w:rsidR="00A63659">
          <w:rPr>
            <w:noProof/>
          </w:rPr>
          <w:t>9</w:t>
        </w:r>
      </w:fldSimple>
      <w:r w:rsidRPr="00E736E6">
        <w:t>]</w:t>
      </w:r>
      <w:bookmarkEnd w:id="2184"/>
      <w:bookmarkEnd w:id="2185"/>
      <w:bookmarkEnd w:id="2186"/>
      <w:bookmarkEnd w:id="2187"/>
    </w:p>
    <w:p w:rsidR="00683500" w:rsidRDefault="00DD6A0A">
      <w:pPr>
        <w:pStyle w:val="SLPrincipleText"/>
      </w:pPr>
      <w:r>
        <w:tab/>
      </w:r>
      <w:bookmarkStart w:id="2188" w:name="principle_9_text"/>
      <w:bookmarkStart w:id="2189" w:name="_Toc87007209"/>
      <w:r w:rsidR="005E4185">
        <w:t>C2 Core</w:t>
      </w:r>
      <w:r w:rsidRPr="00194BB7">
        <w:t xml:space="preserve">-conformant schemas </w:t>
      </w:r>
      <w:r>
        <w:t>SHOULD NOT</w:t>
      </w:r>
      <w:r w:rsidRPr="00194BB7">
        <w:t xml:space="preserve"> specify data that uses mixed content.</w:t>
      </w:r>
      <w:bookmarkEnd w:id="2188"/>
      <w:bookmarkEnd w:id="2189"/>
    </w:p>
    <w:p w:rsidR="00DD6A0A" w:rsidRDefault="00DD6A0A" w:rsidP="00894894">
      <w:pPr>
        <w:pStyle w:val="Heading3"/>
        <w:numPr>
          <w:numberingChange w:id="2190" w:author="Webb Roberts" w:date="2010-03-31T15:28:00Z" w:original="%1:4:0:.%2:2:0:.%3:7:0:"/>
        </w:numPr>
      </w:pPr>
      <w:bookmarkStart w:id="2191" w:name="_Toc87007210"/>
      <w:bookmarkStart w:id="2192" w:name="_Toc109188243"/>
      <w:bookmarkStart w:id="2193" w:name="_Toc109542803"/>
      <w:bookmarkStart w:id="2194" w:name="_Toc109188242"/>
      <w:bookmarkStart w:id="2195" w:name="_Toc109542802"/>
      <w:bookmarkStart w:id="2196" w:name="_Toc131668880"/>
      <w:r>
        <w:t>Specify Types for All Constructs</w:t>
      </w:r>
      <w:bookmarkEnd w:id="2191"/>
      <w:bookmarkEnd w:id="2196"/>
    </w:p>
    <w:p w:rsidR="00DD6A0A" w:rsidRDefault="00DD6A0A" w:rsidP="00DD6A0A">
      <w:pPr>
        <w:pStyle w:val="wrbodytext1"/>
      </w:pPr>
      <w:r>
        <w:t xml:space="preserve">Schema components within </w:t>
      </w:r>
      <w:r w:rsidR="005E4185">
        <w:t>C2 Core</w:t>
      </w:r>
      <w:r>
        <w:t xml:space="preserve"> all have names.  This means that there are no anonymous types, elements, or other components defined by </w:t>
      </w:r>
      <w:r w:rsidR="005E4185">
        <w:t>C2 Core</w:t>
      </w:r>
      <w:r>
        <w:t>.  Once an application has determined the name (i.e.</w:t>
      </w:r>
      <w:r w:rsidR="00110D1C">
        <w:t>,</w:t>
      </w:r>
      <w:r>
        <w:t xml:space="preserve"> namespace and local name) of an attribute or element used in </w:t>
      </w:r>
      <w:r w:rsidR="005E4185">
        <w:t>C2 Core</w:t>
      </w:r>
      <w:r>
        <w:t xml:space="preserve">-conformant instances, it will also know the type of that attribute or element. </w:t>
      </w:r>
    </w:p>
    <w:p w:rsidR="00DD6A0A" w:rsidRDefault="00DD6A0A" w:rsidP="00DD6A0A">
      <w:pPr>
        <w:pStyle w:val="wrbodytext1"/>
      </w:pPr>
      <w:r>
        <w:t xml:space="preserve">There are no local attributes or elements defined by </w:t>
      </w:r>
      <w:r w:rsidR="005E4185">
        <w:t>C2 Core</w:t>
      </w:r>
      <w:r>
        <w:t xml:space="preserve">, only global attributes and elements.  This maximizes the ability of application developers to extend, restrict, or otherwise derive definitions of local components from </w:t>
      </w:r>
      <w:r w:rsidR="005E4185">
        <w:t>C2 Core</w:t>
      </w:r>
      <w:r>
        <w:t xml:space="preserve">-conformant components.  </w:t>
      </w:r>
      <w:r w:rsidRPr="0004323A">
        <w:rPr>
          <w:szCs w:val="20"/>
        </w:rPr>
        <w:t>Using named global components in schemas maximizes the capacity for reuse</w:t>
      </w:r>
      <w:r>
        <w:rPr>
          <w:szCs w:val="20"/>
        </w:rPr>
        <w:t>.</w:t>
      </w:r>
    </w:p>
    <w:p w:rsidR="00DD6A0A" w:rsidRDefault="00DD6A0A" w:rsidP="00DD6A0A">
      <w:pPr>
        <w:pStyle w:val="SLPrincipalHeadPara"/>
      </w:pPr>
      <w:bookmarkStart w:id="2197" w:name="principle_10"/>
      <w:bookmarkStart w:id="2198" w:name="_Toc76706927"/>
      <w:bookmarkStart w:id="2199" w:name="_Toc76707028"/>
      <w:bookmarkStart w:id="2200" w:name="_Toc131669073"/>
      <w:r w:rsidRPr="00E736E6">
        <w:t xml:space="preserve">[Principle </w:t>
      </w:r>
      <w:fldSimple w:instr=" SEQ PrincipleCounter \* MERGEFORMAT ">
        <w:r w:rsidR="00A63659">
          <w:rPr>
            <w:noProof/>
          </w:rPr>
          <w:t>10</w:t>
        </w:r>
      </w:fldSimple>
      <w:r w:rsidRPr="00E736E6">
        <w:t>]</w:t>
      </w:r>
      <w:bookmarkEnd w:id="2197"/>
      <w:bookmarkEnd w:id="2198"/>
      <w:bookmarkEnd w:id="2199"/>
      <w:bookmarkEnd w:id="2200"/>
    </w:p>
    <w:p w:rsidR="00683500" w:rsidRDefault="00DD6A0A">
      <w:pPr>
        <w:pStyle w:val="SLPrincipleText"/>
      </w:pPr>
      <w:r>
        <w:tab/>
      </w:r>
      <w:bookmarkStart w:id="2201" w:name="principle_10_text"/>
      <w:bookmarkStart w:id="2202" w:name="_Toc87007211"/>
      <w:r w:rsidR="005E4185">
        <w:t>C2 Core</w:t>
      </w:r>
      <w:r>
        <w:t>-conformant schemas SHOULD NOT use or define local or anonymous components, as they adversely affect reuse</w:t>
      </w:r>
      <w:r w:rsidRPr="00194BB7">
        <w:t>.</w:t>
      </w:r>
      <w:bookmarkEnd w:id="2201"/>
      <w:bookmarkEnd w:id="2202"/>
      <w:r w:rsidRPr="00194BB7">
        <w:t xml:space="preserve"> </w:t>
      </w:r>
    </w:p>
    <w:p w:rsidR="00DD6A0A" w:rsidRDefault="00DD6A0A" w:rsidP="00894894">
      <w:pPr>
        <w:pStyle w:val="Heading3"/>
        <w:numPr>
          <w:numberingChange w:id="2203" w:author="Webb Roberts" w:date="2010-03-31T15:28:00Z" w:original="%1:4:0:.%2:2:0:.%3:8:0:"/>
        </w:numPr>
      </w:pPr>
      <w:bookmarkStart w:id="2204" w:name="_Ref164152146"/>
      <w:bookmarkStart w:id="2205" w:name="_Toc87007212"/>
      <w:bookmarkStart w:id="2206" w:name="_Toc131668881"/>
      <w:r>
        <w:t>Avoid Wildcards</w:t>
      </w:r>
      <w:bookmarkEnd w:id="2192"/>
      <w:bookmarkEnd w:id="2193"/>
      <w:r>
        <w:t xml:space="preserve"> </w:t>
      </w:r>
      <w:r w:rsidR="00DA08CB">
        <w:t xml:space="preserve">in </w:t>
      </w:r>
      <w:r>
        <w:t>Reference Schemas</w:t>
      </w:r>
      <w:bookmarkEnd w:id="2204"/>
      <w:bookmarkEnd w:id="2205"/>
      <w:bookmarkEnd w:id="2206"/>
    </w:p>
    <w:p w:rsidR="00DD6A0A" w:rsidRDefault="00DD6A0A" w:rsidP="00DD6A0A">
      <w:pPr>
        <w:pStyle w:val="wrbodytext1"/>
      </w:pPr>
      <w:r>
        <w:t xml:space="preserve">Wildcards in </w:t>
      </w:r>
      <w:r w:rsidR="005E4185">
        <w:t>C2 Core</w:t>
      </w:r>
      <w:r>
        <w:t xml:space="preserve">-conformant schemas work in opposition to standardization.  The goal of creating harmonized, standard schemas is to standardize definitions of data.  The use of wildcard mechanisms (such as </w:t>
      </w:r>
      <w:r w:rsidRPr="004A698A">
        <w:rPr>
          <w:rStyle w:val="wrcode"/>
        </w:rPr>
        <w:t>xsd:any</w:t>
      </w:r>
      <w:r>
        <w:t>, which allows insertion of an arbitrary number of elements from any namespace) allow</w:t>
      </w:r>
      <w:r w:rsidR="00110D1C">
        <w:t>s</w:t>
      </w:r>
      <w:r>
        <w:t xml:space="preserve"> nonstandard data to be passed via otherwise standardized exchanges.  </w:t>
      </w:r>
    </w:p>
    <w:p w:rsidR="00DD6A0A" w:rsidRDefault="00DD6A0A" w:rsidP="00DD6A0A">
      <w:pPr>
        <w:pStyle w:val="wrbodytext1"/>
      </w:pPr>
      <w:r>
        <w:t xml:space="preserve">Avoidance of wildcards in the standard schemas encourages the separation of standardized and nonstandardized data.  It encourages users to incorporate their data into </w:t>
      </w:r>
      <w:r w:rsidR="005E4185">
        <w:t>C2 Core</w:t>
      </w:r>
      <w:r>
        <w:t xml:space="preserve"> in a standardized way.  It also encourages users to extend in a way that may be readily incorporated into </w:t>
      </w:r>
      <w:r w:rsidR="005E4185">
        <w:t>C2 Core</w:t>
      </w:r>
      <w:r>
        <w:t>.</w:t>
      </w:r>
    </w:p>
    <w:p w:rsidR="00DD6A0A" w:rsidRDefault="00DD6A0A" w:rsidP="00DD6A0A">
      <w:pPr>
        <w:pStyle w:val="SLPrincipalHeadPara"/>
      </w:pPr>
      <w:bookmarkStart w:id="2207" w:name="principle_11"/>
      <w:bookmarkStart w:id="2208" w:name="_Toc76706928"/>
      <w:bookmarkStart w:id="2209" w:name="_Toc76707029"/>
      <w:bookmarkStart w:id="2210" w:name="_Toc131669074"/>
      <w:r w:rsidRPr="00E736E6">
        <w:t xml:space="preserve">[Principle </w:t>
      </w:r>
      <w:fldSimple w:instr=" SEQ PrincipleCounter \* MERGEFORMAT ">
        <w:r w:rsidR="00A63659">
          <w:rPr>
            <w:noProof/>
          </w:rPr>
          <w:t>11</w:t>
        </w:r>
      </w:fldSimple>
      <w:r w:rsidRPr="00E736E6">
        <w:t>]</w:t>
      </w:r>
      <w:bookmarkEnd w:id="2207"/>
      <w:bookmarkEnd w:id="2208"/>
      <w:bookmarkEnd w:id="2209"/>
      <w:bookmarkEnd w:id="2210"/>
    </w:p>
    <w:p w:rsidR="00683500" w:rsidRDefault="00DD6A0A">
      <w:pPr>
        <w:pStyle w:val="SLPrincipleText"/>
      </w:pPr>
      <w:r>
        <w:tab/>
      </w:r>
      <w:bookmarkStart w:id="2211" w:name="principle_11_text"/>
      <w:bookmarkStart w:id="2212" w:name="_Toc87007213"/>
      <w:r w:rsidR="005E4185">
        <w:t>C2 Core</w:t>
      </w:r>
      <w:r>
        <w:t>-conformant components SHOULD NOT incorporate wildcards unless absolutely necessary, as they hinder standardization by encouraging use of nonstandardized data rather than standardized data</w:t>
      </w:r>
      <w:r w:rsidRPr="00194BB7">
        <w:t>.</w:t>
      </w:r>
      <w:bookmarkEnd w:id="2211"/>
      <w:bookmarkEnd w:id="2212"/>
    </w:p>
    <w:p w:rsidR="00DD6A0A" w:rsidRDefault="00DD6A0A" w:rsidP="00894894">
      <w:pPr>
        <w:pStyle w:val="Heading3"/>
        <w:numPr>
          <w:numberingChange w:id="2213" w:author="Webb Roberts" w:date="2010-03-31T15:28:00Z" w:original="%1:4:0:.%2:2:0:.%3:9:0:"/>
        </w:numPr>
      </w:pPr>
      <w:bookmarkStart w:id="2214" w:name="_Toc109188244"/>
      <w:bookmarkStart w:id="2215" w:name="_Toc109542804"/>
      <w:bookmarkStart w:id="2216" w:name="_Toc87007214"/>
      <w:bookmarkStart w:id="2217" w:name="_Toc131668882"/>
      <w:r>
        <w:t>Provide Default Reference Schema Locations</w:t>
      </w:r>
      <w:bookmarkEnd w:id="2214"/>
      <w:bookmarkEnd w:id="2215"/>
      <w:bookmarkEnd w:id="2216"/>
      <w:bookmarkEnd w:id="2217"/>
    </w:p>
    <w:p w:rsidR="00DD6A0A" w:rsidRDefault="00B36831" w:rsidP="00DD6A0A">
      <w:pPr>
        <w:pStyle w:val="wrbodytext1"/>
      </w:pPr>
      <w:r>
        <w:fldChar w:fldCharType="begin"/>
      </w:r>
      <w:r w:rsidR="00C22E3D">
        <w:instrText xml:space="preserve"> REF ref_xml_schema_structures \h </w:instrText>
      </w:r>
      <w:r>
        <w:fldChar w:fldCharType="separate"/>
      </w:r>
      <w:ins w:id="2218" w:author="Webb Roberts" w:date="2010-03-31T15:33:00Z">
        <w:r w:rsidR="00A63659" w:rsidRPr="00BA4C27">
          <w:rPr>
            <w:rStyle w:val="Refterm"/>
          </w:rPr>
          <w:t>[XMLSchemaStructures</w:t>
        </w:r>
        <w:r w:rsidR="00A63659" w:rsidRPr="00BA4C27">
          <w:rPr>
            <w:rStyle w:val="Strong"/>
          </w:rPr>
          <w:t>]</w:t>
        </w:r>
      </w:ins>
      <w:del w:id="2219" w:author="Webb Roberts" w:date="2010-03-31T15:30:00Z">
        <w:r w:rsidR="004753AF" w:rsidRPr="00BA4C27" w:rsidDel="00172983">
          <w:rPr>
            <w:rStyle w:val="Refterm"/>
          </w:rPr>
          <w:delText>[XMLSchemaStructures</w:delText>
        </w:r>
        <w:r w:rsidR="004753AF" w:rsidRPr="00BA4C27" w:rsidDel="00172983">
          <w:rPr>
            <w:rStyle w:val="Strong"/>
          </w:rPr>
          <w:delText>]</w:delText>
        </w:r>
      </w:del>
      <w:r>
        <w:fldChar w:fldCharType="end"/>
      </w:r>
      <w:r w:rsidR="00DD6A0A">
        <w:t xml:space="preserve"> provides three ways to specify the physical location of an XML </w:t>
      </w:r>
      <w:r w:rsidR="00BC1830">
        <w:t>S</w:t>
      </w:r>
      <w:r w:rsidR="00DD6A0A">
        <w:t>chema</w:t>
      </w:r>
      <w:r w:rsidR="00BC1830">
        <w:t xml:space="preserve"> document</w:t>
      </w:r>
      <w:r w:rsidR="00DD6A0A">
        <w:t xml:space="preserve">: </w:t>
      </w:r>
      <w:r w:rsidR="00DD6A0A" w:rsidRPr="00CC5501">
        <w:rPr>
          <w:rStyle w:val="wrcode"/>
        </w:rPr>
        <w:t>schemaLocation</w:t>
      </w:r>
      <w:r w:rsidR="00DD6A0A">
        <w:t xml:space="preserve">, an attribute of the element </w:t>
      </w:r>
      <w:r w:rsidR="00DD6A0A" w:rsidRPr="00CC5501">
        <w:rPr>
          <w:rStyle w:val="wrcode"/>
        </w:rPr>
        <w:t>xsd:import</w:t>
      </w:r>
      <w:r w:rsidR="00CD5265" w:rsidRPr="00CD5265">
        <w:t xml:space="preserve">, </w:t>
      </w:r>
      <w:r w:rsidR="00DD6A0A" w:rsidRPr="00831CEB">
        <w:t>along with</w:t>
      </w:r>
      <w:r w:rsidR="00683500">
        <w:t xml:space="preserve"> </w:t>
      </w:r>
      <w:r w:rsidR="00CD5265" w:rsidRPr="00CD5265">
        <w:t xml:space="preserve"> </w:t>
      </w:r>
      <w:r w:rsidR="00DD6A0A" w:rsidRPr="00CC5501">
        <w:rPr>
          <w:rStyle w:val="wrcode"/>
        </w:rPr>
        <w:t>xsi:schemaLocation</w:t>
      </w:r>
      <w:r w:rsidR="00CD5265" w:rsidRPr="00CD5265">
        <w:t xml:space="preserve"> </w:t>
      </w:r>
      <w:r w:rsidR="00683500">
        <w:t xml:space="preserve"> </w:t>
      </w:r>
      <w:r w:rsidR="00DD6A0A" w:rsidRPr="00831CEB">
        <w:t>and</w:t>
      </w:r>
      <w:r w:rsidR="00683500">
        <w:t xml:space="preserve"> </w:t>
      </w:r>
      <w:r w:rsidR="00CD5265" w:rsidRPr="00CD5265">
        <w:t xml:space="preserve"> </w:t>
      </w:r>
      <w:r w:rsidR="00DD6A0A" w:rsidRPr="00CC5501">
        <w:rPr>
          <w:rStyle w:val="wrcode"/>
        </w:rPr>
        <w:t>xsi:noNamespaceSchemaLocation</w:t>
      </w:r>
      <w:r w:rsidR="00DD6A0A">
        <w:t xml:space="preserve">, attributes of an XML </w:t>
      </w:r>
      <w:r w:rsidR="00C10317">
        <w:t xml:space="preserve">Schema </w:t>
      </w:r>
      <w:r w:rsidR="00DD6A0A">
        <w:t xml:space="preserve">document element.  In all of these uses, the specification explicitly maintains that the schema location specified is a hint, which may be overridden by applications.  </w:t>
      </w:r>
    </w:p>
    <w:p w:rsidR="00DD6A0A" w:rsidRDefault="00DD6A0A" w:rsidP="00DD6A0A">
      <w:pPr>
        <w:pStyle w:val="SLPrincipalHeadPara"/>
      </w:pPr>
      <w:bookmarkStart w:id="2220" w:name="principle_12"/>
      <w:bookmarkStart w:id="2221" w:name="_Toc76706929"/>
      <w:bookmarkStart w:id="2222" w:name="_Toc76707030"/>
      <w:bookmarkStart w:id="2223" w:name="_Toc131669075"/>
      <w:r w:rsidRPr="00E736E6">
        <w:t xml:space="preserve">[Principle </w:t>
      </w:r>
      <w:fldSimple w:instr=" SEQ PrincipleCounter \* MERGEFORMAT ">
        <w:r w:rsidR="00A63659">
          <w:rPr>
            <w:noProof/>
          </w:rPr>
          <w:t>12</w:t>
        </w:r>
      </w:fldSimple>
      <w:r w:rsidRPr="00E736E6">
        <w:t>]</w:t>
      </w:r>
      <w:bookmarkEnd w:id="2220"/>
      <w:bookmarkEnd w:id="2221"/>
      <w:bookmarkEnd w:id="2222"/>
      <w:bookmarkEnd w:id="2223"/>
    </w:p>
    <w:p w:rsidR="00683500" w:rsidRDefault="00DD6A0A">
      <w:pPr>
        <w:pStyle w:val="SLPrincipleText"/>
      </w:pPr>
      <w:r>
        <w:tab/>
      </w:r>
      <w:bookmarkStart w:id="2224" w:name="principle_12_text"/>
      <w:bookmarkStart w:id="2225" w:name="_Toc87007215"/>
      <w:r w:rsidRPr="00194BB7">
        <w:t xml:space="preserve">Schema locations specified within </w:t>
      </w:r>
      <w:r w:rsidR="005E4185">
        <w:t>C2 Core</w:t>
      </w:r>
      <w:r w:rsidRPr="00194BB7">
        <w:t xml:space="preserve">-conformant reference schemas </w:t>
      </w:r>
      <w:r>
        <w:t xml:space="preserve">SHOULD be interpreted as </w:t>
      </w:r>
      <w:r w:rsidRPr="00194BB7">
        <w:t xml:space="preserve">hints and </w:t>
      </w:r>
      <w:r>
        <w:t xml:space="preserve">as </w:t>
      </w:r>
      <w:r w:rsidRPr="00194BB7">
        <w:t xml:space="preserve">default values </w:t>
      </w:r>
      <w:r>
        <w:t xml:space="preserve">by </w:t>
      </w:r>
      <w:r w:rsidRPr="00194BB7">
        <w:t>processing applications.</w:t>
      </w:r>
      <w:bookmarkEnd w:id="2224"/>
      <w:bookmarkEnd w:id="2225"/>
    </w:p>
    <w:p w:rsidR="00DD6A0A" w:rsidRDefault="00DD6A0A" w:rsidP="00894894">
      <w:pPr>
        <w:pStyle w:val="Heading3"/>
        <w:numPr>
          <w:numberingChange w:id="2226" w:author="Webb Roberts" w:date="2010-03-31T15:28:00Z" w:original="%1:4:0:.%2:2:0:.%3:10:0:"/>
        </w:numPr>
      </w:pPr>
      <w:bookmarkStart w:id="2227" w:name="_Toc87007216"/>
      <w:bookmarkStart w:id="2228" w:name="_Toc131668883"/>
      <w:r>
        <w:t>Use Open Standards</w:t>
      </w:r>
      <w:bookmarkEnd w:id="2227"/>
      <w:bookmarkEnd w:id="2228"/>
    </w:p>
    <w:p w:rsidR="00DD6A0A" w:rsidRDefault="00DD6A0A" w:rsidP="00DD6A0A">
      <w:pPr>
        <w:pStyle w:val="wrbodytext1"/>
      </w:pPr>
      <w:r>
        <w:t xml:space="preserve">The cooperative efforts of many knowledgeable individuals have resulted in many important published information standards.  Where appropriate and applicable, </w:t>
      </w:r>
      <w:r w:rsidR="005E4185">
        <w:t>C2 Core</w:t>
      </w:r>
      <w:r>
        <w:t xml:space="preserve"> ought to leverage these standards.</w:t>
      </w:r>
    </w:p>
    <w:p w:rsidR="00DD6A0A" w:rsidRDefault="00DD6A0A" w:rsidP="00DD6A0A">
      <w:pPr>
        <w:pStyle w:val="SLPrincipalHeadPara"/>
      </w:pPr>
      <w:bookmarkStart w:id="2229" w:name="principle_21"/>
      <w:bookmarkStart w:id="2230" w:name="_Toc76706930"/>
      <w:bookmarkStart w:id="2231" w:name="_Toc76707031"/>
      <w:bookmarkStart w:id="2232" w:name="_Toc131669076"/>
      <w:r w:rsidRPr="00E736E6">
        <w:t xml:space="preserve">[Principle </w:t>
      </w:r>
      <w:fldSimple w:instr=" SEQ PrincipleCounter \* MERGEFORMAT ">
        <w:r w:rsidR="00A63659">
          <w:rPr>
            <w:noProof/>
          </w:rPr>
          <w:t>13</w:t>
        </w:r>
      </w:fldSimple>
      <w:r w:rsidRPr="00E736E6">
        <w:t>]</w:t>
      </w:r>
      <w:bookmarkEnd w:id="2229"/>
      <w:bookmarkEnd w:id="2230"/>
      <w:bookmarkEnd w:id="2231"/>
      <w:bookmarkEnd w:id="2232"/>
      <w:r w:rsidRPr="00E736E6">
        <w:t xml:space="preserve">  </w:t>
      </w:r>
    </w:p>
    <w:p w:rsidR="00683500" w:rsidRDefault="00DD6A0A">
      <w:pPr>
        <w:pStyle w:val="SLPrincipleText"/>
      </w:pPr>
      <w:r>
        <w:tab/>
      </w:r>
      <w:bookmarkStart w:id="2233" w:name="principle_21_text"/>
      <w:bookmarkStart w:id="2234" w:name="_Toc87007217"/>
      <w:r w:rsidR="005E4185">
        <w:t>C2 Core</w:t>
      </w:r>
      <w:r>
        <w:t xml:space="preserve"> standards and schemas SHOULD leverage and enable use of other open standards.</w:t>
      </w:r>
      <w:bookmarkEnd w:id="2233"/>
      <w:bookmarkEnd w:id="2234"/>
      <w:r>
        <w:t xml:space="preserve">    </w:t>
      </w:r>
    </w:p>
    <w:p w:rsidR="00DD6A0A" w:rsidRDefault="00DD6A0A" w:rsidP="00783BE6">
      <w:pPr>
        <w:pStyle w:val="Heading2"/>
        <w:numPr>
          <w:numberingChange w:id="2235" w:author="Webb Roberts" w:date="2010-03-31T15:28:00Z" w:original="%1:4:0:.%2:3:0:"/>
        </w:numPr>
      </w:pPr>
      <w:bookmarkStart w:id="2236" w:name="_Ref164075106"/>
      <w:bookmarkStart w:id="2237" w:name="_Toc77760823"/>
      <w:bookmarkStart w:id="2238" w:name="_Toc87007218"/>
      <w:bookmarkStart w:id="2239" w:name="_Toc131668884"/>
      <w:bookmarkEnd w:id="2194"/>
      <w:bookmarkEnd w:id="2195"/>
      <w:r>
        <w:t>Modeling Design Guidelines</w:t>
      </w:r>
      <w:bookmarkEnd w:id="2236"/>
      <w:bookmarkEnd w:id="2237"/>
      <w:bookmarkEnd w:id="2238"/>
      <w:bookmarkEnd w:id="2239"/>
    </w:p>
    <w:p w:rsidR="00DD6A0A" w:rsidRDefault="00DD6A0A" w:rsidP="00DD6A0A">
      <w:pPr>
        <w:pStyle w:val="wrbodytext1"/>
      </w:pPr>
      <w:r>
        <w:t xml:space="preserve">The principles in this section address the design philosophy used in designing the </w:t>
      </w:r>
      <w:r w:rsidR="005E4185">
        <w:t>C2 Core</w:t>
      </w:r>
      <w:r>
        <w:t xml:space="preserve"> model.</w:t>
      </w:r>
    </w:p>
    <w:p w:rsidR="00DD6A0A" w:rsidRDefault="00DD6A0A" w:rsidP="00894894">
      <w:pPr>
        <w:pStyle w:val="Heading3"/>
        <w:numPr>
          <w:numberingChange w:id="2240" w:author="Webb Roberts" w:date="2010-03-31T15:28:00Z" w:original="%1:4:0:.%2:3:0:.%3:1:0:"/>
        </w:numPr>
      </w:pPr>
      <w:bookmarkStart w:id="2241" w:name="_Toc160620326"/>
      <w:bookmarkStart w:id="2242" w:name="_Toc161199426"/>
      <w:bookmarkStart w:id="2243" w:name="_Toc160620330"/>
      <w:bookmarkStart w:id="2244" w:name="_Toc161199430"/>
      <w:bookmarkStart w:id="2245" w:name="_Toc160620334"/>
      <w:bookmarkStart w:id="2246" w:name="_Toc161199434"/>
      <w:bookmarkStart w:id="2247" w:name="_Toc160620335"/>
      <w:bookmarkStart w:id="2248" w:name="_Toc161199435"/>
      <w:bookmarkStart w:id="2249" w:name="_Toc160620336"/>
      <w:bookmarkStart w:id="2250" w:name="_Toc161199436"/>
      <w:bookmarkStart w:id="2251" w:name="_Toc160620338"/>
      <w:bookmarkStart w:id="2252" w:name="_Toc161199438"/>
      <w:bookmarkStart w:id="2253" w:name="_Toc160620339"/>
      <w:bookmarkStart w:id="2254" w:name="_Toc161199439"/>
      <w:bookmarkStart w:id="2255" w:name="_Toc87007219"/>
      <w:bookmarkStart w:id="2256" w:name="_Toc109188248"/>
      <w:bookmarkStart w:id="2257" w:name="_Toc109542808"/>
      <w:bookmarkStart w:id="2258" w:name="_Toc131668885"/>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r>
        <w:t>Namespaces Enhance Reuse</w:t>
      </w:r>
      <w:bookmarkEnd w:id="2255"/>
      <w:bookmarkEnd w:id="2258"/>
    </w:p>
    <w:p w:rsidR="00DD6A0A" w:rsidRDefault="005E4185" w:rsidP="00DD6A0A">
      <w:pPr>
        <w:pStyle w:val="wrbodytext1"/>
      </w:pPr>
      <w:r>
        <w:t>C2 Core</w:t>
      </w:r>
      <w:r w:rsidR="00DD6A0A">
        <w:t xml:space="preserve"> is designed to maximize reuse of namespaces and the schemas that define them.  When referring to a concept defined by </w:t>
      </w:r>
      <w:r>
        <w:t>C2 Core</w:t>
      </w:r>
      <w:r w:rsidR="00DD6A0A">
        <w:t xml:space="preserve">, a user should ensure that instances and schemas refer to the namespace defined by </w:t>
      </w:r>
      <w:r>
        <w:t>C2 Core</w:t>
      </w:r>
      <w:r w:rsidR="00DD6A0A">
        <w:t xml:space="preserve">.  User-defined namespaces should be used for specializations and extension of </w:t>
      </w:r>
      <w:r>
        <w:t>C2 Core</w:t>
      </w:r>
      <w:r w:rsidR="00DD6A0A">
        <w:t xml:space="preserve"> constructs but should not be used when the </w:t>
      </w:r>
      <w:r>
        <w:t>C2 Core</w:t>
      </w:r>
      <w:r w:rsidR="00DD6A0A">
        <w:t xml:space="preserve"> structures are sufficient.</w:t>
      </w:r>
    </w:p>
    <w:p w:rsidR="00DD6A0A" w:rsidRDefault="00DD6A0A" w:rsidP="00DD6A0A">
      <w:pPr>
        <w:pStyle w:val="SLPrincipalHeadPara"/>
      </w:pPr>
      <w:bookmarkStart w:id="2259" w:name="principle_13"/>
      <w:bookmarkStart w:id="2260" w:name="_Toc76706931"/>
      <w:bookmarkStart w:id="2261" w:name="_Toc76707032"/>
      <w:bookmarkStart w:id="2262" w:name="_Toc131669077"/>
      <w:r w:rsidRPr="00E736E6">
        <w:t xml:space="preserve">[Principle </w:t>
      </w:r>
      <w:fldSimple w:instr=" SEQ PrincipleCounter \* MERGEFORMAT ">
        <w:r w:rsidR="00A63659">
          <w:rPr>
            <w:noProof/>
          </w:rPr>
          <w:t>14</w:t>
        </w:r>
      </w:fldSimple>
      <w:r w:rsidRPr="00E736E6">
        <w:t>]</w:t>
      </w:r>
      <w:bookmarkEnd w:id="2259"/>
      <w:bookmarkEnd w:id="2260"/>
      <w:bookmarkEnd w:id="2261"/>
      <w:bookmarkEnd w:id="2262"/>
    </w:p>
    <w:p w:rsidR="00683500" w:rsidRDefault="00DD6A0A">
      <w:pPr>
        <w:pStyle w:val="SLPrincipleText"/>
      </w:pPr>
      <w:r>
        <w:tab/>
      </w:r>
      <w:bookmarkStart w:id="2263" w:name="principle_13_text"/>
      <w:bookmarkStart w:id="2264" w:name="_Toc87007220"/>
      <w:r w:rsidR="005E4185">
        <w:t>C2 Core</w:t>
      </w:r>
      <w:r w:rsidRPr="00194BB7">
        <w:t xml:space="preserve">-conformant instances and schemas </w:t>
      </w:r>
      <w:r>
        <w:t xml:space="preserve">SHOULD </w:t>
      </w:r>
      <w:r w:rsidRPr="00194BB7">
        <w:t xml:space="preserve">reuse components from </w:t>
      </w:r>
      <w:r w:rsidR="005E4185">
        <w:t>C2 Core</w:t>
      </w:r>
      <w:r w:rsidRPr="00194BB7">
        <w:t xml:space="preserve"> distribution schemas when possible.</w:t>
      </w:r>
      <w:bookmarkEnd w:id="2263"/>
      <w:bookmarkEnd w:id="2264"/>
    </w:p>
    <w:p w:rsidR="00DD6A0A" w:rsidRDefault="005E4185" w:rsidP="00DD6A0A">
      <w:pPr>
        <w:pStyle w:val="wrbodytext1"/>
      </w:pPr>
      <w:r>
        <w:t>C2 Core</w:t>
      </w:r>
      <w:r w:rsidR="00DD6A0A">
        <w:t xml:space="preserve"> relies heavily on XML namespaces to prevent naming conflicts and clashes.  Reuse of any component is always by reference to both its namespace and its local name.  All </w:t>
      </w:r>
      <w:r>
        <w:t>C2 Core</w:t>
      </w:r>
      <w:r w:rsidR="00DD6A0A">
        <w:t xml:space="preserve"> component names have global scope.  Therefore, validation always occurs against the reference schemas or subsets thereof.</w:t>
      </w:r>
    </w:p>
    <w:p w:rsidR="00DD6A0A" w:rsidRDefault="00DD6A0A" w:rsidP="00DD6A0A">
      <w:pPr>
        <w:pStyle w:val="wrnormativehead"/>
        <w:outlineLvl w:val="0"/>
      </w:pPr>
      <w:r>
        <w:t>Example:</w:t>
      </w:r>
    </w:p>
    <w:p w:rsidR="00DD6A0A" w:rsidRDefault="00DD6A0A" w:rsidP="00B261AE">
      <w:pPr>
        <w:pStyle w:val="FigureCaption"/>
      </w:pPr>
      <w:bookmarkStart w:id="2265" w:name="_Toc77760887"/>
      <w:bookmarkStart w:id="2266" w:name="_Toc131669017"/>
      <w:r>
        <w:t xml:space="preserve">Figure </w:t>
      </w:r>
      <w:fldSimple w:instr=" STYLEREF 1 \s ">
        <w:r w:rsidR="00A63659">
          <w:rPr>
            <w:noProof/>
          </w:rPr>
          <w:t>4</w:t>
        </w:r>
      </w:fldSimple>
      <w:r w:rsidR="00B20271">
        <w:t>-</w:t>
      </w:r>
      <w:fldSimple w:instr=" SEQ FigureIndex \r 1 \* MERGEFORMAT ">
        <w:r w:rsidR="00A63659">
          <w:rPr>
            <w:noProof/>
          </w:rPr>
          <w:t>1</w:t>
        </w:r>
      </w:fldSimple>
      <w:r>
        <w:t>:  Example of the use of a namespace</w:t>
      </w:r>
      <w:bookmarkEnd w:id="2265"/>
      <w:bookmarkEnd w:id="2266"/>
    </w:p>
    <w:p w:rsidR="00DD6A0A" w:rsidRDefault="00DD6A0A" w:rsidP="00DD6A0A">
      <w:pPr>
        <w:pStyle w:val="wrXML"/>
      </w:pPr>
      <w:r>
        <w:t>&lt;xsd:element ref="</w:t>
      </w:r>
      <w:r w:rsidR="00256128">
        <w:t>c2:</w:t>
      </w:r>
      <w:r>
        <w:t xml:space="preserve">BinaryCaptureDate" </w:t>
      </w:r>
      <w:r>
        <w:br/>
        <w:t xml:space="preserve">    minOccurs="0" </w:t>
      </w:r>
      <w:r>
        <w:br/>
        <w:t xml:space="preserve">    maxOccurs="unbounded"/&gt;</w:t>
      </w:r>
    </w:p>
    <w:p w:rsidR="00DD6A0A" w:rsidRDefault="00DD6A0A" w:rsidP="00DD6A0A">
      <w:pPr>
        <w:pStyle w:val="wrbodytext1"/>
      </w:pPr>
      <w:r>
        <w:t xml:space="preserve">In this example, </w:t>
      </w:r>
      <w:r w:rsidR="00256128">
        <w:rPr>
          <w:rStyle w:val="wrcode"/>
        </w:rPr>
        <w:t>c2:</w:t>
      </w:r>
      <w:r w:rsidRPr="00296C98">
        <w:rPr>
          <w:rStyle w:val="wrcode"/>
        </w:rPr>
        <w:t>BinaryCaptureDate</w:t>
      </w:r>
      <w:r>
        <w:t xml:space="preserve"> is reused by referencing its element declaration through both its namespace (which is bound to the prefix </w:t>
      </w:r>
      <w:r w:rsidR="00256128">
        <w:rPr>
          <w:rStyle w:val="wrcode"/>
        </w:rPr>
        <w:t>c2:</w:t>
      </w:r>
      <w:r>
        <w:t>) and its local name (</w:t>
      </w:r>
      <w:r w:rsidRPr="00296C98">
        <w:rPr>
          <w:rStyle w:val="wrcode"/>
        </w:rPr>
        <w:t>BinaryCaptureDate</w:t>
      </w:r>
      <w:r>
        <w:t xml:space="preserve">).  If an element named </w:t>
      </w:r>
      <w:r w:rsidRPr="00296C98">
        <w:rPr>
          <w:rStyle w:val="wrcode"/>
        </w:rPr>
        <w:t>BinaryCaptureDate</w:t>
      </w:r>
      <w:r>
        <w:t xml:space="preserve"> is declared in another namespace, it is an entirely different element than </w:t>
      </w:r>
      <w:r w:rsidR="00256128">
        <w:rPr>
          <w:rStyle w:val="wrcode"/>
        </w:rPr>
        <w:t>c2:</w:t>
      </w:r>
      <w:r w:rsidRPr="007C119E">
        <w:rPr>
          <w:rStyle w:val="wrcode"/>
        </w:rPr>
        <w:t>BinaryCaptureDate</w:t>
      </w:r>
      <w:r>
        <w:t xml:space="preserve">.  There is no implicit relationship to </w:t>
      </w:r>
      <w:r w:rsidR="00256128">
        <w:rPr>
          <w:rStyle w:val="wrcode"/>
        </w:rPr>
        <w:t>c2:</w:t>
      </w:r>
      <w:r w:rsidRPr="00296C98">
        <w:rPr>
          <w:rStyle w:val="wrcode"/>
        </w:rPr>
        <w:t>BinaryCaptureDate</w:t>
      </w:r>
      <w:r>
        <w:t xml:space="preserve">.  </w:t>
      </w:r>
    </w:p>
    <w:p w:rsidR="00DD6A0A" w:rsidRDefault="00DD6A0A" w:rsidP="00DD6A0A">
      <w:pPr>
        <w:pStyle w:val="wrbodytext1"/>
      </w:pPr>
      <w:r w:rsidRPr="00603912">
        <w:t>Fr</w:t>
      </w:r>
      <w:r w:rsidRPr="00A20E04">
        <w:t xml:space="preserve">om a business perspective, the two </w:t>
      </w:r>
      <w:r>
        <w:t xml:space="preserve">elements </w:t>
      </w:r>
      <w:r w:rsidRPr="00A20E04">
        <w:t xml:space="preserve">are likely to be </w:t>
      </w:r>
      <w:r w:rsidRPr="00171107">
        <w:rPr>
          <w:rStyle w:val="Emphasis"/>
        </w:rPr>
        <w:t>related</w:t>
      </w:r>
      <w:r w:rsidRPr="00A20E04">
        <w:t xml:space="preserve"> in the sense that they may have very similar semantic meanings</w:t>
      </w:r>
      <w:r>
        <w:t>.  T</w:t>
      </w:r>
      <w:r w:rsidRPr="00A20E04">
        <w:t>hey may have essentially the same meaning</w:t>
      </w:r>
      <w:r>
        <w:t xml:space="preserve">, </w:t>
      </w:r>
      <w:r w:rsidRPr="00A20E04">
        <w:t xml:space="preserve">but slightly different properties. </w:t>
      </w:r>
      <w:r>
        <w:t xml:space="preserve"> Such a relationship may commonly exist.  However, any relationship between the two elements must be made explicit using methods outlined in this document.  </w:t>
      </w:r>
    </w:p>
    <w:p w:rsidR="00DD6A0A" w:rsidRDefault="00DD6A0A" w:rsidP="00DD6A0A">
      <w:pPr>
        <w:pStyle w:val="SLPrincipalHeadPara"/>
      </w:pPr>
      <w:bookmarkStart w:id="2267" w:name="principle_14"/>
      <w:bookmarkStart w:id="2268" w:name="_Toc76706932"/>
      <w:bookmarkStart w:id="2269" w:name="_Toc76707033"/>
      <w:bookmarkStart w:id="2270" w:name="_Toc131669078"/>
      <w:r w:rsidRPr="00E736E6">
        <w:t xml:space="preserve">[Principle </w:t>
      </w:r>
      <w:fldSimple w:instr=" SEQ PrincipleCounter \* MERGEFORMAT ">
        <w:r w:rsidR="00A63659">
          <w:rPr>
            <w:noProof/>
          </w:rPr>
          <w:t>15</w:t>
        </w:r>
      </w:fldSimple>
      <w:r w:rsidRPr="00E736E6">
        <w:t>]</w:t>
      </w:r>
      <w:bookmarkEnd w:id="2267"/>
      <w:bookmarkEnd w:id="2268"/>
      <w:bookmarkEnd w:id="2269"/>
      <w:bookmarkEnd w:id="2270"/>
    </w:p>
    <w:p w:rsidR="00683500" w:rsidRDefault="00DD6A0A">
      <w:pPr>
        <w:pStyle w:val="SLPrincipleText"/>
      </w:pPr>
      <w:r>
        <w:tab/>
      </w:r>
      <w:bookmarkStart w:id="2271" w:name="principle_14_text"/>
      <w:bookmarkStart w:id="2272" w:name="_Toc87007221"/>
      <w:r>
        <w:t xml:space="preserve">A component SHOULD be identified by its local name together with its namespace.  </w:t>
      </w:r>
      <w:r w:rsidRPr="00194BB7">
        <w:t xml:space="preserve">A namespace </w:t>
      </w:r>
      <w:r>
        <w:t xml:space="preserve">SHOULD be </w:t>
      </w:r>
      <w:r w:rsidRPr="00194BB7">
        <w:t xml:space="preserve">a required part of the name of a component.  A component's local name </w:t>
      </w:r>
      <w:r>
        <w:t xml:space="preserve">SHOULD NOT imply a relationship to components with similar </w:t>
      </w:r>
      <w:r w:rsidRPr="00194BB7">
        <w:t>names from other namespaces.</w:t>
      </w:r>
      <w:bookmarkEnd w:id="2271"/>
      <w:bookmarkEnd w:id="2272"/>
    </w:p>
    <w:p w:rsidR="00DD6A0A" w:rsidRDefault="00DD6A0A" w:rsidP="00894894">
      <w:pPr>
        <w:pStyle w:val="Heading3"/>
        <w:numPr>
          <w:numberingChange w:id="2273" w:author="Webb Roberts" w:date="2010-03-31T15:28:00Z" w:original="%1:4:0:.%2:3:0:.%3:2:0:"/>
        </w:numPr>
      </w:pPr>
      <w:bookmarkStart w:id="2274" w:name="_Toc87007222"/>
      <w:bookmarkStart w:id="2275" w:name="_Toc131668886"/>
      <w:r>
        <w:t xml:space="preserve">Design </w:t>
      </w:r>
      <w:r w:rsidR="005E4185">
        <w:t>C2 Core</w:t>
      </w:r>
      <w:r>
        <w:t xml:space="preserve"> for Extensibility</w:t>
      </w:r>
      <w:bookmarkEnd w:id="2256"/>
      <w:bookmarkEnd w:id="2257"/>
      <w:bookmarkEnd w:id="2274"/>
      <w:bookmarkEnd w:id="2275"/>
    </w:p>
    <w:p w:rsidR="00DD6A0A" w:rsidRDefault="005E4185" w:rsidP="00DD6A0A">
      <w:pPr>
        <w:pStyle w:val="wrbodytext1"/>
      </w:pPr>
      <w:r>
        <w:t>C2 Core</w:t>
      </w:r>
      <w:r w:rsidR="00DD6A0A">
        <w:t xml:space="preserve"> is designed to be extended.  Numerous methods are considered acceptable in creating extended and specialized components.  </w:t>
      </w:r>
    </w:p>
    <w:p w:rsidR="00DD6A0A" w:rsidRDefault="00DD6A0A" w:rsidP="00DD6A0A">
      <w:pPr>
        <w:pStyle w:val="SLPrincipalHeadPara"/>
      </w:pPr>
      <w:bookmarkStart w:id="2276" w:name="principle_15"/>
      <w:bookmarkStart w:id="2277" w:name="_Toc76706933"/>
      <w:bookmarkStart w:id="2278" w:name="_Toc76707034"/>
      <w:bookmarkStart w:id="2279" w:name="_Toc131669079"/>
      <w:r w:rsidRPr="00E736E6">
        <w:t xml:space="preserve">[Principle </w:t>
      </w:r>
      <w:fldSimple w:instr=" SEQ PrincipleCounter \* MERGEFORMAT ">
        <w:r w:rsidR="00A63659">
          <w:rPr>
            <w:noProof/>
          </w:rPr>
          <w:t>16</w:t>
        </w:r>
      </w:fldSimple>
      <w:r w:rsidRPr="00E736E6">
        <w:t>]</w:t>
      </w:r>
      <w:bookmarkEnd w:id="2276"/>
      <w:bookmarkEnd w:id="2277"/>
      <w:bookmarkEnd w:id="2278"/>
      <w:bookmarkEnd w:id="2279"/>
    </w:p>
    <w:p w:rsidR="00683500" w:rsidRDefault="00DD6A0A">
      <w:pPr>
        <w:pStyle w:val="SLPrincipleText"/>
      </w:pPr>
      <w:r>
        <w:tab/>
      </w:r>
      <w:bookmarkStart w:id="2280" w:name="principle_15_text"/>
      <w:bookmarkStart w:id="2281" w:name="_Toc87007223"/>
      <w:r w:rsidR="005E4185">
        <w:t>C2 Core</w:t>
      </w:r>
      <w:r>
        <w:t>-</w:t>
      </w:r>
      <w:r w:rsidR="00281BA8">
        <w:t>conformant</w:t>
      </w:r>
      <w:r w:rsidR="00683500">
        <w:t xml:space="preserve"> </w:t>
      </w:r>
      <w:r>
        <w:t xml:space="preserve">schemas and standards SHOULD be designed to encourage and ease </w:t>
      </w:r>
      <w:r w:rsidRPr="00194BB7">
        <w:t>extension and augmentation by users and developers outside the standardization process.</w:t>
      </w:r>
      <w:bookmarkEnd w:id="2280"/>
      <w:bookmarkEnd w:id="2281"/>
      <w:r w:rsidRPr="00194BB7">
        <w:t xml:space="preserve">  </w:t>
      </w:r>
    </w:p>
    <w:p w:rsidR="00DD6A0A" w:rsidRDefault="00DD6A0A" w:rsidP="00783BE6">
      <w:pPr>
        <w:pStyle w:val="Heading2"/>
        <w:numPr>
          <w:numberingChange w:id="2282" w:author="Webb Roberts" w:date="2010-03-31T15:28:00Z" w:original="%1:4:0:.%2:4:0:"/>
        </w:numPr>
      </w:pPr>
      <w:bookmarkStart w:id="2283" w:name="_Ref164075139"/>
      <w:bookmarkStart w:id="2284" w:name="_Toc77760824"/>
      <w:bookmarkStart w:id="2285" w:name="_Toc87007224"/>
      <w:bookmarkStart w:id="2286" w:name="_Toc131668887"/>
      <w:r>
        <w:t>Implementation Guidelines</w:t>
      </w:r>
      <w:bookmarkEnd w:id="2283"/>
      <w:bookmarkEnd w:id="2284"/>
      <w:bookmarkEnd w:id="2285"/>
      <w:bookmarkEnd w:id="2286"/>
    </w:p>
    <w:p w:rsidR="00DD6A0A" w:rsidRDefault="00DD6A0A" w:rsidP="00DD6A0A">
      <w:pPr>
        <w:pStyle w:val="wrbodytext1"/>
      </w:pPr>
      <w:r>
        <w:t xml:space="preserve">The principles in this section address issues pertaining to the implementation of applications that use </w:t>
      </w:r>
      <w:r w:rsidR="005E4185">
        <w:t>C2 Core</w:t>
      </w:r>
      <w:r>
        <w:t>.</w:t>
      </w:r>
    </w:p>
    <w:p w:rsidR="00DD6A0A" w:rsidRPr="001F2E71" w:rsidRDefault="00DD6A0A" w:rsidP="00894894">
      <w:pPr>
        <w:pStyle w:val="Heading3"/>
        <w:numPr>
          <w:numberingChange w:id="2287" w:author="Webb Roberts" w:date="2010-03-31T15:28:00Z" w:original="%1:4:0:.%2:4:0:.%3:1:0:"/>
        </w:numPr>
      </w:pPr>
      <w:bookmarkStart w:id="2288" w:name="_Toc87007225"/>
      <w:bookmarkStart w:id="2289" w:name="_Toc131668888"/>
      <w:r>
        <w:t>Avoid Displaying Raw XML Data</w:t>
      </w:r>
      <w:bookmarkEnd w:id="2288"/>
      <w:bookmarkEnd w:id="2289"/>
    </w:p>
    <w:p w:rsidR="00DD6A0A" w:rsidRPr="00FE521B" w:rsidRDefault="00DD6A0A" w:rsidP="00DD6A0A">
      <w:pPr>
        <w:pStyle w:val="wrbodytext1"/>
      </w:pPr>
      <w:r w:rsidRPr="009E4820">
        <w:t xml:space="preserve">XML </w:t>
      </w:r>
      <w:r>
        <w:t xml:space="preserve">data </w:t>
      </w:r>
      <w:r w:rsidRPr="009E4820">
        <w:t xml:space="preserve">should be made human-understandable when possible, but it is not targeted at human consumers. </w:t>
      </w:r>
      <w:r>
        <w:t xml:space="preserve">HTML is intended for browsers.  Browsers and similar technology provide human interfaces to XML and other structured content.  As such, structured XML content does not belong in places </w:t>
      </w:r>
      <w:r w:rsidR="00842CF3">
        <w:t xml:space="preserve">targeting </w:t>
      </w:r>
      <w:r>
        <w:t>human</w:t>
      </w:r>
      <w:r w:rsidR="00842CF3">
        <w:t>s</w:t>
      </w:r>
      <w:r>
        <w:t>.  Human-targeted information should be of a form suitable for presentation.</w:t>
      </w:r>
    </w:p>
    <w:p w:rsidR="00DD6A0A" w:rsidRDefault="00DD6A0A" w:rsidP="00DD6A0A">
      <w:pPr>
        <w:pStyle w:val="SLPrincipalHeadPara"/>
      </w:pPr>
      <w:bookmarkStart w:id="2290" w:name="principle_16"/>
      <w:bookmarkStart w:id="2291" w:name="_Toc76706934"/>
      <w:bookmarkStart w:id="2292" w:name="_Toc76707035"/>
      <w:bookmarkStart w:id="2293" w:name="_Toc131669080"/>
      <w:r w:rsidRPr="00E736E6">
        <w:t xml:space="preserve">[Principle </w:t>
      </w:r>
      <w:fldSimple w:instr=" SEQ PrincipleCounter \* MERGEFORMAT ">
        <w:r w:rsidR="00A63659">
          <w:rPr>
            <w:noProof/>
          </w:rPr>
          <w:t>17</w:t>
        </w:r>
      </w:fldSimple>
      <w:r w:rsidRPr="00E736E6">
        <w:t>]</w:t>
      </w:r>
      <w:bookmarkEnd w:id="2290"/>
      <w:bookmarkEnd w:id="2291"/>
      <w:bookmarkEnd w:id="2292"/>
      <w:bookmarkEnd w:id="2293"/>
    </w:p>
    <w:p w:rsidR="00683500" w:rsidRDefault="00DD6A0A">
      <w:pPr>
        <w:pStyle w:val="SLPrincipleText"/>
      </w:pPr>
      <w:r>
        <w:tab/>
      </w:r>
      <w:bookmarkStart w:id="2294" w:name="principle_16_text"/>
      <w:bookmarkStart w:id="2295" w:name="_Toc87007226"/>
      <w:r w:rsidRPr="00194BB7">
        <w:t xml:space="preserve">XML data </w:t>
      </w:r>
      <w:r>
        <w:t xml:space="preserve">SHOULD be designed for </w:t>
      </w:r>
      <w:r w:rsidRPr="00194BB7">
        <w:t>automatic processing</w:t>
      </w:r>
      <w:r>
        <w:t xml:space="preserve">.  XML data SHOULD NOT be designed for </w:t>
      </w:r>
      <w:r w:rsidRPr="00194BB7">
        <w:t>literal presentation to people</w:t>
      </w:r>
      <w:r>
        <w:t xml:space="preserve">.  </w:t>
      </w:r>
      <w:r w:rsidR="005E4185">
        <w:t>C2 Core</w:t>
      </w:r>
      <w:r>
        <w:t xml:space="preserve"> standards and schemas SHOULD NOT use literal presentation to people as a design criterion.</w:t>
      </w:r>
      <w:bookmarkEnd w:id="2294"/>
      <w:bookmarkEnd w:id="2295"/>
    </w:p>
    <w:p w:rsidR="00DD6A0A" w:rsidRPr="004C62F5" w:rsidRDefault="00DD6A0A" w:rsidP="00894894">
      <w:pPr>
        <w:pStyle w:val="Heading3"/>
        <w:numPr>
          <w:numberingChange w:id="2296" w:author="Webb Roberts" w:date="2010-03-31T15:28:00Z" w:original="%1:4:0:.%2:4:0:.%3:2:0:"/>
        </w:numPr>
      </w:pPr>
      <w:bookmarkStart w:id="2297" w:name="_Toc87007227"/>
      <w:bookmarkStart w:id="2298" w:name="_Toc109188249"/>
      <w:bookmarkStart w:id="2299" w:name="_Toc109542809"/>
      <w:bookmarkStart w:id="2300" w:name="_Ref163011162"/>
      <w:bookmarkStart w:id="2301" w:name="_Toc101232690"/>
      <w:bookmarkStart w:id="2302" w:name="_Toc131668889"/>
      <w:r>
        <w:t xml:space="preserve">Leave Implementation Decisions </w:t>
      </w:r>
      <w:r w:rsidR="00842CF3">
        <w:t xml:space="preserve">to </w:t>
      </w:r>
      <w:r>
        <w:t>Implementers</w:t>
      </w:r>
      <w:bookmarkEnd w:id="2297"/>
      <w:bookmarkEnd w:id="2302"/>
    </w:p>
    <w:p w:rsidR="00DD6A0A" w:rsidRDefault="005E4185" w:rsidP="00DD6A0A">
      <w:pPr>
        <w:pStyle w:val="wrbodytext1"/>
      </w:pPr>
      <w:r>
        <w:t>C2 Core</w:t>
      </w:r>
      <w:r w:rsidR="00DD6A0A">
        <w:t xml:space="preserve"> is intended to be an open specification supported by many diverse implementations.  It was designed from data requirements and not from or for any particular system or implementation.  Use of </w:t>
      </w:r>
      <w:r>
        <w:t>C2 Core</w:t>
      </w:r>
      <w:r w:rsidR="00DD6A0A">
        <w:t xml:space="preserve"> should not depend on specific software, other than XML </w:t>
      </w:r>
      <w:r w:rsidR="00513EE1">
        <w:t>Schema-</w:t>
      </w:r>
      <w:r w:rsidR="00DD6A0A">
        <w:t>validating parsers.</w:t>
      </w:r>
    </w:p>
    <w:p w:rsidR="00DD6A0A" w:rsidRDefault="00DD6A0A" w:rsidP="00DD6A0A">
      <w:pPr>
        <w:pStyle w:val="SLPrincipalHeadPara"/>
      </w:pPr>
      <w:bookmarkStart w:id="2303" w:name="principle_17"/>
      <w:bookmarkStart w:id="2304" w:name="_Toc76706935"/>
      <w:bookmarkStart w:id="2305" w:name="_Toc76707036"/>
      <w:bookmarkStart w:id="2306" w:name="_Toc131669081"/>
      <w:r w:rsidRPr="00E736E6">
        <w:t xml:space="preserve">[Principle </w:t>
      </w:r>
      <w:fldSimple w:instr=" SEQ PrincipleCounter \* MERGEFORMAT ">
        <w:r w:rsidR="00A63659">
          <w:rPr>
            <w:noProof/>
          </w:rPr>
          <w:t>18</w:t>
        </w:r>
      </w:fldSimple>
      <w:r w:rsidRPr="00E736E6">
        <w:t>]</w:t>
      </w:r>
      <w:bookmarkEnd w:id="2303"/>
      <w:bookmarkEnd w:id="2304"/>
      <w:bookmarkEnd w:id="2305"/>
      <w:bookmarkEnd w:id="2306"/>
    </w:p>
    <w:p w:rsidR="00683500" w:rsidRDefault="00DD6A0A">
      <w:pPr>
        <w:pStyle w:val="SLPrincipleText"/>
      </w:pPr>
      <w:r>
        <w:tab/>
      </w:r>
      <w:bookmarkStart w:id="2307" w:name="principle_17_text"/>
      <w:bookmarkStart w:id="2308" w:name="_Toc87007228"/>
      <w:r w:rsidR="005E4185">
        <w:t>C2 Core</w:t>
      </w:r>
      <w:r w:rsidRPr="00194BB7">
        <w:t xml:space="preserve"> </w:t>
      </w:r>
      <w:r>
        <w:t xml:space="preserve">SHOULD NOT </w:t>
      </w:r>
      <w:r w:rsidRPr="00194BB7">
        <w:t xml:space="preserve">depend on specific software packages, </w:t>
      </w:r>
      <w:r>
        <w:t xml:space="preserve">software </w:t>
      </w:r>
      <w:r w:rsidRPr="00194BB7">
        <w:t xml:space="preserve">frameworks, or </w:t>
      </w:r>
      <w:r>
        <w:t xml:space="preserve">software </w:t>
      </w:r>
      <w:r w:rsidRPr="00194BB7">
        <w:t>systems for interpretation of XML instances.</w:t>
      </w:r>
      <w:bookmarkEnd w:id="2307"/>
      <w:bookmarkEnd w:id="2308"/>
    </w:p>
    <w:p w:rsidR="00DD6A0A" w:rsidRDefault="00DD6A0A" w:rsidP="00DD6A0A">
      <w:pPr>
        <w:pStyle w:val="SLPrincipalHeadPara"/>
      </w:pPr>
      <w:r w:rsidDel="00EC7E91">
        <w:t xml:space="preserve"> </w:t>
      </w:r>
      <w:bookmarkStart w:id="2309" w:name="principle_18"/>
      <w:bookmarkStart w:id="2310" w:name="_Toc76706936"/>
      <w:bookmarkStart w:id="2311" w:name="_Toc76707037"/>
      <w:bookmarkStart w:id="2312" w:name="_Toc131669082"/>
      <w:r w:rsidRPr="00E736E6">
        <w:t xml:space="preserve">[Principle </w:t>
      </w:r>
      <w:fldSimple w:instr=" SEQ PrincipleCounter \* MERGEFORMAT ">
        <w:r w:rsidR="00A63659">
          <w:rPr>
            <w:noProof/>
          </w:rPr>
          <w:t>19</w:t>
        </w:r>
      </w:fldSimple>
      <w:r w:rsidRPr="00E736E6">
        <w:t>]</w:t>
      </w:r>
      <w:bookmarkEnd w:id="2309"/>
      <w:bookmarkEnd w:id="2310"/>
      <w:bookmarkEnd w:id="2311"/>
      <w:bookmarkEnd w:id="2312"/>
    </w:p>
    <w:p w:rsidR="00683500" w:rsidRDefault="00DD6A0A">
      <w:pPr>
        <w:pStyle w:val="SLPrincipleText"/>
      </w:pPr>
      <w:r>
        <w:tab/>
      </w:r>
      <w:bookmarkStart w:id="2313" w:name="principle_18_text"/>
      <w:bookmarkStart w:id="2314" w:name="_Toc87007229"/>
      <w:r w:rsidR="005E4185">
        <w:t>C2 Core</w:t>
      </w:r>
      <w:r w:rsidRPr="00BA4C27">
        <w:t xml:space="preserve"> </w:t>
      </w:r>
      <w:r>
        <w:t xml:space="preserve">schemas and standards SHOULD </w:t>
      </w:r>
      <w:r w:rsidRPr="00BA4C27">
        <w:t xml:space="preserve">be designed such that software systems that use </w:t>
      </w:r>
      <w:r w:rsidR="005E4185">
        <w:t>C2 Core</w:t>
      </w:r>
      <w:r w:rsidRPr="00BA4C27">
        <w:t xml:space="preserve"> may be built with a variety of off-the-shelf and free software products</w:t>
      </w:r>
      <w:r w:rsidRPr="00194BB7">
        <w:t>.</w:t>
      </w:r>
      <w:bookmarkEnd w:id="2313"/>
      <w:bookmarkEnd w:id="2314"/>
    </w:p>
    <w:p w:rsidR="00DD6A0A" w:rsidRDefault="00DD6A0A" w:rsidP="00783BE6">
      <w:pPr>
        <w:pStyle w:val="Heading2"/>
        <w:numPr>
          <w:numberingChange w:id="2315" w:author="Webb Roberts" w:date="2010-03-31T15:28:00Z" w:original="%1:4:0:.%2:5:0:"/>
        </w:numPr>
      </w:pPr>
      <w:bookmarkStart w:id="2316" w:name="_Toc77760825"/>
      <w:bookmarkStart w:id="2317" w:name="_Toc87007230"/>
      <w:bookmarkStart w:id="2318" w:name="_Toc131668890"/>
      <w:r>
        <w:t>Modeling Guidelines</w:t>
      </w:r>
      <w:bookmarkEnd w:id="2316"/>
      <w:bookmarkEnd w:id="2317"/>
      <w:bookmarkEnd w:id="2318"/>
    </w:p>
    <w:p w:rsidR="00DD6A0A" w:rsidRDefault="00DD6A0A" w:rsidP="00DD6A0A">
      <w:pPr>
        <w:pStyle w:val="wrbodytext1"/>
      </w:pPr>
      <w:r>
        <w:t xml:space="preserve">The </w:t>
      </w:r>
      <w:r w:rsidR="005E4185">
        <w:t>C2 Core</w:t>
      </w:r>
      <w:r>
        <w:t xml:space="preserve"> Naming and Design Rules (NDR) specify </w:t>
      </w:r>
      <w:r w:rsidR="005E4185">
        <w:t>C2 Core</w:t>
      </w:r>
      <w:r>
        <w:t>-conformant components, schemas, and instances.  These guidelines influence and shape the more-specific principles and rules in this document.  They are derived from best practices</w:t>
      </w:r>
      <w:r w:rsidR="00D1728D">
        <w:t xml:space="preserve"> identified and directed by the</w:t>
      </w:r>
      <w:r>
        <w:t xml:space="preserve"> </w:t>
      </w:r>
      <w:r w:rsidR="005E4185">
        <w:t>C2 Core</w:t>
      </w:r>
      <w:r w:rsidR="00D1728D">
        <w:t xml:space="preserve"> CPM.   A</w:t>
      </w:r>
      <w:r>
        <w:t xml:space="preserve">s </w:t>
      </w:r>
      <w:r w:rsidR="005E4185">
        <w:t>C2 Core</w:t>
      </w:r>
      <w:r>
        <w:t xml:space="preserve"> matures</w:t>
      </w:r>
      <w:r w:rsidR="00D1728D">
        <w:t xml:space="preserve"> the number of principles and rules may grow and evolve</w:t>
      </w:r>
      <w:r>
        <w:t xml:space="preserve">.  </w:t>
      </w:r>
    </w:p>
    <w:p w:rsidR="00DD6A0A" w:rsidRDefault="00DD6A0A" w:rsidP="00DD6A0A">
      <w:pPr>
        <w:pStyle w:val="wrbodytext1"/>
      </w:pPr>
      <w:r>
        <w:t xml:space="preserve">The principles in this section address decisions that data modelers must face when creating </w:t>
      </w:r>
      <w:r w:rsidR="005E4185">
        <w:t>C2 Core</w:t>
      </w:r>
      <w:r>
        <w:t xml:space="preserve">-conformant schema representations of </w:t>
      </w:r>
      <w:r w:rsidR="00D1728D">
        <w:t>C2</w:t>
      </w:r>
      <w:r>
        <w:t xml:space="preserve"> data.  These guidelines are not absolute (the key word is SHOULD).  It may not be possible to apply all guidelines in every case.  However, they should always be considered.  </w:t>
      </w:r>
    </w:p>
    <w:p w:rsidR="00DD6A0A" w:rsidRDefault="00DD6A0A" w:rsidP="00894894">
      <w:pPr>
        <w:pStyle w:val="Heading3"/>
        <w:numPr>
          <w:numberingChange w:id="2319" w:author="Webb Roberts" w:date="2010-03-31T15:28:00Z" w:original="%1:4:0:.%2:5:0:.%3:1:0:"/>
        </w:numPr>
      </w:pPr>
      <w:bookmarkStart w:id="2320" w:name="_Toc87007231"/>
      <w:bookmarkStart w:id="2321" w:name="_Toc131668891"/>
      <w:r>
        <w:t>Documentation</w:t>
      </w:r>
      <w:bookmarkEnd w:id="2320"/>
      <w:bookmarkEnd w:id="2321"/>
    </w:p>
    <w:p w:rsidR="00DD6A0A" w:rsidRDefault="00DD6A0A" w:rsidP="00DD6A0A">
      <w:pPr>
        <w:pStyle w:val="wrbodytext1"/>
      </w:pPr>
      <w:r>
        <w:t xml:space="preserve">As will be described in later sections of this document, all </w:t>
      </w:r>
      <w:r w:rsidR="005E4185">
        <w:t>C2 Core</w:t>
      </w:r>
      <w:r>
        <w:t xml:space="preserve"> components are documented through their definitions and names.  Although it is often very difficult to apply, a data component definition should be drafted before the data component name is finalized.  </w:t>
      </w:r>
    </w:p>
    <w:p w:rsidR="00DD6A0A" w:rsidRPr="00B21C33" w:rsidRDefault="00DD6A0A" w:rsidP="00DD6A0A">
      <w:pPr>
        <w:pStyle w:val="wrbodytext1"/>
      </w:pPr>
      <w:r>
        <w:t xml:space="preserve">Drafting the definition for a data component first ensures that the author understands the exact nature of the entity or concept that the data component represents.  The component name should subsequently be composed to summarize the definition.  Reversing this sequence often results in data definitions that very precisely describe the component name but do not adequately describe the entity or concept that the component is designed to represent.  This </w:t>
      </w:r>
      <w:r w:rsidR="00513EE1">
        <w:t xml:space="preserve">can </w:t>
      </w:r>
      <w:r>
        <w:t xml:space="preserve">lead to the ambiguous use of such components. </w:t>
      </w:r>
    </w:p>
    <w:p w:rsidR="00DD6A0A" w:rsidRDefault="00DD6A0A" w:rsidP="00DD6A0A">
      <w:pPr>
        <w:pStyle w:val="SLPrincipalHeadPara"/>
      </w:pPr>
      <w:bookmarkStart w:id="2322" w:name="principle_19"/>
      <w:bookmarkStart w:id="2323" w:name="_Toc76706937"/>
      <w:bookmarkStart w:id="2324" w:name="_Toc76707038"/>
      <w:bookmarkStart w:id="2325" w:name="_Toc131669083"/>
      <w:r w:rsidRPr="00E736E6">
        <w:t xml:space="preserve">[Principle </w:t>
      </w:r>
      <w:fldSimple w:instr=" SEQ PrincipleCounter \* MERGEFORMAT ">
        <w:r w:rsidR="00A63659">
          <w:rPr>
            <w:noProof/>
          </w:rPr>
          <w:t>20</w:t>
        </w:r>
      </w:fldSimple>
      <w:r w:rsidRPr="00E736E6">
        <w:t>]</w:t>
      </w:r>
      <w:bookmarkEnd w:id="2322"/>
      <w:bookmarkEnd w:id="2323"/>
      <w:bookmarkEnd w:id="2324"/>
      <w:bookmarkEnd w:id="2325"/>
    </w:p>
    <w:p w:rsidR="00683500" w:rsidRDefault="00DD6A0A">
      <w:pPr>
        <w:pStyle w:val="SLPrincipleText"/>
      </w:pPr>
      <w:r>
        <w:tab/>
      </w:r>
      <w:bookmarkStart w:id="2326" w:name="principle_19_text"/>
      <w:bookmarkStart w:id="2327" w:name="_Toc87007232"/>
      <w:r w:rsidRPr="00194BB7">
        <w:t xml:space="preserve">A data component definition </w:t>
      </w:r>
      <w:r>
        <w:t xml:space="preserve">SHOULD </w:t>
      </w:r>
      <w:r w:rsidRPr="00194BB7">
        <w:t>be drafted before the associated data element name is composed.</w:t>
      </w:r>
      <w:bookmarkEnd w:id="2326"/>
      <w:bookmarkEnd w:id="2327"/>
      <w:r w:rsidRPr="00194BB7">
        <w:t xml:space="preserve">  </w:t>
      </w:r>
    </w:p>
    <w:p w:rsidR="00DD6A0A" w:rsidRDefault="00DD6A0A" w:rsidP="00894894">
      <w:pPr>
        <w:pStyle w:val="Heading3"/>
        <w:numPr>
          <w:numberingChange w:id="2328" w:author="Webb Roberts" w:date="2010-03-31T15:28:00Z" w:original="%1:4:0:.%2:5:0:.%3:2:0:"/>
        </w:numPr>
      </w:pPr>
      <w:bookmarkStart w:id="2329" w:name="_Toc87007233"/>
      <w:bookmarkStart w:id="2330" w:name="_Toc131668892"/>
      <w:r>
        <w:t>Consistent Naming</w:t>
      </w:r>
      <w:bookmarkEnd w:id="2329"/>
      <w:bookmarkEnd w:id="2330"/>
    </w:p>
    <w:p w:rsidR="00DD6A0A" w:rsidRDefault="00DD6A0A" w:rsidP="00DD6A0A">
      <w:pPr>
        <w:pStyle w:val="wrbodytext1"/>
      </w:pPr>
      <w:r>
        <w:t xml:space="preserve">Components in </w:t>
      </w:r>
      <w:r w:rsidR="005E4185">
        <w:t>C2 Core</w:t>
      </w:r>
      <w:r>
        <w:t xml:space="preserve"> should be given names that are consistent with names of other </w:t>
      </w:r>
      <w:r w:rsidR="005E4185">
        <w:t>C2 Core</w:t>
      </w:r>
      <w:r>
        <w:t xml:space="preserve"> components.  Having consistent names for components has several advantages:</w:t>
      </w:r>
    </w:p>
    <w:p w:rsidR="00683500" w:rsidRDefault="00DD6A0A">
      <w:pPr>
        <w:pStyle w:val="wrbodytext3"/>
      </w:pPr>
      <w:bookmarkStart w:id="2331" w:name="_Toc87007234"/>
      <w:r>
        <w:t>1.</w:t>
      </w:r>
      <w:r>
        <w:tab/>
        <w:t>It is easier to determine the nature of a component when it has a name that conveys the meaning and use of the component.</w:t>
      </w:r>
      <w:bookmarkEnd w:id="2331"/>
    </w:p>
    <w:p w:rsidR="00683500" w:rsidRDefault="00DD6A0A">
      <w:pPr>
        <w:pStyle w:val="wrbodytext3"/>
      </w:pPr>
      <w:bookmarkStart w:id="2332" w:name="_Toc87007235"/>
      <w:r>
        <w:t>2.</w:t>
      </w:r>
      <w:r>
        <w:tab/>
        <w:t>It is easier to find a component when it is named predictably.</w:t>
      </w:r>
      <w:bookmarkEnd w:id="2332"/>
    </w:p>
    <w:p w:rsidR="00683500" w:rsidRDefault="00DD6A0A">
      <w:pPr>
        <w:pStyle w:val="wrbodytext3"/>
      </w:pPr>
      <w:bookmarkStart w:id="2333" w:name="_Toc87007236"/>
      <w:r>
        <w:t>3.</w:t>
      </w:r>
      <w:r>
        <w:tab/>
        <w:t>It is easier to create a name for a component when clear guidelines exist.</w:t>
      </w:r>
      <w:bookmarkEnd w:id="2333"/>
    </w:p>
    <w:p w:rsidR="00DD6A0A" w:rsidRDefault="00DD6A0A" w:rsidP="00DD6A0A">
      <w:pPr>
        <w:pStyle w:val="SLPrincipalHeadPara"/>
      </w:pPr>
      <w:bookmarkStart w:id="2334" w:name="principle_20"/>
      <w:bookmarkStart w:id="2335" w:name="_Toc76706938"/>
      <w:bookmarkStart w:id="2336" w:name="_Toc76707039"/>
      <w:bookmarkStart w:id="2337" w:name="_Toc131669084"/>
      <w:r w:rsidRPr="00E736E6">
        <w:t xml:space="preserve">[Principle </w:t>
      </w:r>
      <w:fldSimple w:instr=" SEQ PrincipleCounter \* MERGEFORMAT ">
        <w:r w:rsidR="00A63659">
          <w:rPr>
            <w:noProof/>
          </w:rPr>
          <w:t>21</w:t>
        </w:r>
      </w:fldSimple>
      <w:r w:rsidRPr="00E736E6">
        <w:t>]</w:t>
      </w:r>
      <w:bookmarkEnd w:id="2334"/>
      <w:bookmarkEnd w:id="2335"/>
      <w:bookmarkEnd w:id="2336"/>
      <w:bookmarkEnd w:id="2337"/>
    </w:p>
    <w:p w:rsidR="00683500" w:rsidRDefault="00DD6A0A">
      <w:pPr>
        <w:pStyle w:val="SLPrincipleText"/>
      </w:pPr>
      <w:r>
        <w:tab/>
      </w:r>
      <w:bookmarkStart w:id="2338" w:name="principle_20_text"/>
      <w:bookmarkStart w:id="2339" w:name="_Toc87007237"/>
      <w:r w:rsidRPr="00194BB7">
        <w:t xml:space="preserve">Components in </w:t>
      </w:r>
      <w:r w:rsidR="005E4185">
        <w:t>C2 Core</w:t>
      </w:r>
      <w:r w:rsidRPr="00194BB7">
        <w:t xml:space="preserve"> </w:t>
      </w:r>
      <w:r>
        <w:t>SHOULD</w:t>
      </w:r>
      <w:r w:rsidRPr="00194BB7">
        <w:t xml:space="preserve"> be given names that are consistent with names of other </w:t>
      </w:r>
      <w:r w:rsidR="005E4185">
        <w:t>C2 Core</w:t>
      </w:r>
      <w:r w:rsidRPr="00194BB7">
        <w:t xml:space="preserve"> components.  Such names </w:t>
      </w:r>
      <w:r>
        <w:t>SHOULD</w:t>
      </w:r>
      <w:r w:rsidRPr="00194BB7">
        <w:t xml:space="preserve"> be based on simple rules.</w:t>
      </w:r>
      <w:bookmarkEnd w:id="2338"/>
      <w:bookmarkEnd w:id="2339"/>
      <w:r w:rsidRPr="00194BB7">
        <w:t xml:space="preserve"> </w:t>
      </w:r>
    </w:p>
    <w:p w:rsidR="00DD6A0A" w:rsidRDefault="00DD6A0A" w:rsidP="00894894">
      <w:pPr>
        <w:pStyle w:val="Heading3"/>
        <w:numPr>
          <w:numberingChange w:id="2340" w:author="Webb Roberts" w:date="2010-03-31T15:28:00Z" w:original="%1:4:0:.%2:5:0:.%3:3:0:"/>
        </w:numPr>
      </w:pPr>
      <w:bookmarkStart w:id="2341" w:name="_Toc87007238"/>
      <w:bookmarkStart w:id="2342" w:name="_Toc131668893"/>
      <w:r>
        <w:t>Reflect the Real World</w:t>
      </w:r>
      <w:bookmarkEnd w:id="2341"/>
      <w:bookmarkEnd w:id="2342"/>
    </w:p>
    <w:p w:rsidR="00DD6A0A" w:rsidRDefault="005E4185" w:rsidP="00DD6A0A">
      <w:pPr>
        <w:pStyle w:val="wrbodytext1"/>
      </w:pPr>
      <w:r>
        <w:t>C2 Core</w:t>
      </w:r>
      <w:r w:rsidR="00DD6A0A">
        <w:t xml:space="preserve"> provides a standard for data exchange.  To help facilitate unambiguous understanding of </w:t>
      </w:r>
      <w:r>
        <w:t>C2 Core</w:t>
      </w:r>
      <w:r w:rsidR="00DD6A0A">
        <w:t xml:space="preserve"> reusable components, the names and structures should represent and model the informational aspects of objects and concepts that users are most familiar with.  Types should not simply model collections of data.  </w:t>
      </w:r>
    </w:p>
    <w:p w:rsidR="00DD6A0A" w:rsidRDefault="00DD6A0A" w:rsidP="00DD6A0A">
      <w:pPr>
        <w:pStyle w:val="SLPrincipalHeadPara"/>
      </w:pPr>
      <w:bookmarkStart w:id="2343" w:name="principle_22"/>
      <w:bookmarkStart w:id="2344" w:name="_Toc76706939"/>
      <w:bookmarkStart w:id="2345" w:name="_Toc76707040"/>
      <w:bookmarkStart w:id="2346" w:name="_Toc131669085"/>
      <w:r w:rsidRPr="00E736E6">
        <w:t xml:space="preserve">[Principle </w:t>
      </w:r>
      <w:fldSimple w:instr=" SEQ PrincipleCounter \* MERGEFORMAT ">
        <w:r w:rsidR="00A63659">
          <w:rPr>
            <w:noProof/>
          </w:rPr>
          <w:t>22</w:t>
        </w:r>
      </w:fldSimple>
      <w:r w:rsidRPr="00E736E6">
        <w:t>]</w:t>
      </w:r>
      <w:bookmarkEnd w:id="2343"/>
      <w:bookmarkEnd w:id="2344"/>
      <w:bookmarkEnd w:id="2345"/>
      <w:bookmarkEnd w:id="2346"/>
      <w:r w:rsidRPr="00E736E6">
        <w:t xml:space="preserve">    </w:t>
      </w:r>
    </w:p>
    <w:p w:rsidR="00683500" w:rsidRDefault="00DD6A0A">
      <w:pPr>
        <w:pStyle w:val="SLPrincipleText"/>
      </w:pPr>
      <w:r>
        <w:tab/>
      </w:r>
      <w:bookmarkStart w:id="2347" w:name="principle_22_text"/>
      <w:bookmarkStart w:id="2348" w:name="_Toc87007239"/>
      <w:r>
        <w:t xml:space="preserve">Component definitions in </w:t>
      </w:r>
      <w:r w:rsidR="005E4185">
        <w:t>C2 Core</w:t>
      </w:r>
      <w:r>
        <w:t>-conformant schemas SHOULD reflect real-world concepts.</w:t>
      </w:r>
      <w:bookmarkEnd w:id="2347"/>
      <w:bookmarkEnd w:id="2348"/>
      <w:r>
        <w:t xml:space="preserve">  </w:t>
      </w:r>
    </w:p>
    <w:p w:rsidR="00DD6A0A" w:rsidRDefault="00DD6A0A" w:rsidP="00894894">
      <w:pPr>
        <w:pStyle w:val="Heading3"/>
        <w:numPr>
          <w:numberingChange w:id="2349" w:author="Webb Roberts" w:date="2010-03-31T15:28:00Z" w:original="%1:4:0:.%2:5:0:.%3:4:0:"/>
        </w:numPr>
      </w:pPr>
      <w:bookmarkStart w:id="2350" w:name="_Toc87007240"/>
      <w:bookmarkStart w:id="2351" w:name="_Toc131668894"/>
      <w:r>
        <w:t>Be Consistent</w:t>
      </w:r>
      <w:bookmarkEnd w:id="2350"/>
      <w:bookmarkEnd w:id="2351"/>
    </w:p>
    <w:p w:rsidR="00DD6A0A" w:rsidRDefault="00DD6A0A" w:rsidP="00DD6A0A">
      <w:pPr>
        <w:pStyle w:val="wrbodytext1"/>
      </w:pPr>
      <w:r>
        <w:t xml:space="preserve">There should be no conflicts of meaning among types.  This holds for types within a namespace, as well as types in different namespaces.  A type should be used consistently in similar situations for similar purposes.  Types should be defined for clear understanding and ease of intended use.  </w:t>
      </w:r>
    </w:p>
    <w:p w:rsidR="00DD6A0A" w:rsidRDefault="00DD6A0A" w:rsidP="00DD6A0A">
      <w:pPr>
        <w:pStyle w:val="SLPrincipalHeadPara"/>
      </w:pPr>
      <w:bookmarkStart w:id="2352" w:name="principle_23"/>
      <w:bookmarkStart w:id="2353" w:name="_Toc76706940"/>
      <w:bookmarkStart w:id="2354" w:name="_Toc76707041"/>
      <w:bookmarkStart w:id="2355" w:name="_Toc131669086"/>
      <w:r w:rsidRPr="00E736E6">
        <w:t xml:space="preserve">[Principle </w:t>
      </w:r>
      <w:fldSimple w:instr=" SEQ PrincipleCounter \* MERGEFORMAT ">
        <w:r w:rsidR="00A63659">
          <w:rPr>
            <w:noProof/>
          </w:rPr>
          <w:t>23</w:t>
        </w:r>
      </w:fldSimple>
      <w:r w:rsidRPr="00E736E6">
        <w:t>]</w:t>
      </w:r>
      <w:bookmarkEnd w:id="2352"/>
      <w:bookmarkEnd w:id="2353"/>
      <w:bookmarkEnd w:id="2354"/>
      <w:bookmarkEnd w:id="2355"/>
    </w:p>
    <w:p w:rsidR="00683500" w:rsidRDefault="00DD6A0A">
      <w:pPr>
        <w:pStyle w:val="SLPrincipleText"/>
      </w:pPr>
      <w:r>
        <w:tab/>
      </w:r>
      <w:bookmarkStart w:id="2356" w:name="principle_23_text"/>
      <w:bookmarkStart w:id="2357" w:name="_Toc87007241"/>
      <w:r>
        <w:t xml:space="preserve">Component definitions in </w:t>
      </w:r>
      <w:r w:rsidR="005E4185">
        <w:t>C2 Core</w:t>
      </w:r>
      <w:r>
        <w:t>-conformant schemas SHOULD have semantic consistency.</w:t>
      </w:r>
      <w:bookmarkEnd w:id="2356"/>
      <w:bookmarkEnd w:id="2357"/>
      <w:r>
        <w:t xml:space="preserve">  </w:t>
      </w:r>
    </w:p>
    <w:p w:rsidR="00DD6A0A" w:rsidRDefault="00DD6A0A" w:rsidP="00894894">
      <w:pPr>
        <w:pStyle w:val="Heading3"/>
        <w:numPr>
          <w:numberingChange w:id="2358" w:author="Webb Roberts" w:date="2010-03-31T15:28:00Z" w:original="%1:4:0:.%2:5:0:.%3:5:0:"/>
        </w:numPr>
      </w:pPr>
      <w:bookmarkStart w:id="2359" w:name="_Toc87007242"/>
      <w:bookmarkStart w:id="2360" w:name="_Toc131668895"/>
      <w:r>
        <w:t>Reserve Inheritance for Specialization</w:t>
      </w:r>
      <w:bookmarkEnd w:id="2359"/>
      <w:bookmarkEnd w:id="2360"/>
    </w:p>
    <w:p w:rsidR="00DD6A0A" w:rsidRDefault="00DD6A0A" w:rsidP="00DD6A0A">
      <w:pPr>
        <w:pStyle w:val="wrbodytext1"/>
      </w:pPr>
      <w:r>
        <w:t xml:space="preserve">Specialization should not be applied simply for the sake of achieving property inheritance.  Specialization should be applied only where it is meaningful and appropriate to model permanent sibling subclasses of a base class that are mutually exclusive of one another.   </w:t>
      </w:r>
    </w:p>
    <w:p w:rsidR="00DD6A0A" w:rsidRDefault="00DD6A0A" w:rsidP="00DD6A0A">
      <w:pPr>
        <w:pStyle w:val="SLPrincipalHeadPara"/>
      </w:pPr>
      <w:bookmarkStart w:id="2361" w:name="_Toc76706941"/>
      <w:bookmarkStart w:id="2362" w:name="_Toc76707042"/>
      <w:bookmarkStart w:id="2363" w:name="principle_24"/>
      <w:bookmarkStart w:id="2364" w:name="_Toc131669087"/>
      <w:r w:rsidRPr="00E736E6">
        <w:t xml:space="preserve">[Principle </w:t>
      </w:r>
      <w:fldSimple w:instr=" SEQ PrincipleCounter \* MERGEFORMAT ">
        <w:r w:rsidR="00A63659">
          <w:rPr>
            <w:noProof/>
          </w:rPr>
          <w:t>24</w:t>
        </w:r>
      </w:fldSimple>
      <w:r w:rsidRPr="00E736E6">
        <w:t>]</w:t>
      </w:r>
      <w:bookmarkEnd w:id="2361"/>
      <w:bookmarkEnd w:id="2362"/>
      <w:bookmarkEnd w:id="2364"/>
      <w:r w:rsidRPr="00E736E6">
        <w:t xml:space="preserve"> </w:t>
      </w:r>
      <w:bookmarkEnd w:id="2363"/>
      <w:r w:rsidRPr="00E736E6">
        <w:t xml:space="preserve">  </w:t>
      </w:r>
    </w:p>
    <w:p w:rsidR="00683500" w:rsidRDefault="00DD6A0A">
      <w:pPr>
        <w:pStyle w:val="SLPrincipleText"/>
      </w:pPr>
      <w:r>
        <w:tab/>
      </w:r>
      <w:bookmarkStart w:id="2365" w:name="principle_24_text"/>
      <w:bookmarkStart w:id="2366" w:name="_Toc87007243"/>
      <w:r>
        <w:t xml:space="preserve">Complex type definitions in </w:t>
      </w:r>
      <w:r w:rsidR="005E4185">
        <w:t>C2 Core</w:t>
      </w:r>
      <w:r>
        <w:t>-conformant schemas SHOULD use type inheritance only for specialization.</w:t>
      </w:r>
      <w:bookmarkEnd w:id="2365"/>
      <w:bookmarkEnd w:id="2366"/>
    </w:p>
    <w:p w:rsidR="00DD6A0A" w:rsidRDefault="00DD6A0A" w:rsidP="00DD6A0A">
      <w:pPr>
        <w:pStyle w:val="wrbodytext1"/>
      </w:pPr>
      <w:r>
        <w:t>Note that application of type augmentations is a well-defined exception to this guideline.</w:t>
      </w:r>
    </w:p>
    <w:p w:rsidR="00DD6A0A" w:rsidRDefault="00DD6A0A" w:rsidP="00894894">
      <w:pPr>
        <w:pStyle w:val="Heading3"/>
        <w:numPr>
          <w:numberingChange w:id="2367" w:author="Webb Roberts" w:date="2010-03-31T15:28:00Z" w:original="%1:4:0:.%2:5:0:.%3:6:0:"/>
        </w:numPr>
      </w:pPr>
      <w:bookmarkStart w:id="2368" w:name="_Toc87007244"/>
      <w:bookmarkStart w:id="2369" w:name="_Toc131668896"/>
      <w:r>
        <w:t>Do Not Duplicate Definitions</w:t>
      </w:r>
      <w:bookmarkEnd w:id="2368"/>
      <w:bookmarkEnd w:id="2369"/>
    </w:p>
    <w:p w:rsidR="00DD6A0A" w:rsidRDefault="00DD6A0A" w:rsidP="00DD6A0A">
      <w:pPr>
        <w:pStyle w:val="wrbodytext1"/>
      </w:pPr>
      <w:r>
        <w:t xml:space="preserve">A real-world entity should be modeled in only one way.  The definition of a type or element should appear once and only once.  Multiple components of identical or closely similar semantics hinder interoperability because too many valid methods exist for representing the same data.  For each data concept that must be represented, there should be only one component (and associated type) to represent it. </w:t>
      </w:r>
    </w:p>
    <w:p w:rsidR="00DD6A0A" w:rsidRDefault="00DD6A0A" w:rsidP="00DD6A0A">
      <w:pPr>
        <w:pStyle w:val="wrbodytext1"/>
      </w:pPr>
      <w:r>
        <w:t xml:space="preserve">Components with very similar semantics may exist in different contexts.  For example, a complex type created for a particular exchange may appear to have </w:t>
      </w:r>
      <w:r w:rsidRPr="00F6160B">
        <w:t>identical or closely similar semantics</w:t>
      </w:r>
      <w:r>
        <w:t xml:space="preserve"> to a complex type defined in the </w:t>
      </w:r>
      <w:r w:rsidR="005E4185">
        <w:t xml:space="preserve">C2 </w:t>
      </w:r>
      <w:r w:rsidR="002144A3">
        <w:t>Core</w:t>
      </w:r>
      <w:r>
        <w:t xml:space="preserve"> schema.  However, the type defined at the exchange level will have much more precise business requirements and syntax, compared </w:t>
      </w:r>
      <w:r w:rsidR="00F23F78">
        <w:t>with</w:t>
      </w:r>
      <w:r>
        <w:t xml:space="preserve"> the broad definitions that are heavily reused.  Specific contextual definitions should be considered semantic changes.  This includes the application of augmentations to create a specialized type for a specific use.</w:t>
      </w:r>
    </w:p>
    <w:p w:rsidR="00DD6A0A" w:rsidRDefault="00DD6A0A" w:rsidP="00DD6A0A">
      <w:pPr>
        <w:pStyle w:val="wrbodytext1"/>
      </w:pPr>
      <w:r>
        <w:t>Two components may have the same definition while having different representations.  For example, a string may hold the complete name of a person, or the name may be represented by a structure that separates the components of the name into first, last, etc.  The definition of alternative representations should not be considered duplication.</w:t>
      </w:r>
    </w:p>
    <w:p w:rsidR="00DD6A0A" w:rsidRDefault="00DD6A0A" w:rsidP="00DD6A0A">
      <w:pPr>
        <w:pStyle w:val="SLPrincipalHeadPara"/>
      </w:pPr>
      <w:r w:rsidDel="00F6160B">
        <w:t xml:space="preserve"> </w:t>
      </w:r>
      <w:bookmarkStart w:id="2370" w:name="principle_25"/>
      <w:bookmarkStart w:id="2371" w:name="_Toc76706942"/>
      <w:bookmarkStart w:id="2372" w:name="_Toc76707043"/>
      <w:bookmarkStart w:id="2373" w:name="_Toc131669088"/>
      <w:r w:rsidRPr="00E736E6">
        <w:t xml:space="preserve">[Principle </w:t>
      </w:r>
      <w:fldSimple w:instr=" SEQ PrincipleCounter \* MERGEFORMAT ">
        <w:r w:rsidR="00A63659">
          <w:rPr>
            <w:noProof/>
          </w:rPr>
          <w:t>25</w:t>
        </w:r>
      </w:fldSimple>
      <w:r w:rsidRPr="00E736E6">
        <w:t>]</w:t>
      </w:r>
      <w:bookmarkEnd w:id="2370"/>
      <w:bookmarkEnd w:id="2371"/>
      <w:bookmarkEnd w:id="2372"/>
      <w:bookmarkEnd w:id="2373"/>
      <w:r w:rsidRPr="00E736E6">
        <w:t xml:space="preserve">    </w:t>
      </w:r>
    </w:p>
    <w:p w:rsidR="00683500" w:rsidRDefault="00DD6A0A">
      <w:pPr>
        <w:pStyle w:val="SLPrincipleText"/>
      </w:pPr>
      <w:r>
        <w:tab/>
      </w:r>
      <w:bookmarkStart w:id="2374" w:name="principle_25_text"/>
      <w:bookmarkStart w:id="2375" w:name="_Toc87007245"/>
      <w:r>
        <w:t>Multiple components with identical or undifferentiated semantics SHOULD NOT be defined.  Component definitions SHOULD have clear, explicit distinctions.</w:t>
      </w:r>
      <w:bookmarkEnd w:id="2374"/>
      <w:bookmarkEnd w:id="2375"/>
    </w:p>
    <w:p w:rsidR="00DD6A0A" w:rsidRDefault="00DD6A0A" w:rsidP="00894894">
      <w:pPr>
        <w:pStyle w:val="Heading3"/>
        <w:numPr>
          <w:numberingChange w:id="2376" w:author="Webb Roberts" w:date="2010-03-31T15:28:00Z" w:original="%1:4:0:.%2:5:0:.%3:7:0:"/>
        </w:numPr>
      </w:pPr>
      <w:bookmarkStart w:id="2377" w:name="_Toc87007246"/>
      <w:bookmarkStart w:id="2378" w:name="_Toc131668897"/>
      <w:r>
        <w:t>Keep It Simple</w:t>
      </w:r>
      <w:bookmarkEnd w:id="2377"/>
      <w:bookmarkEnd w:id="2378"/>
    </w:p>
    <w:p w:rsidR="00DD6A0A" w:rsidRDefault="00DD6A0A" w:rsidP="00DD6A0A">
      <w:pPr>
        <w:pStyle w:val="wrbodytext1"/>
      </w:pPr>
      <w:r>
        <w:t xml:space="preserve">All </w:t>
      </w:r>
      <w:r w:rsidR="005E4185">
        <w:t>C2 Core</w:t>
      </w:r>
      <w:r>
        <w:t xml:space="preserve"> content and structure is fundamentally based on business requirements for information exchange.  To encourage adoption and use in practice, </w:t>
      </w:r>
      <w:r w:rsidR="005E4185">
        <w:t>C2 Core</w:t>
      </w:r>
      <w:r>
        <w:t xml:space="preserve"> must implement business requirements in simple, consistent, practical ways.   </w:t>
      </w:r>
    </w:p>
    <w:p w:rsidR="00DD6A0A" w:rsidRDefault="00DD6A0A" w:rsidP="00DD6A0A">
      <w:pPr>
        <w:pStyle w:val="SLPrincipalHeadPara"/>
      </w:pPr>
      <w:bookmarkStart w:id="2379" w:name="principle_26"/>
      <w:bookmarkStart w:id="2380" w:name="_Toc76706943"/>
      <w:bookmarkStart w:id="2381" w:name="_Toc76707044"/>
      <w:bookmarkStart w:id="2382" w:name="_Toc131669089"/>
      <w:r w:rsidRPr="00E736E6">
        <w:t xml:space="preserve">[Principle </w:t>
      </w:r>
      <w:fldSimple w:instr=" SEQ PrincipleCounter \* MERGEFORMAT ">
        <w:r w:rsidR="00A63659">
          <w:rPr>
            <w:noProof/>
          </w:rPr>
          <w:t>26</w:t>
        </w:r>
      </w:fldSimple>
      <w:r w:rsidRPr="00E736E6">
        <w:t>]</w:t>
      </w:r>
      <w:bookmarkEnd w:id="2379"/>
      <w:bookmarkEnd w:id="2380"/>
      <w:bookmarkEnd w:id="2381"/>
      <w:bookmarkEnd w:id="2382"/>
      <w:r w:rsidRPr="00E736E6">
        <w:t xml:space="preserve">  </w:t>
      </w:r>
    </w:p>
    <w:p w:rsidR="00683500" w:rsidRDefault="00DD6A0A">
      <w:pPr>
        <w:pStyle w:val="SLPrincipleText"/>
      </w:pPr>
      <w:r>
        <w:tab/>
      </w:r>
      <w:bookmarkStart w:id="2383" w:name="principle_26_text"/>
      <w:bookmarkStart w:id="2384" w:name="_Toc87007247"/>
      <w:r w:rsidR="005E4185">
        <w:t>C2 Core</w:t>
      </w:r>
      <w:r>
        <w:t>-conformant schemas SHOULD have the simplest possible structure, content, and architecture consistent with real business requirements.</w:t>
      </w:r>
      <w:bookmarkEnd w:id="2383"/>
      <w:bookmarkEnd w:id="2384"/>
      <w:r>
        <w:t xml:space="preserve">  </w:t>
      </w:r>
    </w:p>
    <w:p w:rsidR="00DD6A0A" w:rsidRDefault="00DD6A0A" w:rsidP="00894894">
      <w:pPr>
        <w:pStyle w:val="Heading3"/>
        <w:numPr>
          <w:numberingChange w:id="2385" w:author="Webb Roberts" w:date="2010-03-31T15:28:00Z" w:original="%1:4:0:.%2:5:0:.%3:8:0:"/>
        </w:numPr>
      </w:pPr>
      <w:bookmarkStart w:id="2386" w:name="_Toc87007248"/>
      <w:bookmarkStart w:id="2387" w:name="_Toc131668898"/>
      <w:r>
        <w:t>Be Aware of Scope</w:t>
      </w:r>
      <w:bookmarkEnd w:id="2386"/>
      <w:bookmarkEnd w:id="2387"/>
    </w:p>
    <w:p w:rsidR="00DD6A0A" w:rsidRDefault="00DD6A0A" w:rsidP="00DD6A0A">
      <w:pPr>
        <w:pStyle w:val="wrbodytext1"/>
      </w:pPr>
      <w:r>
        <w:t xml:space="preserve">The scope of components defined in </w:t>
      </w:r>
      <w:r w:rsidR="005E4185">
        <w:t>C2 Core</w:t>
      </w:r>
      <w:r>
        <w:t xml:space="preserve">-conformant schemas should be carefully considered.  Some components represent simple data values, while others represent complex objects with many parts and relationships.  Components should exist in layers.  Components should exist as small, narrowly scoped, atomic entities that are used to consistently construct more broadly scoped, complex components (and so on).   </w:t>
      </w:r>
    </w:p>
    <w:p w:rsidR="00DD6A0A" w:rsidRDefault="00DD6A0A" w:rsidP="00DD6A0A">
      <w:pPr>
        <w:pStyle w:val="SLPrincipalHeadPara"/>
      </w:pPr>
      <w:bookmarkStart w:id="2388" w:name="principle_27"/>
      <w:bookmarkStart w:id="2389" w:name="_Toc76706944"/>
      <w:bookmarkStart w:id="2390" w:name="_Toc76707045"/>
      <w:bookmarkStart w:id="2391" w:name="_Toc131669090"/>
      <w:r w:rsidRPr="00E736E6">
        <w:t xml:space="preserve">[Principle </w:t>
      </w:r>
      <w:fldSimple w:instr=" SEQ PrincipleCounter \* MERGEFORMAT ">
        <w:r w:rsidR="00A63659">
          <w:rPr>
            <w:noProof/>
          </w:rPr>
          <w:t>27</w:t>
        </w:r>
      </w:fldSimple>
      <w:r w:rsidRPr="00E736E6">
        <w:t>]</w:t>
      </w:r>
      <w:bookmarkEnd w:id="2388"/>
      <w:bookmarkEnd w:id="2389"/>
      <w:bookmarkEnd w:id="2390"/>
      <w:bookmarkEnd w:id="2391"/>
      <w:r w:rsidRPr="00E736E6">
        <w:t xml:space="preserve">   </w:t>
      </w:r>
    </w:p>
    <w:p w:rsidR="00683500" w:rsidRDefault="00DD6A0A">
      <w:pPr>
        <w:pStyle w:val="SLPrincipleText"/>
      </w:pPr>
      <w:r>
        <w:tab/>
      </w:r>
      <w:bookmarkStart w:id="2392" w:name="principle_27_text"/>
      <w:bookmarkStart w:id="2393" w:name="_Toc87007249"/>
      <w:r>
        <w:t xml:space="preserve">Components defined by </w:t>
      </w:r>
      <w:r w:rsidR="005E4185">
        <w:t>C2 Core</w:t>
      </w:r>
      <w:r>
        <w:t>-conformant schemas SHOULD be defined appropriate for their scope.</w:t>
      </w:r>
      <w:bookmarkEnd w:id="2392"/>
      <w:bookmarkEnd w:id="2393"/>
    </w:p>
    <w:p w:rsidR="00DD6A0A" w:rsidRDefault="00DD6A0A" w:rsidP="00894894">
      <w:pPr>
        <w:pStyle w:val="Heading3"/>
        <w:numPr>
          <w:numberingChange w:id="2394" w:author="Webb Roberts" w:date="2010-03-31T15:28:00Z" w:original="%1:4:0:.%2:5:0:.%3:9:0:"/>
        </w:numPr>
      </w:pPr>
      <w:bookmarkStart w:id="2395" w:name="_Toc87007250"/>
      <w:bookmarkStart w:id="2396" w:name="_Toc131668899"/>
      <w:r>
        <w:t>Be Mindful of Namespace Cohesion</w:t>
      </w:r>
      <w:bookmarkEnd w:id="2395"/>
      <w:bookmarkEnd w:id="2396"/>
    </w:p>
    <w:p w:rsidR="00DD6A0A" w:rsidRDefault="00DD6A0A" w:rsidP="00DD6A0A">
      <w:pPr>
        <w:pStyle w:val="wrbodytext1"/>
      </w:pPr>
      <w:r>
        <w:t xml:space="preserve">Namespaces should maximize cohesion.  The namespace methodology helps prevent name clashes among </w:t>
      </w:r>
      <w:r w:rsidR="00967D8E">
        <w:t xml:space="preserve">COI/PORs </w:t>
      </w:r>
      <w:r>
        <w:t xml:space="preserve">that have different business perspectives and may choose identical data names to represent different data concepts.  A namespace should be designed so that its components are consistent, may be used together, and may be updated at the same time. </w:t>
      </w:r>
    </w:p>
    <w:p w:rsidR="00DD6A0A" w:rsidRDefault="00DD6A0A" w:rsidP="00DD6A0A">
      <w:pPr>
        <w:pStyle w:val="SLPrincipalHeadPara"/>
      </w:pPr>
      <w:bookmarkStart w:id="2397" w:name="principle_28"/>
      <w:bookmarkStart w:id="2398" w:name="_Toc76706945"/>
      <w:bookmarkStart w:id="2399" w:name="_Toc76707046"/>
      <w:bookmarkStart w:id="2400" w:name="_Toc131669091"/>
      <w:r w:rsidRPr="00E736E6">
        <w:t xml:space="preserve">[Principle </w:t>
      </w:r>
      <w:fldSimple w:instr=" SEQ PrincipleCounter \* MERGEFORMAT ">
        <w:r w:rsidR="00A63659">
          <w:rPr>
            <w:noProof/>
          </w:rPr>
          <w:t>28</w:t>
        </w:r>
      </w:fldSimple>
      <w:r w:rsidRPr="00E736E6">
        <w:t>]</w:t>
      </w:r>
      <w:bookmarkEnd w:id="2397"/>
      <w:bookmarkEnd w:id="2398"/>
      <w:bookmarkEnd w:id="2399"/>
      <w:bookmarkEnd w:id="2400"/>
      <w:r w:rsidRPr="00E736E6">
        <w:t xml:space="preserve">   </w:t>
      </w:r>
    </w:p>
    <w:p w:rsidR="00683500" w:rsidRDefault="00DD6A0A">
      <w:pPr>
        <w:pStyle w:val="SLPrincipleText"/>
      </w:pPr>
      <w:r>
        <w:tab/>
      </w:r>
      <w:bookmarkStart w:id="2401" w:name="principle_28_text"/>
      <w:bookmarkStart w:id="2402" w:name="_Toc87007251"/>
      <w:r>
        <w:t xml:space="preserve">XML </w:t>
      </w:r>
      <w:r w:rsidR="00F23F78">
        <w:t xml:space="preserve">namespaces </w:t>
      </w:r>
      <w:r>
        <w:t xml:space="preserve">defined by </w:t>
      </w:r>
      <w:r w:rsidR="005E4185">
        <w:t>C2 Core</w:t>
      </w:r>
      <w:r>
        <w:t>-conformant schemas SHOULD encapsulate data components that are coherent, consistent, and internally related as a set.  A namespace SHOULD encapsulate components that tend to change together.</w:t>
      </w:r>
      <w:bookmarkEnd w:id="2401"/>
      <w:bookmarkEnd w:id="2402"/>
    </w:p>
    <w:p w:rsidR="00A13BC2" w:rsidRPr="00A13BC2" w:rsidRDefault="00DD6A0A" w:rsidP="00A13BC2">
      <w:pPr>
        <w:pStyle w:val="Heading1"/>
        <w:numPr>
          <w:numberingChange w:id="2403" w:author="Webb Roberts" w:date="2010-03-31T15:28:00Z" w:original="%1:5:0:"/>
        </w:numPr>
      </w:pPr>
      <w:bookmarkStart w:id="2404" w:name="_Toc190769513"/>
      <w:bookmarkStart w:id="2405" w:name="_Ref163365476"/>
      <w:bookmarkStart w:id="2406" w:name="_Toc77760826"/>
      <w:bookmarkStart w:id="2407" w:name="_Toc87007252"/>
      <w:bookmarkStart w:id="2408" w:name="_Toc131668900"/>
      <w:bookmarkEnd w:id="2404"/>
      <w:r>
        <w:t>Relation to Standards</w:t>
      </w:r>
      <w:bookmarkEnd w:id="2298"/>
      <w:bookmarkEnd w:id="2299"/>
      <w:bookmarkEnd w:id="2300"/>
      <w:bookmarkEnd w:id="2405"/>
      <w:bookmarkEnd w:id="2406"/>
      <w:bookmarkEnd w:id="2407"/>
      <w:bookmarkEnd w:id="2408"/>
    </w:p>
    <w:p w:rsidR="00DD6A0A" w:rsidRDefault="00DD6A0A" w:rsidP="00DD6A0A">
      <w:pPr>
        <w:pStyle w:val="wrbodytext1"/>
      </w:pPr>
      <w:r>
        <w:t xml:space="preserve">This section specifies the standards and specifications to which </w:t>
      </w:r>
      <w:r w:rsidR="005E4185">
        <w:t>C2 Core</w:t>
      </w:r>
      <w:r>
        <w:t xml:space="preserve"> conforms.</w:t>
      </w:r>
      <w:r w:rsidR="0048454B">
        <w:t xml:space="preserve"> </w:t>
      </w:r>
      <w:r>
        <w:t xml:space="preserve"> Where </w:t>
      </w:r>
      <w:r w:rsidR="005E4185">
        <w:t>C2 Core</w:t>
      </w:r>
      <w:r>
        <w:t xml:space="preserve"> differs from public standards, the rationale for those differences is discussed in this section. The complete list of standards and specifications referenced in this section appears in </w:t>
      </w:r>
      <w:r w:rsidR="00B36831">
        <w:fldChar w:fldCharType="begin"/>
      </w:r>
      <w:r w:rsidR="00E74CE8">
        <w:instrText xml:space="preserve"> REF _Ref226199081 \r \h </w:instrText>
      </w:r>
      <w:r w:rsidR="00B36831">
        <w:fldChar w:fldCharType="separate"/>
      </w:r>
      <w:r w:rsidR="00A63659">
        <w:t>A.1.1.1.1.1Appendix D:</w:t>
      </w:r>
      <w:r w:rsidR="00B36831">
        <w:fldChar w:fldCharType="end"/>
      </w:r>
      <w:r w:rsidR="0048454B">
        <w:t xml:space="preserve"> </w:t>
      </w:r>
      <w:r w:rsidR="00E74CE8">
        <w:t xml:space="preserve">References. </w:t>
      </w:r>
    </w:p>
    <w:p w:rsidR="00DD6A0A" w:rsidRDefault="00DD6A0A" w:rsidP="00783BE6">
      <w:pPr>
        <w:pStyle w:val="Heading2"/>
        <w:numPr>
          <w:numberingChange w:id="2409" w:author="Webb Roberts" w:date="2010-03-31T15:28:00Z" w:original="%1:5:0:.%2:1:0:"/>
        </w:numPr>
      </w:pPr>
      <w:bookmarkStart w:id="2410" w:name="_Toc109188250"/>
      <w:bookmarkStart w:id="2411" w:name="_Toc109542810"/>
      <w:bookmarkStart w:id="2412" w:name="_Toc77760827"/>
      <w:bookmarkStart w:id="2413" w:name="_Toc87007253"/>
      <w:bookmarkStart w:id="2414" w:name="_Toc131668901"/>
      <w:r>
        <w:t>XML 1.0</w:t>
      </w:r>
      <w:bookmarkEnd w:id="2410"/>
      <w:bookmarkEnd w:id="2411"/>
      <w:bookmarkEnd w:id="2412"/>
      <w:bookmarkEnd w:id="2413"/>
      <w:bookmarkEnd w:id="2414"/>
    </w:p>
    <w:p w:rsidR="00DD6A0A" w:rsidRPr="00AC0083" w:rsidRDefault="00DD6A0A" w:rsidP="00DD6A0A">
      <w:pPr>
        <w:pStyle w:val="wrruleheadpara"/>
      </w:pPr>
      <w:bookmarkStart w:id="2415" w:name="rule_4_1"/>
      <w:bookmarkStart w:id="2416" w:name="_Toc76707143"/>
      <w:bookmarkStart w:id="2417" w:name="_Toc131669119"/>
      <w:r w:rsidRPr="00AC0083">
        <w:t xml:space="preserve">[Rule </w:t>
      </w:r>
      <w:r w:rsidR="00B36831" w:rsidRPr="00AC0083">
        <w:fldChar w:fldCharType="begin"/>
      </w:r>
      <w:r>
        <w:instrText xml:space="preserve"> REF _Ref163365476 \n \h </w:instrText>
      </w:r>
      <w:r w:rsidR="00B36831" w:rsidRPr="00AC0083">
        <w:fldChar w:fldCharType="separate"/>
      </w:r>
      <w:r w:rsidR="00A63659">
        <w:t>5</w:t>
      </w:r>
      <w:r w:rsidR="00B36831" w:rsidRPr="00AC0083">
        <w:fldChar w:fldCharType="end"/>
      </w:r>
      <w:r w:rsidRPr="00AC0083">
        <w:t>-</w:t>
      </w:r>
      <w:fldSimple w:instr=" SEQ RuleIndex \* MERGEFORMAT ">
        <w:r w:rsidR="00A63659">
          <w:rPr>
            <w:noProof/>
          </w:rPr>
          <w:t>1</w:t>
        </w:r>
      </w:fldSimple>
      <w:r>
        <w:t>]</w:t>
      </w:r>
      <w:bookmarkEnd w:id="2415"/>
      <w:r w:rsidR="00EF502F">
        <w:t xml:space="preserve"> (REF, SUB, EXT</w:t>
      </w:r>
      <w:r>
        <w:t>)</w:t>
      </w:r>
      <w:bookmarkEnd w:id="2416"/>
      <w:bookmarkEnd w:id="2417"/>
    </w:p>
    <w:p w:rsidR="00683500" w:rsidRDefault="00DD6A0A">
      <w:pPr>
        <w:pStyle w:val="wrbodytext3"/>
      </w:pPr>
      <w:bookmarkStart w:id="2418" w:name="rule_4_1_text"/>
      <w:r w:rsidRPr="00194BB7">
        <w:tab/>
      </w:r>
      <w:bookmarkStart w:id="2419" w:name="_Toc87007254"/>
      <w:r>
        <w:t>The</w:t>
      </w:r>
      <w:r w:rsidRPr="00194BB7">
        <w:t xml:space="preserve"> schema MUST conform to XML as specified by </w:t>
      </w:r>
      <w:r w:rsidR="00B36831">
        <w:fldChar w:fldCharType="begin"/>
      </w:r>
      <w:r w:rsidR="00552095">
        <w:instrText xml:space="preserve"> REF ref_xml \h </w:instrText>
      </w:r>
      <w:r w:rsidR="00B36831">
        <w:fldChar w:fldCharType="separate"/>
      </w:r>
      <w:r w:rsidR="00A63659" w:rsidRPr="00BA4C27">
        <w:rPr>
          <w:rStyle w:val="Refterm"/>
        </w:rPr>
        <w:t>[XML]</w:t>
      </w:r>
      <w:r w:rsidR="00B36831">
        <w:fldChar w:fldCharType="end"/>
      </w:r>
      <w:bookmarkEnd w:id="2418"/>
      <w:r>
        <w:t>.</w:t>
      </w:r>
      <w:bookmarkEnd w:id="2419"/>
    </w:p>
    <w:p w:rsidR="00DD6A0A" w:rsidRDefault="00DD6A0A" w:rsidP="00DD6A0A">
      <w:pPr>
        <w:pStyle w:val="wrnormativehead"/>
        <w:outlineLvl w:val="0"/>
      </w:pPr>
      <w:r>
        <w:t>Rationale</w:t>
      </w:r>
    </w:p>
    <w:p w:rsidR="00683500" w:rsidRDefault="00DD6A0A">
      <w:pPr>
        <w:pStyle w:val="wrbodytext3"/>
      </w:pPr>
      <w:r>
        <w:tab/>
      </w:r>
      <w:bookmarkStart w:id="2420" w:name="_Toc87007255"/>
      <w:r>
        <w:t xml:space="preserve">XML is a well-known, commonly used W3C Recommendation.  It is supported by a large number of commercial and </w:t>
      </w:r>
      <w:r w:rsidR="002B2E2D">
        <w:t>open-</w:t>
      </w:r>
      <w:r>
        <w:t xml:space="preserve">source software tools.  It is a simple, well-defined, semi-structured data format that is flexible enough to allow for easy extension.  XML works with many other powerful associated technologies such as XML Schema, XSLT, and XPath.  Artifacts of </w:t>
      </w:r>
      <w:r w:rsidR="005E4185">
        <w:t>C2 Core</w:t>
      </w:r>
      <w:r>
        <w:t xml:space="preserve"> conform to </w:t>
      </w:r>
      <w:r w:rsidRPr="000C311F">
        <w:t>the</w:t>
      </w:r>
      <w:r>
        <w:t xml:space="preserve"> most recent recommendation for XML.</w:t>
      </w:r>
      <w:bookmarkEnd w:id="2420"/>
    </w:p>
    <w:p w:rsidR="00DD6A0A" w:rsidRDefault="00DD6A0A" w:rsidP="00783BE6">
      <w:pPr>
        <w:pStyle w:val="Heading2"/>
        <w:numPr>
          <w:numberingChange w:id="2421" w:author="Webb Roberts" w:date="2010-03-31T15:28:00Z" w:original="%1:5:0:.%2:2:0:"/>
        </w:numPr>
      </w:pPr>
      <w:bookmarkStart w:id="2422" w:name="_Toc109188251"/>
      <w:bookmarkStart w:id="2423" w:name="_Toc109542811"/>
      <w:bookmarkStart w:id="2424" w:name="_Toc77760828"/>
      <w:bookmarkStart w:id="2425" w:name="_Toc87007256"/>
      <w:bookmarkStart w:id="2426" w:name="_Toc131668902"/>
      <w:r>
        <w:t>XML Namespaces</w:t>
      </w:r>
      <w:bookmarkEnd w:id="2422"/>
      <w:bookmarkEnd w:id="2423"/>
      <w:bookmarkEnd w:id="2424"/>
      <w:bookmarkEnd w:id="2425"/>
      <w:bookmarkEnd w:id="2426"/>
    </w:p>
    <w:p w:rsidR="00DD6A0A" w:rsidRPr="00AC0083" w:rsidRDefault="00DD6A0A" w:rsidP="00DD6A0A">
      <w:pPr>
        <w:pStyle w:val="wrruleheadpara"/>
      </w:pPr>
      <w:bookmarkStart w:id="2427" w:name="rule_4_2"/>
      <w:bookmarkStart w:id="2428" w:name="_Toc76707144"/>
      <w:bookmarkStart w:id="2429" w:name="_Toc131669120"/>
      <w:r w:rsidRPr="00AC0083">
        <w:t xml:space="preserve">[Rule </w:t>
      </w:r>
      <w:r w:rsidR="00B36831" w:rsidRPr="00AC0083">
        <w:fldChar w:fldCharType="begin"/>
      </w:r>
      <w:r>
        <w:instrText xml:space="preserve"> REF _Ref163365476 \n \h </w:instrText>
      </w:r>
      <w:r w:rsidR="00B36831" w:rsidRPr="00AC0083">
        <w:fldChar w:fldCharType="separate"/>
      </w:r>
      <w:r w:rsidR="00A63659">
        <w:t>5</w:t>
      </w:r>
      <w:r w:rsidR="00B36831" w:rsidRPr="00AC0083">
        <w:fldChar w:fldCharType="end"/>
      </w:r>
      <w:r w:rsidRPr="00AC0083">
        <w:t>-</w:t>
      </w:r>
      <w:fldSimple w:instr=" SEQ RuleIndex \* MERGEFORMAT ">
        <w:r w:rsidR="00A63659">
          <w:rPr>
            <w:noProof/>
          </w:rPr>
          <w:t>2</w:t>
        </w:r>
      </w:fldSimple>
      <w:r w:rsidRPr="00AC0083">
        <w:t>]</w:t>
      </w:r>
      <w:bookmarkEnd w:id="2427"/>
      <w:bookmarkEnd w:id="2428"/>
      <w:r>
        <w:t xml:space="preserve"> (REF, </w:t>
      </w:r>
      <w:r w:rsidR="00EF502F">
        <w:t>SUB, EXT</w:t>
      </w:r>
      <w:r>
        <w:t>)</w:t>
      </w:r>
      <w:bookmarkEnd w:id="2429"/>
    </w:p>
    <w:p w:rsidR="00683500" w:rsidRDefault="00DD6A0A">
      <w:pPr>
        <w:pStyle w:val="wrbodytext3"/>
      </w:pPr>
      <w:bookmarkStart w:id="2430" w:name="rule_4_2_text"/>
      <w:r w:rsidRPr="00194BB7">
        <w:tab/>
      </w:r>
      <w:bookmarkStart w:id="2431" w:name="_Toc87007257"/>
      <w:r>
        <w:t xml:space="preserve">The </w:t>
      </w:r>
      <w:r w:rsidRPr="00194BB7">
        <w:t xml:space="preserve">schema MUST conform to the specification for namespaces in XML, as defined by </w:t>
      </w:r>
      <w:r w:rsidR="00B36831">
        <w:fldChar w:fldCharType="begin"/>
      </w:r>
      <w:r w:rsidR="00552095">
        <w:instrText xml:space="preserve"> REF ref_xml_namespaces \h </w:instrText>
      </w:r>
      <w:r w:rsidR="00B36831">
        <w:fldChar w:fldCharType="separate"/>
      </w:r>
      <w:r w:rsidR="00A63659" w:rsidRPr="00BA4C27">
        <w:rPr>
          <w:rStyle w:val="Refterm"/>
        </w:rPr>
        <w:t>[XMLNamespaces]</w:t>
      </w:r>
      <w:r w:rsidR="00B36831">
        <w:fldChar w:fldCharType="end"/>
      </w:r>
      <w:r w:rsidRPr="00194BB7">
        <w:t xml:space="preserve"> and </w:t>
      </w:r>
      <w:r w:rsidR="00B36831">
        <w:fldChar w:fldCharType="begin"/>
      </w:r>
      <w:r w:rsidR="00552095">
        <w:instrText xml:space="preserve"> REF ref_xml_namespaces_errata \h </w:instrText>
      </w:r>
      <w:r w:rsidR="00B36831">
        <w:fldChar w:fldCharType="separate"/>
      </w:r>
      <w:r w:rsidR="00A63659" w:rsidRPr="00BA4C27">
        <w:rPr>
          <w:rStyle w:val="Refterm"/>
        </w:rPr>
        <w:t>[XMLNamespacesErrata]</w:t>
      </w:r>
      <w:r w:rsidR="00B36831">
        <w:fldChar w:fldCharType="end"/>
      </w:r>
      <w:r w:rsidRPr="00194BB7">
        <w:t>.</w:t>
      </w:r>
      <w:bookmarkEnd w:id="2430"/>
      <w:bookmarkEnd w:id="2431"/>
    </w:p>
    <w:p w:rsidR="00DD6A0A" w:rsidRDefault="00DD6A0A" w:rsidP="00DD6A0A">
      <w:pPr>
        <w:pStyle w:val="wrnormativehead"/>
        <w:outlineLvl w:val="0"/>
      </w:pPr>
      <w:r>
        <w:t>Rationale</w:t>
      </w:r>
    </w:p>
    <w:p w:rsidR="00683500" w:rsidRDefault="00DD6A0A">
      <w:pPr>
        <w:pStyle w:val="wrbodytext3"/>
      </w:pPr>
      <w:r>
        <w:tab/>
      </w:r>
      <w:bookmarkStart w:id="2432" w:name="_Toc87007258"/>
      <w:r w:rsidR="005E4185">
        <w:t>C2 Core</w:t>
      </w:r>
      <w:r>
        <w:t xml:space="preserve"> is des</w:t>
      </w:r>
      <w:r w:rsidR="00967D8E">
        <w:t>igned to facilitate cross-COI/POR</w:t>
      </w:r>
      <w:r>
        <w:t xml:space="preserve"> data exchanges and interoperability.  The ultimate scope of </w:t>
      </w:r>
      <w:r w:rsidR="005E4185">
        <w:t>C2 Core</w:t>
      </w:r>
      <w:r>
        <w:t xml:space="preserve"> is anticipated to be quite large.  The primary purpose of</w:t>
      </w:r>
      <w:bookmarkEnd w:id="2432"/>
      <w:r>
        <w:t xml:space="preserve"> </w:t>
      </w:r>
      <w:bookmarkStart w:id="2433" w:name="_Toc87007259"/>
      <w:r>
        <w:t xml:space="preserve">namespaces is to avoid naming conflicts, which for </w:t>
      </w:r>
      <w:r w:rsidR="005E4185">
        <w:t>C2 Core</w:t>
      </w:r>
      <w:r>
        <w:t xml:space="preserve"> could become quite common, since </w:t>
      </w:r>
      <w:r w:rsidR="005E4185">
        <w:t>C2 Core</w:t>
      </w:r>
      <w:r>
        <w:t xml:space="preserve"> stakeholders and </w:t>
      </w:r>
      <w:r w:rsidR="00B47D45">
        <w:t>IES</w:t>
      </w:r>
      <w:r>
        <w:t xml:space="preserve"> developers define and name many of their own data components independently.  Therefore, in </w:t>
      </w:r>
      <w:r w:rsidR="005E4185">
        <w:t>C2 Core</w:t>
      </w:r>
      <w:r>
        <w:t xml:space="preserve">, XML namespaces are employed both to avoid name clashes and to provide a level of independence to participating </w:t>
      </w:r>
      <w:r w:rsidR="00A30E78">
        <w:t>COI/POR</w:t>
      </w:r>
      <w:r>
        <w:t>s.</w:t>
      </w:r>
      <w:bookmarkEnd w:id="2433"/>
    </w:p>
    <w:p w:rsidR="00DD6A0A" w:rsidRDefault="00DD6A0A" w:rsidP="00783BE6">
      <w:pPr>
        <w:pStyle w:val="Heading2"/>
        <w:numPr>
          <w:numberingChange w:id="2434" w:author="Webb Roberts" w:date="2010-03-31T15:28:00Z" w:original="%1:5:0:.%2:3:0:"/>
        </w:numPr>
      </w:pPr>
      <w:bookmarkStart w:id="2435" w:name="_Toc109188252"/>
      <w:bookmarkStart w:id="2436" w:name="_Toc109542812"/>
      <w:bookmarkStart w:id="2437" w:name="_Toc77760829"/>
      <w:bookmarkStart w:id="2438" w:name="_Toc87007260"/>
      <w:bookmarkStart w:id="2439" w:name="_Toc131668903"/>
      <w:r>
        <w:t>XML Schema</w:t>
      </w:r>
      <w:bookmarkEnd w:id="2435"/>
      <w:bookmarkEnd w:id="2436"/>
      <w:bookmarkEnd w:id="2437"/>
      <w:bookmarkEnd w:id="2438"/>
      <w:bookmarkEnd w:id="2439"/>
    </w:p>
    <w:p w:rsidR="00DD6A0A" w:rsidRPr="00AC0083" w:rsidRDefault="00DD6A0A" w:rsidP="00DD6A0A">
      <w:pPr>
        <w:pStyle w:val="wrruleheadpara"/>
      </w:pPr>
      <w:bookmarkStart w:id="2440" w:name="rule_4_3"/>
      <w:bookmarkStart w:id="2441" w:name="_Toc76707145"/>
      <w:bookmarkStart w:id="2442" w:name="_Toc131669121"/>
      <w:r w:rsidRPr="00AC0083">
        <w:t xml:space="preserve">[Rule </w:t>
      </w:r>
      <w:r w:rsidR="00B36831" w:rsidRPr="00AC0083">
        <w:fldChar w:fldCharType="begin"/>
      </w:r>
      <w:r>
        <w:instrText xml:space="preserve"> REF _Ref163365476 \n \h </w:instrText>
      </w:r>
      <w:r w:rsidR="00B36831" w:rsidRPr="00AC0083">
        <w:fldChar w:fldCharType="separate"/>
      </w:r>
      <w:r w:rsidR="00A63659">
        <w:t>5</w:t>
      </w:r>
      <w:r w:rsidR="00B36831" w:rsidRPr="00AC0083">
        <w:fldChar w:fldCharType="end"/>
      </w:r>
      <w:r w:rsidRPr="00AC0083">
        <w:t>-</w:t>
      </w:r>
      <w:fldSimple w:instr=" SEQ RuleIndex \* MERGEFORMAT ">
        <w:r w:rsidR="00A63659">
          <w:rPr>
            <w:noProof/>
          </w:rPr>
          <w:t>3</w:t>
        </w:r>
      </w:fldSimple>
      <w:r w:rsidRPr="00AC0083">
        <w:t>]</w:t>
      </w:r>
      <w:bookmarkEnd w:id="2440"/>
      <w:bookmarkEnd w:id="2441"/>
      <w:r w:rsidR="002B2F87">
        <w:t xml:space="preserve"> </w:t>
      </w:r>
      <w:r w:rsidR="00EF502F">
        <w:t>(REF, SUB, EXT</w:t>
      </w:r>
      <w:r>
        <w:t>)</w:t>
      </w:r>
      <w:bookmarkEnd w:id="2442"/>
    </w:p>
    <w:p w:rsidR="00683500" w:rsidRDefault="00DD6A0A">
      <w:pPr>
        <w:pStyle w:val="wrbodytext3"/>
      </w:pPr>
      <w:bookmarkStart w:id="2443" w:name="rule_4_3_text"/>
      <w:r w:rsidRPr="00194BB7">
        <w:tab/>
      </w:r>
      <w:bookmarkStart w:id="2444" w:name="_Toc87007261"/>
      <w:r>
        <w:t xml:space="preserve">The </w:t>
      </w:r>
      <w:r w:rsidRPr="00194BB7">
        <w:t xml:space="preserve">schema MUST conform to the W3C XML Schema Recommendations: XML Schema Part 1: Structures and XML Schema Part 2: Datatypes, as specified by </w:t>
      </w:r>
      <w:r w:rsidR="00B36831">
        <w:fldChar w:fldCharType="begin"/>
      </w:r>
      <w:r w:rsidR="00552095">
        <w:instrText xml:space="preserve"> REF ref_xml_schema_structures \h </w:instrText>
      </w:r>
      <w:r w:rsidR="00B36831">
        <w:fldChar w:fldCharType="separate"/>
      </w:r>
      <w:ins w:id="2445" w:author="Webb Roberts" w:date="2010-03-31T15:33:00Z">
        <w:r w:rsidR="00A63659" w:rsidRPr="00BA4C27">
          <w:rPr>
            <w:rStyle w:val="Refterm"/>
          </w:rPr>
          <w:t>[XMLSchemaStructures</w:t>
        </w:r>
        <w:r w:rsidR="00A63659" w:rsidRPr="00BA4C27">
          <w:rPr>
            <w:rStyle w:val="Strong"/>
          </w:rPr>
          <w:t>]</w:t>
        </w:r>
      </w:ins>
      <w:del w:id="2446" w:author="Webb Roberts" w:date="2010-03-31T15:30:00Z">
        <w:r w:rsidR="004753AF" w:rsidRPr="00BA4C27" w:rsidDel="00172983">
          <w:rPr>
            <w:rStyle w:val="Refterm"/>
          </w:rPr>
          <w:delText>[XMLSchemaStructures</w:delText>
        </w:r>
        <w:r w:rsidR="004753AF" w:rsidRPr="00BA4C27" w:rsidDel="00172983">
          <w:rPr>
            <w:rStyle w:val="Strong"/>
          </w:rPr>
          <w:delText>]</w:delText>
        </w:r>
      </w:del>
      <w:r w:rsidR="00B36831">
        <w:fldChar w:fldCharType="end"/>
      </w:r>
      <w:r w:rsidRPr="00194BB7">
        <w:t xml:space="preserve"> and </w:t>
      </w:r>
      <w:r w:rsidR="00B36831">
        <w:fldChar w:fldCharType="begin"/>
      </w:r>
      <w:r w:rsidR="00552095">
        <w:instrText xml:space="preserve"> REF ref_xml_schema_datatypes \h </w:instrText>
      </w:r>
      <w:r w:rsidR="00B36831">
        <w:fldChar w:fldCharType="separate"/>
      </w:r>
      <w:r w:rsidR="00A63659" w:rsidRPr="00BA4C27">
        <w:rPr>
          <w:rStyle w:val="Refterm"/>
        </w:rPr>
        <w:t>[XMLSchemaDatatypes]</w:t>
      </w:r>
      <w:r w:rsidR="00B36831">
        <w:fldChar w:fldCharType="end"/>
      </w:r>
      <w:r w:rsidRPr="00194BB7">
        <w:t>.</w:t>
      </w:r>
      <w:bookmarkEnd w:id="2443"/>
      <w:bookmarkEnd w:id="2444"/>
    </w:p>
    <w:p w:rsidR="00DD6A0A" w:rsidRDefault="00DD6A0A" w:rsidP="00DD6A0A">
      <w:pPr>
        <w:pStyle w:val="wrnormativehead"/>
        <w:outlineLvl w:val="0"/>
      </w:pPr>
      <w:bookmarkStart w:id="2447" w:name="_Toc109536592"/>
      <w:bookmarkStart w:id="2448" w:name="_Toc109536834"/>
      <w:bookmarkStart w:id="2449" w:name="_Toc109537076"/>
      <w:bookmarkStart w:id="2450" w:name="_Toc109542815"/>
      <w:bookmarkStart w:id="2451" w:name="_Toc109188253"/>
      <w:bookmarkEnd w:id="2447"/>
      <w:bookmarkEnd w:id="2448"/>
      <w:bookmarkEnd w:id="2449"/>
      <w:r>
        <w:t>Rationale</w:t>
      </w:r>
    </w:p>
    <w:p w:rsidR="00683500" w:rsidRDefault="00DD6A0A">
      <w:pPr>
        <w:pStyle w:val="wrbodytext3"/>
      </w:pPr>
      <w:r>
        <w:tab/>
      </w:r>
      <w:bookmarkStart w:id="2452" w:name="_Toc87007262"/>
      <w:r>
        <w:t xml:space="preserve">XML Schema </w:t>
      </w:r>
      <w:r w:rsidRPr="006A046D">
        <w:t>has become the generally accepted schema language and is experiencing the most widespread adoption. Although other schema languages exist that offer their own advantages and disadvantages, the current approach</w:t>
      </w:r>
      <w:r>
        <w:t xml:space="preserve"> is to base </w:t>
      </w:r>
      <w:r w:rsidR="005E4185">
        <w:t>C2 Core</w:t>
      </w:r>
      <w:r>
        <w:t xml:space="preserve"> on XML Schema.</w:t>
      </w:r>
      <w:bookmarkEnd w:id="2452"/>
      <w:r w:rsidR="00934797">
        <w:t xml:space="preserve">  Semantic and structural m</w:t>
      </w:r>
      <w:r w:rsidR="005F2CA2">
        <w:t>echanisms beyond those defined by XML Schema are documented using XML Schema annotations</w:t>
      </w:r>
      <w:r w:rsidR="00934797">
        <w:t>.</w:t>
      </w:r>
    </w:p>
    <w:p w:rsidR="00DD6A0A" w:rsidRDefault="00DD6A0A" w:rsidP="00783BE6">
      <w:pPr>
        <w:pStyle w:val="Heading2"/>
        <w:numPr>
          <w:numberingChange w:id="2453" w:author="Webb Roberts" w:date="2010-03-31T15:28:00Z" w:original="%1:5:0:.%2:4:0:"/>
        </w:numPr>
      </w:pPr>
      <w:bookmarkStart w:id="2454" w:name="_Toc77760830"/>
      <w:bookmarkStart w:id="2455" w:name="_Toc87007263"/>
      <w:bookmarkStart w:id="2456" w:name="_Toc131668904"/>
      <w:r>
        <w:t>ISO 11179, Part 4</w:t>
      </w:r>
      <w:bookmarkEnd w:id="2450"/>
      <w:bookmarkEnd w:id="2454"/>
      <w:bookmarkEnd w:id="2455"/>
      <w:bookmarkEnd w:id="2456"/>
    </w:p>
    <w:p w:rsidR="00DD6A0A" w:rsidRPr="00BD57E2" w:rsidRDefault="00DD6A0A" w:rsidP="00DD6A0A">
      <w:pPr>
        <w:pStyle w:val="wrbodytext1"/>
      </w:pPr>
      <w:r>
        <w:t xml:space="preserve">Good data definitions are fundamental to data interoperability.  You cannot effectively exchange what you cannot understand.  </w:t>
      </w:r>
      <w:r w:rsidR="005E4185">
        <w:t>C2 Core</w:t>
      </w:r>
      <w:r>
        <w:t xml:space="preserve"> employs the guidance of </w:t>
      </w:r>
      <w:r w:rsidRPr="0087072D">
        <w:rPr>
          <w:rStyle w:val="wrnormativeheadChar"/>
        </w:rPr>
        <w:t>[ISO 11179 Part 4]</w:t>
      </w:r>
      <w:r>
        <w:t xml:space="preserve"> as a baseline for its data component definitions.  All </w:t>
      </w:r>
      <w:r w:rsidR="005E4185">
        <w:t>C2 Core</w:t>
      </w:r>
      <w:r>
        <w:t xml:space="preserve"> components are documented.</w:t>
      </w:r>
    </w:p>
    <w:p w:rsidR="00DD6A0A" w:rsidRDefault="00DD6A0A" w:rsidP="00DD6A0A">
      <w:pPr>
        <w:pStyle w:val="wrdefinitionheadpara"/>
      </w:pPr>
      <w:bookmarkStart w:id="2457" w:name="_Toc131669100"/>
      <w:r w:rsidRPr="00DD1EAF">
        <w:t xml:space="preserve">[Definition: </w:t>
      </w:r>
      <w:bookmarkStart w:id="2458" w:name="defn_doc_compon"/>
      <w:r w:rsidRPr="003F4465">
        <w:t>documented component</w:t>
      </w:r>
      <w:bookmarkEnd w:id="2458"/>
      <w:r w:rsidRPr="00DD1EAF">
        <w:t>]</w:t>
      </w:r>
      <w:bookmarkEnd w:id="2457"/>
    </w:p>
    <w:p w:rsidR="00683500" w:rsidRDefault="00DD6A0A">
      <w:pPr>
        <w:pStyle w:val="wrbodytext3"/>
      </w:pPr>
      <w:r>
        <w:tab/>
      </w:r>
      <w:bookmarkStart w:id="2459" w:name="defn_doc_compon_text"/>
      <w:bookmarkStart w:id="2460" w:name="_Toc87007264"/>
      <w:r w:rsidRPr="00194BB7">
        <w:t xml:space="preserve">In a </w:t>
      </w:r>
      <w:r w:rsidR="005E4185">
        <w:t>C2 Core</w:t>
      </w:r>
      <w:r w:rsidRPr="00194BB7">
        <w:t xml:space="preserve">-conformant schema, a </w:t>
      </w:r>
      <w:r w:rsidRPr="00BA4C27">
        <w:rPr>
          <w:rStyle w:val="Strong"/>
        </w:rPr>
        <w:t>documented component</w:t>
      </w:r>
      <w:r w:rsidRPr="00194BB7">
        <w:t xml:space="preserve"> is an XML Schema component that </w:t>
      </w:r>
      <w:r w:rsidR="00281BA8">
        <w:t>has</w:t>
      </w:r>
      <w:r w:rsidR="00683500">
        <w:t xml:space="preserve"> </w:t>
      </w:r>
      <w:r>
        <w:t xml:space="preserve">an </w:t>
      </w:r>
      <w:r w:rsidRPr="00194BB7">
        <w:t xml:space="preserve">associated </w:t>
      </w:r>
      <w:r>
        <w:t>data definition</w:t>
      </w:r>
      <w:r w:rsidRPr="00194BB7">
        <w:t>.  These schema components have a textual definition</w:t>
      </w:r>
      <w:r>
        <w:t xml:space="preserve">, so that </w:t>
      </w:r>
      <w:r w:rsidRPr="00194BB7">
        <w:t xml:space="preserve">the component </w:t>
      </w:r>
      <w:r>
        <w:t xml:space="preserve">may </w:t>
      </w:r>
      <w:r w:rsidRPr="00194BB7">
        <w:t xml:space="preserve">be </w:t>
      </w:r>
      <w:r w:rsidR="00F1455A" w:rsidRPr="00194BB7">
        <w:t>well</w:t>
      </w:r>
      <w:r w:rsidR="00F1455A">
        <w:t>-</w:t>
      </w:r>
      <w:r w:rsidRPr="00194BB7">
        <w:t xml:space="preserve">understood.  Schemas that do not document their components accordingly are not </w:t>
      </w:r>
      <w:r w:rsidR="005E4185">
        <w:t>C2 Core</w:t>
      </w:r>
      <w:r w:rsidRPr="00194BB7">
        <w:t>-conformant.</w:t>
      </w:r>
      <w:bookmarkEnd w:id="2459"/>
      <w:bookmarkEnd w:id="2460"/>
    </w:p>
    <w:p w:rsidR="00DD6A0A" w:rsidRDefault="00DD6A0A" w:rsidP="00DD6A0A">
      <w:pPr>
        <w:pStyle w:val="wrdefinitionheadpara"/>
      </w:pPr>
      <w:bookmarkStart w:id="2461" w:name="_Toc131669101"/>
      <w:r w:rsidRPr="00DD1EAF">
        <w:t xml:space="preserve">[Definition: </w:t>
      </w:r>
      <w:bookmarkStart w:id="2462" w:name="defn_definition"/>
      <w:r w:rsidRPr="00DD1EAF">
        <w:t xml:space="preserve">data </w:t>
      </w:r>
      <w:r w:rsidRPr="003F4465">
        <w:t>definition</w:t>
      </w:r>
      <w:bookmarkEnd w:id="2462"/>
      <w:r w:rsidRPr="00DD1EAF">
        <w:t>]</w:t>
      </w:r>
      <w:bookmarkEnd w:id="2461"/>
      <w:r w:rsidRPr="00DD1EAF">
        <w:t xml:space="preserve"> </w:t>
      </w:r>
    </w:p>
    <w:p w:rsidR="00683500" w:rsidRDefault="00DD6A0A">
      <w:pPr>
        <w:pStyle w:val="wrbodytext3"/>
      </w:pPr>
      <w:r>
        <w:tab/>
      </w:r>
      <w:bookmarkStart w:id="2463" w:name="defn_definition_text"/>
      <w:bookmarkStart w:id="2464" w:name="_Toc87007265"/>
      <w:r w:rsidRPr="00194BB7">
        <w:t xml:space="preserve">The </w:t>
      </w:r>
      <w:r w:rsidRPr="00BA4C27">
        <w:rPr>
          <w:rStyle w:val="Strong"/>
        </w:rPr>
        <w:t>d</w:t>
      </w:r>
      <w:r>
        <w:rPr>
          <w:rStyle w:val="Strong"/>
        </w:rPr>
        <w:t>ata d</w:t>
      </w:r>
      <w:r w:rsidRPr="00BA4C27">
        <w:rPr>
          <w:rStyle w:val="Strong"/>
        </w:rPr>
        <w:t>efinition</w:t>
      </w:r>
      <w:r w:rsidRPr="00194BB7">
        <w:t xml:space="preserve"> of a documented component is the content of the </w:t>
      </w:r>
      <w:r>
        <w:t xml:space="preserve">first </w:t>
      </w:r>
      <w:r w:rsidRPr="00194BB7">
        <w:t xml:space="preserve">occurrence of </w:t>
      </w:r>
      <w:r>
        <w:t xml:space="preserve">the </w:t>
      </w:r>
      <w:r w:rsidRPr="00194BB7">
        <w:t xml:space="preserve">element </w:t>
      </w:r>
      <w:r w:rsidRPr="00BA4C27">
        <w:rPr>
          <w:rStyle w:val="wrcode"/>
        </w:rPr>
        <w:t>xsd:documentation</w:t>
      </w:r>
      <w:r>
        <w:rPr>
          <w:rStyle w:val="wrcode"/>
        </w:rPr>
        <w:t>,</w:t>
      </w:r>
      <w:r w:rsidRPr="00194BB7">
        <w:t xml:space="preserve"> </w:t>
      </w:r>
      <w:r>
        <w:t>which</w:t>
      </w:r>
      <w:r w:rsidRPr="00194BB7">
        <w:t xml:space="preserve"> is an immediate child of </w:t>
      </w:r>
      <w:r>
        <w:t xml:space="preserve">an </w:t>
      </w:r>
      <w:r w:rsidRPr="00194BB7">
        <w:t xml:space="preserve">occurrence of </w:t>
      </w:r>
      <w:r>
        <w:t xml:space="preserve">the </w:t>
      </w:r>
      <w:r w:rsidRPr="00194BB7">
        <w:t xml:space="preserve">element </w:t>
      </w:r>
      <w:r w:rsidRPr="00BA4C27">
        <w:rPr>
          <w:rStyle w:val="wrcode"/>
        </w:rPr>
        <w:t>xsd:annotation</w:t>
      </w:r>
      <w:r w:rsidRPr="003F4465">
        <w:t xml:space="preserve">, which </w:t>
      </w:r>
      <w:r w:rsidRPr="00194BB7">
        <w:t>is an immediate child of the element that defines the component.</w:t>
      </w:r>
      <w:bookmarkEnd w:id="2463"/>
      <w:bookmarkEnd w:id="2464"/>
      <w:r>
        <w:t xml:space="preserve">  </w:t>
      </w:r>
    </w:p>
    <w:p w:rsidR="00DD6A0A" w:rsidRDefault="00DD6A0A" w:rsidP="00B261AE">
      <w:pPr>
        <w:pStyle w:val="FigureCaption"/>
      </w:pPr>
      <w:bookmarkStart w:id="2465" w:name="_Toc77760888"/>
      <w:bookmarkStart w:id="2466" w:name="_Toc131669018"/>
      <w:r>
        <w:t xml:space="preserve">Figure </w:t>
      </w:r>
      <w:fldSimple w:instr=" STYLEREF 1 \s ">
        <w:r w:rsidR="00A63659">
          <w:rPr>
            <w:noProof/>
          </w:rPr>
          <w:t>5</w:t>
        </w:r>
      </w:fldSimple>
      <w:r w:rsidR="00B20271">
        <w:t>-</w:t>
      </w:r>
      <w:fldSimple w:instr=" SEQ FigureIndex \r 1 \* MERGEFORMAT ">
        <w:r w:rsidR="00A63659">
          <w:rPr>
            <w:noProof/>
          </w:rPr>
          <w:t>1</w:t>
        </w:r>
      </w:fldSimple>
      <w:r>
        <w:t xml:space="preserve">:  </w:t>
      </w:r>
      <w:r w:rsidRPr="00232534">
        <w:t xml:space="preserve">Example of </w:t>
      </w:r>
      <w:r>
        <w:t xml:space="preserve">data </w:t>
      </w:r>
      <w:r w:rsidRPr="00232534">
        <w:t xml:space="preserve">definition of </w:t>
      </w:r>
      <w:r w:rsidRPr="00232534">
        <w:rPr>
          <w:rStyle w:val="wrcode"/>
        </w:rPr>
        <w:t>MeasureMetadataType</w:t>
      </w:r>
      <w:bookmarkEnd w:id="2465"/>
      <w:bookmarkEnd w:id="2466"/>
    </w:p>
    <w:p w:rsidR="00DD6A0A" w:rsidRPr="00F10E96" w:rsidRDefault="00DD6A0A" w:rsidP="00DD6A0A">
      <w:pPr>
        <w:pStyle w:val="wrXML"/>
      </w:pPr>
      <w:r w:rsidRPr="00F10E96">
        <w:t>&lt;xsd:complexType name="MeasureMetadataType"&gt;</w:t>
      </w:r>
      <w:r>
        <w:br/>
        <w:t xml:space="preserve">  </w:t>
      </w:r>
      <w:r w:rsidRPr="00F10E96">
        <w:t>&lt;xsd:annotation&gt;</w:t>
      </w:r>
      <w:r w:rsidRPr="00F10E96">
        <w:br/>
        <w:t xml:space="preserve">    &lt;xsd:documentation&gt;</w:t>
      </w:r>
      <w:r w:rsidRPr="00F10E96">
        <w:br/>
        <w:t xml:space="preserve">      A data type for metadata about a measurement.</w:t>
      </w:r>
      <w:r w:rsidRPr="00F10E96">
        <w:br/>
        <w:t xml:space="preserve">    &lt;/xsd:documentation&gt;</w:t>
      </w:r>
      <w:r w:rsidRPr="00F10E96">
        <w:br/>
        <w:t xml:space="preserve">    &lt;xsd:appinfo&gt;</w:t>
      </w:r>
      <w:r w:rsidRPr="00F10E96">
        <w:br/>
        <w:t xml:space="preserve">      &lt;</w:t>
      </w:r>
      <w:r>
        <w:t>appinfo:</w:t>
      </w:r>
      <w:r w:rsidRPr="00F10E96">
        <w:t>Base</w:t>
      </w:r>
      <w:r w:rsidRPr="00F10E96">
        <w:br/>
        <w:t xml:space="preserve">          </w:t>
      </w:r>
      <w:r>
        <w:t>appinfo:</w:t>
      </w:r>
      <w:r w:rsidRPr="00F10E96">
        <w:t>namespace=</w:t>
      </w:r>
      <w:r w:rsidR="00C22306">
        <w:t>"</w:t>
      </w:r>
      <w:r w:rsidR="00A4026A">
        <w:t>https://us</w:t>
      </w:r>
      <w:r w:rsidR="00233010" w:rsidRPr="00233010">
        <w:t>.jfcom.mil/c2core</w:t>
      </w:r>
      <w:r w:rsidR="00233010">
        <w:t>/structures/1</w:t>
      </w:r>
      <w:r w:rsidR="00233010" w:rsidRPr="00233010">
        <w:t>.0</w:t>
      </w:r>
      <w:r w:rsidR="00C22306">
        <w:t>"</w:t>
      </w:r>
      <w:r w:rsidRPr="00F10E96">
        <w:br/>
        <w:t xml:space="preserve">          </w:t>
      </w:r>
      <w:r>
        <w:t>appinfo:</w:t>
      </w:r>
      <w:r w:rsidRPr="00F10E96">
        <w:t>name="MetadataType"/&gt;</w:t>
      </w:r>
      <w:r w:rsidRPr="00F10E96">
        <w:br/>
        <w:t xml:space="preserve">      &lt;</w:t>
      </w:r>
      <w:r>
        <w:t>appinfo:</w:t>
      </w:r>
      <w:r w:rsidRPr="00F10E96">
        <w:t xml:space="preserve">AppliesTo </w:t>
      </w:r>
      <w:r>
        <w:t>appinfo:</w:t>
      </w:r>
      <w:r w:rsidRPr="00F10E96">
        <w:t>name="MeasureType"/&gt;</w:t>
      </w:r>
      <w:r w:rsidRPr="00F10E96">
        <w:br/>
        <w:t xml:space="preserve">    &lt;/xsd:appinfo&gt;</w:t>
      </w:r>
      <w:r w:rsidRPr="00F10E96">
        <w:br/>
        <w:t xml:space="preserve">  &lt;/xsd:annotation&gt;</w:t>
      </w:r>
      <w:r w:rsidRPr="00F10E96">
        <w:br/>
        <w:t xml:space="preserve">  &lt;xsd:complexContent&gt;</w:t>
      </w:r>
      <w:r w:rsidRPr="00F10E96">
        <w:br/>
        <w:t xml:space="preserve">    &lt;xsd:extension base="s:MetadataType"&gt;</w:t>
      </w:r>
      <w:r w:rsidRPr="00F10E96">
        <w:br/>
        <w:t xml:space="preserve">      &lt;xsd:sequence&gt;</w:t>
      </w:r>
      <w:r w:rsidRPr="00F10E96">
        <w:br/>
        <w:t xml:space="preserve">        &lt;xsd:element ref="</w:t>
      </w:r>
      <w:r w:rsidR="00256128">
        <w:t>c2:</w:t>
      </w:r>
      <w:r w:rsidRPr="00F10E96">
        <w:t xml:space="preserve">MeasureDate" </w:t>
      </w:r>
      <w:r w:rsidRPr="00F10E96">
        <w:br/>
        <w:t xml:space="preserve">            minOccurs="0" maxOccurs="unbounded"/&gt;</w:t>
      </w:r>
      <w:r w:rsidRPr="00F10E96">
        <w:br/>
        <w:t xml:space="preserve">        &lt;xsd:element ref="</w:t>
      </w:r>
      <w:r w:rsidR="00256128">
        <w:t>c2:</w:t>
      </w:r>
      <w:r w:rsidRPr="00F10E96">
        <w:t xml:space="preserve">Measurer" </w:t>
      </w:r>
      <w:r w:rsidRPr="00F10E96">
        <w:br/>
        <w:t xml:space="preserve">            minOccurs="0" maxOccurs="unbounded"/&gt;</w:t>
      </w:r>
      <w:r w:rsidRPr="00F10E96">
        <w:br/>
        <w:t xml:space="preserve">      &lt;/xsd:sequence&gt;</w:t>
      </w:r>
      <w:r w:rsidRPr="00F10E96">
        <w:br/>
        <w:t xml:space="preserve">    &lt;/xsd:extension&gt;</w:t>
      </w:r>
      <w:r w:rsidRPr="00F10E96">
        <w:br/>
        <w:t xml:space="preserve">  &lt;/xsd:complexContent&gt;</w:t>
      </w:r>
      <w:r w:rsidRPr="00F10E96">
        <w:br/>
        <w:t>&lt;/xsd:complexType&gt;</w:t>
      </w:r>
    </w:p>
    <w:p w:rsidR="00DD6A0A" w:rsidRPr="00AC0083" w:rsidRDefault="00DD6A0A" w:rsidP="00DD6A0A">
      <w:pPr>
        <w:pStyle w:val="wrruleheadpara"/>
      </w:pPr>
      <w:bookmarkStart w:id="2467" w:name="rule_4_4"/>
      <w:bookmarkStart w:id="2468" w:name="_Toc76707146"/>
      <w:bookmarkStart w:id="2469" w:name="rule_5_4_def_follows_11179"/>
      <w:bookmarkStart w:id="2470" w:name="_Toc131669122"/>
      <w:r w:rsidRPr="00AC0083">
        <w:t xml:space="preserve">[Rule </w:t>
      </w:r>
      <w:r w:rsidR="00B36831" w:rsidRPr="00AC0083">
        <w:fldChar w:fldCharType="begin"/>
      </w:r>
      <w:r>
        <w:instrText xml:space="preserve"> REF _Ref163365476 \n \h </w:instrText>
      </w:r>
      <w:r w:rsidR="00B36831" w:rsidRPr="00AC0083">
        <w:fldChar w:fldCharType="separate"/>
      </w:r>
      <w:r w:rsidR="00A63659">
        <w:t>5</w:t>
      </w:r>
      <w:r w:rsidR="00B36831" w:rsidRPr="00AC0083">
        <w:fldChar w:fldCharType="end"/>
      </w:r>
      <w:r w:rsidRPr="00AC0083">
        <w:t>-</w:t>
      </w:r>
      <w:fldSimple w:instr=" SEQ RuleIndex \* MERGEFORMAT ">
        <w:r w:rsidR="00A63659">
          <w:rPr>
            <w:noProof/>
          </w:rPr>
          <w:t>4</w:t>
        </w:r>
      </w:fldSimple>
      <w:r>
        <w:t>]</w:t>
      </w:r>
      <w:bookmarkEnd w:id="2467"/>
      <w:bookmarkEnd w:id="2468"/>
      <w:bookmarkEnd w:id="2469"/>
      <w:r>
        <w:t xml:space="preserve"> (REF, EXT)</w:t>
      </w:r>
      <w:bookmarkEnd w:id="2470"/>
    </w:p>
    <w:p w:rsidR="00683500" w:rsidRDefault="00DD6A0A">
      <w:pPr>
        <w:pStyle w:val="wrbodytext3"/>
      </w:pPr>
      <w:bookmarkStart w:id="2471" w:name="rule_4_4_text"/>
      <w:r w:rsidRPr="00194BB7">
        <w:tab/>
      </w:r>
      <w:bookmarkStart w:id="2472" w:name="_Toc87007266"/>
      <w:r w:rsidRPr="00194BB7">
        <w:t xml:space="preserve">Within a </w:t>
      </w:r>
      <w:r w:rsidR="005E4185">
        <w:t>C2 Core</w:t>
      </w:r>
      <w:r w:rsidRPr="00194BB7">
        <w:t xml:space="preserve">-conformant schema, the </w:t>
      </w:r>
      <w:r>
        <w:t>data</w:t>
      </w:r>
      <w:r w:rsidRPr="00194BB7">
        <w:t xml:space="preserve"> definition provided for each documented component SHALL follow the requirements and recommendations for data definitions given by </w:t>
      </w:r>
      <w:r w:rsidR="00B36831">
        <w:fldChar w:fldCharType="begin"/>
      </w:r>
      <w:r w:rsidR="00552095">
        <w:instrText xml:space="preserve"> REF ref_iso11179_4 \h </w:instrText>
      </w:r>
      <w:r w:rsidR="00B36831">
        <w:fldChar w:fldCharType="separate"/>
      </w:r>
      <w:r w:rsidR="00A63659" w:rsidRPr="00BA4C27">
        <w:rPr>
          <w:rStyle w:val="Refterm"/>
        </w:rPr>
        <w:t>[ISO 11179 Part 4]</w:t>
      </w:r>
      <w:r w:rsidR="00B36831">
        <w:fldChar w:fldCharType="end"/>
      </w:r>
      <w:r w:rsidRPr="00194BB7">
        <w:t>.</w:t>
      </w:r>
      <w:bookmarkEnd w:id="2471"/>
      <w:bookmarkEnd w:id="2472"/>
    </w:p>
    <w:p w:rsidR="00DD6A0A" w:rsidRDefault="00DD6A0A" w:rsidP="00DD6A0A">
      <w:pPr>
        <w:pStyle w:val="wrnormativehead"/>
        <w:outlineLvl w:val="0"/>
      </w:pPr>
      <w:r>
        <w:t>Rationale</w:t>
      </w:r>
    </w:p>
    <w:p w:rsidR="00683500" w:rsidRDefault="00DD6A0A">
      <w:pPr>
        <w:pStyle w:val="wrbodytext3"/>
      </w:pPr>
      <w:r>
        <w:tab/>
      </w:r>
      <w:bookmarkStart w:id="2473" w:name="_Toc87007267"/>
      <w:r>
        <w:t xml:space="preserve">To advance the goal of creating semantically rich </w:t>
      </w:r>
      <w:r w:rsidR="005E4185">
        <w:t>C2 Core</w:t>
      </w:r>
      <w:r>
        <w:t>-conformant schemas, it is necessary that data definitions be descriptive, meaningful, and precise</w:t>
      </w:r>
      <w:r w:rsidRPr="000D5A13">
        <w:t xml:space="preserve">.  </w:t>
      </w:r>
      <w:r w:rsidR="00B36831">
        <w:fldChar w:fldCharType="begin"/>
      </w:r>
      <w:r w:rsidR="005F1120">
        <w:instrText xml:space="preserve"> REF ref_iso11179_4 \h </w:instrText>
      </w:r>
      <w:r w:rsidR="00B36831">
        <w:fldChar w:fldCharType="separate"/>
      </w:r>
      <w:r w:rsidR="00A63659" w:rsidRPr="00BA4C27">
        <w:rPr>
          <w:rStyle w:val="Refterm"/>
        </w:rPr>
        <w:t>[ISO 11179 Part 4]</w:t>
      </w:r>
      <w:r w:rsidR="00B36831">
        <w:fldChar w:fldCharType="end"/>
      </w:r>
      <w:r w:rsidR="005F1120">
        <w:t xml:space="preserve"> </w:t>
      </w:r>
      <w:r w:rsidR="00683500">
        <w:t xml:space="preserve"> </w:t>
      </w:r>
      <w:r w:rsidRPr="000D5A13">
        <w:t>provides standard structure and rules for defining data def</w:t>
      </w:r>
      <w:r>
        <w:t xml:space="preserve">initions.  </w:t>
      </w:r>
      <w:r w:rsidR="005E4185">
        <w:t>C2 Core</w:t>
      </w:r>
      <w:r>
        <w:t xml:space="preserve"> uses this standard for component definitions.</w:t>
      </w:r>
      <w:bookmarkEnd w:id="2473"/>
      <w:r>
        <w:t xml:space="preserve">  </w:t>
      </w:r>
    </w:p>
    <w:p w:rsidR="00DD6A0A" w:rsidRPr="00CF7A34" w:rsidRDefault="00DD6A0A" w:rsidP="00DD6A0A">
      <w:pPr>
        <w:pStyle w:val="wrbodytext1"/>
      </w:pPr>
      <w:bookmarkStart w:id="2474" w:name="_Toc109542817"/>
      <w:r>
        <w:t xml:space="preserve">Note that the metadata maintained for each </w:t>
      </w:r>
      <w:r w:rsidR="005E4185">
        <w:t>C2 Core</w:t>
      </w:r>
      <w:r>
        <w:t xml:space="preserve"> component contains addi</w:t>
      </w:r>
      <w:r w:rsidR="001113F8">
        <w:t>tional details, including COI- or POR</w:t>
      </w:r>
      <w:r>
        <w:t xml:space="preserve">-specific usage examples and keywords.  Such metadata is used to enhance search and discovery of </w:t>
      </w:r>
      <w:r w:rsidR="001113F8">
        <w:t xml:space="preserve">data </w:t>
      </w:r>
      <w:r>
        <w:t xml:space="preserve">components in a registry, and therefore, is not included in </w:t>
      </w:r>
      <w:r w:rsidR="001113F8">
        <w:t xml:space="preserve">the </w:t>
      </w:r>
      <w:r>
        <w:t xml:space="preserve">schemas. </w:t>
      </w:r>
    </w:p>
    <w:p w:rsidR="00DD6A0A" w:rsidRDefault="00DD6A0A" w:rsidP="00DD6A0A">
      <w:pPr>
        <w:pStyle w:val="wrbodytext1"/>
      </w:pPr>
      <w:r w:rsidRPr="00BD3343">
        <w:t xml:space="preserve">For </w:t>
      </w:r>
      <w:r>
        <w:t xml:space="preserve">convenience and </w:t>
      </w:r>
      <w:r w:rsidRPr="00BD3343">
        <w:t>reference</w:t>
      </w:r>
      <w:r>
        <w:t>,</w:t>
      </w:r>
      <w:r w:rsidR="00683500">
        <w:t xml:space="preserve"> </w:t>
      </w:r>
      <w:r>
        <w:t xml:space="preserve">the summary </w:t>
      </w:r>
      <w:r w:rsidRPr="00BD3343">
        <w:t>req</w:t>
      </w:r>
      <w:r>
        <w:t>uirements and recommendations i</w:t>
      </w:r>
      <w:r w:rsidRPr="00507617">
        <w:t xml:space="preserve">n </w:t>
      </w:r>
      <w:r w:rsidR="00B36831">
        <w:fldChar w:fldCharType="begin"/>
      </w:r>
      <w:r w:rsidR="00C22E3D">
        <w:instrText xml:space="preserve"> REF ref_iso11179_4 \h </w:instrText>
      </w:r>
      <w:r w:rsidR="00B36831">
        <w:fldChar w:fldCharType="separate"/>
      </w:r>
      <w:r w:rsidR="00A63659" w:rsidRPr="00BA4C27">
        <w:rPr>
          <w:rStyle w:val="Refterm"/>
        </w:rPr>
        <w:t>[ISO 11179 Part 4]</w:t>
      </w:r>
      <w:r w:rsidR="00B36831">
        <w:fldChar w:fldCharType="end"/>
      </w:r>
      <w:r w:rsidRPr="00507617">
        <w:t xml:space="preserve"> are rep</w:t>
      </w:r>
      <w:r>
        <w:t>roduced</w:t>
      </w:r>
      <w:r w:rsidRPr="00BD3343">
        <w:t xml:space="preserve"> here:</w:t>
      </w:r>
    </w:p>
    <w:p w:rsidR="00CD5265" w:rsidRDefault="00DD6A0A" w:rsidP="00CD5265">
      <w:pPr>
        <w:outlineLvl w:val="0"/>
        <w:rPr>
          <w:rFonts w:cs="Arial"/>
        </w:rPr>
      </w:pPr>
      <w:r w:rsidRPr="00783BE6">
        <w:rPr>
          <w:b/>
        </w:rPr>
        <w:t>ISO 11179 Requirements</w:t>
      </w:r>
    </w:p>
    <w:p w:rsidR="00DD6A0A" w:rsidRPr="00220968" w:rsidRDefault="00DD6A0A" w:rsidP="00DD6A0A">
      <w:pPr>
        <w:rPr>
          <w:rFonts w:cs="Arial"/>
        </w:rPr>
      </w:pPr>
      <w:r w:rsidRPr="00220968">
        <w:rPr>
          <w:rFonts w:cs="Arial"/>
        </w:rPr>
        <w:t xml:space="preserve">A data definition </w:t>
      </w:r>
      <w:r>
        <w:rPr>
          <w:rFonts w:cs="Arial"/>
        </w:rPr>
        <w:t>SHALL</w:t>
      </w:r>
      <w:r w:rsidRPr="00220968">
        <w:rPr>
          <w:rFonts w:cs="Arial"/>
        </w:rPr>
        <w:t>:</w:t>
      </w:r>
    </w:p>
    <w:p w:rsidR="00DD6A0A" w:rsidRPr="00220968" w:rsidRDefault="005F1120" w:rsidP="00DD6A0A">
      <w:pPr>
        <w:numPr>
          <w:ilvl w:val="0"/>
          <w:numId w:val="40"/>
          <w:numberingChange w:id="2475" w:author="Webb Roberts" w:date="2010-03-31T15:28:00Z" w:original=""/>
        </w:numPr>
        <w:spacing w:before="0" w:after="0"/>
        <w:rPr>
          <w:rFonts w:cs="Arial"/>
        </w:rPr>
      </w:pPr>
      <w:r>
        <w:rPr>
          <w:rFonts w:cs="Arial"/>
        </w:rPr>
        <w:t>B</w:t>
      </w:r>
      <w:r w:rsidR="00DD6A0A" w:rsidRPr="00220968">
        <w:rPr>
          <w:rFonts w:cs="Arial"/>
        </w:rPr>
        <w:t>e stated in the singular</w:t>
      </w:r>
      <w:r w:rsidR="00DD6A0A">
        <w:rPr>
          <w:rFonts w:cs="Arial"/>
        </w:rPr>
        <w:t>.</w:t>
      </w:r>
    </w:p>
    <w:p w:rsidR="00DD6A0A" w:rsidRPr="00220968" w:rsidRDefault="005F1120" w:rsidP="00DD6A0A">
      <w:pPr>
        <w:numPr>
          <w:ilvl w:val="0"/>
          <w:numId w:val="40"/>
          <w:numberingChange w:id="2476" w:author="Webb Roberts" w:date="2010-03-31T15:28:00Z" w:original=""/>
        </w:numPr>
        <w:spacing w:before="0" w:after="0"/>
        <w:rPr>
          <w:rFonts w:cs="Arial"/>
        </w:rPr>
      </w:pPr>
      <w:r>
        <w:rPr>
          <w:rFonts w:cs="Arial"/>
        </w:rPr>
        <w:t>S</w:t>
      </w:r>
      <w:r w:rsidR="001113F8">
        <w:rPr>
          <w:rFonts w:cs="Arial"/>
        </w:rPr>
        <w:t xml:space="preserve">tate what the concept is (instead of only what it is not). </w:t>
      </w:r>
    </w:p>
    <w:p w:rsidR="00DD6A0A" w:rsidRPr="00220968" w:rsidRDefault="005F1120" w:rsidP="00DD6A0A">
      <w:pPr>
        <w:numPr>
          <w:ilvl w:val="0"/>
          <w:numId w:val="40"/>
          <w:numberingChange w:id="2477" w:author="Webb Roberts" w:date="2010-03-31T15:28:00Z" w:original=""/>
        </w:numPr>
        <w:spacing w:before="0" w:after="0"/>
        <w:rPr>
          <w:rFonts w:cs="Arial"/>
        </w:rPr>
      </w:pPr>
      <w:r>
        <w:rPr>
          <w:rFonts w:cs="Arial"/>
        </w:rPr>
        <w:t>B</w:t>
      </w:r>
      <w:r w:rsidR="00DD6A0A" w:rsidRPr="00220968">
        <w:rPr>
          <w:rFonts w:cs="Arial"/>
        </w:rPr>
        <w:t>e stated as a descriptive phrase or sentence(s)</w:t>
      </w:r>
      <w:r w:rsidR="00DD6A0A">
        <w:rPr>
          <w:rFonts w:cs="Arial"/>
        </w:rPr>
        <w:t>.</w:t>
      </w:r>
    </w:p>
    <w:p w:rsidR="00DD6A0A" w:rsidRPr="00220968" w:rsidRDefault="005F1120" w:rsidP="00DD6A0A">
      <w:pPr>
        <w:numPr>
          <w:ilvl w:val="0"/>
          <w:numId w:val="40"/>
          <w:numberingChange w:id="2478" w:author="Webb Roberts" w:date="2010-03-31T15:28:00Z" w:original=""/>
        </w:numPr>
        <w:spacing w:before="0" w:after="0"/>
        <w:rPr>
          <w:rFonts w:cs="Arial"/>
        </w:rPr>
      </w:pPr>
      <w:r>
        <w:rPr>
          <w:rFonts w:cs="Arial"/>
        </w:rPr>
        <w:t>C</w:t>
      </w:r>
      <w:r w:rsidR="00DD6A0A" w:rsidRPr="00220968">
        <w:rPr>
          <w:rFonts w:cs="Arial"/>
        </w:rPr>
        <w:t>ontain only commonly understood abbreviations</w:t>
      </w:r>
      <w:r w:rsidR="00DD6A0A">
        <w:rPr>
          <w:rFonts w:cs="Arial"/>
        </w:rPr>
        <w:t>.</w:t>
      </w:r>
    </w:p>
    <w:p w:rsidR="00DD6A0A" w:rsidRPr="00220968" w:rsidRDefault="00C40850" w:rsidP="00DD6A0A">
      <w:pPr>
        <w:numPr>
          <w:ilvl w:val="0"/>
          <w:numId w:val="40"/>
          <w:numberingChange w:id="2479" w:author="Webb Roberts" w:date="2010-03-31T15:28:00Z" w:original=""/>
        </w:numPr>
        <w:spacing w:before="0" w:after="0"/>
        <w:rPr>
          <w:rFonts w:cs="Arial"/>
        </w:rPr>
      </w:pPr>
      <w:r>
        <w:rPr>
          <w:rFonts w:cs="Arial"/>
        </w:rPr>
        <w:t>B</w:t>
      </w:r>
      <w:r w:rsidR="00DD6A0A" w:rsidRPr="00220968">
        <w:rPr>
          <w:rFonts w:cs="Arial"/>
        </w:rPr>
        <w:t>e expressed without embedding definitions of other data or underlying concepts</w:t>
      </w:r>
      <w:r w:rsidR="00DD6A0A">
        <w:rPr>
          <w:rFonts w:cs="Arial"/>
        </w:rPr>
        <w:t>.</w:t>
      </w:r>
    </w:p>
    <w:p w:rsidR="00DD6A0A" w:rsidRPr="00783BE6" w:rsidRDefault="00DD6A0A" w:rsidP="00DD6A0A">
      <w:pPr>
        <w:outlineLvl w:val="0"/>
        <w:rPr>
          <w:b/>
        </w:rPr>
      </w:pPr>
      <w:r w:rsidRPr="00783BE6">
        <w:rPr>
          <w:b/>
        </w:rPr>
        <w:t>ISO 11179 Recommendations</w:t>
      </w:r>
    </w:p>
    <w:p w:rsidR="00DD6A0A" w:rsidRPr="00220968" w:rsidRDefault="00DD6A0A" w:rsidP="00DD6A0A">
      <w:pPr>
        <w:rPr>
          <w:rFonts w:cs="Arial"/>
        </w:rPr>
      </w:pPr>
      <w:r w:rsidRPr="00220968">
        <w:rPr>
          <w:rFonts w:cs="Arial"/>
        </w:rPr>
        <w:t xml:space="preserve">A data definition </w:t>
      </w:r>
      <w:r>
        <w:rPr>
          <w:rFonts w:cs="Arial"/>
        </w:rPr>
        <w:t>SHOULD</w:t>
      </w:r>
      <w:r w:rsidRPr="00220968">
        <w:rPr>
          <w:rFonts w:cs="Arial"/>
        </w:rPr>
        <w:t>:</w:t>
      </w:r>
    </w:p>
    <w:p w:rsidR="00DD6A0A" w:rsidRPr="00220968" w:rsidRDefault="00C40850" w:rsidP="00DD6A0A">
      <w:pPr>
        <w:numPr>
          <w:ilvl w:val="0"/>
          <w:numId w:val="41"/>
          <w:numberingChange w:id="2480" w:author="Webb Roberts" w:date="2010-03-31T15:28:00Z" w:original=""/>
        </w:numPr>
        <w:spacing w:before="0" w:after="0"/>
        <w:rPr>
          <w:rFonts w:cs="Arial"/>
        </w:rPr>
      </w:pPr>
      <w:r>
        <w:rPr>
          <w:rFonts w:cs="Arial"/>
        </w:rPr>
        <w:t>S</w:t>
      </w:r>
      <w:r w:rsidR="00DD6A0A" w:rsidRPr="00220968">
        <w:rPr>
          <w:rFonts w:cs="Arial"/>
        </w:rPr>
        <w:t>tate the essential meaning of the concept</w:t>
      </w:r>
      <w:r w:rsidR="00DD6A0A">
        <w:rPr>
          <w:rFonts w:cs="Arial"/>
        </w:rPr>
        <w:t>.</w:t>
      </w:r>
    </w:p>
    <w:p w:rsidR="00DD6A0A" w:rsidRPr="00220968" w:rsidRDefault="00C40850" w:rsidP="00DD6A0A">
      <w:pPr>
        <w:numPr>
          <w:ilvl w:val="0"/>
          <w:numId w:val="41"/>
          <w:numberingChange w:id="2481" w:author="Webb Roberts" w:date="2010-03-31T15:28:00Z" w:original=""/>
        </w:numPr>
        <w:spacing w:before="0" w:after="0"/>
        <w:rPr>
          <w:rFonts w:cs="Arial"/>
        </w:rPr>
      </w:pPr>
      <w:r>
        <w:rPr>
          <w:rFonts w:cs="Arial"/>
        </w:rPr>
        <w:t>B</w:t>
      </w:r>
      <w:r w:rsidR="00DD6A0A" w:rsidRPr="00220968">
        <w:rPr>
          <w:rFonts w:cs="Arial"/>
        </w:rPr>
        <w:t>e precise and unambiguous</w:t>
      </w:r>
      <w:r w:rsidR="00DD6A0A">
        <w:rPr>
          <w:rFonts w:cs="Arial"/>
        </w:rPr>
        <w:t>.</w:t>
      </w:r>
    </w:p>
    <w:p w:rsidR="00DD6A0A" w:rsidRPr="00220968" w:rsidRDefault="00C40850" w:rsidP="00DD6A0A">
      <w:pPr>
        <w:numPr>
          <w:ilvl w:val="0"/>
          <w:numId w:val="41"/>
          <w:numberingChange w:id="2482" w:author="Webb Roberts" w:date="2010-03-31T15:28:00Z" w:original=""/>
        </w:numPr>
        <w:spacing w:before="0" w:after="0"/>
        <w:rPr>
          <w:rFonts w:cs="Arial"/>
        </w:rPr>
      </w:pPr>
      <w:r>
        <w:rPr>
          <w:rFonts w:cs="Arial"/>
        </w:rPr>
        <w:t>B</w:t>
      </w:r>
      <w:r w:rsidR="00DD6A0A" w:rsidRPr="00220968">
        <w:rPr>
          <w:rFonts w:cs="Arial"/>
        </w:rPr>
        <w:t>e concise</w:t>
      </w:r>
      <w:r w:rsidR="00DD6A0A">
        <w:rPr>
          <w:rFonts w:cs="Arial"/>
        </w:rPr>
        <w:t>.</w:t>
      </w:r>
    </w:p>
    <w:p w:rsidR="00DD6A0A" w:rsidRPr="00220968" w:rsidRDefault="00C40850" w:rsidP="00DD6A0A">
      <w:pPr>
        <w:numPr>
          <w:ilvl w:val="0"/>
          <w:numId w:val="41"/>
          <w:numberingChange w:id="2483" w:author="Webb Roberts" w:date="2010-03-31T15:28:00Z" w:original=""/>
        </w:numPr>
        <w:spacing w:before="0" w:after="0"/>
        <w:rPr>
          <w:rFonts w:cs="Arial"/>
        </w:rPr>
      </w:pPr>
      <w:r>
        <w:rPr>
          <w:rFonts w:cs="Arial"/>
        </w:rPr>
        <w:t>B</w:t>
      </w:r>
      <w:r w:rsidRPr="00220968">
        <w:rPr>
          <w:rFonts w:cs="Arial"/>
        </w:rPr>
        <w:t xml:space="preserve">e </w:t>
      </w:r>
      <w:r w:rsidR="00DD6A0A" w:rsidRPr="00220968">
        <w:rPr>
          <w:rFonts w:cs="Arial"/>
        </w:rPr>
        <w:t>able to stand alone</w:t>
      </w:r>
      <w:r w:rsidR="00DD6A0A">
        <w:rPr>
          <w:rFonts w:cs="Arial"/>
        </w:rPr>
        <w:t>.</w:t>
      </w:r>
    </w:p>
    <w:p w:rsidR="00DD6A0A" w:rsidRPr="00220968" w:rsidRDefault="00C40850" w:rsidP="00DD6A0A">
      <w:pPr>
        <w:numPr>
          <w:ilvl w:val="0"/>
          <w:numId w:val="41"/>
          <w:numberingChange w:id="2484" w:author="Webb Roberts" w:date="2010-03-31T15:28:00Z" w:original=""/>
        </w:numPr>
        <w:spacing w:before="0" w:after="0"/>
        <w:rPr>
          <w:rFonts w:cs="Arial"/>
        </w:rPr>
      </w:pPr>
      <w:r>
        <w:rPr>
          <w:rFonts w:cs="Arial"/>
        </w:rPr>
        <w:t>B</w:t>
      </w:r>
      <w:r w:rsidRPr="00220968">
        <w:rPr>
          <w:rFonts w:cs="Arial"/>
        </w:rPr>
        <w:t xml:space="preserve">e </w:t>
      </w:r>
      <w:r w:rsidR="00DD6A0A" w:rsidRPr="00220968">
        <w:rPr>
          <w:rFonts w:cs="Arial"/>
        </w:rPr>
        <w:t>expressed without embedding rationale, functional usage, or procedural information</w:t>
      </w:r>
      <w:r w:rsidR="00DD6A0A">
        <w:rPr>
          <w:rFonts w:cs="Arial"/>
        </w:rPr>
        <w:t>.</w:t>
      </w:r>
    </w:p>
    <w:p w:rsidR="00DD6A0A" w:rsidRPr="00220968" w:rsidRDefault="00C40850" w:rsidP="00DD6A0A">
      <w:pPr>
        <w:numPr>
          <w:ilvl w:val="0"/>
          <w:numId w:val="41"/>
          <w:numberingChange w:id="2485" w:author="Webb Roberts" w:date="2010-03-31T15:28:00Z" w:original=""/>
        </w:numPr>
        <w:spacing w:before="0" w:after="0"/>
        <w:rPr>
          <w:rFonts w:cs="Arial"/>
        </w:rPr>
      </w:pPr>
      <w:r>
        <w:rPr>
          <w:rFonts w:cs="Arial"/>
        </w:rPr>
        <w:t>A</w:t>
      </w:r>
      <w:r w:rsidRPr="00220968">
        <w:rPr>
          <w:rFonts w:cs="Arial"/>
        </w:rPr>
        <w:t xml:space="preserve">void </w:t>
      </w:r>
      <w:r w:rsidR="00DD6A0A" w:rsidRPr="00220968">
        <w:rPr>
          <w:rFonts w:cs="Arial"/>
        </w:rPr>
        <w:t>circular reasoning</w:t>
      </w:r>
      <w:r w:rsidR="00DD6A0A">
        <w:rPr>
          <w:rFonts w:cs="Arial"/>
        </w:rPr>
        <w:t>.</w:t>
      </w:r>
    </w:p>
    <w:p w:rsidR="00DD6A0A" w:rsidRPr="003F6B7D" w:rsidRDefault="00C40850" w:rsidP="00DD6A0A">
      <w:pPr>
        <w:numPr>
          <w:ilvl w:val="0"/>
          <w:numId w:val="41"/>
          <w:numberingChange w:id="2486" w:author="Webb Roberts" w:date="2010-03-31T15:28:00Z" w:original=""/>
        </w:numPr>
        <w:spacing w:before="0" w:after="0"/>
        <w:rPr>
          <w:rFonts w:cs="Arial"/>
        </w:rPr>
      </w:pPr>
      <w:r>
        <w:rPr>
          <w:rFonts w:cs="Arial"/>
        </w:rPr>
        <w:t>U</w:t>
      </w:r>
      <w:r w:rsidRPr="00220968">
        <w:rPr>
          <w:rFonts w:cs="Arial"/>
        </w:rPr>
        <w:t xml:space="preserve">se </w:t>
      </w:r>
      <w:r w:rsidR="00DD6A0A" w:rsidRPr="00220968">
        <w:rPr>
          <w:rFonts w:cs="Arial"/>
        </w:rPr>
        <w:t xml:space="preserve">the same </w:t>
      </w:r>
      <w:r w:rsidR="00DD6A0A" w:rsidRPr="003F6B7D">
        <w:rPr>
          <w:rFonts w:cs="Arial"/>
        </w:rPr>
        <w:t>terminology and consistent logical structure for related definitions.</w:t>
      </w:r>
    </w:p>
    <w:p w:rsidR="00DD6A0A" w:rsidRPr="004524F7" w:rsidRDefault="00C40850" w:rsidP="00DD6A0A">
      <w:pPr>
        <w:numPr>
          <w:ilvl w:val="0"/>
          <w:numId w:val="41"/>
          <w:numberingChange w:id="2487" w:author="Webb Roberts" w:date="2010-03-31T15:28:00Z" w:original=""/>
        </w:numPr>
        <w:spacing w:before="0" w:after="0"/>
        <w:rPr>
          <w:rFonts w:cs="Arial"/>
        </w:rPr>
      </w:pPr>
      <w:r>
        <w:rPr>
          <w:rFonts w:cs="Arial"/>
        </w:rPr>
        <w:t>B</w:t>
      </w:r>
      <w:r w:rsidRPr="003F6B7D">
        <w:rPr>
          <w:rFonts w:cs="Arial"/>
        </w:rPr>
        <w:t xml:space="preserve">e </w:t>
      </w:r>
      <w:r w:rsidR="00DD6A0A" w:rsidRPr="003F6B7D">
        <w:rPr>
          <w:rFonts w:cs="Arial"/>
        </w:rPr>
        <w:t>appropriate for the type of metadata item being defined.</w:t>
      </w:r>
    </w:p>
    <w:p w:rsidR="00DD6A0A" w:rsidRDefault="00DD6A0A" w:rsidP="00DD6A0A">
      <w:pPr>
        <w:pStyle w:val="wrbodytext1"/>
      </w:pPr>
      <w:r>
        <w:t xml:space="preserve">In addition to the requirements and recommendations </w:t>
      </w:r>
      <w:r w:rsidRPr="00507617">
        <w:t xml:space="preserve">of </w:t>
      </w:r>
      <w:r w:rsidR="00B36831">
        <w:fldChar w:fldCharType="begin"/>
      </w:r>
      <w:r w:rsidR="00C22E3D">
        <w:instrText xml:space="preserve"> REF ref_iso11179_4 \h </w:instrText>
      </w:r>
      <w:r w:rsidR="00B36831">
        <w:fldChar w:fldCharType="separate"/>
      </w:r>
      <w:r w:rsidR="00A63659" w:rsidRPr="00BA4C27">
        <w:rPr>
          <w:rStyle w:val="Refterm"/>
        </w:rPr>
        <w:t>[ISO 11179 Part 4]</w:t>
      </w:r>
      <w:r w:rsidR="00B36831">
        <w:fldChar w:fldCharType="end"/>
      </w:r>
      <w:r>
        <w:t>,</w:t>
      </w:r>
      <w:r w:rsidRPr="00507617">
        <w:t xml:space="preserve"> </w:t>
      </w:r>
      <w:r w:rsidR="005E4185">
        <w:t>C2 Core</w:t>
      </w:r>
      <w:r>
        <w:t xml:space="preserve"> applies additional rules to data definitions.  These rules are detailed in Section </w:t>
      </w:r>
      <w:r w:rsidR="00B36831">
        <w:fldChar w:fldCharType="begin"/>
      </w:r>
      <w:r w:rsidR="00C22E3D">
        <w:instrText xml:space="preserve"> REF _Ref168724931 \r \h </w:instrText>
      </w:r>
      <w:r w:rsidR="00B36831">
        <w:fldChar w:fldCharType="separate"/>
      </w:r>
      <w:r w:rsidR="00A63659">
        <w:t>7.2.1</w:t>
      </w:r>
      <w:r w:rsidR="00B36831">
        <w:fldChar w:fldCharType="end"/>
      </w:r>
      <w:r>
        <w:t xml:space="preserve">, </w:t>
      </w:r>
      <w:r w:rsidR="00B36831">
        <w:fldChar w:fldCharType="begin"/>
      </w:r>
      <w:r w:rsidR="00C22E3D">
        <w:instrText xml:space="preserve"> REF _Ref168724931 \h </w:instrText>
      </w:r>
      <w:r w:rsidR="00B36831">
        <w:fldChar w:fldCharType="separate"/>
      </w:r>
      <w:r w:rsidR="00A63659">
        <w:t>Human-Readable Documentation</w:t>
      </w:r>
      <w:r w:rsidR="00B36831">
        <w:fldChar w:fldCharType="end"/>
      </w:r>
      <w:r>
        <w:t>.</w:t>
      </w:r>
    </w:p>
    <w:p w:rsidR="00DD6A0A" w:rsidRDefault="00DD6A0A" w:rsidP="00783BE6">
      <w:pPr>
        <w:pStyle w:val="Heading2"/>
        <w:numPr>
          <w:numberingChange w:id="2488" w:author="Webb Roberts" w:date="2010-03-31T15:28:00Z" w:original="%1:5:0:.%2:5:0:"/>
        </w:numPr>
      </w:pPr>
      <w:bookmarkStart w:id="2489" w:name="_Toc77760831"/>
      <w:bookmarkStart w:id="2490" w:name="_Toc87007268"/>
      <w:bookmarkStart w:id="2491" w:name="_Toc131668905"/>
      <w:r>
        <w:t>ISO 11179, Part 5</w:t>
      </w:r>
      <w:bookmarkEnd w:id="2451"/>
      <w:bookmarkEnd w:id="2474"/>
      <w:bookmarkEnd w:id="2489"/>
      <w:bookmarkEnd w:id="2490"/>
      <w:bookmarkEnd w:id="2491"/>
    </w:p>
    <w:p w:rsidR="00DD6A0A" w:rsidRDefault="00DD6A0A" w:rsidP="00DD6A0A">
      <w:pPr>
        <w:pStyle w:val="wrbodytext1"/>
      </w:pPr>
      <w:r>
        <w:t xml:space="preserve">Names are a simple but incomplete means of providing semantics to data components.  Data definitions, structure, and context help to fill the gap left by the limitations of naming.  The goals for data component names should be syntactic consistency, semantic precision, and simplicity.  In many cases, these goals conflict and it is sometimes necessary to compromise or to allow exceptions to ensure clarity and understanding.  To the extent possible, </w:t>
      </w:r>
      <w:r w:rsidR="005E4185">
        <w:t>C2 Core</w:t>
      </w:r>
      <w:r>
        <w:t xml:space="preserve"> applies </w:t>
      </w:r>
      <w:r w:rsidR="00B36831">
        <w:fldChar w:fldCharType="begin"/>
      </w:r>
      <w:r w:rsidR="00C22E3D">
        <w:instrText xml:space="preserve"> REF ref_iso11179_5 \h </w:instrText>
      </w:r>
      <w:r w:rsidR="00B36831">
        <w:fldChar w:fldCharType="separate"/>
      </w:r>
      <w:r w:rsidR="00A63659" w:rsidRPr="00BA4C27">
        <w:rPr>
          <w:rStyle w:val="Refterm"/>
        </w:rPr>
        <w:t>[ISO 11179 Part 5]</w:t>
      </w:r>
      <w:r w:rsidR="00B36831">
        <w:fldChar w:fldCharType="end"/>
      </w:r>
      <w:r>
        <w:t xml:space="preserve"> to construct </w:t>
      </w:r>
      <w:r w:rsidR="005E4185">
        <w:t>C2 Core</w:t>
      </w:r>
      <w:r>
        <w:t xml:space="preserve"> data component names. </w:t>
      </w:r>
    </w:p>
    <w:p w:rsidR="00DD6A0A" w:rsidRDefault="00DD6A0A" w:rsidP="00DD6A0A">
      <w:pPr>
        <w:pStyle w:val="wrbodytext1"/>
      </w:pPr>
      <w:r w:rsidRPr="00AC340A">
        <w:t xml:space="preserve">The set of </w:t>
      </w:r>
      <w:r w:rsidR="005E4185">
        <w:t>C2 Core</w:t>
      </w:r>
      <w:r w:rsidRPr="00AC340A">
        <w:t xml:space="preserve"> data components is a collection of data representations for </w:t>
      </w:r>
      <w:r w:rsidR="00C40850" w:rsidRPr="00AC340A">
        <w:t>real</w:t>
      </w:r>
      <w:r w:rsidR="00C40850">
        <w:t>-</w:t>
      </w:r>
      <w:r w:rsidRPr="00AC340A">
        <w:t>world objects</w:t>
      </w:r>
      <w:r w:rsidR="00C40850">
        <w:t xml:space="preserve"> and</w:t>
      </w:r>
      <w:r w:rsidRPr="00AC340A">
        <w:t xml:space="preserve"> concepts, </w:t>
      </w:r>
      <w:r w:rsidR="00C40850">
        <w:t xml:space="preserve">along with </w:t>
      </w:r>
      <w:r w:rsidRPr="00AC340A">
        <w:t>their associated properties and relationships.  Thus, names for these components would consist of the terms (words) for</w:t>
      </w:r>
      <w:r>
        <w:t xml:space="preserve"> object classes</w:t>
      </w:r>
      <w:r w:rsidRPr="00AC340A">
        <w:t xml:space="preserve"> or that describe object</w:t>
      </w:r>
      <w:r>
        <w:t xml:space="preserve"> clas</w:t>
      </w:r>
      <w:r w:rsidRPr="00AC340A">
        <w:t>s</w:t>
      </w:r>
      <w:r>
        <w:t>es</w:t>
      </w:r>
      <w:r w:rsidRPr="00AC340A">
        <w:t xml:space="preserve">, their characteristic properties, subparts, and relationships.  </w:t>
      </w:r>
    </w:p>
    <w:p w:rsidR="00DD6A0A" w:rsidRPr="00AC0083" w:rsidRDefault="00DD6A0A" w:rsidP="00DD6A0A">
      <w:pPr>
        <w:pStyle w:val="wrruleheadpara"/>
      </w:pPr>
      <w:bookmarkStart w:id="2492" w:name="rule_4_5"/>
      <w:bookmarkStart w:id="2493" w:name="_Toc131669123"/>
      <w:r w:rsidRPr="00AC0083">
        <w:t xml:space="preserve">[Rule </w:t>
      </w:r>
      <w:r w:rsidR="00B36831" w:rsidRPr="00AC0083">
        <w:fldChar w:fldCharType="begin"/>
      </w:r>
      <w:r>
        <w:instrText xml:space="preserve"> REF _Ref163365476 \n \h </w:instrText>
      </w:r>
      <w:r w:rsidR="00B36831" w:rsidRPr="00AC0083">
        <w:fldChar w:fldCharType="separate"/>
      </w:r>
      <w:r w:rsidR="00A63659">
        <w:t>5</w:t>
      </w:r>
      <w:r w:rsidR="00B36831" w:rsidRPr="00AC0083">
        <w:fldChar w:fldCharType="end"/>
      </w:r>
      <w:r w:rsidRPr="00AC0083">
        <w:t>-</w:t>
      </w:r>
      <w:fldSimple w:instr=" SEQ RuleIndex \* MERGEFORMAT ">
        <w:r w:rsidR="00A63659">
          <w:rPr>
            <w:noProof/>
          </w:rPr>
          <w:t>5</w:t>
        </w:r>
      </w:fldSimple>
      <w:r>
        <w:t>]</w:t>
      </w:r>
      <w:bookmarkEnd w:id="2492"/>
      <w:r>
        <w:t xml:space="preserve"> (REF, SUB, EXT)</w:t>
      </w:r>
      <w:bookmarkEnd w:id="2493"/>
    </w:p>
    <w:p w:rsidR="00683500" w:rsidRDefault="00DD6A0A">
      <w:pPr>
        <w:pStyle w:val="wrbodytext3"/>
      </w:pPr>
      <w:bookmarkStart w:id="2494" w:name="rule_4_5_text"/>
      <w:r w:rsidRPr="00194BB7">
        <w:tab/>
      </w:r>
      <w:bookmarkStart w:id="2495" w:name="_Toc87007269"/>
      <w:r>
        <w:t>A</w:t>
      </w:r>
      <w:r w:rsidRPr="00194BB7">
        <w:t xml:space="preserve"> </w:t>
      </w:r>
      <w:r w:rsidR="005E4185">
        <w:t>C2 Core</w:t>
      </w:r>
      <w:r w:rsidRPr="00194BB7">
        <w:t xml:space="preserve"> component name SHALL be formed by applying the informative guidelines and examples detailed in Annex A of </w:t>
      </w:r>
      <w:r w:rsidR="00B36831">
        <w:fldChar w:fldCharType="begin"/>
      </w:r>
      <w:r w:rsidR="00552095">
        <w:instrText xml:space="preserve"> REF ref_iso11179_5 \h </w:instrText>
      </w:r>
      <w:r w:rsidR="00B36831">
        <w:fldChar w:fldCharType="separate"/>
      </w:r>
      <w:r w:rsidR="00A63659" w:rsidRPr="00BA4C27">
        <w:rPr>
          <w:rStyle w:val="Refterm"/>
        </w:rPr>
        <w:t>[ISO 11179 Part 5]</w:t>
      </w:r>
      <w:r w:rsidR="00B36831">
        <w:fldChar w:fldCharType="end"/>
      </w:r>
      <w:r w:rsidRPr="00194BB7">
        <w:t xml:space="preserve">, with exceptions as specified in this document, most notably those specified in Section </w:t>
      </w:r>
      <w:r w:rsidR="00B36831">
        <w:fldChar w:fldCharType="begin"/>
      </w:r>
      <w:r w:rsidR="00552095">
        <w:instrText xml:space="preserve"> REF _Ref163011211 \r \h </w:instrText>
      </w:r>
      <w:r w:rsidR="00B36831">
        <w:fldChar w:fldCharType="separate"/>
      </w:r>
      <w:r w:rsidR="00A63659">
        <w:t>9</w:t>
      </w:r>
      <w:r w:rsidR="00B36831">
        <w:fldChar w:fldCharType="end"/>
      </w:r>
      <w:r w:rsidRPr="00194BB7">
        <w:t xml:space="preserve">, </w:t>
      </w:r>
      <w:r w:rsidR="00B36831">
        <w:fldChar w:fldCharType="begin"/>
      </w:r>
      <w:r w:rsidR="00552095">
        <w:instrText xml:space="preserve"> REF _Ref163011211 \h </w:instrText>
      </w:r>
      <w:r w:rsidR="00B36831">
        <w:fldChar w:fldCharType="separate"/>
      </w:r>
      <w:r w:rsidR="00A63659">
        <w:t>Naming Rules</w:t>
      </w:r>
      <w:r w:rsidR="00B36831">
        <w:fldChar w:fldCharType="end"/>
      </w:r>
      <w:r w:rsidRPr="00194BB7">
        <w:t>.</w:t>
      </w:r>
      <w:bookmarkEnd w:id="2495"/>
      <w:r w:rsidRPr="00194BB7">
        <w:t xml:space="preserve">  </w:t>
      </w:r>
      <w:bookmarkEnd w:id="2494"/>
    </w:p>
    <w:p w:rsidR="00DD6A0A" w:rsidRDefault="00DD6A0A" w:rsidP="00DD6A0A">
      <w:pPr>
        <w:pStyle w:val="wrnormativehead"/>
        <w:outlineLvl w:val="0"/>
      </w:pPr>
      <w:r>
        <w:t>Rationale</w:t>
      </w:r>
    </w:p>
    <w:p w:rsidR="00683500" w:rsidRDefault="00DD6A0A">
      <w:pPr>
        <w:pStyle w:val="wrbodytext3"/>
      </w:pPr>
      <w:bookmarkStart w:id="2496" w:name="_Toc109188254"/>
      <w:bookmarkStart w:id="2497" w:name="_Toc109542818"/>
      <w:r w:rsidRPr="004D7061">
        <w:tab/>
      </w:r>
      <w:bookmarkStart w:id="2498" w:name="_Toc87007270"/>
      <w:r>
        <w:t xml:space="preserve">The guidelines and examples of </w:t>
      </w:r>
      <w:r w:rsidR="00B36831">
        <w:fldChar w:fldCharType="begin"/>
      </w:r>
      <w:r w:rsidR="00552095">
        <w:instrText xml:space="preserve"> REF ref_iso11179_5 \h </w:instrText>
      </w:r>
      <w:r w:rsidR="00B36831">
        <w:fldChar w:fldCharType="separate"/>
      </w:r>
      <w:r w:rsidR="00A63659" w:rsidRPr="00BA4C27">
        <w:rPr>
          <w:rStyle w:val="Refterm"/>
        </w:rPr>
        <w:t>[ISO 11179 Part 5]</w:t>
      </w:r>
      <w:r w:rsidR="00B36831">
        <w:fldChar w:fldCharType="end"/>
      </w:r>
      <w:r w:rsidRPr="00687505">
        <w:t xml:space="preserve"> pro</w:t>
      </w:r>
      <w:r w:rsidRPr="00FD100E">
        <w:t>vi</w:t>
      </w:r>
      <w:r>
        <w:t>de a simple, consistent syntax for data names that captures context and thereby imparts a reasonable degree of semantic precision.</w:t>
      </w:r>
      <w:bookmarkEnd w:id="2498"/>
      <w:r>
        <w:t xml:space="preserve">   </w:t>
      </w:r>
    </w:p>
    <w:p w:rsidR="00DD6A0A" w:rsidRDefault="005E4185" w:rsidP="00DD6A0A">
      <w:pPr>
        <w:pStyle w:val="wrbodytext1"/>
      </w:pPr>
      <w:r>
        <w:t>C2 Core</w:t>
      </w:r>
      <w:r w:rsidR="00DD6A0A">
        <w:t xml:space="preserve"> uses the guidelines and examples of </w:t>
      </w:r>
      <w:r w:rsidR="00B36831">
        <w:rPr>
          <w:rStyle w:val="wrnormativeheadChar"/>
        </w:rPr>
        <w:fldChar w:fldCharType="begin"/>
      </w:r>
      <w:r w:rsidR="00C40850">
        <w:rPr>
          <w:rStyle w:val="wrnormativeheadChar"/>
        </w:rPr>
        <w:instrText xml:space="preserve"> REF ref_iso11179_5 \h </w:instrText>
      </w:r>
      <w:r w:rsidR="00A63659" w:rsidRPr="00B36831">
        <w:rPr>
          <w:b/>
        </w:rPr>
      </w:r>
      <w:r w:rsidR="00B36831">
        <w:rPr>
          <w:rStyle w:val="wrnormativeheadChar"/>
        </w:rPr>
        <w:fldChar w:fldCharType="separate"/>
      </w:r>
      <w:r w:rsidR="00A63659" w:rsidRPr="00BA4C27">
        <w:rPr>
          <w:rStyle w:val="Refterm"/>
        </w:rPr>
        <w:t>[ISO 11179 Part 5]</w:t>
      </w:r>
      <w:r w:rsidR="00B36831">
        <w:rPr>
          <w:rStyle w:val="wrnormativeheadChar"/>
        </w:rPr>
        <w:fldChar w:fldCharType="end"/>
      </w:r>
      <w:r w:rsidR="00C40850">
        <w:rPr>
          <w:rStyle w:val="wrnormativeheadChar"/>
        </w:rPr>
        <w:t xml:space="preserve"> </w:t>
      </w:r>
      <w:r w:rsidR="00683500">
        <w:rPr>
          <w:rStyle w:val="wrnormativeheadChar"/>
        </w:rPr>
        <w:t xml:space="preserve"> </w:t>
      </w:r>
      <w:r w:rsidR="00DD6A0A">
        <w:t xml:space="preserve">as a baseline for normative naming rules.  However, some </w:t>
      </w:r>
      <w:r>
        <w:t>C2 Core</w:t>
      </w:r>
      <w:r w:rsidR="00DD6A0A">
        <w:t xml:space="preserve"> components require bending of these rules.  Special naming rules for these classes of components are presented and </w:t>
      </w:r>
      <w:r w:rsidR="00DD6A0A" w:rsidRPr="00987525">
        <w:t>discussed in</w:t>
      </w:r>
      <w:r w:rsidR="00DD6A0A">
        <w:t xml:space="preserve"> Section </w:t>
      </w:r>
      <w:r w:rsidR="00B36831">
        <w:fldChar w:fldCharType="begin"/>
      </w:r>
      <w:r w:rsidR="00C22E3D">
        <w:instrText xml:space="preserve"> REF _Ref163011211 \r \h </w:instrText>
      </w:r>
      <w:r w:rsidR="00B36831">
        <w:fldChar w:fldCharType="separate"/>
      </w:r>
      <w:r w:rsidR="00A63659">
        <w:t>9</w:t>
      </w:r>
      <w:r w:rsidR="00B36831">
        <w:fldChar w:fldCharType="end"/>
      </w:r>
      <w:r w:rsidR="00DD6A0A">
        <w:t xml:space="preserve">.  </w:t>
      </w:r>
      <w:r w:rsidR="00DD6A0A" w:rsidRPr="003B1585">
        <w:t>In</w:t>
      </w:r>
      <w:r w:rsidR="00DD6A0A">
        <w:t xml:space="preserve"> spite of these exceptions, most </w:t>
      </w:r>
      <w:r>
        <w:t>C2 Core</w:t>
      </w:r>
      <w:r w:rsidR="00DD6A0A">
        <w:t xml:space="preserve"> component names can be disassembled into their </w:t>
      </w:r>
      <w:r w:rsidR="00B36831">
        <w:rPr>
          <w:rStyle w:val="wrnormativeheadChar"/>
        </w:rPr>
        <w:fldChar w:fldCharType="begin"/>
      </w:r>
      <w:r w:rsidR="00DD6A0A">
        <w:rPr>
          <w:rStyle w:val="wrnormativeheadChar"/>
        </w:rPr>
        <w:instrText xml:space="preserve"> REF ref_iso11179_5 \h </w:instrText>
      </w:r>
      <w:r w:rsidR="00A63659" w:rsidRPr="00B36831">
        <w:rPr>
          <w:b/>
        </w:rPr>
      </w:r>
      <w:r w:rsidR="00B36831">
        <w:rPr>
          <w:rStyle w:val="wrnormativeheadChar"/>
        </w:rPr>
        <w:fldChar w:fldCharType="separate"/>
      </w:r>
      <w:r w:rsidR="00A63659" w:rsidRPr="00BA4C27">
        <w:rPr>
          <w:rStyle w:val="Refterm"/>
        </w:rPr>
        <w:t>[ISO 11179 Part 5]</w:t>
      </w:r>
      <w:r w:rsidR="00B36831">
        <w:rPr>
          <w:rStyle w:val="wrnormativeheadChar"/>
        </w:rPr>
        <w:fldChar w:fldCharType="end"/>
      </w:r>
      <w:r w:rsidR="00DD6A0A">
        <w:t xml:space="preserve"> constituent words or terms. </w:t>
      </w:r>
    </w:p>
    <w:p w:rsidR="00DD6A0A" w:rsidRDefault="00DD6A0A" w:rsidP="00DD6A0A">
      <w:pPr>
        <w:pStyle w:val="wrnormativehead"/>
        <w:outlineLvl w:val="0"/>
      </w:pPr>
      <w:r>
        <w:t>Example:</w:t>
      </w:r>
    </w:p>
    <w:p w:rsidR="00DD6A0A" w:rsidRDefault="00DD6A0A" w:rsidP="00DD6A0A">
      <w:r>
        <w:t xml:space="preserve">The </w:t>
      </w:r>
      <w:r w:rsidR="005E4185">
        <w:t>C2 Core</w:t>
      </w:r>
      <w:r>
        <w:t xml:space="preserve"> component name </w:t>
      </w:r>
      <w:hyperlink r:id="rId24" w:history="1">
        <w:r w:rsidRPr="004E1B8F">
          <w:rPr>
            <w:rStyle w:val="wrcode"/>
          </w:rPr>
          <w:t>AircraftFuselageColorCode</w:t>
        </w:r>
      </w:hyperlink>
      <w:r>
        <w:t xml:space="preserve"> disassembles as follows:</w:t>
      </w:r>
    </w:p>
    <w:p w:rsidR="00DD6A0A" w:rsidRPr="001159D2" w:rsidRDefault="00DD6A0A" w:rsidP="00DD6A0A">
      <w:pPr>
        <w:numPr>
          <w:ilvl w:val="0"/>
          <w:numId w:val="42"/>
          <w:numberingChange w:id="2499" w:author="Webb Roberts" w:date="2010-03-31T15:28:00Z" w:original=""/>
        </w:numPr>
        <w:spacing w:before="0" w:after="0"/>
        <w:rPr>
          <w:rStyle w:val="property"/>
        </w:rPr>
      </w:pPr>
      <w:r>
        <w:rPr>
          <w:rStyle w:val="property"/>
          <w:rFonts w:cs="Arial"/>
        </w:rPr>
        <w:t>Object class term = “</w:t>
      </w:r>
      <w:r w:rsidRPr="004E1B8F">
        <w:rPr>
          <w:rStyle w:val="wrcode"/>
        </w:rPr>
        <w:t>Aircraft</w:t>
      </w:r>
      <w:r>
        <w:rPr>
          <w:rStyle w:val="property"/>
          <w:rFonts w:cs="Arial"/>
        </w:rPr>
        <w:t>”</w:t>
      </w:r>
    </w:p>
    <w:p w:rsidR="00DD6A0A" w:rsidRPr="001159D2" w:rsidRDefault="00DD6A0A" w:rsidP="00DD6A0A">
      <w:pPr>
        <w:numPr>
          <w:ilvl w:val="0"/>
          <w:numId w:val="42"/>
          <w:numberingChange w:id="2500" w:author="Webb Roberts" w:date="2010-03-31T15:28:00Z" w:original=""/>
        </w:numPr>
        <w:spacing w:before="0" w:after="0"/>
        <w:rPr>
          <w:rStyle w:val="property"/>
        </w:rPr>
      </w:pPr>
      <w:r>
        <w:rPr>
          <w:rStyle w:val="property"/>
          <w:rFonts w:cs="Arial"/>
        </w:rPr>
        <w:t>Qualifier term = “</w:t>
      </w:r>
      <w:r w:rsidRPr="004E1B8F">
        <w:rPr>
          <w:rStyle w:val="wrcode"/>
        </w:rPr>
        <w:t>Fuselage</w:t>
      </w:r>
      <w:r>
        <w:rPr>
          <w:rStyle w:val="property"/>
          <w:rFonts w:cs="Arial"/>
        </w:rPr>
        <w:t>”</w:t>
      </w:r>
    </w:p>
    <w:p w:rsidR="00DD6A0A" w:rsidRPr="001159D2" w:rsidRDefault="00DD6A0A" w:rsidP="00DD6A0A">
      <w:pPr>
        <w:numPr>
          <w:ilvl w:val="0"/>
          <w:numId w:val="42"/>
          <w:numberingChange w:id="2501" w:author="Webb Roberts" w:date="2010-03-31T15:28:00Z" w:original=""/>
        </w:numPr>
        <w:spacing w:before="0" w:after="0"/>
        <w:rPr>
          <w:rStyle w:val="property"/>
        </w:rPr>
      </w:pPr>
      <w:r>
        <w:rPr>
          <w:rStyle w:val="property"/>
          <w:rFonts w:cs="Arial"/>
        </w:rPr>
        <w:t>Property term = “</w:t>
      </w:r>
      <w:r w:rsidRPr="004E1B8F">
        <w:rPr>
          <w:rStyle w:val="wrcode"/>
        </w:rPr>
        <w:t>Color</w:t>
      </w:r>
      <w:r>
        <w:rPr>
          <w:rStyle w:val="property"/>
          <w:rFonts w:cs="Arial"/>
        </w:rPr>
        <w:t>”</w:t>
      </w:r>
    </w:p>
    <w:p w:rsidR="00DD6A0A" w:rsidRPr="001159D2" w:rsidRDefault="00DD6A0A" w:rsidP="00DD6A0A">
      <w:pPr>
        <w:numPr>
          <w:ilvl w:val="0"/>
          <w:numId w:val="42"/>
          <w:numberingChange w:id="2502" w:author="Webb Roberts" w:date="2010-03-31T15:28:00Z" w:original=""/>
        </w:numPr>
        <w:spacing w:before="0" w:after="0"/>
        <w:rPr>
          <w:rStyle w:val="property"/>
        </w:rPr>
      </w:pPr>
      <w:r>
        <w:rPr>
          <w:rStyle w:val="property"/>
          <w:rFonts w:cs="Arial"/>
        </w:rPr>
        <w:t>Representation term = “</w:t>
      </w:r>
      <w:r w:rsidRPr="004E1B8F">
        <w:rPr>
          <w:rStyle w:val="wrcode"/>
        </w:rPr>
        <w:t>Code</w:t>
      </w:r>
      <w:r>
        <w:rPr>
          <w:rStyle w:val="property"/>
          <w:rFonts w:cs="Arial"/>
        </w:rPr>
        <w:t>”</w:t>
      </w:r>
    </w:p>
    <w:p w:rsidR="00DD6A0A" w:rsidRPr="00987525" w:rsidRDefault="00DD6A0A" w:rsidP="00DD6A0A">
      <w:pPr>
        <w:pStyle w:val="wrbodytext1"/>
        <w:rPr>
          <w:rFonts w:cs="Arial"/>
        </w:rPr>
      </w:pPr>
      <w:r>
        <w:t xml:space="preserve">Section </w:t>
      </w:r>
      <w:r w:rsidR="00B36831">
        <w:fldChar w:fldCharType="begin"/>
      </w:r>
      <w:r w:rsidR="00C22E3D">
        <w:instrText xml:space="preserve"> REF _Ref163011211 \r \h </w:instrText>
      </w:r>
      <w:r w:rsidR="00B36831">
        <w:fldChar w:fldCharType="separate"/>
      </w:r>
      <w:r w:rsidR="00A63659">
        <w:t>9</w:t>
      </w:r>
      <w:r w:rsidR="00B36831">
        <w:fldChar w:fldCharType="end"/>
      </w:r>
      <w:r>
        <w:t xml:space="preserve">, </w:t>
      </w:r>
      <w:r w:rsidR="00B36831">
        <w:fldChar w:fldCharType="begin"/>
      </w:r>
      <w:r w:rsidR="00CF6717">
        <w:instrText xml:space="preserve"> REF _Ref163011211 \h </w:instrText>
      </w:r>
      <w:r w:rsidR="00B36831">
        <w:fldChar w:fldCharType="separate"/>
      </w:r>
      <w:r w:rsidR="00A63659">
        <w:t>Naming Rules</w:t>
      </w:r>
      <w:r w:rsidR="00B36831">
        <w:fldChar w:fldCharType="end"/>
      </w:r>
      <w:r w:rsidR="00683500">
        <w:t>,</w:t>
      </w:r>
      <w:r w:rsidR="00CF6717">
        <w:t xml:space="preserve"> </w:t>
      </w:r>
      <w:r w:rsidRPr="00361749">
        <w:t xml:space="preserve">details the specific rules for each kind of term and how to construct </w:t>
      </w:r>
      <w:r w:rsidR="005E4185">
        <w:t>C2 Core</w:t>
      </w:r>
      <w:r w:rsidRPr="00361749">
        <w:t xml:space="preserve"> component names from </w:t>
      </w:r>
      <w:r w:rsidR="00CF6717">
        <w:t>it</w:t>
      </w:r>
      <w:r w:rsidRPr="00361749">
        <w:t xml:space="preserve">.  Exceptions for special components are also described in Section </w:t>
      </w:r>
      <w:fldSimple w:instr=" REF _Ref163011211 \w \h  \* MERGEFORMAT ">
        <w:r w:rsidR="00A63659">
          <w:t>9</w:t>
        </w:r>
      </w:fldSimple>
      <w:r w:rsidRPr="00933BC8">
        <w:rPr>
          <w:rStyle w:val="property"/>
          <w:rFonts w:cs="Arial"/>
        </w:rPr>
        <w:t>.</w:t>
      </w:r>
    </w:p>
    <w:p w:rsidR="00DD6A0A" w:rsidRDefault="00DD6A0A" w:rsidP="00894894">
      <w:pPr>
        <w:pStyle w:val="Heading1"/>
        <w:numPr>
          <w:numberingChange w:id="2503" w:author="Webb Roberts" w:date="2010-03-31T15:28:00Z" w:original="%1:6:0:"/>
        </w:numPr>
      </w:pPr>
      <w:bookmarkStart w:id="2504" w:name="_Toc107638775"/>
      <w:bookmarkStart w:id="2505" w:name="_Toc107638776"/>
      <w:bookmarkStart w:id="2506" w:name="_Toc107638777"/>
      <w:bookmarkStart w:id="2507" w:name="_Toc107638778"/>
      <w:bookmarkStart w:id="2508" w:name="_Ref163011236"/>
      <w:bookmarkStart w:id="2509" w:name="_Ref163353229"/>
      <w:bookmarkStart w:id="2510" w:name="_Toc77760832"/>
      <w:bookmarkStart w:id="2511" w:name="_Toc87007271"/>
      <w:bookmarkStart w:id="2512" w:name="_Toc109188256"/>
      <w:bookmarkStart w:id="2513" w:name="_Toc131668906"/>
      <w:bookmarkEnd w:id="2496"/>
      <w:bookmarkEnd w:id="2497"/>
      <w:bookmarkEnd w:id="2504"/>
      <w:bookmarkEnd w:id="2505"/>
      <w:bookmarkEnd w:id="2506"/>
      <w:bookmarkEnd w:id="2507"/>
      <w:r>
        <w:t>XML Schema Design Rules</w:t>
      </w:r>
      <w:bookmarkEnd w:id="2508"/>
      <w:bookmarkEnd w:id="2509"/>
      <w:bookmarkEnd w:id="2510"/>
      <w:bookmarkEnd w:id="2511"/>
      <w:bookmarkEnd w:id="2513"/>
    </w:p>
    <w:p w:rsidR="00DD6A0A" w:rsidRDefault="00DD6A0A" w:rsidP="00DD6A0A">
      <w:pPr>
        <w:pStyle w:val="wrbodytext1"/>
      </w:pPr>
      <w:r>
        <w:t xml:space="preserve">The W3C XML Schema Language provides many features that allow a developer to represent a logical data model many different ways. This section establishes rules for the use of XML Schema constructs within </w:t>
      </w:r>
      <w:r w:rsidR="005E4185">
        <w:t>C2 Core</w:t>
      </w:r>
      <w:r>
        <w:t>-conformant schemas.  Because the XML Schema specifications are flexible, comprehensive rules are needed to achieve a balance between establishing uniform schema design and providing developers flexibility to solve novel data modeling problems</w:t>
      </w:r>
      <w:r w:rsidR="00A505F7">
        <w:t>.</w:t>
      </w:r>
      <w:r>
        <w:t xml:space="preserve"> </w:t>
      </w:r>
    </w:p>
    <w:p w:rsidR="00DD6A0A" w:rsidRDefault="00DD6A0A" w:rsidP="00DD6A0A">
      <w:pPr>
        <w:pStyle w:val="wrbodytext1"/>
      </w:pPr>
      <w:r>
        <w:t>Note that external schemas (</w:t>
      </w:r>
      <w:r w:rsidR="00A505F7">
        <w:t>non-</w:t>
      </w:r>
      <w:r w:rsidR="005E4185">
        <w:t>C2 Core</w:t>
      </w:r>
      <w:r>
        <w:t xml:space="preserve">-conformant schemas) do not need to obey the rules set forth in this section. So long as schema components from external schemas are adapted for use with </w:t>
      </w:r>
      <w:r w:rsidR="005E4185">
        <w:t>C2 Core</w:t>
      </w:r>
      <w:r>
        <w:t xml:space="preserve">, according to the modeling rules in Section </w:t>
      </w:r>
      <w:r w:rsidR="00B36831">
        <w:fldChar w:fldCharType="begin"/>
      </w:r>
      <w:r w:rsidR="00C22E3D">
        <w:instrText xml:space="preserve"> REF _Ref168929653 \r \h </w:instrText>
      </w:r>
      <w:r w:rsidR="00B36831">
        <w:fldChar w:fldCharType="separate"/>
      </w:r>
      <w:r w:rsidR="00A63659">
        <w:t>7.7</w:t>
      </w:r>
      <w:r w:rsidR="00B36831">
        <w:fldChar w:fldCharType="end"/>
      </w:r>
      <w:r>
        <w:t xml:space="preserve">, they may be used as they appear in the external standard, even if the schema components violate the rules for </w:t>
      </w:r>
      <w:r w:rsidR="005E4185">
        <w:t>C2 Core</w:t>
      </w:r>
      <w:r>
        <w:t>-conformant schemas.</w:t>
      </w:r>
    </w:p>
    <w:p w:rsidR="00DD6A0A" w:rsidRDefault="00DD6A0A" w:rsidP="00DD6A0A">
      <w:pPr>
        <w:pStyle w:val="wrbodytext1"/>
      </w:pPr>
      <w:r>
        <w:t>The XML Schema design rules in this section fall into the following categories:</w:t>
      </w:r>
    </w:p>
    <w:p w:rsidR="00683500" w:rsidRDefault="00DD6A0A">
      <w:pPr>
        <w:pStyle w:val="wrbodytext3"/>
      </w:pPr>
      <w:bookmarkStart w:id="2514" w:name="_Toc87007272"/>
      <w:r>
        <w:t>•</w:t>
      </w:r>
      <w:r>
        <w:tab/>
      </w:r>
      <w:r w:rsidR="00B36831">
        <w:fldChar w:fldCharType="begin"/>
      </w:r>
      <w:r w:rsidR="00552095">
        <w:instrText xml:space="preserve"> REF _Ref166987720 \h </w:instrText>
      </w:r>
      <w:r w:rsidR="00B36831">
        <w:fldChar w:fldCharType="separate"/>
      </w:r>
      <w:r w:rsidR="00A63659">
        <w:t>Restrictions on XML Schema Constructs</w:t>
      </w:r>
      <w:bookmarkEnd w:id="2514"/>
      <w:r w:rsidR="00B36831">
        <w:fldChar w:fldCharType="end"/>
      </w:r>
    </w:p>
    <w:p w:rsidR="00683500" w:rsidRDefault="00DD6A0A">
      <w:pPr>
        <w:pStyle w:val="wrbodytext3"/>
      </w:pPr>
      <w:bookmarkStart w:id="2515" w:name="_Toc87007273"/>
      <w:r>
        <w:t>•</w:t>
      </w:r>
      <w:r>
        <w:tab/>
      </w:r>
      <w:r w:rsidR="00B36831">
        <w:fldChar w:fldCharType="begin"/>
      </w:r>
      <w:r>
        <w:instrText xml:space="preserve"> REF _Ref166987749 \h </w:instrText>
      </w:r>
      <w:r w:rsidR="00B36831">
        <w:fldChar w:fldCharType="separate"/>
      </w:r>
      <w:ins w:id="2516" w:author="Webb Roberts" w:date="2010-03-31T15:33:00Z">
        <w:r w:rsidR="00A63659" w:rsidRPr="00633F61">
          <w:rPr>
            <w:rStyle w:val="wrcode"/>
          </w:rPr>
          <w:t>xsd:schema</w:t>
        </w:r>
        <w:r w:rsidR="00A63659">
          <w:t xml:space="preserve"> Document Element</w:t>
        </w:r>
      </w:ins>
      <w:del w:id="2517" w:author="Webb Roberts" w:date="2010-03-31T15:30:00Z">
        <w:r w:rsidR="004753AF" w:rsidRPr="00633F61" w:rsidDel="00172983">
          <w:rPr>
            <w:rStyle w:val="wrcode"/>
          </w:rPr>
          <w:delText>xsd:schema</w:delText>
        </w:r>
        <w:r w:rsidR="004753AF" w:rsidDel="00172983">
          <w:delText xml:space="preserve"> Document Element</w:delText>
        </w:r>
      </w:del>
      <w:bookmarkEnd w:id="2515"/>
      <w:r w:rsidR="00B36831">
        <w:fldChar w:fldCharType="end"/>
      </w:r>
    </w:p>
    <w:p w:rsidR="00683500" w:rsidRDefault="00DD6A0A">
      <w:pPr>
        <w:pStyle w:val="wrbodytext3"/>
      </w:pPr>
      <w:bookmarkStart w:id="2518" w:name="_Toc87007274"/>
      <w:r>
        <w:t>•</w:t>
      </w:r>
      <w:r>
        <w:tab/>
      </w:r>
      <w:r w:rsidR="00B36831">
        <w:fldChar w:fldCharType="begin"/>
      </w:r>
      <w:r w:rsidR="00552095">
        <w:instrText xml:space="preserve"> REF _Ref166987778 \h </w:instrText>
      </w:r>
      <w:r w:rsidR="00B36831">
        <w:fldChar w:fldCharType="separate"/>
      </w:r>
      <w:r w:rsidR="00A63659">
        <w:t>Namespace Imports</w:t>
      </w:r>
      <w:bookmarkEnd w:id="2518"/>
      <w:r w:rsidR="00B36831">
        <w:fldChar w:fldCharType="end"/>
      </w:r>
    </w:p>
    <w:p w:rsidR="00683500" w:rsidRDefault="00DD6A0A">
      <w:pPr>
        <w:pStyle w:val="wrbodytext3"/>
      </w:pPr>
      <w:bookmarkStart w:id="2519" w:name="_Toc87007275"/>
      <w:r>
        <w:t>•</w:t>
      </w:r>
      <w:r>
        <w:tab/>
      </w:r>
      <w:r w:rsidR="00B36831">
        <w:fldChar w:fldCharType="begin"/>
      </w:r>
      <w:r w:rsidR="00552095">
        <w:instrText xml:space="preserve"> REF _Ref166987807 \h </w:instrText>
      </w:r>
      <w:r w:rsidR="00B36831">
        <w:fldChar w:fldCharType="separate"/>
      </w:r>
      <w:r w:rsidR="00A63659">
        <w:t>Annotations</w:t>
      </w:r>
      <w:bookmarkEnd w:id="2519"/>
      <w:r w:rsidR="00B36831">
        <w:fldChar w:fldCharType="end"/>
      </w:r>
    </w:p>
    <w:p w:rsidR="00683500" w:rsidRDefault="00DD6A0A">
      <w:pPr>
        <w:pStyle w:val="wrbodytext3"/>
      </w:pPr>
      <w:bookmarkStart w:id="2520" w:name="_Toc87007276"/>
      <w:r>
        <w:t>•</w:t>
      </w:r>
      <w:r>
        <w:tab/>
      </w:r>
      <w:r w:rsidR="00B36831">
        <w:fldChar w:fldCharType="begin"/>
      </w:r>
      <w:r w:rsidR="00552095">
        <w:instrText xml:space="preserve"> REF _Ref166987838 \h </w:instrText>
      </w:r>
      <w:r w:rsidR="00B36831">
        <w:fldChar w:fldCharType="separate"/>
      </w:r>
      <w:r w:rsidR="00A63659">
        <w:t>Type Definitions</w:t>
      </w:r>
      <w:bookmarkEnd w:id="2520"/>
      <w:r w:rsidR="00B36831">
        <w:fldChar w:fldCharType="end"/>
      </w:r>
    </w:p>
    <w:p w:rsidR="00683500" w:rsidRDefault="00DD6A0A">
      <w:pPr>
        <w:pStyle w:val="wrbodytext3"/>
      </w:pPr>
      <w:bookmarkStart w:id="2521" w:name="_Toc87007277"/>
      <w:r>
        <w:t>•</w:t>
      </w:r>
      <w:r>
        <w:tab/>
      </w:r>
      <w:r w:rsidR="00B36831">
        <w:fldChar w:fldCharType="begin"/>
      </w:r>
      <w:r w:rsidR="00552095">
        <w:instrText xml:space="preserve"> REF _Ref166987872 \h </w:instrText>
      </w:r>
      <w:r w:rsidR="00B36831">
        <w:fldChar w:fldCharType="separate"/>
      </w:r>
      <w:r w:rsidR="00A63659">
        <w:t>Additional De</w:t>
      </w:r>
      <w:r w:rsidR="00B36831">
        <w:fldChar w:fldCharType="end"/>
      </w:r>
      <w:r>
        <w:t>finitions and Declarations</w:t>
      </w:r>
      <w:bookmarkEnd w:id="2521"/>
    </w:p>
    <w:p w:rsidR="00DD6A0A" w:rsidRDefault="00DD6A0A" w:rsidP="00783BE6">
      <w:pPr>
        <w:pStyle w:val="Heading2"/>
        <w:numPr>
          <w:numberingChange w:id="2522" w:author="Webb Roberts" w:date="2010-03-31T15:28:00Z" w:original="%1:6:0:.%2:1:0:"/>
        </w:numPr>
      </w:pPr>
      <w:bookmarkStart w:id="2523" w:name="_Ref166987720"/>
      <w:bookmarkStart w:id="2524" w:name="_Toc77760833"/>
      <w:bookmarkStart w:id="2525" w:name="_Toc87007278"/>
      <w:bookmarkStart w:id="2526" w:name="_Toc131668907"/>
      <w:r>
        <w:t>Restrictions on XML Schema Constructs</w:t>
      </w:r>
      <w:bookmarkEnd w:id="2523"/>
      <w:bookmarkEnd w:id="2524"/>
      <w:bookmarkEnd w:id="2525"/>
      <w:bookmarkEnd w:id="2526"/>
    </w:p>
    <w:p w:rsidR="00DD6A0A" w:rsidRDefault="00A505F7" w:rsidP="00DD6A0A">
      <w:pPr>
        <w:pStyle w:val="wrbodytext1"/>
      </w:pPr>
      <w:r>
        <w:t>A</w:t>
      </w:r>
      <w:r w:rsidR="00DD6A0A">
        <w:t xml:space="preserve"> number of XML Schema constructs are not used within </w:t>
      </w:r>
      <w:r w:rsidR="005E4185">
        <w:t>C2 Core</w:t>
      </w:r>
      <w:r w:rsidR="00DD6A0A">
        <w:t xml:space="preserve">-conformant schemas.  Many of these constructs provide capability that is not currently needed within </w:t>
      </w:r>
      <w:r w:rsidR="005E4185">
        <w:t>C2 Core</w:t>
      </w:r>
      <w:r w:rsidR="00DD6A0A">
        <w:t>.  Some of these constructs create problems for interoperability, with tool support, or with clarity or precision of data model definition.</w:t>
      </w:r>
    </w:p>
    <w:p w:rsidR="00DD6A0A" w:rsidRDefault="00DD6A0A" w:rsidP="00894894">
      <w:pPr>
        <w:pStyle w:val="Heading3"/>
        <w:numPr>
          <w:numberingChange w:id="2527" w:author="Webb Roberts" w:date="2010-03-31T15:28:00Z" w:original="%1:6:0:.%2:1:0:.%3:1:0:"/>
        </w:numPr>
      </w:pPr>
      <w:bookmarkStart w:id="2528" w:name="_Toc87007279"/>
      <w:bookmarkStart w:id="2529" w:name="_Toc131668908"/>
      <w:r>
        <w:t>No Mixed Content</w:t>
      </w:r>
      <w:bookmarkEnd w:id="2528"/>
      <w:bookmarkEnd w:id="2529"/>
    </w:p>
    <w:p w:rsidR="00DD6A0A" w:rsidRPr="00AC0083" w:rsidRDefault="00DD6A0A" w:rsidP="00DD6A0A">
      <w:pPr>
        <w:pStyle w:val="wrruleheadpara"/>
      </w:pPr>
      <w:bookmarkStart w:id="2530" w:name="rule_5_1"/>
      <w:bookmarkStart w:id="2531" w:name="_Toc76707147"/>
      <w:bookmarkStart w:id="2532" w:name="_Toc131669124"/>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r 1 \* MERGEFORMAT ">
        <w:r w:rsidR="00A63659">
          <w:rPr>
            <w:noProof/>
          </w:rPr>
          <w:t>1</w:t>
        </w:r>
      </w:fldSimple>
      <w:r w:rsidRPr="00AC0083">
        <w:t>]</w:t>
      </w:r>
      <w:bookmarkEnd w:id="2530"/>
      <w:bookmarkEnd w:id="2531"/>
      <w:r w:rsidRPr="00AC0083">
        <w:t xml:space="preserve"> (REF, </w:t>
      </w:r>
      <w:r>
        <w:t>SUB, EXT)</w:t>
      </w:r>
      <w:bookmarkEnd w:id="2532"/>
    </w:p>
    <w:p w:rsidR="00683500" w:rsidRDefault="00DD6A0A">
      <w:pPr>
        <w:pStyle w:val="wrbodytext3"/>
      </w:pPr>
      <w:bookmarkStart w:id="2533" w:name="rule_5_1_text"/>
      <w:r w:rsidRPr="00194BB7">
        <w:tab/>
      </w:r>
      <w:bookmarkStart w:id="2534" w:name="_Toc87007280"/>
      <w:r w:rsidRPr="00194BB7">
        <w:t xml:space="preserve">Within </w:t>
      </w:r>
      <w:r>
        <w:t xml:space="preserve">the </w:t>
      </w:r>
      <w:r w:rsidRPr="00194BB7">
        <w:t xml:space="preserve">schema, an element </w:t>
      </w:r>
      <w:r w:rsidRPr="00BA4C27">
        <w:rPr>
          <w:rStyle w:val="wrcode"/>
        </w:rPr>
        <w:t>xsd:complexType</w:t>
      </w:r>
      <w:r w:rsidRPr="00194BB7">
        <w:t xml:space="preserve"> SHALL NOT own the attribute </w:t>
      </w:r>
      <w:r w:rsidRPr="00171107">
        <w:rPr>
          <w:rStyle w:val="wrcode"/>
        </w:rPr>
        <w:t>mixed</w:t>
      </w:r>
      <w:r w:rsidRPr="00194BB7">
        <w:t xml:space="preserve"> with the value </w:t>
      </w:r>
      <w:r w:rsidRPr="00171107">
        <w:rPr>
          <w:rStyle w:val="wrcode"/>
        </w:rPr>
        <w:t>true</w:t>
      </w:r>
      <w:r w:rsidRPr="00194BB7">
        <w:t>.</w:t>
      </w:r>
      <w:bookmarkEnd w:id="2533"/>
      <w:bookmarkEnd w:id="2534"/>
    </w:p>
    <w:p w:rsidR="00DD6A0A" w:rsidRPr="00AC0083" w:rsidRDefault="00DD6A0A" w:rsidP="00DD6A0A">
      <w:pPr>
        <w:pStyle w:val="wrruleheadpara"/>
      </w:pPr>
      <w:bookmarkStart w:id="2535" w:name="rule_5_2"/>
      <w:bookmarkStart w:id="2536" w:name="_Toc76707148"/>
      <w:bookmarkStart w:id="2537" w:name="_Toc131669125"/>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2</w:t>
        </w:r>
      </w:fldSimple>
      <w:r w:rsidRPr="00AC0083">
        <w:t>]</w:t>
      </w:r>
      <w:bookmarkEnd w:id="2535"/>
      <w:bookmarkEnd w:id="2536"/>
      <w:r w:rsidRPr="00AC0083">
        <w:t xml:space="preserve"> (REF, </w:t>
      </w:r>
      <w:r>
        <w:t>SUB, EXT)</w:t>
      </w:r>
      <w:bookmarkEnd w:id="2537"/>
    </w:p>
    <w:p w:rsidR="00683500" w:rsidRDefault="00DD6A0A">
      <w:pPr>
        <w:pStyle w:val="wrbodytext3"/>
      </w:pPr>
      <w:bookmarkStart w:id="2538" w:name="rule_5_2_text"/>
      <w:r w:rsidRPr="00194BB7">
        <w:tab/>
      </w:r>
      <w:bookmarkStart w:id="2539" w:name="_Toc87007281"/>
      <w:r w:rsidRPr="00194BB7">
        <w:t xml:space="preserve">Within </w:t>
      </w:r>
      <w:r>
        <w:t xml:space="preserve">the </w:t>
      </w:r>
      <w:r w:rsidRPr="00194BB7">
        <w:t xml:space="preserve">schema, an element declaration </w:t>
      </w:r>
      <w:r>
        <w:t xml:space="preserve">that </w:t>
      </w:r>
      <w:r w:rsidRPr="00194BB7">
        <w:t xml:space="preserve">is of complex content SHALL NOT own the attribute </w:t>
      </w:r>
      <w:r w:rsidRPr="00BA4C27">
        <w:rPr>
          <w:rStyle w:val="wrcode"/>
        </w:rPr>
        <w:t>mixed</w:t>
      </w:r>
      <w:r w:rsidRPr="00194BB7">
        <w:t xml:space="preserve"> with the value </w:t>
      </w:r>
      <w:r w:rsidRPr="00BA4C27">
        <w:rPr>
          <w:rStyle w:val="wrcode"/>
        </w:rPr>
        <w:t>true</w:t>
      </w:r>
      <w:r w:rsidRPr="00194BB7">
        <w:t>.</w:t>
      </w:r>
      <w:bookmarkEnd w:id="2538"/>
      <w:bookmarkEnd w:id="2539"/>
    </w:p>
    <w:p w:rsidR="00DD6A0A" w:rsidRDefault="00DD6A0A" w:rsidP="00DD6A0A">
      <w:pPr>
        <w:pStyle w:val="wrnormativehead"/>
        <w:outlineLvl w:val="0"/>
      </w:pPr>
      <w:r>
        <w:t>Rationale</w:t>
      </w:r>
    </w:p>
    <w:p w:rsidR="00683500" w:rsidRDefault="00DD6A0A">
      <w:pPr>
        <w:pStyle w:val="wrbodytext3"/>
      </w:pPr>
      <w:r>
        <w:tab/>
      </w:r>
      <w:bookmarkStart w:id="2540" w:name="_Toc87007282"/>
      <w:r w:rsidRPr="004C1381">
        <w:t xml:space="preserve">Mixed content allows the mixing of data tags with text.  Languages such as XHTML use this syntax for markup of text.  </w:t>
      </w:r>
      <w:r w:rsidR="005E4185">
        <w:t>C2 Core</w:t>
      </w:r>
      <w:r w:rsidRPr="004C1381">
        <w:t xml:space="preserve">-conformant schemas define XML that is for data exchange, not text markup.  </w:t>
      </w:r>
      <w:r>
        <w:t>Mixed content creates complexity in processing, defining, and constraining content.</w:t>
      </w:r>
      <w:bookmarkEnd w:id="2540"/>
      <w:r>
        <w:t xml:space="preserve">  </w:t>
      </w:r>
    </w:p>
    <w:p w:rsidR="00683500" w:rsidRDefault="00DD6A0A">
      <w:pPr>
        <w:pStyle w:val="wrbodytext3"/>
      </w:pPr>
      <w:r>
        <w:tab/>
      </w:r>
      <w:bookmarkStart w:id="2541" w:name="_Toc87007283"/>
      <w:r w:rsidRPr="004C1381">
        <w:t xml:space="preserve">Well-defined markup languages exist outside </w:t>
      </w:r>
      <w:r w:rsidR="005E4185">
        <w:t>C2 Core</w:t>
      </w:r>
      <w:r w:rsidRPr="004C1381">
        <w:t xml:space="preserve"> and may be used with </w:t>
      </w:r>
      <w:r w:rsidR="005E4185">
        <w:t>C2 Core</w:t>
      </w:r>
      <w:r w:rsidRPr="004C1381">
        <w:t xml:space="preserve"> data.  </w:t>
      </w:r>
      <w:r>
        <w:t xml:space="preserve">External schemas may include mixed content and may be used with </w:t>
      </w:r>
      <w:r w:rsidR="005E4185">
        <w:t>C2 Core</w:t>
      </w:r>
      <w:r>
        <w:t xml:space="preserve">.  However, mixed content must not be defined by </w:t>
      </w:r>
      <w:r w:rsidR="005E4185">
        <w:t>C2 Core</w:t>
      </w:r>
      <w:r>
        <w:t xml:space="preserve">-conformant schemas in keeping with </w:t>
      </w:r>
      <w:r w:rsidR="00B36831">
        <w:fldChar w:fldCharType="begin"/>
      </w:r>
      <w:r w:rsidR="00552095">
        <w:instrText xml:space="preserve"> REF principle_9 \h </w:instrText>
      </w:r>
      <w:r w:rsidR="00B36831">
        <w:fldChar w:fldCharType="separate"/>
      </w:r>
      <w:ins w:id="2542" w:author="Webb Roberts" w:date="2010-03-31T15:33:00Z">
        <w:r w:rsidR="00A63659" w:rsidRPr="00E736E6">
          <w:t xml:space="preserve">[Principle </w:t>
        </w:r>
        <w:r w:rsidR="00A63659">
          <w:rPr>
            <w:noProof/>
          </w:rPr>
          <w:t>9</w:t>
        </w:r>
        <w:r w:rsidR="00A63659" w:rsidRPr="00E736E6">
          <w:t>]</w:t>
        </w:r>
      </w:ins>
      <w:del w:id="2543" w:author="Webb Roberts" w:date="2010-03-31T15:30:00Z">
        <w:r w:rsidR="004753AF" w:rsidRPr="00E736E6" w:rsidDel="00172983">
          <w:delText xml:space="preserve">[Principle </w:delText>
        </w:r>
        <w:r w:rsidR="004753AF" w:rsidDel="00172983">
          <w:rPr>
            <w:noProof/>
          </w:rPr>
          <w:delText>9</w:delText>
        </w:r>
        <w:r w:rsidR="004753AF" w:rsidRPr="00E736E6" w:rsidDel="00172983">
          <w:delText>]</w:delText>
        </w:r>
      </w:del>
      <w:r w:rsidR="00B36831">
        <w:fldChar w:fldCharType="end"/>
      </w:r>
      <w:r>
        <w:t>.</w:t>
      </w:r>
      <w:bookmarkEnd w:id="2541"/>
    </w:p>
    <w:p w:rsidR="00DD6A0A" w:rsidRDefault="00DD6A0A" w:rsidP="00894894">
      <w:pPr>
        <w:pStyle w:val="Heading3"/>
        <w:numPr>
          <w:numberingChange w:id="2544" w:author="Webb Roberts" w:date="2010-03-31T15:28:00Z" w:original="%1:6:0:.%2:1:0:.%3:2:0:"/>
        </w:numPr>
      </w:pPr>
      <w:bookmarkStart w:id="2545" w:name="_Toc87007284"/>
      <w:bookmarkStart w:id="2546" w:name="_Toc131668909"/>
      <w:r>
        <w:t>No Notations</w:t>
      </w:r>
      <w:bookmarkEnd w:id="2545"/>
      <w:bookmarkEnd w:id="2546"/>
    </w:p>
    <w:p w:rsidR="00DD6A0A" w:rsidRPr="00AC0083" w:rsidRDefault="00DD6A0A" w:rsidP="00DD6A0A">
      <w:pPr>
        <w:pStyle w:val="wrruleheadpara"/>
      </w:pPr>
      <w:bookmarkStart w:id="2547" w:name="rule_5_3"/>
      <w:bookmarkStart w:id="2548" w:name="_Toc76707149"/>
      <w:bookmarkStart w:id="2549" w:name="_Toc131669126"/>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w:t>
        </w:r>
      </w:fldSimple>
      <w:r w:rsidRPr="00AC0083">
        <w:t>]</w:t>
      </w:r>
      <w:bookmarkEnd w:id="2547"/>
      <w:bookmarkEnd w:id="2548"/>
      <w:r w:rsidRPr="00AC0083">
        <w:t xml:space="preserve"> (REF, </w:t>
      </w:r>
      <w:r>
        <w:t>SUB, EXT)</w:t>
      </w:r>
      <w:bookmarkEnd w:id="2549"/>
    </w:p>
    <w:p w:rsidR="00683500" w:rsidRDefault="00DD6A0A">
      <w:pPr>
        <w:pStyle w:val="wrbodytext3"/>
      </w:pPr>
      <w:bookmarkStart w:id="2550" w:name="rule_5_3_text"/>
      <w:r w:rsidRPr="00194BB7">
        <w:tab/>
      </w:r>
      <w:bookmarkStart w:id="2551" w:name="_Toc87007285"/>
      <w:r>
        <w:t xml:space="preserve">The </w:t>
      </w:r>
      <w:r w:rsidRPr="00194BB7">
        <w:t xml:space="preserve">schema SHALL NOT contain a reference to the type definition </w:t>
      </w:r>
      <w:r w:rsidRPr="00BA4C27">
        <w:rPr>
          <w:rStyle w:val="wrcode"/>
        </w:rPr>
        <w:t>xsd:NOTATION</w:t>
      </w:r>
      <w:r w:rsidRPr="00194BB7">
        <w:t xml:space="preserve"> or to a type derived from that type.</w:t>
      </w:r>
      <w:bookmarkEnd w:id="2550"/>
      <w:bookmarkEnd w:id="2551"/>
    </w:p>
    <w:p w:rsidR="00DD6A0A" w:rsidRPr="00AC0083" w:rsidRDefault="00DD6A0A" w:rsidP="00DD6A0A">
      <w:pPr>
        <w:pStyle w:val="wrruleheadpara"/>
      </w:pPr>
      <w:bookmarkStart w:id="2552" w:name="rule_5_4"/>
      <w:bookmarkStart w:id="2553" w:name="_Toc76707150"/>
      <w:bookmarkStart w:id="2554" w:name="_Toc131669127"/>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4</w:t>
        </w:r>
      </w:fldSimple>
      <w:r w:rsidRPr="00AC0083">
        <w:t>]</w:t>
      </w:r>
      <w:bookmarkEnd w:id="2552"/>
      <w:bookmarkEnd w:id="2553"/>
      <w:r w:rsidRPr="00AC0083">
        <w:t xml:space="preserve"> (REF, </w:t>
      </w:r>
      <w:r>
        <w:t>SUB, EXT)</w:t>
      </w:r>
      <w:bookmarkEnd w:id="2554"/>
    </w:p>
    <w:p w:rsidR="00683500" w:rsidRDefault="00DD6A0A">
      <w:pPr>
        <w:pStyle w:val="wrbodytext3"/>
      </w:pPr>
      <w:bookmarkStart w:id="2555" w:name="rule_5_4_text"/>
      <w:r w:rsidRPr="00194BB7">
        <w:tab/>
      </w:r>
      <w:bookmarkStart w:id="2556" w:name="_Toc87007286"/>
      <w:r>
        <w:t>The</w:t>
      </w:r>
      <w:r w:rsidRPr="00194BB7">
        <w:t xml:space="preserve"> schema SHALL NOT contain the element </w:t>
      </w:r>
      <w:r w:rsidRPr="00BA4C27">
        <w:rPr>
          <w:rStyle w:val="wrcode"/>
        </w:rPr>
        <w:t>xsd:notation</w:t>
      </w:r>
      <w:r w:rsidRPr="00194BB7">
        <w:t>.</w:t>
      </w:r>
      <w:bookmarkEnd w:id="2555"/>
      <w:bookmarkEnd w:id="2556"/>
    </w:p>
    <w:p w:rsidR="00DD6A0A" w:rsidRDefault="00DD6A0A" w:rsidP="00DD6A0A">
      <w:pPr>
        <w:pStyle w:val="wrnormativehead"/>
        <w:outlineLvl w:val="0"/>
      </w:pPr>
      <w:r>
        <w:t>Rationale</w:t>
      </w:r>
    </w:p>
    <w:p w:rsidR="00683500" w:rsidRDefault="00DD6A0A">
      <w:pPr>
        <w:pStyle w:val="wrbodytext3"/>
      </w:pPr>
      <w:r>
        <w:tab/>
      </w:r>
      <w:bookmarkStart w:id="2557" w:name="_Toc87007287"/>
      <w:r>
        <w:t>XML Schema n</w:t>
      </w:r>
      <w:r w:rsidRPr="003B71CC">
        <w:t xml:space="preserve">otations allow the attachment of system and public identifiers on fields of data.  </w:t>
      </w:r>
      <w:r>
        <w:t xml:space="preserve">The notation mechanism does not play a part in validation of instances and is not supported by </w:t>
      </w:r>
      <w:r w:rsidR="005E4185">
        <w:t>C2 Core</w:t>
      </w:r>
      <w:r>
        <w:t>.</w:t>
      </w:r>
      <w:bookmarkEnd w:id="2557"/>
    </w:p>
    <w:p w:rsidR="00DD6A0A" w:rsidRDefault="00DD6A0A" w:rsidP="00894894">
      <w:pPr>
        <w:pStyle w:val="Heading3"/>
        <w:numPr>
          <w:numberingChange w:id="2558" w:author="Webb Roberts" w:date="2010-03-31T15:28:00Z" w:original="%1:6:0:.%2:1:0:.%3:3:0:"/>
        </w:numPr>
      </w:pPr>
      <w:bookmarkStart w:id="2559" w:name="_Toc87007288"/>
      <w:bookmarkStart w:id="2560" w:name="_Toc131668910"/>
      <w:r>
        <w:t>No Schema Inclusion</w:t>
      </w:r>
      <w:bookmarkEnd w:id="2559"/>
      <w:bookmarkEnd w:id="2560"/>
    </w:p>
    <w:p w:rsidR="00DD6A0A" w:rsidRPr="00AC0083" w:rsidRDefault="00DD6A0A" w:rsidP="00DD6A0A">
      <w:pPr>
        <w:pStyle w:val="wrruleheadpara"/>
      </w:pPr>
      <w:bookmarkStart w:id="2561" w:name="rule_5_5"/>
      <w:bookmarkStart w:id="2562" w:name="_Toc76707151"/>
      <w:bookmarkStart w:id="2563" w:name="_Toc131669128"/>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5</w:t>
        </w:r>
      </w:fldSimple>
      <w:r w:rsidRPr="00AC0083">
        <w:t>]</w:t>
      </w:r>
      <w:bookmarkEnd w:id="2561"/>
      <w:bookmarkEnd w:id="2562"/>
      <w:r w:rsidRPr="00AC0083">
        <w:t xml:space="preserve"> (REF, </w:t>
      </w:r>
      <w:r>
        <w:t>SUB, EXT)</w:t>
      </w:r>
      <w:bookmarkEnd w:id="2563"/>
    </w:p>
    <w:p w:rsidR="00683500" w:rsidRDefault="00DD6A0A">
      <w:pPr>
        <w:pStyle w:val="wrbodytext3"/>
      </w:pPr>
      <w:bookmarkStart w:id="2564" w:name="rule_5_5_text"/>
      <w:r w:rsidRPr="00194BB7">
        <w:tab/>
      </w:r>
      <w:bookmarkStart w:id="2565" w:name="_Toc87007289"/>
      <w:r>
        <w:t>The</w:t>
      </w:r>
      <w:r w:rsidRPr="00194BB7">
        <w:t xml:space="preserve"> schema SHALL NOT contain the element </w:t>
      </w:r>
      <w:r w:rsidRPr="00BA4C27">
        <w:rPr>
          <w:rStyle w:val="wrcode"/>
        </w:rPr>
        <w:t>xsd:include</w:t>
      </w:r>
      <w:r w:rsidRPr="00194BB7">
        <w:t>.</w:t>
      </w:r>
      <w:bookmarkEnd w:id="2564"/>
      <w:bookmarkEnd w:id="2565"/>
    </w:p>
    <w:p w:rsidR="00DD6A0A" w:rsidRDefault="00DD6A0A" w:rsidP="00DD6A0A">
      <w:pPr>
        <w:pStyle w:val="wrnormativehead"/>
        <w:outlineLvl w:val="0"/>
      </w:pPr>
      <w:r>
        <w:t>Rationale</w:t>
      </w:r>
    </w:p>
    <w:p w:rsidR="00683500" w:rsidRDefault="00DD6A0A">
      <w:pPr>
        <w:pStyle w:val="wrbodytext3"/>
      </w:pPr>
      <w:r>
        <w:tab/>
      </w:r>
      <w:bookmarkStart w:id="2566" w:name="_Toc87007290"/>
      <w:r w:rsidRPr="003B71CC">
        <w:t xml:space="preserve">Element </w:t>
      </w:r>
      <w:r w:rsidRPr="003B71CC">
        <w:rPr>
          <w:rStyle w:val="wrcode"/>
        </w:rPr>
        <w:t>xsd:include</w:t>
      </w:r>
      <w:r w:rsidRPr="003B71CC">
        <w:t xml:space="preserve"> brings schemas defined in separate files into the current namespace.  </w:t>
      </w:r>
      <w:r>
        <w:t>It breaks a namespace up into arbitrary partial schemas, which needlessly complicates the schema structure, making it harder to reuse and process</w:t>
      </w:r>
      <w:r w:rsidRPr="003B71CC">
        <w:t xml:space="preserve">, and </w:t>
      </w:r>
      <w:r>
        <w:t xml:space="preserve">also </w:t>
      </w:r>
      <w:r w:rsidRPr="003B71CC">
        <w:t>increases the likelihood of conflicting definitions.</w:t>
      </w:r>
      <w:bookmarkEnd w:id="2566"/>
      <w:r>
        <w:t xml:space="preserve">  </w:t>
      </w:r>
    </w:p>
    <w:p w:rsidR="00683500" w:rsidRDefault="00DD6A0A">
      <w:pPr>
        <w:pStyle w:val="wrbodytext3"/>
      </w:pPr>
      <w:r>
        <w:tab/>
      </w:r>
      <w:bookmarkStart w:id="2567" w:name="_Toc87007291"/>
      <w:r>
        <w:t>Inclusion of schemas that do</w:t>
      </w:r>
      <w:r w:rsidR="00A505F7">
        <w:t xml:space="preserve"> not </w:t>
      </w:r>
      <w:r>
        <w:t>have namespaces also complicates schema understanding. This inclusion makes it difficult to find the realization of a specific schema artifact and creat</w:t>
      </w:r>
      <w:r w:rsidR="00A505F7">
        <w:t>e</w:t>
      </w:r>
      <w:r>
        <w:t xml:space="preserve"> aliases for schema components that should be reused.</w:t>
      </w:r>
      <w:r w:rsidRPr="00E16E8D">
        <w:t xml:space="preserve"> </w:t>
      </w:r>
      <w:r>
        <w:t xml:space="preserve"> Inclusion of schemas also violates </w:t>
      </w:r>
      <w:r w:rsidR="00B36831">
        <w:fldChar w:fldCharType="begin"/>
      </w:r>
      <w:r w:rsidR="00552095">
        <w:instrText xml:space="preserve"> REF principle_8 \h </w:instrText>
      </w:r>
      <w:r w:rsidR="00B36831">
        <w:fldChar w:fldCharType="separate"/>
      </w:r>
      <w:ins w:id="2568" w:author="Webb Roberts" w:date="2010-03-31T15:33:00Z">
        <w:r w:rsidR="00A63659" w:rsidRPr="00E736E6">
          <w:t xml:space="preserve">[Principle </w:t>
        </w:r>
        <w:r w:rsidR="00A63659">
          <w:rPr>
            <w:noProof/>
          </w:rPr>
          <w:t>8</w:t>
        </w:r>
        <w:r w:rsidR="00A63659" w:rsidRPr="00E736E6">
          <w:t>]</w:t>
        </w:r>
      </w:ins>
      <w:del w:id="2569" w:author="Webb Roberts" w:date="2010-03-31T15:30:00Z">
        <w:r w:rsidR="004753AF" w:rsidRPr="00E736E6" w:rsidDel="00172983">
          <w:delText xml:space="preserve">[Principle </w:delText>
        </w:r>
        <w:r w:rsidR="004753AF" w:rsidDel="00172983">
          <w:rPr>
            <w:noProof/>
          </w:rPr>
          <w:delText>8</w:delText>
        </w:r>
        <w:r w:rsidR="004753AF" w:rsidRPr="00E736E6" w:rsidDel="00172983">
          <w:delText>]</w:delText>
        </w:r>
      </w:del>
      <w:r w:rsidR="00B36831">
        <w:fldChar w:fldCharType="end"/>
      </w:r>
      <w:r>
        <w:t>, as it uses multiple schemas to construct a namespace.</w:t>
      </w:r>
      <w:bookmarkEnd w:id="2567"/>
      <w:r>
        <w:t xml:space="preserve">  </w:t>
      </w:r>
    </w:p>
    <w:p w:rsidR="00DD6A0A" w:rsidRDefault="00DD6A0A" w:rsidP="00894894">
      <w:pPr>
        <w:pStyle w:val="Heading3"/>
        <w:numPr>
          <w:numberingChange w:id="2570" w:author="Webb Roberts" w:date="2010-03-31T15:28:00Z" w:original="%1:6:0:.%2:1:0:.%3:4:0:"/>
        </w:numPr>
      </w:pPr>
      <w:bookmarkStart w:id="2571" w:name="_Toc87007292"/>
      <w:bookmarkStart w:id="2572" w:name="_Toc131668911"/>
      <w:r>
        <w:t>No Schema Redefinition</w:t>
      </w:r>
      <w:bookmarkEnd w:id="2571"/>
      <w:bookmarkEnd w:id="2572"/>
    </w:p>
    <w:p w:rsidR="00DD6A0A" w:rsidRPr="00AC0083" w:rsidRDefault="00DD6A0A" w:rsidP="00DD6A0A">
      <w:pPr>
        <w:pStyle w:val="wrruleheadpara"/>
      </w:pPr>
      <w:bookmarkStart w:id="2573" w:name="rule_5_6"/>
      <w:bookmarkStart w:id="2574" w:name="_Toc76707152"/>
      <w:bookmarkStart w:id="2575" w:name="_Toc131669129"/>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6</w:t>
        </w:r>
      </w:fldSimple>
      <w:r w:rsidRPr="00AC0083">
        <w:t>]</w:t>
      </w:r>
      <w:bookmarkEnd w:id="2573"/>
      <w:bookmarkEnd w:id="2574"/>
      <w:r>
        <w:t xml:space="preserve"> (REF, SUB, EXT)</w:t>
      </w:r>
      <w:bookmarkEnd w:id="2575"/>
    </w:p>
    <w:p w:rsidR="00683500" w:rsidRDefault="00DD6A0A">
      <w:pPr>
        <w:pStyle w:val="wrbodytext3"/>
      </w:pPr>
      <w:bookmarkStart w:id="2576" w:name="rule_5_6_text"/>
      <w:r w:rsidRPr="00194BB7">
        <w:tab/>
      </w:r>
      <w:bookmarkStart w:id="2577" w:name="_Toc87007293"/>
      <w:r>
        <w:t>The</w:t>
      </w:r>
      <w:r w:rsidRPr="00194BB7">
        <w:t xml:space="preserve"> schema SHALL NOT contain the element </w:t>
      </w:r>
      <w:r w:rsidRPr="00BA4C27">
        <w:rPr>
          <w:rStyle w:val="wrcode"/>
        </w:rPr>
        <w:t>xsd:redefine</w:t>
      </w:r>
      <w:r w:rsidRPr="00194BB7">
        <w:t>.</w:t>
      </w:r>
      <w:bookmarkEnd w:id="2576"/>
      <w:bookmarkEnd w:id="2577"/>
    </w:p>
    <w:p w:rsidR="00DD6A0A" w:rsidRDefault="00DD6A0A" w:rsidP="00DD6A0A">
      <w:pPr>
        <w:pStyle w:val="wrnormativehead"/>
        <w:outlineLvl w:val="0"/>
      </w:pPr>
      <w:r>
        <w:t>Rationale</w:t>
      </w:r>
    </w:p>
    <w:p w:rsidR="00683500" w:rsidRDefault="00DD6A0A">
      <w:pPr>
        <w:pStyle w:val="wrbodytext3"/>
      </w:pPr>
      <w:r>
        <w:tab/>
      </w:r>
      <w:bookmarkStart w:id="2578" w:name="_Toc87007294"/>
      <w:r w:rsidRPr="00E16E8D">
        <w:t xml:space="preserve">The </w:t>
      </w:r>
      <w:r w:rsidRPr="00E16E8D">
        <w:rPr>
          <w:rStyle w:val="wrcode"/>
        </w:rPr>
        <w:t>xsd:redefine</w:t>
      </w:r>
      <w:r w:rsidRPr="00E16E8D">
        <w:t xml:space="preserve"> element allows a</w:t>
      </w:r>
      <w:r>
        <w:t>n XML</w:t>
      </w:r>
      <w:r w:rsidRPr="00E16E8D">
        <w:t xml:space="preserve"> </w:t>
      </w:r>
      <w:r w:rsidR="00C10317">
        <w:t>S</w:t>
      </w:r>
      <w:r w:rsidR="00C10317" w:rsidRPr="00E16E8D">
        <w:t>chema</w:t>
      </w:r>
      <w:r w:rsidR="00C10317">
        <w:t xml:space="preserve"> document</w:t>
      </w:r>
      <w:r w:rsidR="00C10317" w:rsidRPr="00E16E8D">
        <w:t xml:space="preserve"> </w:t>
      </w:r>
      <w:r w:rsidRPr="00E16E8D">
        <w:t xml:space="preserve">to restrict and extend components from a namespace, in that very namespace.  Such redefinition introduces duplication of definitions, allowing multiple definitions </w:t>
      </w:r>
      <w:r>
        <w:t xml:space="preserve">to </w:t>
      </w:r>
      <w:r w:rsidRPr="00E16E8D">
        <w:t xml:space="preserve">exist for components from a single </w:t>
      </w:r>
      <w:r>
        <w:t xml:space="preserve">namespace.  This violates </w:t>
      </w:r>
      <w:r w:rsidR="00B36831">
        <w:fldChar w:fldCharType="begin"/>
      </w:r>
      <w:r w:rsidR="00552095">
        <w:instrText xml:space="preserve"> REF principle_8 \h </w:instrText>
      </w:r>
      <w:r w:rsidR="00B36831">
        <w:fldChar w:fldCharType="separate"/>
      </w:r>
      <w:ins w:id="2579" w:author="Webb Roberts" w:date="2010-03-31T15:33:00Z">
        <w:r w:rsidR="00A63659" w:rsidRPr="00E736E6">
          <w:t xml:space="preserve">[Principle </w:t>
        </w:r>
        <w:r w:rsidR="00A63659">
          <w:rPr>
            <w:noProof/>
          </w:rPr>
          <w:t>8</w:t>
        </w:r>
        <w:r w:rsidR="00A63659" w:rsidRPr="00E736E6">
          <w:t>]</w:t>
        </w:r>
      </w:ins>
      <w:del w:id="2580" w:author="Webb Roberts" w:date="2010-03-31T15:30:00Z">
        <w:r w:rsidR="004753AF" w:rsidRPr="00E736E6" w:rsidDel="00172983">
          <w:delText xml:space="preserve">[Principle </w:delText>
        </w:r>
        <w:r w:rsidR="004753AF" w:rsidDel="00172983">
          <w:rPr>
            <w:noProof/>
          </w:rPr>
          <w:delText>8</w:delText>
        </w:r>
        <w:r w:rsidR="004753AF" w:rsidRPr="00E736E6" w:rsidDel="00172983">
          <w:delText>]</w:delText>
        </w:r>
      </w:del>
      <w:r w:rsidR="00B36831">
        <w:fldChar w:fldCharType="end"/>
      </w:r>
      <w:r>
        <w:t xml:space="preserve"> that a single reference schema defines a </w:t>
      </w:r>
      <w:r w:rsidR="005E4185">
        <w:t>C2 Core</w:t>
      </w:r>
      <w:r>
        <w:t>-conformant namespace.</w:t>
      </w:r>
      <w:bookmarkEnd w:id="2578"/>
    </w:p>
    <w:p w:rsidR="00DD6A0A" w:rsidRDefault="00DD6A0A" w:rsidP="00894894">
      <w:pPr>
        <w:pStyle w:val="Heading3"/>
        <w:numPr>
          <w:numberingChange w:id="2581" w:author="Webb Roberts" w:date="2010-03-31T15:28:00Z" w:original="%1:6:0:.%2:1:0:.%3:5:0:"/>
        </w:numPr>
      </w:pPr>
      <w:bookmarkStart w:id="2582" w:name="_Toc87007295"/>
      <w:bookmarkStart w:id="2583" w:name="_Toc131668912"/>
      <w:r>
        <w:t>Wildcard Restrictions</w:t>
      </w:r>
      <w:bookmarkEnd w:id="2582"/>
      <w:bookmarkEnd w:id="2583"/>
    </w:p>
    <w:p w:rsidR="00DD6A0A" w:rsidRDefault="00DD6A0A" w:rsidP="00DD6A0A">
      <w:pPr>
        <w:pStyle w:val="wrbodytext1"/>
      </w:pPr>
      <w:r>
        <w:t xml:space="preserve">There are many constructs within XML Schema that act as wildcards.  That is, they introduce buckets that may carry arbitrary or otherwise nonvalidated content.  Such constructs violate </w:t>
      </w:r>
      <w:r w:rsidR="00B36831">
        <w:fldChar w:fldCharType="begin"/>
      </w:r>
      <w:r w:rsidR="00C22E3D">
        <w:instrText xml:space="preserve"> REF principle_11 \h </w:instrText>
      </w:r>
      <w:r w:rsidR="00B36831">
        <w:fldChar w:fldCharType="separate"/>
      </w:r>
      <w:ins w:id="2584" w:author="Webb Roberts" w:date="2010-03-31T15:33:00Z">
        <w:r w:rsidR="00A63659" w:rsidRPr="00E736E6">
          <w:t xml:space="preserve">[Principle </w:t>
        </w:r>
        <w:r w:rsidR="00A63659">
          <w:rPr>
            <w:noProof/>
          </w:rPr>
          <w:t>11</w:t>
        </w:r>
        <w:r w:rsidR="00A63659" w:rsidRPr="00E736E6">
          <w:t>]</w:t>
        </w:r>
      </w:ins>
      <w:del w:id="2585" w:author="Webb Roberts" w:date="2010-03-31T15:30:00Z">
        <w:r w:rsidR="004753AF" w:rsidRPr="00E736E6" w:rsidDel="00172983">
          <w:delText xml:space="preserve">[Principle </w:delText>
        </w:r>
        <w:r w:rsidR="004753AF" w:rsidDel="00172983">
          <w:rPr>
            <w:noProof/>
          </w:rPr>
          <w:delText>11</w:delText>
        </w:r>
        <w:r w:rsidR="004753AF" w:rsidRPr="00E736E6" w:rsidDel="00172983">
          <w:delText>]</w:delText>
        </w:r>
      </w:del>
      <w:r w:rsidR="00B36831">
        <w:fldChar w:fldCharType="end"/>
      </w:r>
      <w:r>
        <w:t>, and as such provide implicit workarounds for the difficult task of agreeing on the content of data models.  Such workarounds should be made explicitly, outside the core data model.</w:t>
      </w:r>
    </w:p>
    <w:p w:rsidR="00DD6A0A" w:rsidRDefault="00DD6A0A" w:rsidP="00894894">
      <w:pPr>
        <w:pStyle w:val="Heading4"/>
        <w:numPr>
          <w:numberingChange w:id="2586" w:author="Webb Roberts" w:date="2010-03-31T15:28:00Z" w:original="%1:6:0:.%2:1:0:.%3:5:0:.%4:1:0:"/>
        </w:numPr>
      </w:pPr>
      <w:bookmarkStart w:id="2587" w:name="_Toc87007296"/>
      <w:bookmarkStart w:id="2588" w:name="_Toc131668913"/>
      <w:r>
        <w:t>No Unconstrained Type Substitution</w:t>
      </w:r>
      <w:bookmarkEnd w:id="2587"/>
      <w:bookmarkEnd w:id="2588"/>
    </w:p>
    <w:p w:rsidR="00DD6A0A" w:rsidRPr="00AC0083" w:rsidRDefault="00DD6A0A" w:rsidP="00DD6A0A">
      <w:pPr>
        <w:pStyle w:val="wrruleheadpara"/>
      </w:pPr>
      <w:bookmarkStart w:id="2589" w:name="rule_5_7"/>
      <w:bookmarkStart w:id="2590" w:name="_Toc76707153"/>
      <w:bookmarkStart w:id="2591" w:name="_Toc131669130"/>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7</w:t>
        </w:r>
      </w:fldSimple>
      <w:r w:rsidRPr="00AC0083">
        <w:t>]</w:t>
      </w:r>
      <w:bookmarkEnd w:id="2589"/>
      <w:bookmarkEnd w:id="2590"/>
      <w:r>
        <w:t xml:space="preserve"> (REF, SUB, EXT)</w:t>
      </w:r>
      <w:bookmarkEnd w:id="2591"/>
    </w:p>
    <w:p w:rsidR="00683500" w:rsidRDefault="00DD6A0A">
      <w:pPr>
        <w:pStyle w:val="wrbodytext3"/>
      </w:pPr>
      <w:bookmarkStart w:id="2592" w:name="rule_5_7_text"/>
      <w:r w:rsidRPr="00194BB7">
        <w:tab/>
      </w:r>
      <w:bookmarkStart w:id="2593" w:name="_Toc87007297"/>
      <w:r>
        <w:t>The</w:t>
      </w:r>
      <w:r w:rsidRPr="00194BB7">
        <w:t xml:space="preserve"> schema SHALL NOT reference the type </w:t>
      </w:r>
      <w:r w:rsidRPr="00BA4C27">
        <w:rPr>
          <w:rStyle w:val="wrcode"/>
        </w:rPr>
        <w:t>xsd:anyType</w:t>
      </w:r>
      <w:r w:rsidRPr="00194BB7">
        <w:t>.</w:t>
      </w:r>
      <w:bookmarkEnd w:id="2592"/>
      <w:bookmarkEnd w:id="2593"/>
    </w:p>
    <w:p w:rsidR="00DD6A0A" w:rsidRDefault="00DD6A0A" w:rsidP="00DD6A0A">
      <w:pPr>
        <w:pStyle w:val="wrnormativehead"/>
        <w:outlineLvl w:val="0"/>
      </w:pPr>
      <w:r>
        <w:t>Rationale</w:t>
      </w:r>
    </w:p>
    <w:p w:rsidR="00683500" w:rsidRDefault="00DD6A0A">
      <w:pPr>
        <w:pStyle w:val="wrbodytext3"/>
      </w:pPr>
      <w:r>
        <w:tab/>
      </w:r>
      <w:bookmarkStart w:id="2594" w:name="_Toc87007298"/>
      <w:r w:rsidRPr="00E16E8D">
        <w:t>XML Schema has the concept of the "ur-type</w:t>
      </w:r>
      <w:r w:rsidR="00A505F7">
        <w:t>,</w:t>
      </w:r>
      <w:r w:rsidRPr="00E16E8D">
        <w:t xml:space="preserve">" a type that is the root of all other types.  This type is realized in schemas as </w:t>
      </w:r>
      <w:r w:rsidRPr="00E16E8D">
        <w:rPr>
          <w:rStyle w:val="wrcode"/>
        </w:rPr>
        <w:t>xsd:anyType</w:t>
      </w:r>
      <w:r w:rsidRPr="00E16E8D">
        <w:t>.</w:t>
      </w:r>
      <w:bookmarkEnd w:id="2594"/>
      <w:r w:rsidRPr="00E16E8D">
        <w:t xml:space="preserve"> </w:t>
      </w:r>
    </w:p>
    <w:p w:rsidR="00683500" w:rsidRDefault="00DD6A0A">
      <w:pPr>
        <w:pStyle w:val="wrbodytext3"/>
      </w:pPr>
      <w:r>
        <w:tab/>
      </w:r>
      <w:bookmarkStart w:id="2595" w:name="_Toc87007299"/>
      <w:r w:rsidR="005E4185">
        <w:t>C2 Core</w:t>
      </w:r>
      <w:r w:rsidRPr="00E16E8D">
        <w:t xml:space="preserve">-conformant schemas </w:t>
      </w:r>
      <w:r>
        <w:t>must</w:t>
      </w:r>
      <w:r w:rsidRPr="00E16E8D">
        <w:t xml:space="preserve"> not use </w:t>
      </w:r>
      <w:r w:rsidRPr="00E16E8D">
        <w:rPr>
          <w:rStyle w:val="wrcode"/>
        </w:rPr>
        <w:t>xsd:anyType</w:t>
      </w:r>
      <w:r w:rsidRPr="00E16E8D">
        <w:t xml:space="preserve">, because this feature permits the introduction of arbitrary content </w:t>
      </w:r>
      <w:r>
        <w:t>(i.e.</w:t>
      </w:r>
      <w:r w:rsidR="00817224">
        <w:t>,</w:t>
      </w:r>
      <w:r>
        <w:t xml:space="preserve"> untyped and unconstrained data) </w:t>
      </w:r>
      <w:r w:rsidRPr="00E16E8D">
        <w:t xml:space="preserve">into an XML instance. </w:t>
      </w:r>
      <w:r w:rsidR="005E4185">
        <w:t>C2 Core</w:t>
      </w:r>
      <w:r w:rsidRPr="00E16E8D">
        <w:t xml:space="preserve"> intends that the schemas describing that instance describe all constructs within the instance.</w:t>
      </w:r>
      <w:bookmarkEnd w:id="2595"/>
      <w:r w:rsidRPr="00E16E8D">
        <w:t xml:space="preserve">  </w:t>
      </w:r>
    </w:p>
    <w:p w:rsidR="00DD6A0A" w:rsidRDefault="00DD6A0A" w:rsidP="00894894">
      <w:pPr>
        <w:pStyle w:val="Heading4"/>
        <w:numPr>
          <w:numberingChange w:id="2596" w:author="Webb Roberts" w:date="2010-03-31T15:28:00Z" w:original="%1:6:0:.%2:1:0:.%3:5:0:.%4:2:0:"/>
        </w:numPr>
      </w:pPr>
      <w:bookmarkStart w:id="2597" w:name="_Toc87007300"/>
      <w:bookmarkStart w:id="2598" w:name="_Toc131668914"/>
      <w:r>
        <w:t>No Unconstrained Text Substitution</w:t>
      </w:r>
      <w:bookmarkEnd w:id="2597"/>
      <w:bookmarkEnd w:id="2598"/>
    </w:p>
    <w:p w:rsidR="00DD6A0A" w:rsidRPr="00AC0083" w:rsidRDefault="00DD6A0A" w:rsidP="00DD6A0A">
      <w:pPr>
        <w:pStyle w:val="wrruleheadpara"/>
      </w:pPr>
      <w:bookmarkStart w:id="2599" w:name="rule_5_8"/>
      <w:bookmarkStart w:id="2600" w:name="_Toc76707154"/>
      <w:bookmarkStart w:id="2601" w:name="_Toc131669131"/>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8</w:t>
        </w:r>
      </w:fldSimple>
      <w:r w:rsidRPr="00AC0083">
        <w:t>]</w:t>
      </w:r>
      <w:bookmarkEnd w:id="2599"/>
      <w:bookmarkEnd w:id="2600"/>
      <w:r>
        <w:t xml:space="preserve"> (REF, SUB, EXT)</w:t>
      </w:r>
      <w:bookmarkEnd w:id="2601"/>
    </w:p>
    <w:p w:rsidR="00683500" w:rsidRDefault="00DD6A0A">
      <w:pPr>
        <w:pStyle w:val="wrbodytext3"/>
      </w:pPr>
      <w:bookmarkStart w:id="2602" w:name="rule_5_8_text"/>
      <w:r w:rsidRPr="00194BB7">
        <w:tab/>
      </w:r>
      <w:bookmarkStart w:id="2603" w:name="_Toc87007301"/>
      <w:r>
        <w:t>The</w:t>
      </w:r>
      <w:r w:rsidRPr="00194BB7">
        <w:t xml:space="preserve"> schema SHALL NOT reference the type </w:t>
      </w:r>
      <w:r w:rsidRPr="00BA4C27">
        <w:rPr>
          <w:rStyle w:val="wrcode"/>
        </w:rPr>
        <w:t>xsd:anySimpleType</w:t>
      </w:r>
      <w:r w:rsidRPr="00194BB7">
        <w:t>.</w:t>
      </w:r>
      <w:bookmarkEnd w:id="2602"/>
      <w:bookmarkEnd w:id="2603"/>
    </w:p>
    <w:p w:rsidR="00DD6A0A" w:rsidRDefault="00DD6A0A" w:rsidP="00DD6A0A">
      <w:pPr>
        <w:pStyle w:val="wrnormativehead"/>
        <w:outlineLvl w:val="0"/>
      </w:pPr>
      <w:r>
        <w:t>Rationale</w:t>
      </w:r>
    </w:p>
    <w:p w:rsidR="00683500" w:rsidRDefault="00DD6A0A">
      <w:pPr>
        <w:pStyle w:val="wrbodytext3"/>
      </w:pPr>
      <w:r>
        <w:rPr>
          <w:rStyle w:val="wrcode"/>
        </w:rPr>
        <w:tab/>
      </w:r>
      <w:bookmarkStart w:id="2604" w:name="_Toc87007302"/>
      <w:r>
        <w:t>XML Schema provides a restriction of the “ur-type</w:t>
      </w:r>
      <w:r w:rsidR="00817224">
        <w:t>,</w:t>
      </w:r>
      <w:r>
        <w:t xml:space="preserve">” which contains only simple content.  This provides a wildcard for arbitrary text.  It is realized in XML Schema as </w:t>
      </w:r>
      <w:r w:rsidRPr="0044647B">
        <w:rPr>
          <w:rStyle w:val="wrcode"/>
        </w:rPr>
        <w:t>xsd:anySimpleType</w:t>
      </w:r>
      <w:r>
        <w:t>.</w:t>
      </w:r>
      <w:bookmarkEnd w:id="2604"/>
      <w:r>
        <w:t xml:space="preserve">  </w:t>
      </w:r>
    </w:p>
    <w:p w:rsidR="00683500" w:rsidRDefault="00DD6A0A">
      <w:pPr>
        <w:pStyle w:val="wrbodytext3"/>
      </w:pPr>
      <w:r>
        <w:tab/>
      </w:r>
      <w:bookmarkStart w:id="2605" w:name="_Toc87007303"/>
      <w:r w:rsidR="005E4185">
        <w:t>C2 Core</w:t>
      </w:r>
      <w:r w:rsidRPr="00E16E8D">
        <w:t xml:space="preserve">-conformant schemas </w:t>
      </w:r>
      <w:r>
        <w:t>must</w:t>
      </w:r>
      <w:r w:rsidRPr="00E16E8D">
        <w:t xml:space="preserve"> not use </w:t>
      </w:r>
      <w:r w:rsidRPr="006915D9">
        <w:rPr>
          <w:rStyle w:val="wrcode"/>
        </w:rPr>
        <w:t>xsd:anySimpleType</w:t>
      </w:r>
      <w:r>
        <w:t xml:space="preserve"> because this feature is insufficiently constrained to provide a meaningful starting point for content definitions. Instead, content should be based on one of the more specifically defined simple types defined by XML Schema.</w:t>
      </w:r>
      <w:bookmarkEnd w:id="2605"/>
    </w:p>
    <w:p w:rsidR="00DD6A0A" w:rsidRDefault="00DD6A0A" w:rsidP="00894894">
      <w:pPr>
        <w:pStyle w:val="Heading4"/>
        <w:numPr>
          <w:numberingChange w:id="2606" w:author="Webb Roberts" w:date="2010-03-31T15:28:00Z" w:original="%1:6:0:.%2:1:0:.%3:5:0:.%4:3:0:"/>
        </w:numPr>
      </w:pPr>
      <w:bookmarkStart w:id="2607" w:name="_Toc87007304"/>
      <w:bookmarkStart w:id="2608" w:name="_Toc131668915"/>
      <w:r>
        <w:t xml:space="preserve">Untyped Elements Must </w:t>
      </w:r>
      <w:r w:rsidR="00FA60BB">
        <w:t xml:space="preserve">Be </w:t>
      </w:r>
      <w:r>
        <w:t>Abstract</w:t>
      </w:r>
      <w:bookmarkEnd w:id="2607"/>
      <w:bookmarkEnd w:id="2608"/>
    </w:p>
    <w:p w:rsidR="00DD6A0A" w:rsidRPr="00AC0083" w:rsidRDefault="00DD6A0A" w:rsidP="00DD6A0A">
      <w:pPr>
        <w:pStyle w:val="wrruleheadpara"/>
      </w:pPr>
      <w:bookmarkStart w:id="2609" w:name="rule_5_9"/>
      <w:bookmarkStart w:id="2610" w:name="_Toc76707155"/>
      <w:bookmarkStart w:id="2611" w:name="_Toc131669132"/>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9</w:t>
        </w:r>
      </w:fldSimple>
      <w:r>
        <w:t>]</w:t>
      </w:r>
      <w:bookmarkEnd w:id="2609"/>
      <w:bookmarkEnd w:id="2610"/>
      <w:r>
        <w:t xml:space="preserve"> (REF, SUB, EXT)</w:t>
      </w:r>
      <w:bookmarkEnd w:id="2611"/>
    </w:p>
    <w:p w:rsidR="00683500" w:rsidRDefault="00DD6A0A">
      <w:pPr>
        <w:pStyle w:val="wrbodytext3"/>
      </w:pPr>
      <w:bookmarkStart w:id="2612" w:name="rule_5_9_text"/>
      <w:r w:rsidRPr="00194BB7">
        <w:tab/>
      </w:r>
      <w:bookmarkStart w:id="2613" w:name="_Toc87007305"/>
      <w:r w:rsidRPr="00194BB7">
        <w:t xml:space="preserve">Within </w:t>
      </w:r>
      <w:r>
        <w:t>the</w:t>
      </w:r>
      <w:r w:rsidRPr="00194BB7">
        <w:t xml:space="preserve"> schema, an element declaration with the attribute </w:t>
      </w:r>
      <w:r w:rsidRPr="00BA4C27">
        <w:rPr>
          <w:rStyle w:val="wrcode"/>
        </w:rPr>
        <w:t>name</w:t>
      </w:r>
      <w:r w:rsidRPr="00194BB7">
        <w:t xml:space="preserve"> and without the attribute </w:t>
      </w:r>
      <w:r w:rsidRPr="00BA4C27">
        <w:rPr>
          <w:rStyle w:val="wrcode"/>
        </w:rPr>
        <w:t>type</w:t>
      </w:r>
      <w:r w:rsidRPr="00194BB7">
        <w:t xml:space="preserve"> MUST carry the attribute </w:t>
      </w:r>
      <w:r w:rsidRPr="00BA4C27">
        <w:rPr>
          <w:rStyle w:val="wrcode"/>
        </w:rPr>
        <w:t>abstract</w:t>
      </w:r>
      <w:r w:rsidRPr="00194BB7">
        <w:t xml:space="preserve"> with the value </w:t>
      </w:r>
      <w:r w:rsidRPr="00BA4C27">
        <w:rPr>
          <w:rStyle w:val="wrcode"/>
        </w:rPr>
        <w:t>true</w:t>
      </w:r>
      <w:r w:rsidRPr="00194BB7">
        <w:t>.</w:t>
      </w:r>
      <w:bookmarkEnd w:id="2612"/>
      <w:bookmarkEnd w:id="2613"/>
    </w:p>
    <w:p w:rsidR="00DD6A0A" w:rsidRDefault="00DD6A0A" w:rsidP="00DD6A0A">
      <w:pPr>
        <w:pStyle w:val="wrnormativehead"/>
        <w:outlineLvl w:val="0"/>
      </w:pPr>
      <w:r>
        <w:t>Rationale</w:t>
      </w:r>
    </w:p>
    <w:p w:rsidR="00683500" w:rsidRDefault="00DD6A0A">
      <w:pPr>
        <w:pStyle w:val="wrbodytext3"/>
      </w:pPr>
      <w:r>
        <w:tab/>
      </w:r>
      <w:bookmarkStart w:id="2614" w:name="_Toc87007306"/>
      <w:r>
        <w:t xml:space="preserve">Untyped element declarations act as wildcards that may carry arbitrary data.  By declaring such types abstract, </w:t>
      </w:r>
      <w:r w:rsidR="005E4185">
        <w:t>C2 Core</w:t>
      </w:r>
      <w:r>
        <w:t xml:space="preserve"> allows the creation of type independent semantics without allowing arbitrary content to appear in XML instances.</w:t>
      </w:r>
      <w:bookmarkEnd w:id="2614"/>
      <w:r>
        <w:t xml:space="preserve"> </w:t>
      </w:r>
    </w:p>
    <w:p w:rsidR="00DD6A0A" w:rsidRDefault="00DD6A0A" w:rsidP="00894894">
      <w:pPr>
        <w:pStyle w:val="Heading4"/>
        <w:numPr>
          <w:numberingChange w:id="2615" w:author="Webb Roberts" w:date="2010-03-31T15:28:00Z" w:original="%1:6:0:.%2:1:0:.%3:5:0:.%4:4:0:"/>
        </w:numPr>
      </w:pPr>
      <w:bookmarkStart w:id="2616" w:name="_Toc87007307"/>
      <w:bookmarkStart w:id="2617" w:name="_Toc131668916"/>
      <w:r>
        <w:t>No Untyped Attributes</w:t>
      </w:r>
      <w:bookmarkEnd w:id="2616"/>
      <w:bookmarkEnd w:id="2617"/>
    </w:p>
    <w:p w:rsidR="00DD6A0A" w:rsidRPr="00AC0083" w:rsidRDefault="00DD6A0A" w:rsidP="00DD6A0A">
      <w:pPr>
        <w:pStyle w:val="wrruleheadpara"/>
      </w:pPr>
      <w:bookmarkStart w:id="2618" w:name="rule_5_10"/>
      <w:bookmarkStart w:id="2619" w:name="_Toc76707156"/>
      <w:bookmarkStart w:id="2620" w:name="_Toc131669133"/>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10</w:t>
        </w:r>
      </w:fldSimple>
      <w:r>
        <w:t>]</w:t>
      </w:r>
      <w:bookmarkEnd w:id="2618"/>
      <w:bookmarkEnd w:id="2619"/>
      <w:r>
        <w:t xml:space="preserve"> (REF, SUB, EXT)</w:t>
      </w:r>
      <w:bookmarkEnd w:id="2620"/>
    </w:p>
    <w:p w:rsidR="00683500" w:rsidRDefault="00DD6A0A">
      <w:pPr>
        <w:pStyle w:val="wrbodytext3"/>
      </w:pPr>
      <w:bookmarkStart w:id="2621" w:name="rule_5_10_text"/>
      <w:r w:rsidRPr="00194BB7">
        <w:tab/>
      </w:r>
      <w:bookmarkStart w:id="2622" w:name="_Toc87007308"/>
      <w:r w:rsidRPr="00194BB7">
        <w:t xml:space="preserve">Within </w:t>
      </w:r>
      <w:r>
        <w:t>the</w:t>
      </w:r>
      <w:r w:rsidRPr="00194BB7">
        <w:t xml:space="preserve"> schema, an attribute declaration with attribute </w:t>
      </w:r>
      <w:r w:rsidRPr="00BA4C27">
        <w:rPr>
          <w:rStyle w:val="wrcode"/>
        </w:rPr>
        <w:t>name</w:t>
      </w:r>
      <w:r w:rsidRPr="00194BB7">
        <w:t xml:space="preserve"> MUST carry the attribute </w:t>
      </w:r>
      <w:r w:rsidRPr="00BA4C27">
        <w:rPr>
          <w:rStyle w:val="wrcode"/>
        </w:rPr>
        <w:t>type</w:t>
      </w:r>
      <w:r w:rsidRPr="00194BB7">
        <w:t>.</w:t>
      </w:r>
      <w:bookmarkEnd w:id="2621"/>
      <w:bookmarkEnd w:id="2622"/>
    </w:p>
    <w:p w:rsidR="00DD6A0A" w:rsidRDefault="00DD6A0A" w:rsidP="00DD6A0A">
      <w:pPr>
        <w:pStyle w:val="wrnormativehead"/>
        <w:outlineLvl w:val="0"/>
      </w:pPr>
      <w:r>
        <w:t>Rationale</w:t>
      </w:r>
    </w:p>
    <w:p w:rsidR="00683500" w:rsidRDefault="00DD6A0A">
      <w:pPr>
        <w:pStyle w:val="wrbodytext3"/>
      </w:pPr>
      <w:r>
        <w:tab/>
      </w:r>
      <w:bookmarkStart w:id="2623" w:name="_Toc87007309"/>
      <w:r>
        <w:t xml:space="preserve">Untyped XML </w:t>
      </w:r>
      <w:r w:rsidR="00C10317">
        <w:t>S</w:t>
      </w:r>
      <w:r>
        <w:t>chema attributes allow arbitrary content, with no semantics.  Attributes must have a type so that specific syntax and semantics will be provided.</w:t>
      </w:r>
      <w:bookmarkEnd w:id="2623"/>
    </w:p>
    <w:p w:rsidR="00DD6A0A" w:rsidRPr="00F17F9E" w:rsidRDefault="00DD6A0A" w:rsidP="00894894">
      <w:pPr>
        <w:pStyle w:val="Heading4"/>
        <w:numPr>
          <w:numberingChange w:id="2624" w:author="Webb Roberts" w:date="2010-03-31T15:28:00Z" w:original="%1:6:0:.%2:1:0:.%3:5:0:.%4:5:0:"/>
        </w:numPr>
      </w:pPr>
      <w:bookmarkStart w:id="2625" w:name="_Toc87007310"/>
      <w:bookmarkStart w:id="2626" w:name="_Toc131668917"/>
      <w:r>
        <w:t>No Unconstrained Element Substitution</w:t>
      </w:r>
      <w:bookmarkEnd w:id="2625"/>
      <w:bookmarkEnd w:id="2626"/>
    </w:p>
    <w:p w:rsidR="00DD6A0A" w:rsidRPr="00AC0083" w:rsidRDefault="00DD6A0A" w:rsidP="00DD6A0A">
      <w:pPr>
        <w:pStyle w:val="wrruleheadpara"/>
      </w:pPr>
      <w:bookmarkStart w:id="2627" w:name="rule_5_11"/>
      <w:bookmarkStart w:id="2628" w:name="rule_6_11_no_any"/>
      <w:bookmarkStart w:id="2629" w:name="_Toc76707157"/>
      <w:bookmarkStart w:id="2630" w:name="_Toc131669134"/>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11</w:t>
        </w:r>
      </w:fldSimple>
      <w:r>
        <w:t>]</w:t>
      </w:r>
      <w:bookmarkEnd w:id="2627"/>
      <w:bookmarkEnd w:id="2628"/>
      <w:r>
        <w:t xml:space="preserve"> (REF, SUB)</w:t>
      </w:r>
      <w:bookmarkEnd w:id="2629"/>
      <w:bookmarkEnd w:id="2630"/>
    </w:p>
    <w:p w:rsidR="00683500" w:rsidRDefault="00DD6A0A">
      <w:pPr>
        <w:pStyle w:val="wrbodytext3"/>
      </w:pPr>
      <w:bookmarkStart w:id="2631" w:name="rule_5_11_text"/>
      <w:r w:rsidRPr="00194BB7">
        <w:tab/>
      </w:r>
      <w:bookmarkStart w:id="2632" w:name="_Toc87007311"/>
      <w:r>
        <w:t>The</w:t>
      </w:r>
      <w:r w:rsidRPr="00194BB7">
        <w:t xml:space="preserve"> schema SHALL NOT contain the element </w:t>
      </w:r>
      <w:r w:rsidRPr="00BA4C27">
        <w:rPr>
          <w:rStyle w:val="wrcode"/>
        </w:rPr>
        <w:t>xsd:any</w:t>
      </w:r>
      <w:r w:rsidRPr="00194BB7">
        <w:t>.</w:t>
      </w:r>
      <w:bookmarkEnd w:id="2631"/>
      <w:bookmarkEnd w:id="2632"/>
    </w:p>
    <w:p w:rsidR="00DD6A0A" w:rsidRDefault="00DD6A0A" w:rsidP="00DD6A0A">
      <w:pPr>
        <w:pStyle w:val="wrnormativehead"/>
        <w:outlineLvl w:val="0"/>
      </w:pPr>
      <w:r>
        <w:t>Rationale</w:t>
      </w:r>
    </w:p>
    <w:p w:rsidR="00683500" w:rsidRDefault="00DD6A0A">
      <w:pPr>
        <w:pStyle w:val="wrbodytext3"/>
      </w:pPr>
      <w:r>
        <w:tab/>
      </w:r>
      <w:bookmarkStart w:id="2633" w:name="_Toc87007312"/>
      <w:r>
        <w:t xml:space="preserve">The </w:t>
      </w:r>
      <w:r w:rsidRPr="00BC3D36">
        <w:rPr>
          <w:rStyle w:val="wrcode"/>
        </w:rPr>
        <w:t>xsd:any</w:t>
      </w:r>
      <w:r>
        <w:t xml:space="preserve"> particle (see </w:t>
      </w:r>
      <w:r w:rsidR="00B36831">
        <w:fldChar w:fldCharType="begin"/>
      </w:r>
      <w:r w:rsidR="00552095">
        <w:instrText xml:space="preserve"> REF _Ref164170365 \h </w:instrText>
      </w:r>
      <w:r w:rsidR="00B36831">
        <w:fldChar w:fldCharType="separate"/>
      </w:r>
      <w:r w:rsidR="00A63659">
        <w:t>Model Group Restrictions</w:t>
      </w:r>
      <w:r w:rsidR="00B36831">
        <w:fldChar w:fldCharType="end"/>
      </w:r>
      <w:r>
        <w:t xml:space="preserve"> for an informative definition of particle) provides a wildcard that may carry arbitrary content.  The particle </w:t>
      </w:r>
      <w:r w:rsidRPr="00E23529">
        <w:rPr>
          <w:rStyle w:val="wrcode"/>
        </w:rPr>
        <w:t>xsd:any</w:t>
      </w:r>
      <w:r>
        <w:t xml:space="preserve"> may appear within </w:t>
      </w:r>
      <w:r w:rsidR="002A4F12">
        <w:t>extension schemas</w:t>
      </w:r>
      <w:r>
        <w:t xml:space="preserve"> and exchange schemas.</w:t>
      </w:r>
      <w:bookmarkEnd w:id="2633"/>
      <w:r>
        <w:t xml:space="preserve"> </w:t>
      </w:r>
    </w:p>
    <w:p w:rsidR="00DD6A0A" w:rsidRDefault="00DD6A0A" w:rsidP="00894894">
      <w:pPr>
        <w:pStyle w:val="Heading4"/>
        <w:numPr>
          <w:numberingChange w:id="2634" w:author="Webb Roberts" w:date="2010-03-31T15:28:00Z" w:original="%1:6:0:.%2:1:0:.%3:5:0:.%4:6:0:"/>
        </w:numPr>
      </w:pPr>
      <w:bookmarkStart w:id="2635" w:name="_Toc87007313"/>
      <w:bookmarkStart w:id="2636" w:name="_Toc131668918"/>
      <w:r>
        <w:t>No Unconstrained Attribute Substitution</w:t>
      </w:r>
      <w:bookmarkEnd w:id="2635"/>
      <w:bookmarkEnd w:id="2636"/>
    </w:p>
    <w:p w:rsidR="00DD6A0A" w:rsidRPr="00AC0083" w:rsidRDefault="00DD6A0A" w:rsidP="00DD6A0A">
      <w:pPr>
        <w:pStyle w:val="wrruleheadpara"/>
      </w:pPr>
      <w:bookmarkStart w:id="2637" w:name="rule_5_12"/>
      <w:bookmarkStart w:id="2638" w:name="_Toc76707158"/>
      <w:bookmarkStart w:id="2639" w:name="_Toc131669135"/>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12</w:t>
        </w:r>
      </w:fldSimple>
      <w:r>
        <w:t>]</w:t>
      </w:r>
      <w:bookmarkEnd w:id="2637"/>
      <w:bookmarkEnd w:id="2638"/>
      <w:r>
        <w:t xml:space="preserve"> (REF, SUB, EXT)</w:t>
      </w:r>
      <w:bookmarkEnd w:id="2639"/>
    </w:p>
    <w:p w:rsidR="00683500" w:rsidRDefault="00DD6A0A">
      <w:pPr>
        <w:pStyle w:val="wrbodytext3"/>
      </w:pPr>
      <w:bookmarkStart w:id="2640" w:name="rule_5_12_text"/>
      <w:r w:rsidRPr="00194BB7">
        <w:tab/>
      </w:r>
      <w:bookmarkStart w:id="2641" w:name="_Toc87007314"/>
      <w:r>
        <w:t>The</w:t>
      </w:r>
      <w:r w:rsidRPr="00194BB7">
        <w:t xml:space="preserve"> schema SHALL NOT contain the element </w:t>
      </w:r>
      <w:r w:rsidRPr="00BA4C27">
        <w:rPr>
          <w:rStyle w:val="wrcode"/>
        </w:rPr>
        <w:t>xsd:anyAttribute</w:t>
      </w:r>
      <w:r w:rsidRPr="00194BB7">
        <w:t>.</w:t>
      </w:r>
      <w:bookmarkEnd w:id="2640"/>
      <w:bookmarkEnd w:id="2641"/>
    </w:p>
    <w:p w:rsidR="00DD6A0A" w:rsidRDefault="00DD6A0A" w:rsidP="00DD6A0A">
      <w:pPr>
        <w:pStyle w:val="wrnormativehead"/>
        <w:outlineLvl w:val="0"/>
      </w:pPr>
      <w:r>
        <w:t>Rationale</w:t>
      </w:r>
    </w:p>
    <w:p w:rsidR="00683500" w:rsidRDefault="00DD6A0A">
      <w:pPr>
        <w:pStyle w:val="wrbodytext3"/>
      </w:pPr>
      <w:r>
        <w:tab/>
      </w:r>
      <w:bookmarkStart w:id="2642" w:name="_Toc87007315"/>
      <w:r>
        <w:t xml:space="preserve">The </w:t>
      </w:r>
      <w:r w:rsidRPr="00A46EE7">
        <w:rPr>
          <w:rStyle w:val="wrcode"/>
        </w:rPr>
        <w:t>xsd:anyAttribute</w:t>
      </w:r>
      <w:r>
        <w:t xml:space="preserve"> element provides a wildcard, where arbitrary attributes may appear.  The element </w:t>
      </w:r>
      <w:r w:rsidRPr="00E23529">
        <w:rPr>
          <w:rStyle w:val="wrcode"/>
        </w:rPr>
        <w:t>xsd:anyAttribute</w:t>
      </w:r>
      <w:r w:rsidR="002A4F12">
        <w:t xml:space="preserve"> may appear within </w:t>
      </w:r>
      <w:r>
        <w:t xml:space="preserve">schemas that are not </w:t>
      </w:r>
      <w:r w:rsidR="005E4185">
        <w:t>C2 Core</w:t>
      </w:r>
      <w:r>
        <w:t xml:space="preserve">-conformant, but </w:t>
      </w:r>
      <w:r w:rsidR="00817224">
        <w:t xml:space="preserve">it </w:t>
      </w:r>
      <w:r>
        <w:t xml:space="preserve">is prohibited in </w:t>
      </w:r>
      <w:r w:rsidR="005E4185">
        <w:t>C2 Core</w:t>
      </w:r>
      <w:r>
        <w:t>-conformant schemas.</w:t>
      </w:r>
      <w:bookmarkEnd w:id="2642"/>
    </w:p>
    <w:p w:rsidR="00DD6A0A" w:rsidRDefault="00DD6A0A" w:rsidP="00894894">
      <w:pPr>
        <w:pStyle w:val="Heading3"/>
        <w:numPr>
          <w:numberingChange w:id="2643" w:author="Webb Roberts" w:date="2010-03-31T15:28:00Z" w:original="%1:6:0:.%2:1:0:.%3:6:0:"/>
        </w:numPr>
      </w:pPr>
      <w:bookmarkStart w:id="2644" w:name="_Toc87007316"/>
      <w:bookmarkStart w:id="2645" w:name="_Toc131668919"/>
      <w:r>
        <w:t>Component Naming Restrictions</w:t>
      </w:r>
      <w:bookmarkEnd w:id="2644"/>
      <w:bookmarkEnd w:id="2645"/>
    </w:p>
    <w:p w:rsidR="00DD6A0A" w:rsidRDefault="00DD6A0A" w:rsidP="00DD6A0A">
      <w:pPr>
        <w:pStyle w:val="wrbodytext1"/>
      </w:pPr>
      <w:r>
        <w:t xml:space="preserve">All </w:t>
      </w:r>
      <w:r w:rsidR="005E4185">
        <w:t>C2 Core</w:t>
      </w:r>
      <w:r>
        <w:t xml:space="preserve"> components must be named.  That is, type definitions, and element and attribute declarations must be given explicit names </w:t>
      </w:r>
      <w:r w:rsidR="00817224">
        <w:t>—</w:t>
      </w:r>
      <w:r>
        <w:t xml:space="preserve"> local and anonymous component definition is not allowed. Note that XML Schema enforces the placement of attribute group and model group definitions as top-level components, which forces the components to be named. </w:t>
      </w:r>
    </w:p>
    <w:p w:rsidR="00DD6A0A" w:rsidRDefault="00DD6A0A" w:rsidP="00894894">
      <w:pPr>
        <w:pStyle w:val="Heading4"/>
        <w:numPr>
          <w:numberingChange w:id="2646" w:author="Webb Roberts" w:date="2010-03-31T15:28:00Z" w:original="%1:6:0:.%2:1:0:.%3:6:0:.%4:1:0:"/>
        </w:numPr>
      </w:pPr>
      <w:bookmarkStart w:id="2647" w:name="_Ref160940625"/>
      <w:bookmarkStart w:id="2648" w:name="_Toc87007317"/>
      <w:bookmarkStart w:id="2649" w:name="_Toc131668920"/>
      <w:r>
        <w:t>No Anonymous Type Definitions</w:t>
      </w:r>
      <w:bookmarkEnd w:id="2647"/>
      <w:bookmarkEnd w:id="2648"/>
      <w:bookmarkEnd w:id="2649"/>
    </w:p>
    <w:p w:rsidR="00DD6A0A" w:rsidRPr="00AC0083" w:rsidRDefault="00DD6A0A" w:rsidP="00DD6A0A">
      <w:pPr>
        <w:pStyle w:val="wrruleheadpara"/>
      </w:pPr>
      <w:bookmarkStart w:id="2650" w:name="rule_5_13"/>
      <w:bookmarkStart w:id="2651" w:name="_Toc76707159"/>
      <w:bookmarkStart w:id="2652" w:name="_Toc131669136"/>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13</w:t>
        </w:r>
      </w:fldSimple>
      <w:r>
        <w:t>]</w:t>
      </w:r>
      <w:bookmarkEnd w:id="2650"/>
      <w:bookmarkEnd w:id="2651"/>
      <w:r>
        <w:t xml:space="preserve"> (REF, SUB, EXT)</w:t>
      </w:r>
      <w:bookmarkEnd w:id="2652"/>
    </w:p>
    <w:p w:rsidR="00683500" w:rsidRDefault="00DD6A0A">
      <w:pPr>
        <w:pStyle w:val="wrbodytext3"/>
      </w:pPr>
      <w:bookmarkStart w:id="2653" w:name="rule_5_13_text"/>
      <w:r w:rsidRPr="00194BB7">
        <w:tab/>
      </w:r>
      <w:bookmarkStart w:id="2654" w:name="_Toc87007318"/>
      <w:r w:rsidRPr="00194BB7">
        <w:t xml:space="preserve">Within </w:t>
      </w:r>
      <w:r>
        <w:t>the</w:t>
      </w:r>
      <w:r w:rsidRPr="00194BB7">
        <w:t xml:space="preserve"> schema, any </w:t>
      </w:r>
      <w:r w:rsidR="008F0D53">
        <w:t xml:space="preserve">occurrence of the element </w:t>
      </w:r>
      <w:r w:rsidR="00CD5265" w:rsidRPr="00CD5265">
        <w:rPr>
          <w:rStyle w:val="wrcode"/>
        </w:rPr>
        <w:t>xsd:complexType</w:t>
      </w:r>
      <w:r w:rsidR="008F0D53">
        <w:t xml:space="preserve"> or </w:t>
      </w:r>
      <w:r w:rsidR="00CD5265" w:rsidRPr="00CD5265">
        <w:rPr>
          <w:rStyle w:val="wrcode"/>
        </w:rPr>
        <w:t>xsd:simpleType</w:t>
      </w:r>
      <w:r w:rsidR="008F0D53">
        <w:t xml:space="preserve"> </w:t>
      </w:r>
      <w:r w:rsidRPr="00194BB7">
        <w:t xml:space="preserve"> MUST appear as an immediate child of the element </w:t>
      </w:r>
      <w:r w:rsidRPr="00BA4C27">
        <w:rPr>
          <w:rStyle w:val="wrcode"/>
        </w:rPr>
        <w:t>xsd:schema</w:t>
      </w:r>
      <w:r w:rsidRPr="00194BB7">
        <w:t>.</w:t>
      </w:r>
      <w:bookmarkEnd w:id="2653"/>
      <w:bookmarkEnd w:id="2654"/>
    </w:p>
    <w:p w:rsidR="00DD6A0A" w:rsidRDefault="00DD6A0A" w:rsidP="00DD6A0A">
      <w:pPr>
        <w:pStyle w:val="wrnormativehead"/>
        <w:outlineLvl w:val="0"/>
      </w:pPr>
      <w:r>
        <w:t>Rationale</w:t>
      </w:r>
    </w:p>
    <w:p w:rsidR="00683500" w:rsidRDefault="00DD6A0A">
      <w:pPr>
        <w:pStyle w:val="wrbodytext3"/>
      </w:pPr>
      <w:r>
        <w:tab/>
      </w:r>
      <w:bookmarkStart w:id="2655" w:name="_Toc87007319"/>
      <w:r w:rsidR="005E4185">
        <w:t>C2 Core</w:t>
      </w:r>
      <w:r>
        <w:t xml:space="preserve"> does not support anonymous types in </w:t>
      </w:r>
      <w:r w:rsidR="005E4185">
        <w:t>C2 Core</w:t>
      </w:r>
      <w:r>
        <w:t xml:space="preserve">-conformant schemas.  All XML Schema "top-level" types (children of the document element) are required by XML Schema to be named. By requiring </w:t>
      </w:r>
      <w:r w:rsidR="005E4185">
        <w:t>C2 Core</w:t>
      </w:r>
      <w:r>
        <w:t xml:space="preserve"> type definitions to be top level, they are forced to be named and are therefore globally reusable.</w:t>
      </w:r>
      <w:bookmarkEnd w:id="2655"/>
    </w:p>
    <w:p w:rsidR="00DD6A0A" w:rsidRDefault="00DD6A0A" w:rsidP="00894894">
      <w:pPr>
        <w:pStyle w:val="Heading4"/>
        <w:numPr>
          <w:numberingChange w:id="2656" w:author="Webb Roberts" w:date="2010-03-31T15:28:00Z" w:original="%1:6:0:.%2:1:0:.%3:6:0:.%4:2:0:"/>
        </w:numPr>
      </w:pPr>
      <w:bookmarkStart w:id="2657" w:name="_Toc87007320"/>
      <w:bookmarkStart w:id="2658" w:name="_Toc131668921"/>
      <w:r>
        <w:t>No Local Element Declarations</w:t>
      </w:r>
      <w:bookmarkEnd w:id="2657"/>
      <w:bookmarkEnd w:id="2658"/>
    </w:p>
    <w:p w:rsidR="00DD6A0A" w:rsidRPr="00AC0083" w:rsidRDefault="00DD6A0A" w:rsidP="00DD6A0A">
      <w:pPr>
        <w:pStyle w:val="wrruleheadpara"/>
      </w:pPr>
      <w:bookmarkStart w:id="2659" w:name="rule_5_14"/>
      <w:bookmarkStart w:id="2660" w:name="_Toc76707160"/>
      <w:bookmarkStart w:id="2661" w:name="_Toc131669137"/>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14</w:t>
        </w:r>
      </w:fldSimple>
      <w:r>
        <w:t>]</w:t>
      </w:r>
      <w:bookmarkEnd w:id="2659"/>
      <w:bookmarkEnd w:id="2660"/>
      <w:r>
        <w:t xml:space="preserve"> (REF, SUB, EXT)</w:t>
      </w:r>
      <w:bookmarkEnd w:id="2661"/>
    </w:p>
    <w:p w:rsidR="00683500" w:rsidRDefault="00DD6A0A">
      <w:pPr>
        <w:pStyle w:val="wrbodytext3"/>
      </w:pPr>
      <w:bookmarkStart w:id="2662" w:name="rule_5_14_text"/>
      <w:r w:rsidRPr="00194BB7">
        <w:tab/>
      </w:r>
      <w:bookmarkStart w:id="2663" w:name="_Toc87007321"/>
      <w:r w:rsidRPr="00194BB7">
        <w:t xml:space="preserve">Within </w:t>
      </w:r>
      <w:r>
        <w:t>the</w:t>
      </w:r>
      <w:r w:rsidRPr="00194BB7">
        <w:t xml:space="preserve"> schema, any element declaration carrying the attribute </w:t>
      </w:r>
      <w:r w:rsidRPr="00BA4C27">
        <w:rPr>
          <w:rStyle w:val="wrcode"/>
        </w:rPr>
        <w:t>name</w:t>
      </w:r>
      <w:r w:rsidRPr="00194BB7">
        <w:t xml:space="preserve"> MUST appear as an immediate child of the document element </w:t>
      </w:r>
      <w:r w:rsidRPr="00BA4C27">
        <w:rPr>
          <w:rStyle w:val="wrcode"/>
        </w:rPr>
        <w:t>xsd:schema</w:t>
      </w:r>
      <w:r w:rsidRPr="00194BB7">
        <w:t>.</w:t>
      </w:r>
      <w:bookmarkEnd w:id="2662"/>
      <w:bookmarkEnd w:id="2663"/>
    </w:p>
    <w:p w:rsidR="00DD6A0A" w:rsidRDefault="00DD6A0A" w:rsidP="00DD6A0A">
      <w:pPr>
        <w:pStyle w:val="wrnormativehead"/>
        <w:outlineLvl w:val="0"/>
      </w:pPr>
      <w:r>
        <w:t>Rationale</w:t>
      </w:r>
    </w:p>
    <w:p w:rsidR="00683500" w:rsidRDefault="00DD6A0A">
      <w:pPr>
        <w:pStyle w:val="wrbodytext3"/>
      </w:pPr>
      <w:r>
        <w:tab/>
      </w:r>
      <w:bookmarkStart w:id="2664" w:name="_Toc87007322"/>
      <w:r>
        <w:t xml:space="preserve">All schema components defined by </w:t>
      </w:r>
      <w:r w:rsidR="005E4185">
        <w:t>C2 Core</w:t>
      </w:r>
      <w:r>
        <w:t>-conformant schemas must be named, accessible from outside the defining schema, and reusable across schemas.  Local element definitions provide named elements that are not reusable outside the context in which they are defined.</w:t>
      </w:r>
      <w:r w:rsidR="00683500">
        <w:t xml:space="preserve">  </w:t>
      </w:r>
      <w:r>
        <w:t xml:space="preserve">Requiring named </w:t>
      </w:r>
      <w:r w:rsidR="005E4185">
        <w:t>C2 Core</w:t>
      </w:r>
      <w:r>
        <w:t xml:space="preserve"> elements to be top level ensures that they are globally reusable.</w:t>
      </w:r>
      <w:bookmarkEnd w:id="2664"/>
    </w:p>
    <w:p w:rsidR="00DD6A0A" w:rsidRDefault="00DD6A0A" w:rsidP="00894894">
      <w:pPr>
        <w:pStyle w:val="Heading4"/>
        <w:numPr>
          <w:numberingChange w:id="2665" w:author="Webb Roberts" w:date="2010-03-31T15:28:00Z" w:original="%1:6:0:.%2:1:0:.%3:6:0:.%4:3:0:"/>
        </w:numPr>
      </w:pPr>
      <w:bookmarkStart w:id="2666" w:name="_Toc87007323"/>
      <w:bookmarkStart w:id="2667" w:name="_Toc131668922"/>
      <w:r>
        <w:t>No Local Attribute Definitions</w:t>
      </w:r>
      <w:bookmarkEnd w:id="2666"/>
      <w:bookmarkEnd w:id="2667"/>
    </w:p>
    <w:p w:rsidR="00DD6A0A" w:rsidRPr="00AC0083" w:rsidRDefault="00DD6A0A" w:rsidP="00DD6A0A">
      <w:pPr>
        <w:pStyle w:val="wrruleheadpara"/>
      </w:pPr>
      <w:bookmarkStart w:id="2668" w:name="rule_5_15"/>
      <w:bookmarkStart w:id="2669" w:name="_Toc76707161"/>
      <w:bookmarkStart w:id="2670" w:name="_Toc131669138"/>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15</w:t>
        </w:r>
      </w:fldSimple>
      <w:r w:rsidRPr="00AC0083">
        <w:t>]</w:t>
      </w:r>
      <w:bookmarkEnd w:id="2668"/>
      <w:bookmarkEnd w:id="2669"/>
      <w:r>
        <w:t xml:space="preserve"> (REF, SUB, EXT)</w:t>
      </w:r>
      <w:bookmarkEnd w:id="2670"/>
    </w:p>
    <w:p w:rsidR="00683500" w:rsidRDefault="00DD6A0A">
      <w:pPr>
        <w:pStyle w:val="wrbodytext3"/>
      </w:pPr>
      <w:bookmarkStart w:id="2671" w:name="rule_5_15_text"/>
      <w:r w:rsidRPr="00194BB7">
        <w:tab/>
      </w:r>
      <w:bookmarkStart w:id="2672" w:name="_Toc87007324"/>
      <w:r w:rsidRPr="00194BB7">
        <w:t xml:space="preserve">Within </w:t>
      </w:r>
      <w:r>
        <w:t>the</w:t>
      </w:r>
      <w:r w:rsidRPr="00194BB7">
        <w:t xml:space="preserve"> schema, any attribute declaration owning the attribute </w:t>
      </w:r>
      <w:r w:rsidRPr="00BA4C27">
        <w:rPr>
          <w:rStyle w:val="wrcode"/>
        </w:rPr>
        <w:t>name</w:t>
      </w:r>
      <w:r w:rsidRPr="00194BB7">
        <w:t xml:space="preserve"> MUST appear as an immediate child of the document element </w:t>
      </w:r>
      <w:r w:rsidRPr="00BA4C27">
        <w:rPr>
          <w:rStyle w:val="wrcode"/>
        </w:rPr>
        <w:t>xsd:schema</w:t>
      </w:r>
      <w:r w:rsidRPr="00194BB7">
        <w:t>.</w:t>
      </w:r>
      <w:bookmarkEnd w:id="2671"/>
      <w:bookmarkEnd w:id="2672"/>
    </w:p>
    <w:p w:rsidR="00DD6A0A" w:rsidRDefault="00DD6A0A" w:rsidP="00DD6A0A">
      <w:pPr>
        <w:pStyle w:val="wrnormativehead"/>
        <w:outlineLvl w:val="0"/>
      </w:pPr>
      <w:r>
        <w:t>Rationale</w:t>
      </w:r>
    </w:p>
    <w:p w:rsidR="00683500" w:rsidRDefault="00DD6A0A">
      <w:pPr>
        <w:pStyle w:val="wrbodytext3"/>
      </w:pPr>
      <w:r>
        <w:tab/>
      </w:r>
      <w:bookmarkStart w:id="2673" w:name="_Toc87007325"/>
      <w:r>
        <w:t xml:space="preserve">All schema components defined by </w:t>
      </w:r>
      <w:r w:rsidR="005E4185">
        <w:t>C2 Core</w:t>
      </w:r>
      <w:r>
        <w:t>-conformant schemas are named, accessible from outside the defining schema, and reusable across schemas.  Local attribute definitions provide named attributes that are not reusable outside the context in which they are defined.</w:t>
      </w:r>
      <w:r w:rsidR="00817224">
        <w:t xml:space="preserve">  </w:t>
      </w:r>
      <w:r>
        <w:t xml:space="preserve">Requiring named </w:t>
      </w:r>
      <w:r w:rsidR="005E4185">
        <w:t>C2 Core</w:t>
      </w:r>
      <w:r>
        <w:t xml:space="preserve"> attributes to be top level ensures that they are globally reusable.</w:t>
      </w:r>
      <w:bookmarkEnd w:id="2673"/>
    </w:p>
    <w:p w:rsidR="00DD6A0A" w:rsidRDefault="00DD6A0A" w:rsidP="00894894">
      <w:pPr>
        <w:pStyle w:val="Heading3"/>
        <w:numPr>
          <w:numberingChange w:id="2674" w:author="Webb Roberts" w:date="2010-03-31T15:28:00Z" w:original="%1:6:0:.%2:1:0:.%3:7:0:"/>
        </w:numPr>
      </w:pPr>
      <w:bookmarkStart w:id="2675" w:name="_Toc87007326"/>
      <w:bookmarkStart w:id="2676" w:name="_Toc131668923"/>
      <w:r>
        <w:t>No Uniqueness Constraints</w:t>
      </w:r>
      <w:bookmarkEnd w:id="2675"/>
      <w:bookmarkEnd w:id="2676"/>
    </w:p>
    <w:p w:rsidR="00DD6A0A" w:rsidRPr="00AC0083" w:rsidRDefault="00DD6A0A" w:rsidP="00DD6A0A">
      <w:pPr>
        <w:pStyle w:val="wrruleheadpara"/>
      </w:pPr>
      <w:bookmarkStart w:id="2677" w:name="rule_5_16"/>
      <w:bookmarkStart w:id="2678" w:name="_Toc76707162"/>
      <w:bookmarkStart w:id="2679" w:name="_Toc131669139"/>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16</w:t>
        </w:r>
      </w:fldSimple>
      <w:r w:rsidRPr="00AC0083">
        <w:t>]</w:t>
      </w:r>
      <w:bookmarkEnd w:id="2677"/>
      <w:bookmarkEnd w:id="2678"/>
      <w:r>
        <w:t xml:space="preserve"> (REF, EXT)</w:t>
      </w:r>
      <w:bookmarkEnd w:id="2679"/>
    </w:p>
    <w:p w:rsidR="00683500" w:rsidRDefault="00DD6A0A">
      <w:pPr>
        <w:pStyle w:val="wrbodytext3"/>
      </w:pPr>
      <w:bookmarkStart w:id="2680" w:name="rule_5_16_text"/>
      <w:r w:rsidRPr="00194BB7">
        <w:tab/>
      </w:r>
      <w:bookmarkStart w:id="2681" w:name="_Toc87007327"/>
      <w:r>
        <w:t>The</w:t>
      </w:r>
      <w:r w:rsidRPr="00194BB7">
        <w:t xml:space="preserve"> schema SHALL NOT contain any of the elements </w:t>
      </w:r>
      <w:r w:rsidRPr="00BA4C27">
        <w:rPr>
          <w:rStyle w:val="wrcode"/>
        </w:rPr>
        <w:t>xsd:unique</w:t>
      </w:r>
      <w:r w:rsidRPr="00194BB7">
        <w:t xml:space="preserve">, </w:t>
      </w:r>
      <w:r w:rsidRPr="00BA4C27">
        <w:rPr>
          <w:rStyle w:val="wrcode"/>
        </w:rPr>
        <w:t>xsd:key</w:t>
      </w:r>
      <w:r w:rsidRPr="00194BB7">
        <w:t xml:space="preserve">, </w:t>
      </w:r>
      <w:r w:rsidRPr="00BA4C27">
        <w:rPr>
          <w:rStyle w:val="wrcode"/>
        </w:rPr>
        <w:t>xsd:keyref</w:t>
      </w:r>
      <w:r w:rsidRPr="00194BB7">
        <w:t xml:space="preserve">, </w:t>
      </w:r>
      <w:r w:rsidRPr="00BA4C27">
        <w:rPr>
          <w:rStyle w:val="wrcode"/>
        </w:rPr>
        <w:t>xsd:selector</w:t>
      </w:r>
      <w:r w:rsidRPr="00194BB7">
        <w:t xml:space="preserve">, or </w:t>
      </w:r>
      <w:r w:rsidRPr="00BA4C27">
        <w:rPr>
          <w:rStyle w:val="wrcode"/>
        </w:rPr>
        <w:t>xsd:field</w:t>
      </w:r>
      <w:r w:rsidRPr="00194BB7">
        <w:t>.</w:t>
      </w:r>
      <w:bookmarkEnd w:id="2680"/>
      <w:bookmarkEnd w:id="2681"/>
    </w:p>
    <w:p w:rsidR="00DD6A0A" w:rsidRDefault="00DD6A0A" w:rsidP="00DD6A0A">
      <w:pPr>
        <w:pStyle w:val="wrnormativehead"/>
        <w:outlineLvl w:val="0"/>
      </w:pPr>
      <w:r>
        <w:t>Rationale</w:t>
      </w:r>
    </w:p>
    <w:p w:rsidR="00683500" w:rsidRDefault="00DD6A0A">
      <w:pPr>
        <w:pStyle w:val="wrbodytext3"/>
      </w:pPr>
      <w:r>
        <w:tab/>
      </w:r>
      <w:bookmarkStart w:id="2682" w:name="_Toc87007328"/>
      <w:r w:rsidRPr="004C1381">
        <w:t xml:space="preserve">XML Schema provides </w:t>
      </w:r>
      <w:r w:rsidR="005E4185">
        <w:t>C2 Core</w:t>
      </w:r>
      <w:r w:rsidRPr="004C1381">
        <w:t xml:space="preserve"> </w:t>
      </w:r>
      <w:r w:rsidR="00817224">
        <w:t xml:space="preserve">with </w:t>
      </w:r>
      <w:r w:rsidRPr="004C1381">
        <w:t xml:space="preserve">the ability to apply uniqueness constraints to schema-validated content.  </w:t>
      </w:r>
      <w:r>
        <w:t>These mechanisms, however, establish relationships in a way that is very difficult to understand, extend, and keep consis</w:t>
      </w:r>
      <w:r w:rsidR="002A4F12">
        <w:t>t</w:t>
      </w:r>
      <w:r>
        <w:t>ent through schema reuse.  These elements may be used in subset schemas.</w:t>
      </w:r>
      <w:bookmarkEnd w:id="2682"/>
    </w:p>
    <w:p w:rsidR="00DD6A0A" w:rsidRDefault="00DD6A0A" w:rsidP="00894894">
      <w:pPr>
        <w:pStyle w:val="Heading3"/>
        <w:numPr>
          <w:numberingChange w:id="2683" w:author="Webb Roberts" w:date="2010-03-31T15:28:00Z" w:original="%1:6:0:.%2:1:0:.%3:8:0:"/>
        </w:numPr>
      </w:pPr>
      <w:bookmarkStart w:id="2684" w:name="_Ref164170365"/>
      <w:bookmarkStart w:id="2685" w:name="_Toc87007329"/>
      <w:bookmarkStart w:id="2686" w:name="_Toc131668924"/>
      <w:r>
        <w:t>Model Group Restrictions</w:t>
      </w:r>
      <w:bookmarkEnd w:id="2684"/>
      <w:bookmarkEnd w:id="2685"/>
      <w:bookmarkEnd w:id="2686"/>
    </w:p>
    <w:p w:rsidR="00DD6A0A" w:rsidRDefault="00DD6A0A" w:rsidP="00DD6A0A">
      <w:pPr>
        <w:pStyle w:val="wrbodytext1"/>
      </w:pPr>
      <w:r>
        <w:t>Complex content definitions in XML Schema use model group schema components.  These schema components</w:t>
      </w:r>
      <w:r w:rsidR="00817224">
        <w:t>,</w:t>
      </w:r>
      <w:r w:rsidR="00683500">
        <w:t xml:space="preserve"> </w:t>
      </w:r>
      <w:r w:rsidR="00CD5265" w:rsidRPr="00CD5265">
        <w:t xml:space="preserve"> </w:t>
      </w:r>
      <w:r w:rsidRPr="001403F6">
        <w:rPr>
          <w:rStyle w:val="wrcode"/>
        </w:rPr>
        <w:t>xsd:all</w:t>
      </w:r>
      <w:r w:rsidR="00CD5265" w:rsidRPr="00CD5265">
        <w:t xml:space="preserve">, </w:t>
      </w:r>
      <w:r w:rsidRPr="001403F6">
        <w:rPr>
          <w:rStyle w:val="wrcode"/>
        </w:rPr>
        <w:t>xsd:choice</w:t>
      </w:r>
      <w:r w:rsidR="00CD5265" w:rsidRPr="00CD5265">
        <w:t xml:space="preserve"> </w:t>
      </w:r>
      <w:r w:rsidRPr="009D2B73">
        <w:t>and</w:t>
      </w:r>
      <w:r w:rsidR="00CD5265" w:rsidRPr="00CD5265">
        <w:t xml:space="preserve"> </w:t>
      </w:r>
      <w:r w:rsidRPr="001403F6">
        <w:rPr>
          <w:rStyle w:val="wrcode"/>
        </w:rPr>
        <w:t>xsd:sequence</w:t>
      </w:r>
      <w:r w:rsidR="00CD5265" w:rsidRPr="00CD5265">
        <w:t xml:space="preserve">, </w:t>
      </w:r>
      <w:r>
        <w:t>also called compositors, provide for ordering and selection of particles within a model group.</w:t>
      </w:r>
      <w:r w:rsidRPr="000E652C">
        <w:t xml:space="preserve"> </w:t>
      </w:r>
    </w:p>
    <w:p w:rsidR="00DD6A0A" w:rsidRPr="00615E27" w:rsidRDefault="00DD6A0A" w:rsidP="00DD6A0A">
      <w:pPr>
        <w:pStyle w:val="wrbodytext1"/>
      </w:pPr>
      <w:r>
        <w:t xml:space="preserve">XML Schema defines a </w:t>
      </w:r>
      <w:r w:rsidRPr="000257F0">
        <w:rPr>
          <w:rStyle w:val="Strong"/>
        </w:rPr>
        <w:t>particle</w:t>
      </w:r>
      <w:r>
        <w:t xml:space="preserve"> as an occurrence of </w:t>
      </w:r>
      <w:r w:rsidRPr="008B3BF1">
        <w:rPr>
          <w:rStyle w:val="wrcode"/>
        </w:rPr>
        <w:t>xsd:element</w:t>
      </w:r>
      <w:r>
        <w:t xml:space="preserve">, </w:t>
      </w:r>
      <w:r w:rsidRPr="008B3BF1">
        <w:rPr>
          <w:rStyle w:val="wrcode"/>
        </w:rPr>
        <w:t>xsd:sequence</w:t>
      </w:r>
      <w:r>
        <w:t xml:space="preserve">, </w:t>
      </w:r>
      <w:r w:rsidRPr="008B3BF1">
        <w:rPr>
          <w:rStyle w:val="wrcode"/>
        </w:rPr>
        <w:t>xsd:choice</w:t>
      </w:r>
      <w:r>
        <w:t xml:space="preserve">, </w:t>
      </w:r>
      <w:r w:rsidRPr="008B3BF1">
        <w:rPr>
          <w:rStyle w:val="wrcode"/>
        </w:rPr>
        <w:t>xsd:any</w:t>
      </w:r>
      <w:r>
        <w:t xml:space="preserve"> (wildcard) and </w:t>
      </w:r>
      <w:r w:rsidRPr="008B3BF1">
        <w:rPr>
          <w:rStyle w:val="wrcode"/>
        </w:rPr>
        <w:t>xsd:group</w:t>
      </w:r>
      <w:r>
        <w:t xml:space="preserve"> (model group) within a content model.  For example, an </w:t>
      </w:r>
      <w:r w:rsidRPr="00D15ECA">
        <w:rPr>
          <w:rStyle w:val="wrcode"/>
        </w:rPr>
        <w:t>xsd:sequence</w:t>
      </w:r>
      <w:r>
        <w:t xml:space="preserve"> within a</w:t>
      </w:r>
      <w:r w:rsidR="003C4B4F">
        <w:t>n</w:t>
      </w:r>
      <w:r>
        <w:t xml:space="preserve"> XML Schema complex type is a particle.  An </w:t>
      </w:r>
      <w:r w:rsidRPr="00D15ECA">
        <w:rPr>
          <w:rStyle w:val="wrcode"/>
        </w:rPr>
        <w:t>xsd:element</w:t>
      </w:r>
      <w:r>
        <w:t xml:space="preserve"> occurring within an </w:t>
      </w:r>
      <w:r w:rsidRPr="00D15ECA">
        <w:rPr>
          <w:rStyle w:val="wrcode"/>
        </w:rPr>
        <w:t>xsd:sequence</w:t>
      </w:r>
      <w:r>
        <w:t xml:space="preserve"> is also a particle.  </w:t>
      </w:r>
    </w:p>
    <w:p w:rsidR="00DD6A0A" w:rsidRDefault="00DD6A0A" w:rsidP="00894894">
      <w:pPr>
        <w:pStyle w:val="Heading4"/>
        <w:numPr>
          <w:numberingChange w:id="2687" w:author="Webb Roberts" w:date="2010-03-31T15:28:00Z" w:original="%1:6:0:.%2:1:0:.%3:8:0:.%4:1:0:"/>
        </w:numPr>
      </w:pPr>
      <w:bookmarkStart w:id="2688" w:name="_Toc87007330"/>
      <w:bookmarkStart w:id="2689" w:name="_Toc131668925"/>
      <w:r>
        <w:t>Restrictions on Particle Ordering</w:t>
      </w:r>
      <w:bookmarkEnd w:id="2688"/>
      <w:bookmarkEnd w:id="2689"/>
    </w:p>
    <w:p w:rsidR="00DD6A0A" w:rsidRPr="00AC0083" w:rsidRDefault="00DD6A0A" w:rsidP="00DD6A0A">
      <w:pPr>
        <w:pStyle w:val="wrruleheadpara"/>
      </w:pPr>
      <w:bookmarkStart w:id="2690" w:name="rule_5_17"/>
      <w:bookmarkStart w:id="2691" w:name="rule_6_17_no_all"/>
      <w:bookmarkStart w:id="2692" w:name="_Toc76707163"/>
      <w:bookmarkStart w:id="2693" w:name="_Toc131669140"/>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17</w:t>
        </w:r>
      </w:fldSimple>
      <w:r w:rsidRPr="00AC0083">
        <w:t>]</w:t>
      </w:r>
      <w:bookmarkEnd w:id="2690"/>
      <w:bookmarkEnd w:id="2691"/>
      <w:r>
        <w:t xml:space="preserve"> (REF, SUB, EXT)</w:t>
      </w:r>
      <w:bookmarkEnd w:id="2692"/>
      <w:bookmarkEnd w:id="2693"/>
    </w:p>
    <w:p w:rsidR="00683500" w:rsidRDefault="00DD6A0A">
      <w:pPr>
        <w:pStyle w:val="wrbodytext3"/>
      </w:pPr>
      <w:bookmarkStart w:id="2694" w:name="rule_5_17_text"/>
      <w:r w:rsidRPr="00194BB7">
        <w:tab/>
      </w:r>
      <w:bookmarkStart w:id="2695" w:name="_Toc87007331"/>
      <w:r>
        <w:t>The</w:t>
      </w:r>
      <w:r w:rsidRPr="00194BB7">
        <w:t xml:space="preserve"> schema SHALL NOT contain the element </w:t>
      </w:r>
      <w:r w:rsidRPr="00BA4C27">
        <w:rPr>
          <w:rStyle w:val="wrcode"/>
        </w:rPr>
        <w:t>xsd:all</w:t>
      </w:r>
      <w:r>
        <w:t>.</w:t>
      </w:r>
      <w:bookmarkEnd w:id="2694"/>
      <w:bookmarkEnd w:id="2695"/>
    </w:p>
    <w:p w:rsidR="00DD6A0A" w:rsidRDefault="00DD6A0A" w:rsidP="00DD6A0A">
      <w:pPr>
        <w:pStyle w:val="wrnormativehead"/>
        <w:outlineLvl w:val="0"/>
      </w:pPr>
      <w:r>
        <w:t>Rationale</w:t>
      </w:r>
    </w:p>
    <w:p w:rsidR="00683500" w:rsidRDefault="00DD6A0A">
      <w:pPr>
        <w:pStyle w:val="wrbodytext3"/>
      </w:pPr>
      <w:r>
        <w:tab/>
      </w:r>
      <w:bookmarkStart w:id="2696" w:name="_Toc87007332"/>
      <w:r>
        <w:t xml:space="preserve">The element </w:t>
      </w:r>
      <w:r w:rsidRPr="001403F6">
        <w:rPr>
          <w:rStyle w:val="wrcode"/>
        </w:rPr>
        <w:t>xsd:all</w:t>
      </w:r>
      <w:r>
        <w:t xml:space="preserve"> provides a set of particles (e.g.</w:t>
      </w:r>
      <w:r w:rsidR="003C4B4F">
        <w:t>,</w:t>
      </w:r>
      <w:r>
        <w:t xml:space="preserve"> elements) that may be included in an instance, in no particular order.  This can greatly complicate processing and may be difficult to comprehend and satisfy.</w:t>
      </w:r>
      <w:bookmarkEnd w:id="2696"/>
      <w:r>
        <w:t xml:space="preserve">  </w:t>
      </w:r>
    </w:p>
    <w:p w:rsidR="00DD6A0A" w:rsidRPr="00AC0083" w:rsidRDefault="00DD6A0A" w:rsidP="00DD6A0A">
      <w:pPr>
        <w:pStyle w:val="wrruleheadpara"/>
      </w:pPr>
      <w:bookmarkStart w:id="2697" w:name="rule_6_18_no_choice"/>
      <w:bookmarkStart w:id="2698" w:name="_Toc76707164"/>
      <w:bookmarkStart w:id="2699" w:name="_Toc131669141"/>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700" w:author="Webb Roberts" w:date="2010-03-31T15:33:00Z">
          <w:r w:rsidR="00A63659">
            <w:rPr>
              <w:noProof/>
            </w:rPr>
            <w:t>18</w:t>
          </w:r>
        </w:ins>
        <w:del w:id="2701" w:author="Webb Roberts" w:date="2010-03-31T15:32:00Z">
          <w:r w:rsidR="00172983" w:rsidDel="00172983">
            <w:rPr>
              <w:noProof/>
            </w:rPr>
            <w:delText>19</w:delText>
          </w:r>
        </w:del>
      </w:fldSimple>
      <w:r w:rsidRPr="00AC0083">
        <w:t>]</w:t>
      </w:r>
      <w:bookmarkEnd w:id="2697"/>
      <w:r w:rsidRPr="00AC0083">
        <w:t xml:space="preserve"> (REF)</w:t>
      </w:r>
      <w:bookmarkEnd w:id="2698"/>
      <w:bookmarkEnd w:id="2699"/>
    </w:p>
    <w:p w:rsidR="00683500" w:rsidRDefault="00DD6A0A">
      <w:pPr>
        <w:pStyle w:val="wrbodytext3"/>
      </w:pPr>
      <w:r w:rsidRPr="00194BB7">
        <w:tab/>
      </w:r>
      <w:bookmarkStart w:id="2702" w:name="_Toc87007333"/>
      <w:r>
        <w:t>The</w:t>
      </w:r>
      <w:r w:rsidRPr="00194BB7">
        <w:t xml:space="preserve"> schema SHALL NOT contain the element </w:t>
      </w:r>
      <w:r w:rsidRPr="00BA4C27">
        <w:rPr>
          <w:rStyle w:val="wrcode"/>
        </w:rPr>
        <w:t>xsd:choice</w:t>
      </w:r>
      <w:r w:rsidRPr="00194BB7">
        <w:t>.</w:t>
      </w:r>
      <w:bookmarkEnd w:id="2702"/>
    </w:p>
    <w:p w:rsidR="00DD6A0A" w:rsidRDefault="00DD6A0A" w:rsidP="00DD6A0A">
      <w:pPr>
        <w:pStyle w:val="wrnormativehead"/>
        <w:outlineLvl w:val="0"/>
      </w:pPr>
      <w:r>
        <w:t>Rationale</w:t>
      </w:r>
    </w:p>
    <w:p w:rsidR="00683500" w:rsidRDefault="00DD6A0A">
      <w:pPr>
        <w:pStyle w:val="wrbodytext3"/>
      </w:pPr>
      <w:r>
        <w:tab/>
      </w:r>
      <w:bookmarkStart w:id="2703" w:name="_Toc87007334"/>
      <w:r>
        <w:t xml:space="preserve">The element </w:t>
      </w:r>
      <w:r w:rsidRPr="001403F6">
        <w:rPr>
          <w:rStyle w:val="wrcode"/>
        </w:rPr>
        <w:t>xsd:choice</w:t>
      </w:r>
      <w:r>
        <w:t xml:space="preserve"> provides an exclusive set of particles, one of which may appear in an instance.  This can greatly complicate processing and may be difficult to comprehend, satisfy, and reuse.</w:t>
      </w:r>
      <w:bookmarkEnd w:id="2703"/>
      <w:r>
        <w:t xml:space="preserve">  </w:t>
      </w:r>
    </w:p>
    <w:p w:rsidR="00683500" w:rsidRDefault="00DD6A0A">
      <w:pPr>
        <w:pStyle w:val="wrbodytext3"/>
      </w:pPr>
      <w:r>
        <w:tab/>
      </w:r>
      <w:bookmarkStart w:id="2704" w:name="_Toc87007335"/>
      <w:r>
        <w:t xml:space="preserve">The element </w:t>
      </w:r>
      <w:r w:rsidRPr="003F4465">
        <w:rPr>
          <w:rStyle w:val="wrcode"/>
        </w:rPr>
        <w:t>xsd:choice</w:t>
      </w:r>
      <w:r>
        <w:t xml:space="preserve"> may be used in extension and exchange schemas, as it presents a simple way for a schema writer to represent a set of optional content.  It may also be used in subset schemas to represent syntactic alternatives</w:t>
      </w:r>
      <w:r w:rsidR="00784093">
        <w:t>, as long as it is used in a way that maintains the schema's quality of being a subset of the base schema</w:t>
      </w:r>
      <w:bookmarkEnd w:id="2704"/>
      <w:r w:rsidR="00784093">
        <w:t>.</w:t>
      </w:r>
    </w:p>
    <w:p w:rsidR="00DD6A0A" w:rsidRDefault="00DD6A0A" w:rsidP="00894894">
      <w:pPr>
        <w:pStyle w:val="Heading4"/>
        <w:numPr>
          <w:numberingChange w:id="2705" w:author="Webb Roberts" w:date="2010-03-31T15:28:00Z" w:original="%1:6:0:.%2:1:0:.%3:8:0:.%4:2:0:"/>
        </w:numPr>
      </w:pPr>
      <w:bookmarkStart w:id="2706" w:name="_Toc87007336"/>
      <w:bookmarkStart w:id="2707" w:name="_Toc131668926"/>
      <w:r>
        <w:t>No Recursively Defined Model Groups</w:t>
      </w:r>
      <w:bookmarkEnd w:id="2706"/>
      <w:bookmarkEnd w:id="2707"/>
    </w:p>
    <w:p w:rsidR="00DD6A0A" w:rsidRPr="00AC0083" w:rsidRDefault="00DD6A0A" w:rsidP="00DD6A0A">
      <w:pPr>
        <w:pStyle w:val="wrruleheadpara"/>
      </w:pPr>
      <w:bookmarkStart w:id="2708" w:name="rule_6_19_sequence_children_limited"/>
      <w:bookmarkStart w:id="2709" w:name="rule_5_18"/>
      <w:bookmarkStart w:id="2710" w:name="_Toc76707165"/>
      <w:bookmarkStart w:id="2711" w:name="_Toc131669142"/>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712" w:author="Webb Roberts" w:date="2010-03-31T15:33:00Z">
          <w:r w:rsidR="00A63659">
            <w:rPr>
              <w:noProof/>
            </w:rPr>
            <w:t>19</w:t>
          </w:r>
        </w:ins>
        <w:del w:id="2713" w:author="Webb Roberts" w:date="2010-03-31T15:32:00Z">
          <w:r w:rsidR="00172983" w:rsidDel="00172983">
            <w:rPr>
              <w:noProof/>
            </w:rPr>
            <w:delText>21</w:delText>
          </w:r>
        </w:del>
      </w:fldSimple>
      <w:r w:rsidRPr="00AC0083">
        <w:t>]</w:t>
      </w:r>
      <w:bookmarkEnd w:id="2708"/>
      <w:r>
        <w:t xml:space="preserve"> (REF, SUB)</w:t>
      </w:r>
      <w:bookmarkEnd w:id="2711"/>
    </w:p>
    <w:p w:rsidR="00683500" w:rsidRDefault="00DD6A0A">
      <w:pPr>
        <w:pStyle w:val="wrbodytext3"/>
      </w:pPr>
      <w:r w:rsidRPr="00194BB7">
        <w:tab/>
      </w:r>
      <w:bookmarkStart w:id="2714" w:name="_Toc87007337"/>
      <w:r w:rsidRPr="00194BB7">
        <w:t xml:space="preserve">Within </w:t>
      </w:r>
      <w:r>
        <w:t>the</w:t>
      </w:r>
      <w:r w:rsidRPr="00194BB7">
        <w:t xml:space="preserve"> schema, any immediate child of a model group </w:t>
      </w:r>
      <w:r w:rsidRPr="00BA4C27">
        <w:rPr>
          <w:rStyle w:val="wrcode"/>
        </w:rPr>
        <w:t>xsd:sequence</w:t>
      </w:r>
      <w:r w:rsidRPr="00194BB7">
        <w:t xml:space="preserve"> element MUST be one of </w:t>
      </w:r>
      <w:r w:rsidRPr="00BA4C27">
        <w:rPr>
          <w:rStyle w:val="wrcode"/>
        </w:rPr>
        <w:t>xsd:annotation</w:t>
      </w:r>
      <w:r w:rsidRPr="003F4465">
        <w:t xml:space="preserve"> or </w:t>
      </w:r>
      <w:r w:rsidRPr="00A2784C">
        <w:t xml:space="preserve">  </w:t>
      </w:r>
      <w:r w:rsidRPr="00BA4C27">
        <w:rPr>
          <w:rStyle w:val="wrcode"/>
        </w:rPr>
        <w:t>xsd:element</w:t>
      </w:r>
      <w:bookmarkEnd w:id="2714"/>
    </w:p>
    <w:p w:rsidR="00DD6A0A" w:rsidRPr="00AC0083" w:rsidRDefault="00DD6A0A" w:rsidP="00DD6A0A">
      <w:pPr>
        <w:pStyle w:val="wrruleheadpara"/>
      </w:pPr>
      <w:bookmarkStart w:id="2715" w:name="rule_6_20_sequence_children_limited_incl"/>
      <w:bookmarkStart w:id="2716" w:name="_Toc131669143"/>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20</w:t>
        </w:r>
      </w:fldSimple>
      <w:r w:rsidRPr="00AC0083">
        <w:t>]</w:t>
      </w:r>
      <w:bookmarkEnd w:id="2715"/>
      <w:r>
        <w:t xml:space="preserve"> (EXT)</w:t>
      </w:r>
      <w:bookmarkEnd w:id="2716"/>
    </w:p>
    <w:p w:rsidR="00683500" w:rsidRDefault="00DD6A0A">
      <w:pPr>
        <w:pStyle w:val="wrbodytext3"/>
      </w:pPr>
      <w:r w:rsidRPr="00194BB7">
        <w:tab/>
      </w:r>
      <w:bookmarkStart w:id="2717" w:name="_Toc87007338"/>
      <w:r w:rsidRPr="00194BB7">
        <w:t xml:space="preserve">Within </w:t>
      </w:r>
      <w:r>
        <w:t>the</w:t>
      </w:r>
      <w:r w:rsidRPr="00194BB7">
        <w:t xml:space="preserve"> schema, any immediate child of a model group </w:t>
      </w:r>
      <w:r w:rsidRPr="00BA4C27">
        <w:rPr>
          <w:rStyle w:val="wrcode"/>
        </w:rPr>
        <w:t>xsd:sequence</w:t>
      </w:r>
      <w:r w:rsidRPr="00194BB7">
        <w:t xml:space="preserve"> element MUST be one of </w:t>
      </w:r>
      <w:r w:rsidRPr="00BA4C27">
        <w:rPr>
          <w:rStyle w:val="wrcode"/>
        </w:rPr>
        <w:t>xsd:annotation</w:t>
      </w:r>
      <w:r>
        <w:t xml:space="preserve">, </w:t>
      </w:r>
      <w:r w:rsidRPr="00194BB7">
        <w:t xml:space="preserve"> </w:t>
      </w:r>
      <w:r w:rsidRPr="00BA4C27">
        <w:rPr>
          <w:rStyle w:val="wrcode"/>
        </w:rPr>
        <w:t>xsd:element</w:t>
      </w:r>
      <w:r w:rsidRPr="0023483E">
        <w:t xml:space="preserve">, </w:t>
      </w:r>
      <w:r w:rsidRPr="003F4465">
        <w:rPr>
          <w:rStyle w:val="wrcode"/>
        </w:rPr>
        <w:t>xsd:choice</w:t>
      </w:r>
      <w:r w:rsidRPr="00171107">
        <w:t xml:space="preserve">, or </w:t>
      </w:r>
      <w:r>
        <w:rPr>
          <w:rStyle w:val="wrcode"/>
        </w:rPr>
        <w:t>xsd:any</w:t>
      </w:r>
      <w:r>
        <w:t>.</w:t>
      </w:r>
      <w:bookmarkEnd w:id="2717"/>
    </w:p>
    <w:p w:rsidR="00DD6A0A" w:rsidRPr="00AC0083" w:rsidRDefault="00DD6A0A" w:rsidP="00DD6A0A">
      <w:pPr>
        <w:pStyle w:val="wrruleheadpara"/>
      </w:pPr>
      <w:bookmarkStart w:id="2718" w:name="rule_6_21_choice_children_limited"/>
      <w:bookmarkStart w:id="2719" w:name="_Toc131669144"/>
      <w:bookmarkEnd w:id="2709"/>
      <w:bookmarkEnd w:id="2710"/>
      <w:r w:rsidRPr="00AC0083">
        <w:t xml:space="preserve">[Rule </w:t>
      </w:r>
      <w:r w:rsidR="00B36831" w:rsidRPr="00AC0083">
        <w:fldChar w:fldCharType="begin"/>
      </w:r>
      <w:r w:rsidRPr="00171107">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21</w:t>
        </w:r>
      </w:fldSimple>
      <w:r w:rsidRPr="00171107">
        <w:t>]</w:t>
      </w:r>
      <w:bookmarkEnd w:id="2718"/>
      <w:r w:rsidRPr="00171107">
        <w:t xml:space="preserve"> (EXT)</w:t>
      </w:r>
      <w:bookmarkEnd w:id="2719"/>
    </w:p>
    <w:p w:rsidR="00683500" w:rsidRDefault="00DD6A0A">
      <w:pPr>
        <w:pStyle w:val="wrbodytext3"/>
      </w:pPr>
      <w:r w:rsidRPr="00194BB7">
        <w:tab/>
      </w:r>
      <w:bookmarkStart w:id="2720" w:name="_Toc87007339"/>
      <w:r w:rsidRPr="00194BB7">
        <w:t xml:space="preserve">Within </w:t>
      </w:r>
      <w:r>
        <w:t>the</w:t>
      </w:r>
      <w:r w:rsidRPr="00194BB7">
        <w:t xml:space="preserve"> schema, any immediate child of a model group </w:t>
      </w:r>
      <w:r w:rsidRPr="00BA4C27">
        <w:rPr>
          <w:rStyle w:val="wrcode"/>
        </w:rPr>
        <w:t>xsd:</w:t>
      </w:r>
      <w:r>
        <w:rPr>
          <w:rStyle w:val="wrcode"/>
        </w:rPr>
        <w:t>choice</w:t>
      </w:r>
      <w:r w:rsidRPr="00194BB7">
        <w:t xml:space="preserve"> element MUST be one of </w:t>
      </w:r>
      <w:r w:rsidRPr="00BA4C27">
        <w:rPr>
          <w:rStyle w:val="wrcode"/>
        </w:rPr>
        <w:t>xsd:annotation</w:t>
      </w:r>
      <w:r w:rsidRPr="00A2784C">
        <w:t xml:space="preserve"> or </w:t>
      </w:r>
      <w:r w:rsidRPr="00BA4C27">
        <w:rPr>
          <w:rStyle w:val="wrcode"/>
        </w:rPr>
        <w:t>xsd:element</w:t>
      </w:r>
      <w:r>
        <w:t>.</w:t>
      </w:r>
      <w:bookmarkEnd w:id="2720"/>
    </w:p>
    <w:p w:rsidR="00DD6A0A" w:rsidRPr="00AC0083" w:rsidRDefault="00DD6A0A" w:rsidP="00DD6A0A">
      <w:pPr>
        <w:pStyle w:val="wrruleheadpara"/>
      </w:pPr>
      <w:bookmarkStart w:id="2721" w:name="rule_6_22_choice_not_semantic"/>
      <w:bookmarkStart w:id="2722" w:name="_Toc131669145"/>
      <w:r w:rsidRPr="00AC0083">
        <w:t xml:space="preserve">[Rule </w:t>
      </w:r>
      <w:r w:rsidR="00B36831" w:rsidRPr="00AC0083">
        <w:fldChar w:fldCharType="begin"/>
      </w:r>
      <w:r w:rsidRPr="00171107">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723" w:author="Webb Roberts" w:date="2010-03-31T15:33:00Z">
          <w:r w:rsidR="00A63659">
            <w:rPr>
              <w:noProof/>
            </w:rPr>
            <w:t>22</w:t>
          </w:r>
        </w:ins>
        <w:del w:id="2724" w:author="Webb Roberts" w:date="2010-03-31T15:32:00Z">
          <w:r w:rsidR="00172983" w:rsidDel="00172983">
            <w:rPr>
              <w:noProof/>
            </w:rPr>
            <w:delText>23</w:delText>
          </w:r>
        </w:del>
      </w:fldSimple>
      <w:r w:rsidRPr="00AC0083">
        <w:t>]</w:t>
      </w:r>
      <w:bookmarkEnd w:id="2721"/>
      <w:r w:rsidRPr="00AC0083">
        <w:t xml:space="preserve"> (EXT)</w:t>
      </w:r>
      <w:bookmarkEnd w:id="2722"/>
    </w:p>
    <w:p w:rsidR="00683500" w:rsidRDefault="00DD6A0A">
      <w:pPr>
        <w:pStyle w:val="wrbodytext3"/>
      </w:pPr>
      <w:r>
        <w:tab/>
      </w:r>
      <w:bookmarkStart w:id="2725" w:name="_Toc87007340"/>
      <w:r>
        <w:t xml:space="preserve">The use of </w:t>
      </w:r>
      <w:r w:rsidRPr="00171107">
        <w:rPr>
          <w:rStyle w:val="wrcode"/>
        </w:rPr>
        <w:t>xsd:choice</w:t>
      </w:r>
      <w:r>
        <w:t xml:space="preserve"> SHALL define syntax, structure, grouping, and cardinality of instances, but SHALL NOT define semantics.  The semantics of a property within an </w:t>
      </w:r>
      <w:r w:rsidRPr="00171107">
        <w:rPr>
          <w:rStyle w:val="wrcode"/>
        </w:rPr>
        <w:t>xsd:choice</w:t>
      </w:r>
      <w:r>
        <w:t xml:space="preserve"> SHALL be identical to the semantics of the property within an </w:t>
      </w:r>
      <w:r w:rsidRPr="00171107">
        <w:rPr>
          <w:rStyle w:val="wrcode"/>
        </w:rPr>
        <w:t>xsd:sequence</w:t>
      </w:r>
      <w:r>
        <w:t>.</w:t>
      </w:r>
      <w:bookmarkEnd w:id="2725"/>
      <w:r>
        <w:t xml:space="preserve"> </w:t>
      </w:r>
    </w:p>
    <w:p w:rsidR="00DD6A0A" w:rsidRDefault="00DD6A0A" w:rsidP="00DD6A0A">
      <w:pPr>
        <w:pStyle w:val="wrnormativehead"/>
        <w:outlineLvl w:val="0"/>
      </w:pPr>
      <w:r>
        <w:t>Rationale</w:t>
      </w:r>
    </w:p>
    <w:p w:rsidR="00683500" w:rsidRDefault="00DD6A0A">
      <w:pPr>
        <w:pStyle w:val="wrbodytext3"/>
      </w:pPr>
      <w:r>
        <w:tab/>
      </w:r>
      <w:bookmarkStart w:id="2726" w:name="_Toc87007341"/>
      <w:r>
        <w:t>XML Schema provides the capability for model groups to be recursively defined.  This means that a sequence may contain a sequence, and a choice may contain a choice.  These rules are designed to keep content models simple, comprehensive</w:t>
      </w:r>
      <w:r w:rsidR="003C4B4F">
        <w:t>,</w:t>
      </w:r>
      <w:r>
        <w:t xml:space="preserve"> and reusable: The content of an element should boil down to a simple list of elements, defined in as straightforward a manner as is possible to meet requirements.</w:t>
      </w:r>
      <w:bookmarkEnd w:id="2726"/>
    </w:p>
    <w:p w:rsidR="00DD6A0A" w:rsidRDefault="00DD6A0A" w:rsidP="00894894">
      <w:pPr>
        <w:pStyle w:val="Heading4"/>
        <w:numPr>
          <w:numberingChange w:id="2727" w:author="Webb Roberts" w:date="2010-03-31T15:28:00Z" w:original="%1:6:0:.%2:1:0:.%3:8:0:.%4:3:0:"/>
        </w:numPr>
      </w:pPr>
      <w:bookmarkStart w:id="2728" w:name="_Toc87007342"/>
      <w:bookmarkStart w:id="2729" w:name="_Toc131668927"/>
      <w:r>
        <w:t>Restrictions on Named Groups</w:t>
      </w:r>
      <w:bookmarkEnd w:id="2728"/>
      <w:bookmarkEnd w:id="2729"/>
    </w:p>
    <w:p w:rsidR="00DD6A0A" w:rsidRPr="00AC0083" w:rsidRDefault="00DD6A0A" w:rsidP="00DD6A0A">
      <w:pPr>
        <w:pStyle w:val="wrruleheadpara"/>
      </w:pPr>
      <w:bookmarkStart w:id="2730" w:name="rule_5_19"/>
      <w:bookmarkStart w:id="2731" w:name="_Toc76707166"/>
      <w:bookmarkStart w:id="2732" w:name="_Toc131669146"/>
      <w:r w:rsidRPr="00AC0083">
        <w:t xml:space="preserve">[Rule </w:t>
      </w:r>
      <w:r w:rsidR="00B36831" w:rsidRPr="00AC0083">
        <w:fldChar w:fldCharType="begin"/>
      </w:r>
      <w:r w:rsidRPr="00171107">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23</w:t>
        </w:r>
      </w:fldSimple>
      <w:r w:rsidRPr="00171107">
        <w:t>]</w:t>
      </w:r>
      <w:bookmarkEnd w:id="2730"/>
      <w:bookmarkEnd w:id="2731"/>
      <w:r w:rsidRPr="00171107">
        <w:t xml:space="preserve"> (REF, SUB, EXT)</w:t>
      </w:r>
      <w:bookmarkEnd w:id="2732"/>
    </w:p>
    <w:p w:rsidR="00683500" w:rsidRDefault="00DD6A0A">
      <w:pPr>
        <w:pStyle w:val="wrbodytext3"/>
      </w:pPr>
      <w:bookmarkStart w:id="2733" w:name="rule_5_19_text"/>
      <w:r w:rsidRPr="00194BB7">
        <w:tab/>
      </w:r>
      <w:bookmarkStart w:id="2734" w:name="_Toc87007343"/>
      <w:r>
        <w:t>The</w:t>
      </w:r>
      <w:r w:rsidRPr="00194BB7">
        <w:t xml:space="preserve"> schema SHALL NOT contain the element </w:t>
      </w:r>
      <w:r w:rsidRPr="00BA4C27">
        <w:rPr>
          <w:rStyle w:val="wrcode"/>
        </w:rPr>
        <w:t>xsd:group</w:t>
      </w:r>
      <w:r w:rsidRPr="00194BB7">
        <w:t>.</w:t>
      </w:r>
      <w:bookmarkEnd w:id="2734"/>
      <w:r w:rsidRPr="00194BB7">
        <w:t xml:space="preserve"> </w:t>
      </w:r>
      <w:bookmarkEnd w:id="2733"/>
    </w:p>
    <w:p w:rsidR="00DD6A0A" w:rsidRDefault="00DD6A0A" w:rsidP="00DD6A0A">
      <w:pPr>
        <w:pStyle w:val="wrnormativehead"/>
        <w:outlineLvl w:val="0"/>
      </w:pPr>
      <w:r>
        <w:t>Rationale</w:t>
      </w:r>
    </w:p>
    <w:p w:rsidR="00683500" w:rsidRDefault="00DD6A0A">
      <w:pPr>
        <w:pStyle w:val="wrbodytext3"/>
      </w:pPr>
      <w:r>
        <w:tab/>
      </w:r>
      <w:bookmarkStart w:id="2735" w:name="_Toc87007344"/>
      <w:r w:rsidR="005E4185">
        <w:t>C2 Core</w:t>
      </w:r>
      <w:r>
        <w:t xml:space="preserve"> does not allow groups of elements to be named other than as named complex types.  A group in XML Schema creates a named entity that may be included in multiple</w:t>
      </w:r>
      <w:bookmarkEnd w:id="2735"/>
      <w:r>
        <w:t xml:space="preserve"> </w:t>
      </w:r>
      <w:bookmarkStart w:id="2736" w:name="_Toc87007345"/>
      <w:r>
        <w:t xml:space="preserve">types, and which consists of a sequence of or choice between element particles.  The </w:t>
      </w:r>
      <w:r w:rsidR="005E4185">
        <w:t>C2 Core</w:t>
      </w:r>
      <w:r>
        <w:t xml:space="preserve"> has not developed a semantic model for these components, and they are not integrated into </w:t>
      </w:r>
      <w:r w:rsidR="005E4185">
        <w:t>C2 Core</w:t>
      </w:r>
      <w:r>
        <w:t>'s design.</w:t>
      </w:r>
      <w:bookmarkEnd w:id="2736"/>
    </w:p>
    <w:p w:rsidR="00DD6A0A" w:rsidRDefault="00DD6A0A" w:rsidP="00894894">
      <w:pPr>
        <w:pStyle w:val="Heading4"/>
        <w:numPr>
          <w:numberingChange w:id="2737" w:author="Webb Roberts" w:date="2010-03-31T15:28:00Z" w:original="%1:6:0:.%2:1:0:.%3:8:0:.%4:4:0:"/>
        </w:numPr>
      </w:pPr>
      <w:bookmarkStart w:id="2738" w:name="_Ref164165080"/>
      <w:bookmarkStart w:id="2739" w:name="_Toc87007346"/>
      <w:bookmarkStart w:id="2740" w:name="_Toc131668928"/>
      <w:r>
        <w:t>Particle Cardinality Restrictions</w:t>
      </w:r>
      <w:bookmarkEnd w:id="2738"/>
      <w:bookmarkEnd w:id="2739"/>
      <w:bookmarkEnd w:id="2740"/>
    </w:p>
    <w:p w:rsidR="00DD6A0A" w:rsidRPr="00AC0083" w:rsidRDefault="00DD6A0A" w:rsidP="00DD6A0A">
      <w:pPr>
        <w:pStyle w:val="wrruleheadpara"/>
      </w:pPr>
      <w:bookmarkStart w:id="2741" w:name="rule_5_20"/>
      <w:bookmarkStart w:id="2742" w:name="_Toc76707167"/>
      <w:bookmarkStart w:id="2743" w:name="_Toc131669147"/>
      <w:r w:rsidRPr="00AC0083">
        <w:t xml:space="preserve">[Rule </w:t>
      </w:r>
      <w:r w:rsidR="00B36831" w:rsidRPr="00AC0083">
        <w:fldChar w:fldCharType="begin"/>
      </w:r>
      <w:r w:rsidRPr="00171107">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24</w:t>
        </w:r>
      </w:fldSimple>
      <w:r w:rsidRPr="00171107">
        <w:t>]</w:t>
      </w:r>
      <w:bookmarkEnd w:id="2741"/>
      <w:bookmarkEnd w:id="2742"/>
      <w:r w:rsidRPr="00171107">
        <w:t xml:space="preserve"> (REF, SUB, EXT)</w:t>
      </w:r>
      <w:bookmarkEnd w:id="2743"/>
    </w:p>
    <w:p w:rsidR="00683500" w:rsidRDefault="00DD6A0A">
      <w:pPr>
        <w:pStyle w:val="wrbodytext3"/>
      </w:pPr>
      <w:bookmarkStart w:id="2744" w:name="rule_5_20_text"/>
      <w:r w:rsidRPr="00194BB7">
        <w:tab/>
      </w:r>
      <w:bookmarkStart w:id="2745" w:name="_Toc87007347"/>
      <w:r w:rsidRPr="00194BB7">
        <w:t xml:space="preserve">Within </w:t>
      </w:r>
      <w:r>
        <w:t>the</w:t>
      </w:r>
      <w:r w:rsidRPr="00194BB7">
        <w:t xml:space="preserve"> schema, if the element </w:t>
      </w:r>
      <w:r w:rsidRPr="00BA4C27">
        <w:rPr>
          <w:rStyle w:val="wrcode"/>
        </w:rPr>
        <w:t>xsd:sequence</w:t>
      </w:r>
      <w:r w:rsidRPr="00194BB7">
        <w:t xml:space="preserve"> carries the attribute </w:t>
      </w:r>
      <w:r w:rsidRPr="00BA4C27">
        <w:rPr>
          <w:rStyle w:val="wrcode"/>
        </w:rPr>
        <w:t>minOccurs</w:t>
      </w:r>
      <w:r w:rsidRPr="00194BB7">
        <w:t xml:space="preserve">, it MUST set the value for the attribute to </w:t>
      </w:r>
      <w:r w:rsidRPr="00BA4C27">
        <w:rPr>
          <w:rStyle w:val="wrcode"/>
        </w:rPr>
        <w:t>1.</w:t>
      </w:r>
      <w:bookmarkEnd w:id="2744"/>
      <w:bookmarkEnd w:id="2745"/>
    </w:p>
    <w:p w:rsidR="00DD6A0A" w:rsidRPr="00AC0083" w:rsidRDefault="00DD6A0A" w:rsidP="00DD6A0A">
      <w:pPr>
        <w:pStyle w:val="wrruleheadpara"/>
      </w:pPr>
      <w:bookmarkStart w:id="2746" w:name="rule_5_21"/>
      <w:bookmarkStart w:id="2747" w:name="_Toc76707168"/>
      <w:bookmarkStart w:id="2748" w:name="_Toc131669148"/>
      <w:r w:rsidRPr="00AC0083">
        <w:t xml:space="preserve">[Rule </w:t>
      </w:r>
      <w:r w:rsidR="00B36831" w:rsidRPr="00AC0083">
        <w:fldChar w:fldCharType="begin"/>
      </w:r>
      <w:r w:rsidRPr="00171107">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25</w:t>
        </w:r>
      </w:fldSimple>
      <w:r w:rsidRPr="00171107">
        <w:t>]</w:t>
      </w:r>
      <w:bookmarkEnd w:id="2746"/>
      <w:bookmarkEnd w:id="2747"/>
      <w:r w:rsidRPr="00171107">
        <w:t xml:space="preserve"> (REF, SUB, EXT)</w:t>
      </w:r>
      <w:bookmarkEnd w:id="2748"/>
    </w:p>
    <w:p w:rsidR="00683500" w:rsidRDefault="00DD6A0A">
      <w:pPr>
        <w:pStyle w:val="wrbodytext3"/>
      </w:pPr>
      <w:bookmarkStart w:id="2749" w:name="rule_5_21_text"/>
      <w:r w:rsidRPr="00194BB7">
        <w:tab/>
      </w:r>
      <w:bookmarkStart w:id="2750" w:name="_Toc87007348"/>
      <w:r w:rsidRPr="00194BB7">
        <w:t xml:space="preserve">Within </w:t>
      </w:r>
      <w:r>
        <w:t>the</w:t>
      </w:r>
      <w:r w:rsidRPr="00194BB7">
        <w:t xml:space="preserve"> schema, if the element </w:t>
      </w:r>
      <w:r w:rsidRPr="00BA4C27">
        <w:rPr>
          <w:rStyle w:val="wrcode"/>
        </w:rPr>
        <w:t>xsd:sequence</w:t>
      </w:r>
      <w:r w:rsidRPr="00194BB7">
        <w:t xml:space="preserve"> carries the attribute </w:t>
      </w:r>
      <w:r w:rsidRPr="00BA4C27">
        <w:rPr>
          <w:rStyle w:val="wrcode"/>
        </w:rPr>
        <w:t>maxOccurs</w:t>
      </w:r>
      <w:r w:rsidRPr="00194BB7">
        <w:t xml:space="preserve">, it MUST set the value of the attribute to </w:t>
      </w:r>
      <w:r w:rsidRPr="00BA4C27">
        <w:rPr>
          <w:rStyle w:val="wrcode"/>
        </w:rPr>
        <w:t>1</w:t>
      </w:r>
      <w:r w:rsidRPr="00194BB7">
        <w:t>.</w:t>
      </w:r>
      <w:bookmarkEnd w:id="2750"/>
      <w:r w:rsidRPr="00194BB7">
        <w:t xml:space="preserve"> </w:t>
      </w:r>
      <w:bookmarkEnd w:id="2749"/>
    </w:p>
    <w:p w:rsidR="00DD6A0A" w:rsidRPr="000E652C" w:rsidRDefault="00DD6A0A" w:rsidP="00DD6A0A">
      <w:pPr>
        <w:pStyle w:val="wrnormativehead"/>
        <w:outlineLvl w:val="0"/>
      </w:pPr>
      <w:r w:rsidRPr="000E652C">
        <w:t>Rationale</w:t>
      </w:r>
    </w:p>
    <w:p w:rsidR="00683500" w:rsidRDefault="00DD6A0A">
      <w:pPr>
        <w:pStyle w:val="wrbodytext3"/>
      </w:pPr>
      <w:r>
        <w:tab/>
      </w:r>
      <w:bookmarkStart w:id="2751" w:name="_Toc87007349"/>
      <w:r w:rsidRPr="00870414">
        <w:t xml:space="preserve">XML Schema allows each particle to specify cardinality (how many times the particle may appear in an instance). </w:t>
      </w:r>
      <w:r w:rsidR="005E4185">
        <w:t>C2 Core</w:t>
      </w:r>
      <w:r w:rsidRPr="00870414">
        <w:t xml:space="preserve"> restricts the cardinality of </w:t>
      </w:r>
      <w:r w:rsidRPr="00870414">
        <w:rPr>
          <w:rStyle w:val="wrcode"/>
        </w:rPr>
        <w:t>xsd:sequence</w:t>
      </w:r>
      <w:r w:rsidRPr="00870414">
        <w:t xml:space="preserve"> particles to exactly one, to ensure that content model definitions are defined in as straightforward a manner as possible</w:t>
      </w:r>
      <w:r w:rsidRPr="000E652C">
        <w:t>.</w:t>
      </w:r>
      <w:bookmarkEnd w:id="2751"/>
      <w:r w:rsidRPr="000E652C">
        <w:t xml:space="preserve"> </w:t>
      </w:r>
    </w:p>
    <w:p w:rsidR="00DD6A0A" w:rsidRPr="000E652C" w:rsidRDefault="00DD6A0A" w:rsidP="00DD6A0A">
      <w:pPr>
        <w:pStyle w:val="wrnormativehead"/>
        <w:outlineLvl w:val="0"/>
      </w:pPr>
      <w:r>
        <w:t>Discussion</w:t>
      </w:r>
    </w:p>
    <w:p w:rsidR="00683500" w:rsidRDefault="00DD6A0A">
      <w:pPr>
        <w:pStyle w:val="wrbodytext3"/>
      </w:pPr>
      <w:r>
        <w:tab/>
      </w:r>
      <w:bookmarkStart w:id="2752" w:name="_Toc87007350"/>
      <w:r w:rsidRPr="000E652C">
        <w:t xml:space="preserve">Note that the particle </w:t>
      </w:r>
      <w:r w:rsidRPr="00870414">
        <w:rPr>
          <w:rStyle w:val="wrcode"/>
        </w:rPr>
        <w:t>xsd:any</w:t>
      </w:r>
      <w:r w:rsidRPr="000E652C">
        <w:t xml:space="preserve"> is not allowed in </w:t>
      </w:r>
      <w:r>
        <w:t xml:space="preserve">reference schemas or subset schemas </w:t>
      </w:r>
      <w:r w:rsidRPr="000E652C">
        <w:t xml:space="preserve">by </w:t>
      </w:r>
      <w:r w:rsidR="00B36831">
        <w:fldChar w:fldCharType="begin"/>
      </w:r>
      <w:r w:rsidR="00552095">
        <w:instrText xml:space="preserve"> REF rule_5_11 \h </w:instrText>
      </w:r>
      <w:r w:rsidR="00B36831">
        <w:fldChar w:fldCharType="separate"/>
      </w:r>
      <w:ins w:id="2753" w:author="Webb Roberts" w:date="2010-03-31T15:33:00Z">
        <w:r w:rsidR="00A63659" w:rsidRPr="00AC0083">
          <w:t xml:space="preserve">[Rule </w:t>
        </w:r>
        <w:r w:rsidR="00A63659">
          <w:t>6</w:t>
        </w:r>
        <w:r w:rsidR="00A63659" w:rsidRPr="00AC0083">
          <w:t>-</w:t>
        </w:r>
        <w:r w:rsidR="00A63659">
          <w:rPr>
            <w:noProof/>
          </w:rPr>
          <w:t>11</w:t>
        </w:r>
        <w:r w:rsidR="00A63659">
          <w:t>]</w:t>
        </w:r>
      </w:ins>
      <w:del w:id="2754"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11</w:delText>
        </w:r>
        <w:r w:rsidR="004753AF" w:rsidDel="00172983">
          <w:delText>]</w:delText>
        </w:r>
      </w:del>
      <w:bookmarkEnd w:id="2752"/>
      <w:r w:rsidR="00B36831">
        <w:fldChar w:fldCharType="end"/>
      </w:r>
    </w:p>
    <w:p w:rsidR="00683500" w:rsidRDefault="00DD6A0A">
      <w:pPr>
        <w:pStyle w:val="wrbodytext3"/>
      </w:pPr>
      <w:r>
        <w:tab/>
      </w:r>
      <w:bookmarkStart w:id="2755" w:name="_Toc87007351"/>
      <w:r w:rsidRPr="000E652C">
        <w:t xml:space="preserve">Note also that </w:t>
      </w:r>
      <w:r>
        <w:t>element declarations acting as a particle (</w:t>
      </w:r>
      <w:r w:rsidRPr="000E652C">
        <w:t xml:space="preserve">particles formed by </w:t>
      </w:r>
      <w:r w:rsidRPr="00870414">
        <w:rPr>
          <w:rStyle w:val="wrcode"/>
        </w:rPr>
        <w:t>xsd:element</w:t>
      </w:r>
      <w:r>
        <w:t xml:space="preserve">) </w:t>
      </w:r>
      <w:r w:rsidRPr="000E652C">
        <w:t xml:space="preserve">may have any cardinality; they are not restricted by this rule.  Should a user desire the behavior that would be obtained from the use of special cardinalities on these particles, he </w:t>
      </w:r>
      <w:r w:rsidR="003C4B4F">
        <w:t xml:space="preserve">or she </w:t>
      </w:r>
      <w:r w:rsidRPr="000E652C">
        <w:t>should define them within explicitly named elements.</w:t>
      </w:r>
      <w:bookmarkEnd w:id="2755"/>
    </w:p>
    <w:p w:rsidR="00DD6A0A" w:rsidRDefault="00DD6A0A" w:rsidP="00894894">
      <w:pPr>
        <w:pStyle w:val="Heading3"/>
        <w:numPr>
          <w:numberingChange w:id="2756" w:author="Webb Roberts" w:date="2010-03-31T15:28:00Z" w:original="%1:6:0:.%2:1:0:.%3:9:0:"/>
        </w:numPr>
      </w:pPr>
      <w:bookmarkStart w:id="2757" w:name="_Toc87007352"/>
      <w:bookmarkStart w:id="2758" w:name="_Toc131668929"/>
      <w:r>
        <w:t>Block Substitution Restrictions</w:t>
      </w:r>
      <w:bookmarkEnd w:id="2757"/>
      <w:bookmarkEnd w:id="2758"/>
    </w:p>
    <w:p w:rsidR="00DD6A0A" w:rsidRDefault="00DD6A0A" w:rsidP="00DD6A0A">
      <w:pPr>
        <w:pStyle w:val="wrbodytext1"/>
      </w:pPr>
      <w:r>
        <w:t>XML Schema provides a mechanism that will prevent substitution for an element declaration or type definition.  That is, an element declaration may declare one or more of the following:</w:t>
      </w:r>
    </w:p>
    <w:p w:rsidR="00683500" w:rsidRDefault="00DD6A0A">
      <w:pPr>
        <w:pStyle w:val="wrbodytext3"/>
      </w:pPr>
      <w:bookmarkStart w:id="2759" w:name="_Toc87007353"/>
      <w:r>
        <w:t>1.</w:t>
      </w:r>
      <w:r>
        <w:tab/>
        <w:t>An instance of this element declaration may not substitute an extended type</w:t>
      </w:r>
      <w:r w:rsidR="003C4B4F">
        <w:t>.</w:t>
      </w:r>
      <w:bookmarkEnd w:id="2759"/>
    </w:p>
    <w:p w:rsidR="00683500" w:rsidRDefault="00DD6A0A">
      <w:pPr>
        <w:pStyle w:val="wrbodytext3"/>
      </w:pPr>
      <w:bookmarkStart w:id="2760" w:name="_Toc87007354"/>
      <w:r>
        <w:t>2.</w:t>
      </w:r>
      <w:r>
        <w:tab/>
        <w:t>An instance of this element declaration may not substitute a restricted type</w:t>
      </w:r>
      <w:r w:rsidR="003C4B4F">
        <w:t>.</w:t>
      </w:r>
      <w:bookmarkEnd w:id="2760"/>
    </w:p>
    <w:p w:rsidR="00683500" w:rsidRDefault="00DD6A0A">
      <w:pPr>
        <w:pStyle w:val="wrbodytext3"/>
      </w:pPr>
      <w:bookmarkStart w:id="2761" w:name="_Toc87007355"/>
      <w:r>
        <w:t>3.</w:t>
      </w:r>
      <w:r>
        <w:tab/>
        <w:t>An instance of this element declaration may not substitute another element</w:t>
      </w:r>
      <w:r w:rsidR="003C4B4F">
        <w:t>.</w:t>
      </w:r>
      <w:bookmarkEnd w:id="2761"/>
    </w:p>
    <w:p w:rsidR="00DD6A0A" w:rsidRDefault="00DD6A0A" w:rsidP="00DD6A0A">
      <w:pPr>
        <w:pStyle w:val="wrbodytext1"/>
      </w:pPr>
      <w:r>
        <w:t xml:space="preserve">These restriction mechanisms are very useful in instances; they allow restriction of content models down to exact types and elements.  However, in shared data models, they limit reuse and customization options, in opposition to </w:t>
      </w:r>
      <w:r w:rsidR="00B36831">
        <w:fldChar w:fldCharType="begin"/>
      </w:r>
      <w:r w:rsidR="00C22E3D">
        <w:instrText xml:space="preserve"> REF principle_13 \h </w:instrText>
      </w:r>
      <w:r w:rsidR="00B36831">
        <w:fldChar w:fldCharType="separate"/>
      </w:r>
      <w:ins w:id="2762" w:author="Webb Roberts" w:date="2010-03-31T15:33:00Z">
        <w:r w:rsidR="00A63659" w:rsidRPr="00E736E6">
          <w:t xml:space="preserve">[Principle </w:t>
        </w:r>
        <w:r w:rsidR="00A63659">
          <w:rPr>
            <w:noProof/>
          </w:rPr>
          <w:t>14</w:t>
        </w:r>
        <w:r w:rsidR="00A63659" w:rsidRPr="00E736E6">
          <w:t>]</w:t>
        </w:r>
      </w:ins>
      <w:del w:id="2763" w:author="Webb Roberts" w:date="2010-03-31T15:30:00Z">
        <w:r w:rsidR="004753AF" w:rsidRPr="00E736E6" w:rsidDel="00172983">
          <w:delText xml:space="preserve">[Principle </w:delText>
        </w:r>
        <w:r w:rsidR="004753AF" w:rsidDel="00172983">
          <w:rPr>
            <w:noProof/>
          </w:rPr>
          <w:delText>14</w:delText>
        </w:r>
        <w:r w:rsidR="004753AF" w:rsidRPr="00E736E6" w:rsidDel="00172983">
          <w:delText>]</w:delText>
        </w:r>
      </w:del>
      <w:r w:rsidR="00B36831">
        <w:fldChar w:fldCharType="end"/>
      </w:r>
      <w:r>
        <w:t>.</w:t>
      </w:r>
    </w:p>
    <w:p w:rsidR="00DD6A0A" w:rsidRDefault="00DD6A0A" w:rsidP="00DD6A0A">
      <w:pPr>
        <w:pStyle w:val="wrruleheadpara"/>
      </w:pPr>
      <w:bookmarkStart w:id="2764" w:name="rule_5_22"/>
      <w:bookmarkStart w:id="2765" w:name="_Toc76707169"/>
      <w:bookmarkStart w:id="2766" w:name="_Toc131669149"/>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767" w:author="Webb Roberts" w:date="2010-03-31T15:33:00Z">
          <w:r w:rsidR="00A63659">
            <w:rPr>
              <w:noProof/>
            </w:rPr>
            <w:t>26</w:t>
          </w:r>
        </w:ins>
        <w:del w:id="2768" w:author="Webb Roberts" w:date="2010-03-31T15:32:00Z">
          <w:r w:rsidR="00172983" w:rsidDel="00172983">
            <w:rPr>
              <w:noProof/>
            </w:rPr>
            <w:delText>27</w:delText>
          </w:r>
        </w:del>
      </w:fldSimple>
      <w:r w:rsidRPr="00781686">
        <w:t>]</w:t>
      </w:r>
      <w:bookmarkEnd w:id="2764"/>
      <w:bookmarkEnd w:id="2765"/>
      <w:r w:rsidRPr="00AC0083">
        <w:t xml:space="preserve"> (REF, EXT)</w:t>
      </w:r>
      <w:bookmarkEnd w:id="2766"/>
    </w:p>
    <w:p w:rsidR="00683500" w:rsidRDefault="00DD6A0A">
      <w:pPr>
        <w:pStyle w:val="wrbodytext3"/>
      </w:pPr>
      <w:bookmarkStart w:id="2769" w:name="rule_5_22_text"/>
      <w:r w:rsidRPr="00194BB7">
        <w:tab/>
      </w:r>
      <w:bookmarkStart w:id="2770" w:name="_Toc87007356"/>
      <w:r w:rsidRPr="00194BB7">
        <w:t xml:space="preserve">Within </w:t>
      </w:r>
      <w:r>
        <w:t>the</w:t>
      </w:r>
      <w:r w:rsidRPr="00194BB7">
        <w:t xml:space="preserve"> schema, if an element declaration carries the attribute </w:t>
      </w:r>
      <w:r w:rsidRPr="00BA4C27">
        <w:rPr>
          <w:rStyle w:val="wrcode"/>
        </w:rPr>
        <w:t>block</w:t>
      </w:r>
      <w:r w:rsidRPr="00194BB7">
        <w:t>, it MUST set the value for the attribute to the empty string.</w:t>
      </w:r>
      <w:bookmarkEnd w:id="2770"/>
      <w:r w:rsidRPr="00194BB7">
        <w:t xml:space="preserve"> </w:t>
      </w:r>
      <w:bookmarkEnd w:id="2769"/>
    </w:p>
    <w:p w:rsidR="00DD6A0A" w:rsidRDefault="00DD6A0A" w:rsidP="00DD6A0A">
      <w:pPr>
        <w:pStyle w:val="wrruleheadpara"/>
      </w:pPr>
      <w:bookmarkStart w:id="2771" w:name="rule_5_23"/>
      <w:bookmarkStart w:id="2772" w:name="_Toc76707170"/>
      <w:bookmarkStart w:id="2773" w:name="_Toc131669150"/>
      <w:r w:rsidRPr="00781686">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774" w:author="Webb Roberts" w:date="2010-03-31T15:33:00Z">
          <w:r w:rsidR="00A63659">
            <w:rPr>
              <w:noProof/>
            </w:rPr>
            <w:t>27</w:t>
          </w:r>
        </w:ins>
        <w:del w:id="2775" w:author="Webb Roberts" w:date="2010-03-31T15:32:00Z">
          <w:r w:rsidR="00172983" w:rsidDel="00172983">
            <w:rPr>
              <w:noProof/>
            </w:rPr>
            <w:delText>29</w:delText>
          </w:r>
        </w:del>
      </w:fldSimple>
      <w:r>
        <w:t>]</w:t>
      </w:r>
      <w:bookmarkEnd w:id="2771"/>
      <w:bookmarkEnd w:id="2772"/>
      <w:r>
        <w:t xml:space="preserve"> (REF, EXT)</w:t>
      </w:r>
      <w:bookmarkEnd w:id="2773"/>
    </w:p>
    <w:p w:rsidR="00683500" w:rsidRDefault="00DD6A0A">
      <w:pPr>
        <w:pStyle w:val="wrbodytext3"/>
      </w:pPr>
      <w:bookmarkStart w:id="2776" w:name="rule_5_23_text"/>
      <w:r w:rsidRPr="00194BB7">
        <w:tab/>
      </w:r>
      <w:bookmarkStart w:id="2777" w:name="_Toc87007357"/>
      <w:r w:rsidRPr="00194BB7">
        <w:t xml:space="preserve">Within </w:t>
      </w:r>
      <w:r>
        <w:t>the</w:t>
      </w:r>
      <w:r w:rsidRPr="00194BB7">
        <w:t xml:space="preserve"> schema, if a complex type definition carries the attribute </w:t>
      </w:r>
      <w:r w:rsidRPr="00BA4C27">
        <w:rPr>
          <w:rStyle w:val="wrcode"/>
        </w:rPr>
        <w:t>block,</w:t>
      </w:r>
      <w:r w:rsidRPr="00194BB7">
        <w:t xml:space="preserve"> it MUST set the value for the attribute to the empty string.</w:t>
      </w:r>
      <w:bookmarkEnd w:id="2776"/>
      <w:bookmarkEnd w:id="2777"/>
    </w:p>
    <w:p w:rsidR="00DD6A0A" w:rsidRDefault="00DD6A0A" w:rsidP="00DD6A0A">
      <w:pPr>
        <w:pStyle w:val="wrruleheadpara"/>
      </w:pPr>
      <w:bookmarkStart w:id="2778" w:name="rule_5_24"/>
      <w:bookmarkStart w:id="2779" w:name="_Toc76707171"/>
      <w:bookmarkStart w:id="2780" w:name="_Toc131669151"/>
      <w:r w:rsidRPr="00781686">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28</w:t>
        </w:r>
      </w:fldSimple>
      <w:r w:rsidRPr="00781686">
        <w:t>]</w:t>
      </w:r>
      <w:bookmarkEnd w:id="2778"/>
      <w:bookmarkEnd w:id="2779"/>
      <w:r w:rsidRPr="00AC0083">
        <w:t xml:space="preserve"> (REF, SUB, EXT)</w:t>
      </w:r>
      <w:bookmarkEnd w:id="2780"/>
    </w:p>
    <w:p w:rsidR="00683500" w:rsidRDefault="00DD6A0A">
      <w:pPr>
        <w:pStyle w:val="wrbodytext3"/>
      </w:pPr>
      <w:bookmarkStart w:id="2781" w:name="rule_5_24_text"/>
      <w:r w:rsidRPr="00194BB7">
        <w:tab/>
      </w:r>
      <w:bookmarkStart w:id="2782" w:name="_Toc87007358"/>
      <w:r w:rsidRPr="00194BB7">
        <w:t xml:space="preserve">Within </w:t>
      </w:r>
      <w:r>
        <w:t>the</w:t>
      </w:r>
      <w:r w:rsidRPr="00194BB7">
        <w:t xml:space="preserve"> schema, if the document element </w:t>
      </w:r>
      <w:r w:rsidRPr="00BA4C27">
        <w:rPr>
          <w:rStyle w:val="wrcode"/>
        </w:rPr>
        <w:t>xsd:schema</w:t>
      </w:r>
      <w:r w:rsidRPr="00194BB7">
        <w:t xml:space="preserve"> carries the attribute </w:t>
      </w:r>
      <w:r w:rsidRPr="00BA4C27">
        <w:rPr>
          <w:rStyle w:val="wrcode"/>
        </w:rPr>
        <w:t>blockDefault</w:t>
      </w:r>
      <w:r w:rsidRPr="00194BB7">
        <w:t>, it MUST set the value for the attribute to the empty string.</w:t>
      </w:r>
      <w:bookmarkEnd w:id="2781"/>
      <w:bookmarkEnd w:id="2782"/>
    </w:p>
    <w:p w:rsidR="00DD6A0A" w:rsidRDefault="00DD6A0A" w:rsidP="00DD6A0A">
      <w:pPr>
        <w:pStyle w:val="wrnormativehead"/>
        <w:outlineLvl w:val="0"/>
      </w:pPr>
      <w:r>
        <w:t>Rationale</w:t>
      </w:r>
    </w:p>
    <w:p w:rsidR="00683500" w:rsidRDefault="00DD6A0A">
      <w:pPr>
        <w:pStyle w:val="wrbodytext3"/>
      </w:pPr>
      <w:r>
        <w:tab/>
      </w:r>
      <w:bookmarkStart w:id="2783" w:name="_Toc87007359"/>
      <w:r>
        <w:t>Restriction of substitution options reduces capacity for reuse</w:t>
      </w:r>
      <w:r w:rsidR="003C4B4F">
        <w:t xml:space="preserve">; thus, it </w:t>
      </w:r>
      <w:r>
        <w:t xml:space="preserve">is forbidden within </w:t>
      </w:r>
      <w:r w:rsidR="005E4185">
        <w:t>C2 Core</w:t>
      </w:r>
      <w:r>
        <w:t xml:space="preserve">-conformant schemas   In particular, setting the </w:t>
      </w:r>
      <w:r w:rsidRPr="006836BD">
        <w:rPr>
          <w:rStyle w:val="wrcode"/>
        </w:rPr>
        <w:t>block</w:t>
      </w:r>
      <w:r>
        <w:t xml:space="preserve"> value at the schema level complicates understanding of component definitions.</w:t>
      </w:r>
      <w:bookmarkEnd w:id="2783"/>
    </w:p>
    <w:p w:rsidR="00DD6A0A" w:rsidRDefault="00DD6A0A" w:rsidP="00894894">
      <w:pPr>
        <w:pStyle w:val="Heading3"/>
        <w:numPr>
          <w:numberingChange w:id="2784" w:author="Webb Roberts" w:date="2010-03-31T15:28:00Z" w:original="%1:6:0:.%2:1:0:.%3:10:0:"/>
        </w:numPr>
      </w:pPr>
      <w:bookmarkStart w:id="2785" w:name="_Toc87007360"/>
      <w:bookmarkStart w:id="2786" w:name="_Toc131668930"/>
      <w:r>
        <w:t>Final Value Restrictions</w:t>
      </w:r>
      <w:bookmarkEnd w:id="2785"/>
      <w:bookmarkEnd w:id="2786"/>
    </w:p>
    <w:p w:rsidR="00DD6A0A" w:rsidRDefault="00DD6A0A" w:rsidP="00DD6A0A">
      <w:pPr>
        <w:pStyle w:val="wrbodytext1"/>
      </w:pPr>
      <w:r>
        <w:t xml:space="preserve">XML Schema provides the capability for type definitions and elements to declare a </w:t>
      </w:r>
      <w:r w:rsidRPr="00480BF4">
        <w:rPr>
          <w:rStyle w:val="Strong"/>
        </w:rPr>
        <w:t>final</w:t>
      </w:r>
      <w:r>
        <w:t xml:space="preserve"> value.  This value prevents the creation of derived components.  In shared data models, this capability limits reuse and customization options, in opposition to </w:t>
      </w:r>
      <w:r w:rsidR="00B36831">
        <w:fldChar w:fldCharType="begin"/>
      </w:r>
      <w:r w:rsidR="00C22E3D">
        <w:instrText xml:space="preserve"> REF principle_13 \h </w:instrText>
      </w:r>
      <w:r w:rsidR="00B36831">
        <w:fldChar w:fldCharType="separate"/>
      </w:r>
      <w:ins w:id="2787" w:author="Webb Roberts" w:date="2010-03-31T15:33:00Z">
        <w:r w:rsidR="00A63659" w:rsidRPr="00E736E6">
          <w:t xml:space="preserve">[Principle </w:t>
        </w:r>
        <w:r w:rsidR="00A63659">
          <w:rPr>
            <w:noProof/>
          </w:rPr>
          <w:t>14</w:t>
        </w:r>
        <w:r w:rsidR="00A63659" w:rsidRPr="00E736E6">
          <w:t>]</w:t>
        </w:r>
      </w:ins>
      <w:del w:id="2788" w:author="Webb Roberts" w:date="2010-03-31T15:30:00Z">
        <w:r w:rsidR="004753AF" w:rsidRPr="00E736E6" w:rsidDel="00172983">
          <w:delText xml:space="preserve">[Principle </w:delText>
        </w:r>
        <w:r w:rsidR="004753AF" w:rsidDel="00172983">
          <w:rPr>
            <w:noProof/>
          </w:rPr>
          <w:delText>14</w:delText>
        </w:r>
        <w:r w:rsidR="004753AF" w:rsidRPr="00E736E6" w:rsidDel="00172983">
          <w:delText>]</w:delText>
        </w:r>
      </w:del>
      <w:r w:rsidR="00B36831">
        <w:fldChar w:fldCharType="end"/>
      </w:r>
      <w:r w:rsidR="003C4B4F">
        <w:t>.</w:t>
      </w:r>
    </w:p>
    <w:p w:rsidR="00DD6A0A" w:rsidRDefault="00DD6A0A" w:rsidP="00DD6A0A">
      <w:pPr>
        <w:pStyle w:val="wrruleheadpara"/>
      </w:pPr>
      <w:bookmarkStart w:id="2789" w:name="rule_5_25"/>
      <w:bookmarkStart w:id="2790" w:name="_Toc76707172"/>
      <w:bookmarkStart w:id="2791" w:name="_Toc131669152"/>
      <w:r w:rsidRPr="00781686">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792" w:author="Webb Roberts" w:date="2010-03-31T15:33:00Z">
          <w:r w:rsidR="00A63659">
            <w:rPr>
              <w:noProof/>
            </w:rPr>
            <w:t>29</w:t>
          </w:r>
        </w:ins>
        <w:del w:id="2793" w:author="Webb Roberts" w:date="2010-03-31T15:32:00Z">
          <w:r w:rsidR="00172983" w:rsidDel="00172983">
            <w:rPr>
              <w:noProof/>
            </w:rPr>
            <w:delText>32</w:delText>
          </w:r>
        </w:del>
      </w:fldSimple>
      <w:r w:rsidRPr="00781686">
        <w:t>]</w:t>
      </w:r>
      <w:bookmarkEnd w:id="2789"/>
      <w:bookmarkEnd w:id="2790"/>
      <w:r w:rsidRPr="00AC0083">
        <w:t xml:space="preserve"> (REF, SUB)</w:t>
      </w:r>
      <w:bookmarkEnd w:id="2791"/>
    </w:p>
    <w:p w:rsidR="00683500" w:rsidRDefault="00DD6A0A">
      <w:pPr>
        <w:pStyle w:val="wrbodytext3"/>
      </w:pPr>
      <w:bookmarkStart w:id="2794" w:name="rule_5_25_text"/>
      <w:r w:rsidRPr="00194BB7">
        <w:tab/>
      </w:r>
      <w:bookmarkStart w:id="2795" w:name="_Toc87007361"/>
      <w:r w:rsidRPr="00194BB7">
        <w:t xml:space="preserve">Within </w:t>
      </w:r>
      <w:r>
        <w:t>the</w:t>
      </w:r>
      <w:r w:rsidRPr="00194BB7">
        <w:t xml:space="preserve"> schema, if a simple type definition carries the attribute </w:t>
      </w:r>
      <w:r w:rsidRPr="00BA4C27">
        <w:rPr>
          <w:rStyle w:val="wrcode"/>
        </w:rPr>
        <w:t>final</w:t>
      </w:r>
      <w:r w:rsidRPr="00194BB7">
        <w:t>, it MUST set the value for the attribute to the empty string.</w:t>
      </w:r>
      <w:bookmarkEnd w:id="2794"/>
      <w:bookmarkEnd w:id="2795"/>
    </w:p>
    <w:p w:rsidR="00DD6A0A" w:rsidRDefault="00DD6A0A" w:rsidP="00DD6A0A">
      <w:pPr>
        <w:pStyle w:val="wrruleheadpara"/>
      </w:pPr>
      <w:bookmarkStart w:id="2796" w:name="rule_5_26"/>
      <w:bookmarkStart w:id="2797" w:name="_Toc76707173"/>
      <w:bookmarkStart w:id="2798" w:name="_Toc131669153"/>
      <w:r w:rsidRPr="00781686">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30</w:t>
        </w:r>
      </w:fldSimple>
      <w:r w:rsidRPr="00781686">
        <w:t>]</w:t>
      </w:r>
      <w:bookmarkEnd w:id="2796"/>
      <w:bookmarkEnd w:id="2797"/>
      <w:r w:rsidRPr="00AC0083">
        <w:t xml:space="preserve"> (REF, SUB)</w:t>
      </w:r>
      <w:bookmarkEnd w:id="2798"/>
    </w:p>
    <w:p w:rsidR="00683500" w:rsidRDefault="00DD6A0A">
      <w:pPr>
        <w:pStyle w:val="wrbodytext3"/>
      </w:pPr>
      <w:bookmarkStart w:id="2799" w:name="rule_5_26_text"/>
      <w:r w:rsidRPr="00194BB7">
        <w:tab/>
      </w:r>
      <w:bookmarkStart w:id="2800" w:name="_Toc87007362"/>
      <w:r w:rsidRPr="00194BB7">
        <w:t xml:space="preserve">Within </w:t>
      </w:r>
      <w:r>
        <w:t>the</w:t>
      </w:r>
      <w:r w:rsidRPr="00194BB7">
        <w:t xml:space="preserve"> schema, if a complex type definition carries the attribute </w:t>
      </w:r>
      <w:r w:rsidRPr="00BA4C27">
        <w:rPr>
          <w:rStyle w:val="wrcode"/>
        </w:rPr>
        <w:t>final</w:t>
      </w:r>
      <w:r w:rsidRPr="00194BB7">
        <w:t>, it MUST set the value for the attribute to the empty string.</w:t>
      </w:r>
      <w:bookmarkEnd w:id="2799"/>
      <w:bookmarkEnd w:id="2800"/>
    </w:p>
    <w:p w:rsidR="00DD6A0A" w:rsidRDefault="00DD6A0A" w:rsidP="00DD6A0A">
      <w:pPr>
        <w:pStyle w:val="wrruleheadpara"/>
      </w:pPr>
      <w:bookmarkStart w:id="2801" w:name="rule_5_27"/>
      <w:bookmarkStart w:id="2802" w:name="_Toc76707174"/>
      <w:bookmarkStart w:id="2803" w:name="_Toc131669154"/>
      <w:r w:rsidRPr="00B260AC">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804" w:author="Webb Roberts" w:date="2010-03-31T15:33:00Z">
          <w:r w:rsidR="00A63659">
            <w:rPr>
              <w:noProof/>
            </w:rPr>
            <w:t>31</w:t>
          </w:r>
        </w:ins>
        <w:del w:id="2805" w:author="Webb Roberts" w:date="2010-03-31T15:32:00Z">
          <w:r w:rsidR="00172983" w:rsidDel="00172983">
            <w:rPr>
              <w:noProof/>
            </w:rPr>
            <w:delText>35</w:delText>
          </w:r>
        </w:del>
      </w:fldSimple>
      <w:r w:rsidRPr="00B260AC">
        <w:t>]</w:t>
      </w:r>
      <w:bookmarkEnd w:id="2801"/>
      <w:bookmarkEnd w:id="2802"/>
      <w:r w:rsidRPr="00AC0083">
        <w:t xml:space="preserve"> (REF, SUB)</w:t>
      </w:r>
      <w:bookmarkEnd w:id="2803"/>
    </w:p>
    <w:p w:rsidR="00683500" w:rsidRDefault="00DD6A0A">
      <w:pPr>
        <w:pStyle w:val="wrbodytext3"/>
      </w:pPr>
      <w:bookmarkStart w:id="2806" w:name="rule_5_27_text"/>
      <w:r w:rsidRPr="00194BB7">
        <w:tab/>
      </w:r>
      <w:bookmarkStart w:id="2807" w:name="_Toc87007363"/>
      <w:r w:rsidRPr="00194BB7">
        <w:t xml:space="preserve">Within </w:t>
      </w:r>
      <w:r>
        <w:t>the</w:t>
      </w:r>
      <w:r w:rsidRPr="00194BB7">
        <w:t xml:space="preserve"> schema, if an element declaration carries the attribute </w:t>
      </w:r>
      <w:r w:rsidRPr="00BA4C27">
        <w:rPr>
          <w:rStyle w:val="wrcode"/>
        </w:rPr>
        <w:t>final</w:t>
      </w:r>
      <w:r w:rsidRPr="00194BB7">
        <w:t>, it MUST set the value for the attribute to the empty string.</w:t>
      </w:r>
      <w:bookmarkEnd w:id="2806"/>
      <w:bookmarkEnd w:id="2807"/>
    </w:p>
    <w:p w:rsidR="00DD6A0A" w:rsidRDefault="00DD6A0A" w:rsidP="00DD6A0A">
      <w:pPr>
        <w:pStyle w:val="wrruleheadpara"/>
      </w:pPr>
      <w:bookmarkStart w:id="2808" w:name="rule_5_28"/>
      <w:bookmarkStart w:id="2809" w:name="_Toc76707175"/>
      <w:bookmarkStart w:id="2810" w:name="_Toc131669155"/>
      <w:r w:rsidRPr="00B260AC">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32</w:t>
        </w:r>
      </w:fldSimple>
      <w:r w:rsidRPr="00B260AC">
        <w:t>]</w:t>
      </w:r>
      <w:bookmarkEnd w:id="2808"/>
      <w:bookmarkEnd w:id="2809"/>
      <w:r w:rsidRPr="00AC0083">
        <w:t xml:space="preserve"> (REF, SUB, EXT)</w:t>
      </w:r>
      <w:bookmarkEnd w:id="2810"/>
    </w:p>
    <w:p w:rsidR="00683500" w:rsidRDefault="00DD6A0A">
      <w:pPr>
        <w:pStyle w:val="wrbodytext3"/>
      </w:pPr>
      <w:bookmarkStart w:id="2811" w:name="rule_5_28_text"/>
      <w:r w:rsidRPr="00194BB7">
        <w:tab/>
      </w:r>
      <w:bookmarkStart w:id="2812" w:name="_Toc87007364"/>
      <w:r w:rsidRPr="00194BB7">
        <w:t xml:space="preserve">Within </w:t>
      </w:r>
      <w:r>
        <w:t>the</w:t>
      </w:r>
      <w:r w:rsidRPr="00194BB7">
        <w:t xml:space="preserve"> schema, if the document element </w:t>
      </w:r>
      <w:r w:rsidRPr="00BA4C27">
        <w:rPr>
          <w:rStyle w:val="wrcode"/>
        </w:rPr>
        <w:t>xsd:schema</w:t>
      </w:r>
      <w:r w:rsidRPr="00194BB7">
        <w:t xml:space="preserve"> carries the attribute </w:t>
      </w:r>
      <w:r w:rsidRPr="00BA4C27">
        <w:rPr>
          <w:rStyle w:val="wrcode"/>
        </w:rPr>
        <w:t>finalDefault</w:t>
      </w:r>
      <w:r w:rsidRPr="00194BB7">
        <w:t>, it MUST set the value for that attribute to the empty string.</w:t>
      </w:r>
      <w:bookmarkEnd w:id="2811"/>
      <w:bookmarkEnd w:id="2812"/>
    </w:p>
    <w:p w:rsidR="00DD6A0A" w:rsidRDefault="00DD6A0A" w:rsidP="00DD6A0A">
      <w:pPr>
        <w:pStyle w:val="wrnormativehead"/>
        <w:outlineLvl w:val="0"/>
      </w:pPr>
      <w:r>
        <w:t>Rationale</w:t>
      </w:r>
    </w:p>
    <w:p w:rsidR="00683500" w:rsidRDefault="00DD6A0A">
      <w:pPr>
        <w:pStyle w:val="wrbodytext3"/>
      </w:pPr>
      <w:r>
        <w:tab/>
      </w:r>
      <w:bookmarkStart w:id="2813" w:name="_Toc87007365"/>
      <w:r>
        <w:t xml:space="preserve">Restriction of derivation options reduces capacity for reuse and so is forbidden within reference and subset schemas.  </w:t>
      </w:r>
      <w:r w:rsidR="002A4F12">
        <w:t>The</w:t>
      </w:r>
      <w:r>
        <w:t xml:space="preserve"> use of finalDefault complicates understanding of schemas.</w:t>
      </w:r>
      <w:bookmarkEnd w:id="2813"/>
    </w:p>
    <w:p w:rsidR="00DD6A0A" w:rsidRDefault="00DD6A0A" w:rsidP="00894894">
      <w:pPr>
        <w:pStyle w:val="Heading3"/>
        <w:numPr>
          <w:numberingChange w:id="2814" w:author="Webb Roberts" w:date="2010-03-31T15:28:00Z" w:original="%1:6:0:.%2:1:0:.%3:11:0:"/>
        </w:numPr>
      </w:pPr>
      <w:bookmarkStart w:id="2815" w:name="_Toc87007366"/>
      <w:bookmarkStart w:id="2816" w:name="_Toc131668931"/>
      <w:r>
        <w:t>Default Value Restrictions</w:t>
      </w:r>
      <w:bookmarkEnd w:id="2815"/>
      <w:bookmarkEnd w:id="2816"/>
    </w:p>
    <w:p w:rsidR="00DD6A0A" w:rsidRDefault="00DD6A0A" w:rsidP="00DD6A0A">
      <w:pPr>
        <w:pStyle w:val="wrbodytext1"/>
      </w:pPr>
      <w:r>
        <w:t xml:space="preserve">XML Schema provides the capability for element and attribute declarations to provide default values when XML instances using those components do not provide values. </w:t>
      </w:r>
    </w:p>
    <w:p w:rsidR="00DD6A0A" w:rsidRDefault="00DD6A0A" w:rsidP="00DD6A0A">
      <w:pPr>
        <w:pStyle w:val="wrruleheadpara"/>
      </w:pPr>
      <w:bookmarkStart w:id="2817" w:name="rule_5_29"/>
      <w:bookmarkStart w:id="2818" w:name="_Toc76707176"/>
      <w:bookmarkStart w:id="2819" w:name="_Toc131669156"/>
      <w:r w:rsidRPr="00B260AC">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33</w:t>
        </w:r>
      </w:fldSimple>
      <w:r w:rsidRPr="00B260AC">
        <w:t>]</w:t>
      </w:r>
      <w:bookmarkEnd w:id="2817"/>
      <w:bookmarkEnd w:id="2818"/>
      <w:r w:rsidR="00EF502F">
        <w:t xml:space="preserve"> (REF, SUB, EXT</w:t>
      </w:r>
      <w:r w:rsidRPr="00AC0083">
        <w:t>)</w:t>
      </w:r>
      <w:bookmarkEnd w:id="2819"/>
    </w:p>
    <w:p w:rsidR="00683500" w:rsidRDefault="00DD6A0A">
      <w:pPr>
        <w:pStyle w:val="wrbodytext3"/>
      </w:pPr>
      <w:bookmarkStart w:id="2820" w:name="rule_5_29_text"/>
      <w:r w:rsidRPr="00194BB7">
        <w:tab/>
      </w:r>
      <w:bookmarkStart w:id="2821" w:name="_Toc87007367"/>
      <w:r w:rsidRPr="00194BB7">
        <w:t xml:space="preserve">Within </w:t>
      </w:r>
      <w:r>
        <w:t>the</w:t>
      </w:r>
      <w:r w:rsidRPr="00194BB7">
        <w:t xml:space="preserve"> schema, any element </w:t>
      </w:r>
      <w:r w:rsidRPr="00BA4C27">
        <w:rPr>
          <w:rStyle w:val="wrcode"/>
        </w:rPr>
        <w:t>xsd:element</w:t>
      </w:r>
      <w:r w:rsidRPr="00194BB7">
        <w:t xml:space="preserve"> SHALL NOT carry the attribute </w:t>
      </w:r>
      <w:r w:rsidRPr="00BA4C27">
        <w:rPr>
          <w:rStyle w:val="wrcode"/>
        </w:rPr>
        <w:t>default</w:t>
      </w:r>
      <w:r w:rsidRPr="00194BB7">
        <w:t>.</w:t>
      </w:r>
      <w:bookmarkEnd w:id="2820"/>
      <w:bookmarkEnd w:id="2821"/>
    </w:p>
    <w:p w:rsidR="00DD6A0A" w:rsidRDefault="00DD6A0A" w:rsidP="00DD6A0A">
      <w:pPr>
        <w:pStyle w:val="wrruleheadpara"/>
      </w:pPr>
      <w:bookmarkStart w:id="2822" w:name="rule_5_30"/>
      <w:bookmarkStart w:id="2823" w:name="_Toc76707177"/>
      <w:bookmarkStart w:id="2824" w:name="_Toc131669157"/>
      <w:r w:rsidRPr="00B260AC">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34</w:t>
        </w:r>
      </w:fldSimple>
      <w:r w:rsidRPr="00171107">
        <w:t>]</w:t>
      </w:r>
      <w:bookmarkEnd w:id="2822"/>
      <w:bookmarkEnd w:id="2823"/>
      <w:r w:rsidR="00EF502F">
        <w:t xml:space="preserve"> (REF, SUB, EXT</w:t>
      </w:r>
      <w:r w:rsidRPr="00AC0083">
        <w:t>)</w:t>
      </w:r>
      <w:bookmarkEnd w:id="2824"/>
    </w:p>
    <w:p w:rsidR="00683500" w:rsidRDefault="00DD6A0A">
      <w:pPr>
        <w:pStyle w:val="wrbodytext3"/>
      </w:pPr>
      <w:bookmarkStart w:id="2825" w:name="rule_5_30_text"/>
      <w:r w:rsidRPr="00194BB7">
        <w:tab/>
      </w:r>
      <w:bookmarkStart w:id="2826" w:name="_Toc87007368"/>
      <w:r w:rsidRPr="00194BB7">
        <w:t xml:space="preserve">Within </w:t>
      </w:r>
      <w:r>
        <w:t>the</w:t>
      </w:r>
      <w:r w:rsidRPr="00194BB7">
        <w:t xml:space="preserve"> schema, any element </w:t>
      </w:r>
      <w:r w:rsidRPr="00BA4C27">
        <w:rPr>
          <w:rStyle w:val="wrcode"/>
        </w:rPr>
        <w:t>xsd:attribute</w:t>
      </w:r>
      <w:r w:rsidRPr="00194BB7">
        <w:t xml:space="preserve"> SHALL NOT carry the attribute </w:t>
      </w:r>
      <w:r w:rsidRPr="00BA4C27">
        <w:rPr>
          <w:rStyle w:val="wrcode"/>
        </w:rPr>
        <w:t>default</w:t>
      </w:r>
      <w:r w:rsidRPr="00194BB7">
        <w:t>.</w:t>
      </w:r>
      <w:bookmarkEnd w:id="2825"/>
      <w:bookmarkEnd w:id="2826"/>
    </w:p>
    <w:p w:rsidR="00DD6A0A" w:rsidRDefault="00DD6A0A" w:rsidP="00DD6A0A">
      <w:pPr>
        <w:pStyle w:val="wrnormativehead"/>
        <w:outlineLvl w:val="0"/>
      </w:pPr>
      <w:r>
        <w:t>Rationale</w:t>
      </w:r>
    </w:p>
    <w:p w:rsidR="00683500" w:rsidRDefault="00DD6A0A">
      <w:pPr>
        <w:pStyle w:val="wrbodytext3"/>
      </w:pPr>
      <w:r>
        <w:tab/>
      </w:r>
      <w:bookmarkStart w:id="2827" w:name="_Toc87007369"/>
      <w:r>
        <w:t xml:space="preserve">The use of default values means that the act of validating a schema will insert a value into an XML instance where none existed prior to schema validation.  Schema validation is for rejection of invalid instances, not for modifying instance content, as specified in </w:t>
      </w:r>
      <w:r w:rsidR="00B36831">
        <w:fldChar w:fldCharType="begin"/>
      </w:r>
      <w:r w:rsidR="00552095">
        <w:instrText xml:space="preserve"> REF principle_4 \h </w:instrText>
      </w:r>
      <w:r w:rsidR="00B36831">
        <w:fldChar w:fldCharType="separate"/>
      </w:r>
      <w:ins w:id="2828" w:author="Webb Roberts" w:date="2010-03-31T15:33:00Z">
        <w:r w:rsidR="00A63659" w:rsidRPr="00E736E6">
          <w:t xml:space="preserve">[Principle </w:t>
        </w:r>
        <w:r w:rsidR="00A63659">
          <w:rPr>
            <w:noProof/>
          </w:rPr>
          <w:t>4</w:t>
        </w:r>
        <w:r w:rsidR="00A63659" w:rsidRPr="00E736E6">
          <w:t>]</w:t>
        </w:r>
      </w:ins>
      <w:del w:id="2829" w:author="Webb Roberts" w:date="2010-03-31T15:30:00Z">
        <w:r w:rsidR="004753AF" w:rsidRPr="00E736E6" w:rsidDel="00172983">
          <w:delText xml:space="preserve">[Principle </w:delText>
        </w:r>
        <w:r w:rsidR="004753AF" w:rsidDel="00172983">
          <w:rPr>
            <w:noProof/>
          </w:rPr>
          <w:delText>4</w:delText>
        </w:r>
        <w:r w:rsidR="004753AF" w:rsidRPr="00E736E6" w:rsidDel="00172983">
          <w:delText>]</w:delText>
        </w:r>
      </w:del>
      <w:r w:rsidR="00B36831">
        <w:fldChar w:fldCharType="end"/>
      </w:r>
      <w:r>
        <w:t>.</w:t>
      </w:r>
      <w:bookmarkEnd w:id="2827"/>
    </w:p>
    <w:p w:rsidR="00DD6A0A" w:rsidRDefault="00DD6A0A" w:rsidP="00783BE6">
      <w:pPr>
        <w:pStyle w:val="Heading2"/>
        <w:numPr>
          <w:numberingChange w:id="2830" w:author="Webb Roberts" w:date="2010-03-31T15:28:00Z" w:original="%1:6:0:.%2:2:0:"/>
        </w:numPr>
      </w:pPr>
      <w:bookmarkStart w:id="2831" w:name="_Ref166987749"/>
      <w:bookmarkStart w:id="2832" w:name="_Toc77760834"/>
      <w:bookmarkStart w:id="2833" w:name="_Toc87007370"/>
      <w:bookmarkStart w:id="2834" w:name="_Toc131668932"/>
      <w:r w:rsidRPr="00633F61">
        <w:rPr>
          <w:rStyle w:val="wrcode"/>
        </w:rPr>
        <w:t>xsd:schema</w:t>
      </w:r>
      <w:r>
        <w:t xml:space="preserve"> Document Element</w:t>
      </w:r>
      <w:bookmarkEnd w:id="2831"/>
      <w:bookmarkEnd w:id="2832"/>
      <w:bookmarkEnd w:id="2833"/>
      <w:bookmarkEnd w:id="2834"/>
    </w:p>
    <w:p w:rsidR="00DD6A0A" w:rsidRDefault="00DD6A0A" w:rsidP="00DD6A0A">
      <w:pPr>
        <w:pStyle w:val="wrbodytext1"/>
      </w:pPr>
      <w:r>
        <w:t xml:space="preserve">The features of XML Schema allow for flexibility of use for many different and varied types of implementation. </w:t>
      </w:r>
      <w:r w:rsidR="005E4185">
        <w:t>C2 Core</w:t>
      </w:r>
      <w:r>
        <w:t xml:space="preserve"> requires consistent use of these features.  </w:t>
      </w:r>
    </w:p>
    <w:p w:rsidR="00DD6A0A" w:rsidRDefault="00DD6A0A" w:rsidP="00DD6A0A">
      <w:pPr>
        <w:pStyle w:val="wrruleheadpara"/>
      </w:pPr>
      <w:bookmarkStart w:id="2835" w:name="rule_5_33"/>
      <w:bookmarkStart w:id="2836" w:name="_Toc76707180"/>
      <w:bookmarkStart w:id="2837" w:name="_Toc131669158"/>
      <w:r w:rsidRPr="00171107">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35</w:t>
        </w:r>
      </w:fldSimple>
      <w:r w:rsidRPr="00171107">
        <w:t>]</w:t>
      </w:r>
      <w:bookmarkEnd w:id="2835"/>
      <w:bookmarkEnd w:id="2836"/>
      <w:r w:rsidR="00EF502F">
        <w:t xml:space="preserve"> (REF, SUB, EXT</w:t>
      </w:r>
      <w:r w:rsidRPr="00AC0083">
        <w:t>)</w:t>
      </w:r>
      <w:bookmarkEnd w:id="2837"/>
    </w:p>
    <w:p w:rsidR="00683500" w:rsidRDefault="00DD6A0A">
      <w:pPr>
        <w:pStyle w:val="wrbodytext3"/>
      </w:pPr>
      <w:bookmarkStart w:id="2838" w:name="rule_5_33_text"/>
      <w:r w:rsidRPr="00194BB7">
        <w:tab/>
      </w:r>
      <w:bookmarkStart w:id="2839" w:name="_Toc87007371"/>
      <w:r w:rsidRPr="00194BB7">
        <w:t xml:space="preserve">Within </w:t>
      </w:r>
      <w:r>
        <w:t>the</w:t>
      </w:r>
      <w:r w:rsidRPr="00194BB7">
        <w:t xml:space="preserve"> schema, the document element </w:t>
      </w:r>
      <w:r w:rsidRPr="00BA4C27">
        <w:rPr>
          <w:rStyle w:val="wrcode"/>
        </w:rPr>
        <w:t>xsd:schema</w:t>
      </w:r>
      <w:r w:rsidRPr="00194BB7">
        <w:t xml:space="preserve"> MUST carry the attribute </w:t>
      </w:r>
      <w:r w:rsidRPr="00BA4C27">
        <w:rPr>
          <w:rStyle w:val="wrcode"/>
        </w:rPr>
        <w:t>targetNamespace</w:t>
      </w:r>
      <w:r w:rsidRPr="00194BB7">
        <w:t>.</w:t>
      </w:r>
      <w:bookmarkEnd w:id="2839"/>
      <w:r w:rsidRPr="00194BB7">
        <w:t xml:space="preserve">  </w:t>
      </w:r>
      <w:bookmarkEnd w:id="2838"/>
    </w:p>
    <w:p w:rsidR="00DD6A0A" w:rsidRDefault="00DD6A0A" w:rsidP="00DD6A0A">
      <w:pPr>
        <w:pStyle w:val="wrruleheadpara"/>
      </w:pPr>
      <w:bookmarkStart w:id="2840" w:name="rule_5_34"/>
      <w:bookmarkStart w:id="2841" w:name="_Toc76707181"/>
      <w:bookmarkStart w:id="2842" w:name="_Toc131669159"/>
      <w:r w:rsidRPr="00171107">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36</w:t>
        </w:r>
      </w:fldSimple>
      <w:r w:rsidRPr="00171107">
        <w:t>]</w:t>
      </w:r>
      <w:bookmarkEnd w:id="2840"/>
      <w:bookmarkEnd w:id="2841"/>
      <w:r w:rsidRPr="00AC0083">
        <w:t xml:space="preserve"> (REF, SUB, E</w:t>
      </w:r>
      <w:r w:rsidR="00EF502F">
        <w:t>XT</w:t>
      </w:r>
      <w:r w:rsidRPr="00AC0083">
        <w:t>)</w:t>
      </w:r>
      <w:bookmarkEnd w:id="2842"/>
    </w:p>
    <w:p w:rsidR="00683500" w:rsidRDefault="00DD6A0A">
      <w:pPr>
        <w:pStyle w:val="wrbodytext3"/>
      </w:pPr>
      <w:bookmarkStart w:id="2843" w:name="rule_5_34_text"/>
      <w:r w:rsidRPr="00194BB7">
        <w:tab/>
      </w:r>
      <w:bookmarkStart w:id="2844" w:name="_Toc87007372"/>
      <w:r>
        <w:t>Within the schema, t</w:t>
      </w:r>
      <w:r w:rsidRPr="00194BB7">
        <w:t xml:space="preserve">he value of the required attribute </w:t>
      </w:r>
      <w:r w:rsidRPr="00BA4C27">
        <w:rPr>
          <w:rStyle w:val="wrcode"/>
        </w:rPr>
        <w:t>targetNamespace</w:t>
      </w:r>
      <w:r w:rsidRPr="00194BB7">
        <w:t xml:space="preserve"> on the document element </w:t>
      </w:r>
      <w:r w:rsidRPr="00BA4C27">
        <w:rPr>
          <w:rStyle w:val="wrcode"/>
        </w:rPr>
        <w:t>xsd:schema</w:t>
      </w:r>
      <w:r w:rsidRPr="00194BB7">
        <w:t xml:space="preserve"> MUST match the production </w:t>
      </w:r>
      <w:r w:rsidRPr="00BA4C27">
        <w:rPr>
          <w:rStyle w:val="wrcode"/>
        </w:rPr>
        <w:t>&lt;absolute-URI&gt;</w:t>
      </w:r>
      <w:r w:rsidRPr="00194BB7">
        <w:t xml:space="preserve"> as defined by </w:t>
      </w:r>
      <w:r w:rsidR="00B36831">
        <w:fldChar w:fldCharType="begin"/>
      </w:r>
      <w:r w:rsidR="00552095">
        <w:instrText xml:space="preserve"> REF ref_rfc_3986 \h </w:instrText>
      </w:r>
      <w:r w:rsidR="00B36831">
        <w:fldChar w:fldCharType="separate"/>
      </w:r>
      <w:r w:rsidR="00A63659" w:rsidRPr="00BA4C27">
        <w:rPr>
          <w:rStyle w:val="Refterm"/>
        </w:rPr>
        <w:t>[RFC3986]</w:t>
      </w:r>
      <w:r w:rsidR="00B36831">
        <w:fldChar w:fldCharType="end"/>
      </w:r>
      <w:r w:rsidRPr="00194BB7">
        <w:t>.</w:t>
      </w:r>
      <w:bookmarkEnd w:id="2843"/>
      <w:bookmarkEnd w:id="2844"/>
    </w:p>
    <w:p w:rsidR="00DD6A0A" w:rsidRDefault="00DD6A0A" w:rsidP="00DD6A0A">
      <w:pPr>
        <w:pStyle w:val="wrnormativehead"/>
        <w:outlineLvl w:val="0"/>
      </w:pPr>
      <w:r>
        <w:t>Rationale</w:t>
      </w:r>
    </w:p>
    <w:p w:rsidR="00683500" w:rsidRDefault="00DD6A0A">
      <w:pPr>
        <w:pStyle w:val="wrbodytext3"/>
      </w:pPr>
      <w:r>
        <w:tab/>
      </w:r>
      <w:bookmarkStart w:id="2845" w:name="_Toc87007373"/>
      <w:r>
        <w:t>Schemas without defined namespaces provide definitions that are ambiguous, in that they are not universally identifiable.</w:t>
      </w:r>
      <w:bookmarkEnd w:id="2845"/>
      <w:r>
        <w:t xml:space="preserve">  </w:t>
      </w:r>
    </w:p>
    <w:p w:rsidR="00683500" w:rsidRDefault="00DD6A0A">
      <w:pPr>
        <w:pStyle w:val="wrbodytext3"/>
      </w:pPr>
      <w:r>
        <w:tab/>
      </w:r>
      <w:bookmarkStart w:id="2846" w:name="_Toc87007374"/>
      <w:r>
        <w:t>Absolute URIs are the only universally meaningful URIs.  URIs include both URLs and URNs.  Finding the target namespace using standard XML Base technology is complicated and not specified by XML Schema.  Relative URIs are not universally identifiable, as they are context-specific.</w:t>
      </w:r>
      <w:bookmarkEnd w:id="2846"/>
    </w:p>
    <w:p w:rsidR="00DD6A0A" w:rsidRDefault="00DD6A0A" w:rsidP="00DD6A0A">
      <w:pPr>
        <w:pStyle w:val="wrnormativehead"/>
        <w:outlineLvl w:val="0"/>
      </w:pPr>
      <w:r>
        <w:t>Discussion</w:t>
      </w:r>
    </w:p>
    <w:p w:rsidR="00683500" w:rsidRDefault="00DD6A0A">
      <w:pPr>
        <w:pStyle w:val="wrbodytext3"/>
      </w:pPr>
      <w:r>
        <w:tab/>
      </w:r>
      <w:bookmarkStart w:id="2847" w:name="_Toc87007375"/>
      <w:r>
        <w:t xml:space="preserve">The document element </w:t>
      </w:r>
      <w:r w:rsidRPr="00F74E1A">
        <w:rPr>
          <w:rStyle w:val="wrcode"/>
        </w:rPr>
        <w:t>xsd:schema</w:t>
      </w:r>
      <w:r>
        <w:t xml:space="preserve"> may contain optional attributes </w:t>
      </w:r>
      <w:r w:rsidR="0050170F" w:rsidRPr="00F71EF5">
        <w:rPr>
          <w:rStyle w:val="wrcode"/>
        </w:rPr>
        <w:t>attributeFormDefault</w:t>
      </w:r>
      <w:r w:rsidR="0050170F">
        <w:t xml:space="preserve"> </w:t>
      </w:r>
      <w:r w:rsidR="00683500">
        <w:t xml:space="preserve"> </w:t>
      </w:r>
      <w:r w:rsidRPr="00767E22">
        <w:t xml:space="preserve">and </w:t>
      </w:r>
      <w:r w:rsidRPr="001C1B13">
        <w:rPr>
          <w:rStyle w:val="wrcode"/>
        </w:rPr>
        <w:t>elementFormDefault</w:t>
      </w:r>
      <w:r w:rsidR="00CD5265" w:rsidRPr="00CD5265">
        <w:t xml:space="preserve">.  </w:t>
      </w:r>
      <w:r>
        <w:t xml:space="preserve">The values of these attributes are immaterial to a </w:t>
      </w:r>
      <w:r w:rsidR="005E4185">
        <w:t>C2 Core</w:t>
      </w:r>
      <w:r>
        <w:t xml:space="preserve">-conformant schema, as each attribute defined by a </w:t>
      </w:r>
      <w:r w:rsidR="005E4185">
        <w:t>C2 Core</w:t>
      </w:r>
      <w:r>
        <w:t>-conformant schema must be defined at the top</w:t>
      </w:r>
      <w:r w:rsidR="0050170F">
        <w:t xml:space="preserve"> </w:t>
      </w:r>
      <w:r>
        <w:t>level and so must be qualified with the target namespace of its declaration.</w:t>
      </w:r>
      <w:bookmarkEnd w:id="2847"/>
    </w:p>
    <w:p w:rsidR="00DD6A0A" w:rsidRPr="00AC0083" w:rsidRDefault="00DD6A0A" w:rsidP="00DD6A0A">
      <w:pPr>
        <w:pStyle w:val="wrruleheadpara"/>
      </w:pPr>
      <w:bookmarkStart w:id="2848" w:name="rule_5_35"/>
      <w:bookmarkStart w:id="2849" w:name="_Toc76707182"/>
      <w:bookmarkStart w:id="2850" w:name="_Toc131669160"/>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37</w:t>
        </w:r>
      </w:fldSimple>
      <w:r w:rsidRPr="00AC0083">
        <w:t>]</w:t>
      </w:r>
      <w:bookmarkEnd w:id="2848"/>
      <w:bookmarkEnd w:id="2849"/>
      <w:r w:rsidR="00EF502F">
        <w:t xml:space="preserve"> (REF, SUB, EXT</w:t>
      </w:r>
      <w:r>
        <w:t>)</w:t>
      </w:r>
      <w:bookmarkEnd w:id="2850"/>
    </w:p>
    <w:p w:rsidR="00683500" w:rsidRDefault="00DD6A0A">
      <w:pPr>
        <w:pStyle w:val="wrbodytext3"/>
      </w:pPr>
      <w:bookmarkStart w:id="2851" w:name="rule_5_35_text"/>
      <w:r w:rsidRPr="00194BB7">
        <w:tab/>
      </w:r>
      <w:bookmarkStart w:id="2852" w:name="_Toc87007376"/>
      <w:r w:rsidRPr="00194BB7">
        <w:t xml:space="preserve">Within </w:t>
      </w:r>
      <w:r>
        <w:t>the</w:t>
      </w:r>
      <w:r w:rsidRPr="00194BB7">
        <w:t xml:space="preserve"> schema, the document element </w:t>
      </w:r>
      <w:r w:rsidRPr="00BA4C27">
        <w:rPr>
          <w:rStyle w:val="wrcode"/>
        </w:rPr>
        <w:t>xsd:schema</w:t>
      </w:r>
      <w:r w:rsidRPr="00194BB7">
        <w:t xml:space="preserve"> MUST carry the attribute </w:t>
      </w:r>
      <w:r w:rsidRPr="00BA4C27">
        <w:rPr>
          <w:rStyle w:val="wrcode"/>
        </w:rPr>
        <w:t>version</w:t>
      </w:r>
      <w:r w:rsidRPr="00194BB7">
        <w:t>.</w:t>
      </w:r>
      <w:bookmarkEnd w:id="2852"/>
      <w:r w:rsidRPr="00194BB7">
        <w:t xml:space="preserve"> </w:t>
      </w:r>
      <w:bookmarkEnd w:id="2851"/>
    </w:p>
    <w:p w:rsidR="00DD6A0A" w:rsidRPr="00AC0083" w:rsidRDefault="00DD6A0A" w:rsidP="00DD6A0A">
      <w:pPr>
        <w:pStyle w:val="wrruleheadpara"/>
      </w:pPr>
      <w:bookmarkStart w:id="2853" w:name="rule_5_36"/>
      <w:bookmarkStart w:id="2854" w:name="_Toc76707183"/>
      <w:bookmarkStart w:id="2855" w:name="_Toc131669161"/>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38</w:t>
        </w:r>
      </w:fldSimple>
      <w:r w:rsidRPr="00AC0083">
        <w:t>]</w:t>
      </w:r>
      <w:bookmarkEnd w:id="2853"/>
      <w:bookmarkEnd w:id="2854"/>
      <w:r w:rsidR="00EF502F">
        <w:t xml:space="preserve"> (REF, SUB, EXT</w:t>
      </w:r>
      <w:r>
        <w:t>)</w:t>
      </w:r>
      <w:bookmarkEnd w:id="2855"/>
    </w:p>
    <w:p w:rsidR="00683500" w:rsidRDefault="00DD6A0A">
      <w:pPr>
        <w:pStyle w:val="wrbodytext3"/>
      </w:pPr>
      <w:bookmarkStart w:id="2856" w:name="rule_5_36_text"/>
      <w:r w:rsidRPr="00194BB7">
        <w:tab/>
      </w:r>
      <w:bookmarkStart w:id="2857" w:name="_Toc87007377"/>
      <w:r>
        <w:t>Within the schema, t</w:t>
      </w:r>
      <w:r w:rsidRPr="00194BB7">
        <w:t xml:space="preserve">he value of the required attribute </w:t>
      </w:r>
      <w:r w:rsidRPr="00BA4C27">
        <w:rPr>
          <w:rStyle w:val="wrcode"/>
        </w:rPr>
        <w:t>version</w:t>
      </w:r>
      <w:r w:rsidRPr="00194BB7">
        <w:t xml:space="preserve"> on the document element </w:t>
      </w:r>
      <w:r w:rsidRPr="00BA4C27">
        <w:rPr>
          <w:rStyle w:val="wrcode"/>
        </w:rPr>
        <w:t>xsd:schema</w:t>
      </w:r>
      <w:r w:rsidRPr="00194BB7">
        <w:t xml:space="preserve"> MUST NOT be an empty string.</w:t>
      </w:r>
      <w:bookmarkEnd w:id="2856"/>
      <w:bookmarkEnd w:id="2857"/>
    </w:p>
    <w:p w:rsidR="00DD6A0A" w:rsidRDefault="00DD6A0A" w:rsidP="00DD6A0A">
      <w:pPr>
        <w:pStyle w:val="wrnormativehead"/>
        <w:outlineLvl w:val="0"/>
      </w:pPr>
      <w:r>
        <w:t>Rationale</w:t>
      </w:r>
    </w:p>
    <w:p w:rsidR="00683500" w:rsidRDefault="00DD6A0A">
      <w:pPr>
        <w:pStyle w:val="wrbodytext3"/>
      </w:pPr>
      <w:r>
        <w:tab/>
      </w:r>
      <w:bookmarkStart w:id="2858" w:name="_Toc87007378"/>
      <w:r>
        <w:t>It is very useful to be able to tell one version of a schema from another.  Apart from the use of namespaces for versioning, it is sometimes necessary to release multiple versions of schema documents.  Such use might include:</w:t>
      </w:r>
      <w:bookmarkEnd w:id="2858"/>
    </w:p>
    <w:p w:rsidR="00683500" w:rsidRDefault="00DD6A0A">
      <w:pPr>
        <w:pStyle w:val="wrbodytext5"/>
      </w:pPr>
      <w:bookmarkStart w:id="2859" w:name="_Toc87007379"/>
      <w:r>
        <w:t>•</w:t>
      </w:r>
      <w:r>
        <w:tab/>
        <w:t xml:space="preserve">Subset schemas </w:t>
      </w:r>
      <w:bookmarkEnd w:id="2859"/>
    </w:p>
    <w:p w:rsidR="00683500" w:rsidRDefault="00DD6A0A">
      <w:pPr>
        <w:pStyle w:val="wrbodytext5"/>
      </w:pPr>
      <w:bookmarkStart w:id="2860" w:name="_Toc87007380"/>
      <w:r>
        <w:t>•</w:t>
      </w:r>
      <w:r>
        <w:tab/>
        <w:t>Error corrections or bug fixes</w:t>
      </w:r>
      <w:bookmarkEnd w:id="2860"/>
    </w:p>
    <w:p w:rsidR="00683500" w:rsidRDefault="00DD6A0A">
      <w:pPr>
        <w:pStyle w:val="wrbodytext5"/>
      </w:pPr>
      <w:bookmarkStart w:id="2861" w:name="_Toc87007381"/>
      <w:r>
        <w:t>•</w:t>
      </w:r>
      <w:r>
        <w:tab/>
        <w:t>Documentation changes</w:t>
      </w:r>
      <w:bookmarkEnd w:id="2861"/>
    </w:p>
    <w:p w:rsidR="00683500" w:rsidRDefault="00DD6A0A">
      <w:pPr>
        <w:pStyle w:val="wrbodytext5"/>
      </w:pPr>
      <w:bookmarkStart w:id="2862" w:name="_Toc87007382"/>
      <w:r>
        <w:t>•</w:t>
      </w:r>
      <w:r>
        <w:tab/>
        <w:t>Contact information updates</w:t>
      </w:r>
      <w:bookmarkEnd w:id="2862"/>
    </w:p>
    <w:p w:rsidR="00683500" w:rsidRDefault="00DD6A0A">
      <w:pPr>
        <w:pStyle w:val="wrbodytext3"/>
      </w:pPr>
      <w:r>
        <w:tab/>
      </w:r>
      <w:bookmarkStart w:id="2863" w:name="_Toc87007383"/>
      <w:r>
        <w:t xml:space="preserve">In such cases, a different value for the </w:t>
      </w:r>
      <w:r w:rsidRPr="00671F66">
        <w:rPr>
          <w:rStyle w:val="wrcode"/>
        </w:rPr>
        <w:t>version</w:t>
      </w:r>
      <w:r>
        <w:t xml:space="preserve"> attribute implies a different version of the schema.  No specific meaning is assigned to specific version identifiers.</w:t>
      </w:r>
      <w:bookmarkEnd w:id="2863"/>
      <w:r>
        <w:t xml:space="preserve">  </w:t>
      </w:r>
    </w:p>
    <w:p w:rsidR="00683500" w:rsidRDefault="00DD6A0A">
      <w:pPr>
        <w:pStyle w:val="wrbodytext3"/>
      </w:pPr>
      <w:r>
        <w:tab/>
      </w:r>
      <w:bookmarkStart w:id="2864" w:name="_Toc87007384"/>
      <w:r>
        <w:t xml:space="preserve">Note that some of the above uses for the version attribute are not employed in management of </w:t>
      </w:r>
      <w:r w:rsidR="005E4185">
        <w:t xml:space="preserve">C2 </w:t>
      </w:r>
      <w:r w:rsidR="002144A3">
        <w:t>Core</w:t>
      </w:r>
      <w:r>
        <w:t xml:space="preserve"> and </w:t>
      </w:r>
      <w:r w:rsidR="00A93917">
        <w:t>C2 COI/POR</w:t>
      </w:r>
      <w:r>
        <w:t xml:space="preserve"> schemas.  An author of an application schema or exchange may use the </w:t>
      </w:r>
      <w:r w:rsidRPr="00171107">
        <w:rPr>
          <w:rStyle w:val="wrcode"/>
        </w:rPr>
        <w:t>version</w:t>
      </w:r>
      <w:r>
        <w:t xml:space="preserve"> attribute for these purposes within their schemas.</w:t>
      </w:r>
      <w:bookmarkEnd w:id="2864"/>
    </w:p>
    <w:p w:rsidR="00DD6A0A" w:rsidRDefault="00DD6A0A" w:rsidP="00783BE6">
      <w:pPr>
        <w:pStyle w:val="Heading2"/>
        <w:numPr>
          <w:numberingChange w:id="2865" w:author="Webb Roberts" w:date="2010-03-31T15:28:00Z" w:original="%1:6:0:.%2:3:0:"/>
        </w:numPr>
      </w:pPr>
      <w:bookmarkStart w:id="2866" w:name="_Ref166987778"/>
      <w:bookmarkStart w:id="2867" w:name="_Toc77760835"/>
      <w:bookmarkStart w:id="2868" w:name="_Toc87007385"/>
      <w:bookmarkStart w:id="2869" w:name="_Toc131668933"/>
      <w:r>
        <w:t>Namespace Imports</w:t>
      </w:r>
      <w:bookmarkEnd w:id="2866"/>
      <w:bookmarkEnd w:id="2867"/>
      <w:bookmarkEnd w:id="2868"/>
      <w:bookmarkEnd w:id="2869"/>
    </w:p>
    <w:p w:rsidR="00DD6A0A" w:rsidRDefault="00DD6A0A" w:rsidP="00DD6A0A">
      <w:pPr>
        <w:pStyle w:val="wrbodytext1"/>
      </w:pPr>
      <w:r>
        <w:t xml:space="preserve">XML Schema requires that namespaces used in external references be imported using the </w:t>
      </w:r>
      <w:r w:rsidRPr="001C0914">
        <w:rPr>
          <w:rStyle w:val="wrcode"/>
        </w:rPr>
        <w:t>xsd:import</w:t>
      </w:r>
      <w:r>
        <w:t xml:space="preserve"> element.  The </w:t>
      </w:r>
      <w:r w:rsidRPr="00245F51">
        <w:rPr>
          <w:rStyle w:val="wrcode"/>
        </w:rPr>
        <w:t>xsd:import</w:t>
      </w:r>
      <w:r>
        <w:t xml:space="preserve"> element appears as an immediate child of the </w:t>
      </w:r>
      <w:r w:rsidRPr="00AB2F53">
        <w:rPr>
          <w:rStyle w:val="wrcode"/>
        </w:rPr>
        <w:t>xsd:schema</w:t>
      </w:r>
      <w:r>
        <w:t xml:space="preserve"> element.  A schema must import any namespace which</w:t>
      </w:r>
    </w:p>
    <w:p w:rsidR="00683500" w:rsidRDefault="00DD6A0A">
      <w:pPr>
        <w:pStyle w:val="wrbodytext3"/>
      </w:pPr>
      <w:bookmarkStart w:id="2870" w:name="_Toc87007386"/>
      <w:r>
        <w:t>1.</w:t>
      </w:r>
      <w:r>
        <w:tab/>
      </w:r>
      <w:r w:rsidR="00706E9E">
        <w:t xml:space="preserve">Is </w:t>
      </w:r>
      <w:r>
        <w:t>not the local namespace, and</w:t>
      </w:r>
      <w:bookmarkEnd w:id="2870"/>
      <w:r>
        <w:t xml:space="preserve"> </w:t>
      </w:r>
    </w:p>
    <w:p w:rsidR="00683500" w:rsidRDefault="00DD6A0A">
      <w:pPr>
        <w:pStyle w:val="wrbodytext3"/>
      </w:pPr>
      <w:bookmarkStart w:id="2871" w:name="_Toc87007387"/>
      <w:r>
        <w:t xml:space="preserve">2. </w:t>
      </w:r>
      <w:r>
        <w:tab/>
      </w:r>
      <w:r w:rsidR="00706E9E">
        <w:t xml:space="preserve">Is </w:t>
      </w:r>
      <w:r>
        <w:t>referenced from the schema.</w:t>
      </w:r>
      <w:bookmarkEnd w:id="2871"/>
    </w:p>
    <w:p w:rsidR="00DD6A0A" w:rsidRDefault="00DD6A0A" w:rsidP="00DD6A0A">
      <w:pPr>
        <w:pStyle w:val="wrbodytext1"/>
      </w:pPr>
      <w:r>
        <w:t xml:space="preserve">The behavior of import statements is not necessarily intuitive.  In short, the import introduces namespace into the schema in which the import appears; it has no transitive effect.  If the namespaces of an import statement </w:t>
      </w:r>
      <w:r w:rsidR="001620C4">
        <w:t xml:space="preserve">are </w:t>
      </w:r>
      <w:r>
        <w:t>not referenced from the schema, then the import statement has no effect.  The import statement cannot be used to direct schema locations for schemas not referenced from the schema performing the import.  The schema location directed by the import element may be overridden by user directive at the parser, or by being overridden by import elements from other schemas.</w:t>
      </w:r>
    </w:p>
    <w:p w:rsidR="00DD6A0A" w:rsidRDefault="00DD6A0A" w:rsidP="00DD6A0A">
      <w:pPr>
        <w:pStyle w:val="wrbodytext1"/>
      </w:pPr>
      <w:r>
        <w:t>Imports of namespaces should be made as uniform as possible; all schemas in a schema set should agree on what schema location goes with a particular namespace. Otherwise, behavior may be dependent on the behavior of the parser and the order of components in instance documents.</w:t>
      </w:r>
    </w:p>
    <w:p w:rsidR="00DD6A0A" w:rsidRDefault="00DD6A0A" w:rsidP="00894894">
      <w:pPr>
        <w:pStyle w:val="Heading3"/>
        <w:numPr>
          <w:numberingChange w:id="2872" w:author="Webb Roberts" w:date="2010-03-31T15:28:00Z" w:original="%1:6:0:.%2:3:0:.%3:1:0:"/>
        </w:numPr>
      </w:pPr>
      <w:bookmarkStart w:id="2873" w:name="_Toc87007388"/>
      <w:bookmarkStart w:id="2874" w:name="_Toc131668934"/>
      <w:r w:rsidRPr="00B30F0E">
        <w:rPr>
          <w:rStyle w:val="wrcode"/>
        </w:rPr>
        <w:t>xsd:import</w:t>
      </w:r>
      <w:r>
        <w:t xml:space="preserve"> Element Restrictions</w:t>
      </w:r>
      <w:bookmarkEnd w:id="2873"/>
      <w:bookmarkEnd w:id="2874"/>
    </w:p>
    <w:p w:rsidR="00DD6A0A" w:rsidRDefault="00DD6A0A" w:rsidP="00DD6A0A">
      <w:pPr>
        <w:pStyle w:val="wrruleheadpara"/>
      </w:pPr>
      <w:bookmarkStart w:id="2875" w:name="rule_5_37"/>
      <w:bookmarkStart w:id="2876" w:name="_Toc76707184"/>
      <w:bookmarkStart w:id="2877" w:name="_Toc131669162"/>
      <w:r w:rsidRPr="00171107">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39</w:t>
        </w:r>
      </w:fldSimple>
      <w:r w:rsidRPr="00171107">
        <w:t>]</w:t>
      </w:r>
      <w:bookmarkEnd w:id="2875"/>
      <w:bookmarkEnd w:id="2876"/>
      <w:r w:rsidRPr="00AC0083">
        <w:t xml:space="preserve"> (REF, SUB, EXT)</w:t>
      </w:r>
      <w:bookmarkEnd w:id="2877"/>
    </w:p>
    <w:p w:rsidR="00683500" w:rsidRDefault="00DD6A0A">
      <w:pPr>
        <w:pStyle w:val="wrbodytext3"/>
      </w:pPr>
      <w:bookmarkStart w:id="2878" w:name="rule_5_37_text"/>
      <w:r w:rsidRPr="00194BB7">
        <w:tab/>
      </w:r>
      <w:bookmarkStart w:id="2879" w:name="_Toc87007389"/>
      <w:r w:rsidRPr="00194BB7">
        <w:t xml:space="preserve">Within </w:t>
      </w:r>
      <w:r>
        <w:t>the</w:t>
      </w:r>
      <w:r w:rsidRPr="00194BB7">
        <w:t xml:space="preserve"> schema, the element </w:t>
      </w:r>
      <w:r w:rsidRPr="00BA4C27">
        <w:rPr>
          <w:rStyle w:val="wrcode"/>
        </w:rPr>
        <w:t>xsd:import</w:t>
      </w:r>
      <w:r w:rsidRPr="00194BB7">
        <w:t xml:space="preserve"> MUST carry the attribute </w:t>
      </w:r>
      <w:r w:rsidRPr="00BA4C27">
        <w:rPr>
          <w:rStyle w:val="wrcode"/>
        </w:rPr>
        <w:t>namespace</w:t>
      </w:r>
      <w:r w:rsidRPr="00194BB7">
        <w:t>.</w:t>
      </w:r>
      <w:bookmarkEnd w:id="2879"/>
      <w:r w:rsidRPr="00194BB7">
        <w:t xml:space="preserve">  </w:t>
      </w:r>
      <w:bookmarkEnd w:id="2878"/>
    </w:p>
    <w:p w:rsidR="00DD6A0A" w:rsidRDefault="00DD6A0A" w:rsidP="00DD6A0A">
      <w:pPr>
        <w:pStyle w:val="wrruleheadpara"/>
      </w:pPr>
      <w:bookmarkStart w:id="2880" w:name="rule_5_38"/>
      <w:bookmarkStart w:id="2881" w:name="_Toc76707185"/>
      <w:bookmarkStart w:id="2882" w:name="_Toc131669163"/>
      <w:r w:rsidRPr="00171107">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40</w:t>
        </w:r>
      </w:fldSimple>
      <w:r w:rsidRPr="00171107">
        <w:t>]</w:t>
      </w:r>
      <w:bookmarkEnd w:id="2880"/>
      <w:bookmarkEnd w:id="2881"/>
      <w:r w:rsidRPr="00AC0083">
        <w:t xml:space="preserve"> (REF, SUB, EXT)</w:t>
      </w:r>
      <w:bookmarkEnd w:id="2882"/>
    </w:p>
    <w:p w:rsidR="00683500" w:rsidRDefault="00DD6A0A">
      <w:pPr>
        <w:pStyle w:val="wrbodytext3"/>
      </w:pPr>
      <w:bookmarkStart w:id="2883" w:name="rule_5_38_text"/>
      <w:r w:rsidRPr="00194BB7">
        <w:tab/>
      </w:r>
      <w:bookmarkStart w:id="2884" w:name="_Toc87007390"/>
      <w:r>
        <w:t>Within the schema, t</w:t>
      </w:r>
      <w:r w:rsidRPr="00194BB7">
        <w:t xml:space="preserve">he value of the required attribute </w:t>
      </w:r>
      <w:r w:rsidR="001620C4" w:rsidRPr="00BA4C27">
        <w:rPr>
          <w:rStyle w:val="wrcode"/>
        </w:rPr>
        <w:t>namespace</w:t>
      </w:r>
      <w:r w:rsidR="001620C4">
        <w:t xml:space="preserve"> </w:t>
      </w:r>
      <w:r w:rsidR="00683500">
        <w:t xml:space="preserve"> </w:t>
      </w:r>
      <w:r>
        <w:t>owned</w:t>
      </w:r>
      <w:r w:rsidRPr="00194BB7">
        <w:t xml:space="preserve"> by the element </w:t>
      </w:r>
      <w:r w:rsidRPr="00BA4C27">
        <w:rPr>
          <w:rStyle w:val="wrcode"/>
        </w:rPr>
        <w:t>xsd:import</w:t>
      </w:r>
      <w:r w:rsidRPr="00194BB7">
        <w:t xml:space="preserve"> MUST match the production </w:t>
      </w:r>
      <w:r w:rsidRPr="00BA4C27">
        <w:rPr>
          <w:rStyle w:val="wrcode"/>
        </w:rPr>
        <w:t>&lt;absolute-URI&gt;</w:t>
      </w:r>
      <w:r w:rsidRPr="00194BB7">
        <w:t xml:space="preserve"> as defined by </w:t>
      </w:r>
      <w:r w:rsidR="00B36831">
        <w:fldChar w:fldCharType="begin"/>
      </w:r>
      <w:r w:rsidR="00552095">
        <w:instrText xml:space="preserve"> REF ref_rfc_3986 \h </w:instrText>
      </w:r>
      <w:r w:rsidR="00B36831">
        <w:fldChar w:fldCharType="separate"/>
      </w:r>
      <w:r w:rsidR="00A63659" w:rsidRPr="00BA4C27">
        <w:rPr>
          <w:rStyle w:val="Refterm"/>
        </w:rPr>
        <w:t>[RFC3986]</w:t>
      </w:r>
      <w:r w:rsidR="00B36831">
        <w:fldChar w:fldCharType="end"/>
      </w:r>
      <w:r w:rsidRPr="00194BB7">
        <w:t>.</w:t>
      </w:r>
      <w:bookmarkEnd w:id="2883"/>
      <w:bookmarkEnd w:id="2884"/>
    </w:p>
    <w:p w:rsidR="00DD6A0A" w:rsidRDefault="00DD6A0A" w:rsidP="00DD6A0A">
      <w:pPr>
        <w:pStyle w:val="wrnormativehead"/>
        <w:outlineLvl w:val="0"/>
      </w:pPr>
      <w:r>
        <w:t>Rationale</w:t>
      </w:r>
    </w:p>
    <w:p w:rsidR="00683500" w:rsidRDefault="00DD6A0A">
      <w:pPr>
        <w:pStyle w:val="wrbodytext3"/>
      </w:pPr>
      <w:r>
        <w:tab/>
      </w:r>
      <w:bookmarkStart w:id="2885" w:name="_Toc87007391"/>
      <w:r>
        <w:t xml:space="preserve">An import that does not specify a namespace is enabling reference to non-namespaced components.  </w:t>
      </w:r>
      <w:r w:rsidR="005E4185">
        <w:t>C2 Core</w:t>
      </w:r>
      <w:r>
        <w:t xml:space="preserve"> requires that all components have a defined namespace.  It is important that the namespace declared by a schema be universally defined and unambiguous.  Use of the standard XML Base for processing is not specified by XML Schema</w:t>
      </w:r>
      <w:r w:rsidR="001620C4">
        <w:t xml:space="preserve">; thus it </w:t>
      </w:r>
      <w:r>
        <w:t>is not supported here.</w:t>
      </w:r>
      <w:bookmarkEnd w:id="2885"/>
    </w:p>
    <w:p w:rsidR="00DD6A0A" w:rsidRDefault="00DD6A0A" w:rsidP="00DD6A0A">
      <w:pPr>
        <w:pStyle w:val="wrruleheadpara"/>
      </w:pPr>
      <w:bookmarkStart w:id="2886" w:name="rule_5_39"/>
      <w:bookmarkStart w:id="2887" w:name="_Toc76707186"/>
      <w:bookmarkStart w:id="2888" w:name="_Toc131669164"/>
      <w:r w:rsidRPr="00171107">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41</w:t>
        </w:r>
      </w:fldSimple>
      <w:r w:rsidRPr="00171107">
        <w:t>]</w:t>
      </w:r>
      <w:bookmarkEnd w:id="2886"/>
      <w:bookmarkEnd w:id="2887"/>
      <w:r w:rsidRPr="00AC0083">
        <w:t xml:space="preserve"> (REF, SUB, EXT)</w:t>
      </w:r>
      <w:bookmarkEnd w:id="2888"/>
    </w:p>
    <w:p w:rsidR="00683500" w:rsidRDefault="00DD6A0A">
      <w:pPr>
        <w:pStyle w:val="wrbodytext3"/>
      </w:pPr>
      <w:bookmarkStart w:id="2889" w:name="rule_5_39_text"/>
      <w:r w:rsidRPr="00194BB7">
        <w:tab/>
      </w:r>
      <w:bookmarkStart w:id="2890" w:name="_Toc87007392"/>
      <w:r w:rsidRPr="00194BB7">
        <w:t xml:space="preserve">Within </w:t>
      </w:r>
      <w:r>
        <w:t>the</w:t>
      </w:r>
      <w:r w:rsidRPr="00194BB7">
        <w:t xml:space="preserve"> schema, the element </w:t>
      </w:r>
      <w:r w:rsidRPr="00BA4C27">
        <w:rPr>
          <w:rStyle w:val="wrcode"/>
        </w:rPr>
        <w:t>xsd:import</w:t>
      </w:r>
      <w:r w:rsidRPr="00194BB7">
        <w:t xml:space="preserve"> MUST carry the attribute </w:t>
      </w:r>
      <w:r w:rsidRPr="00BA4C27">
        <w:rPr>
          <w:rStyle w:val="wrcode"/>
        </w:rPr>
        <w:t>schemaLocation</w:t>
      </w:r>
      <w:r w:rsidRPr="00194BB7">
        <w:t>.</w:t>
      </w:r>
      <w:bookmarkEnd w:id="2890"/>
      <w:r w:rsidRPr="00194BB7">
        <w:t xml:space="preserve"> </w:t>
      </w:r>
      <w:bookmarkEnd w:id="2889"/>
    </w:p>
    <w:p w:rsidR="00DD6A0A" w:rsidRDefault="00DD6A0A" w:rsidP="00DD6A0A">
      <w:pPr>
        <w:pStyle w:val="wrnormativehead"/>
        <w:outlineLvl w:val="0"/>
      </w:pPr>
      <w:r>
        <w:t>Rationale</w:t>
      </w:r>
    </w:p>
    <w:p w:rsidR="00683500" w:rsidRDefault="00DD6A0A">
      <w:pPr>
        <w:pStyle w:val="wrbodytext3"/>
      </w:pPr>
      <w:r>
        <w:tab/>
      </w:r>
      <w:bookmarkStart w:id="2891" w:name="_Toc87007393"/>
      <w:r>
        <w:t>An import that does not specify a schema location gives no clue to processing applications as to where to find an implementation of the namespace.  Even though such a provided schema location may be overridden, it is important that an initial default be provided for processing.</w:t>
      </w:r>
      <w:bookmarkEnd w:id="2891"/>
    </w:p>
    <w:p w:rsidR="00DD6A0A" w:rsidRDefault="00DD6A0A" w:rsidP="00DD6A0A">
      <w:pPr>
        <w:pStyle w:val="wrruleheadpara"/>
      </w:pPr>
      <w:bookmarkStart w:id="2892" w:name="rule_5_41"/>
      <w:bookmarkStart w:id="2893" w:name="_Toc76707187"/>
      <w:bookmarkStart w:id="2894" w:name="_Toc131669165"/>
      <w:r w:rsidRPr="00171107">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42</w:t>
        </w:r>
      </w:fldSimple>
      <w:r w:rsidRPr="00171107">
        <w:t>]</w:t>
      </w:r>
      <w:bookmarkEnd w:id="2892"/>
      <w:bookmarkEnd w:id="2893"/>
      <w:r w:rsidRPr="00AC0083">
        <w:t xml:space="preserve"> (REF, SUB, EXT)</w:t>
      </w:r>
      <w:bookmarkEnd w:id="2894"/>
    </w:p>
    <w:p w:rsidR="00FB71B4" w:rsidRDefault="00DD6A0A" w:rsidP="00FB71B4">
      <w:pPr>
        <w:pStyle w:val="wrbodytext3"/>
      </w:pPr>
      <w:bookmarkStart w:id="2895" w:name="rule_5_41_text"/>
      <w:r w:rsidRPr="00194BB7">
        <w:tab/>
      </w:r>
      <w:bookmarkStart w:id="2896" w:name="_Toc87007394"/>
      <w:r w:rsidRPr="00194BB7">
        <w:t xml:space="preserve">Within </w:t>
      </w:r>
      <w:r>
        <w:t>the</w:t>
      </w:r>
      <w:r w:rsidRPr="00194BB7">
        <w:t xml:space="preserve"> schema, the value of the required attribute </w:t>
      </w:r>
      <w:r w:rsidRPr="00BA4C27">
        <w:rPr>
          <w:rStyle w:val="wrcode"/>
        </w:rPr>
        <w:t>schemaLocation</w:t>
      </w:r>
      <w:r w:rsidRPr="00194BB7">
        <w:t xml:space="preserve"> carried by the element </w:t>
      </w:r>
      <w:r w:rsidRPr="00BA4C27">
        <w:rPr>
          <w:rStyle w:val="wrcode"/>
        </w:rPr>
        <w:t>xsd:import</w:t>
      </w:r>
      <w:r w:rsidRPr="00194BB7">
        <w:t xml:space="preserve"> MUST match either the production </w:t>
      </w:r>
      <w:r w:rsidRPr="00BA4C27">
        <w:rPr>
          <w:rStyle w:val="wrcode"/>
        </w:rPr>
        <w:t>&lt;absolute-URI&gt;</w:t>
      </w:r>
      <w:r w:rsidR="00CD5265" w:rsidRPr="00CD5265">
        <w:t xml:space="preserve"> </w:t>
      </w:r>
      <w:r w:rsidRPr="00194BB7">
        <w:t>or the definition of "</w:t>
      </w:r>
      <w:r w:rsidRPr="00BA4C27">
        <w:rPr>
          <w:rStyle w:val="WRTerm"/>
        </w:rPr>
        <w:t>relative-path reference</w:t>
      </w:r>
      <w:r w:rsidR="00CD5265" w:rsidRPr="00CD5265">
        <w:t>,</w:t>
      </w:r>
      <w:r w:rsidRPr="00194BB7">
        <w:t xml:space="preserve">" as defined by </w:t>
      </w:r>
      <w:r w:rsidR="00B36831">
        <w:fldChar w:fldCharType="begin"/>
      </w:r>
      <w:r w:rsidR="00552095">
        <w:instrText xml:space="preserve"> REF ref_rfc_3986 \h </w:instrText>
      </w:r>
      <w:r w:rsidR="00B36831">
        <w:fldChar w:fldCharType="separate"/>
      </w:r>
      <w:r w:rsidR="00A63659" w:rsidRPr="00BA4C27">
        <w:rPr>
          <w:rStyle w:val="Refterm"/>
        </w:rPr>
        <w:t>[RFC3986]</w:t>
      </w:r>
      <w:r w:rsidR="00B36831">
        <w:fldChar w:fldCharType="end"/>
      </w:r>
      <w:r w:rsidRPr="00194BB7">
        <w:t>.</w:t>
      </w:r>
      <w:bookmarkEnd w:id="2895"/>
      <w:bookmarkEnd w:id="2896"/>
    </w:p>
    <w:p w:rsidR="00DD6A0A" w:rsidRDefault="00DD6A0A" w:rsidP="00DD6A0A">
      <w:pPr>
        <w:pStyle w:val="wrnormativehead"/>
        <w:outlineLvl w:val="0"/>
      </w:pPr>
      <w:r>
        <w:t>Rationale</w:t>
      </w:r>
    </w:p>
    <w:p w:rsidR="00683500" w:rsidRDefault="00DD6A0A">
      <w:pPr>
        <w:pStyle w:val="wrbodytext3"/>
      </w:pPr>
      <w:r>
        <w:tab/>
      </w:r>
      <w:bookmarkStart w:id="2897" w:name="_Toc87007395"/>
      <w:r>
        <w:t xml:space="preserve">The default value may be specified either as absolute or relative URIs.  Since URNs are not resolvable, they are inappropriate for use in </w:t>
      </w:r>
      <w:r w:rsidRPr="00637515">
        <w:rPr>
          <w:rStyle w:val="wrcode"/>
        </w:rPr>
        <w:t>schemaLocation</w:t>
      </w:r>
      <w:r>
        <w:t>.  The requirement for conformance to "</w:t>
      </w:r>
      <w:r w:rsidRPr="00EE0F27">
        <w:rPr>
          <w:rStyle w:val="WRTerm"/>
        </w:rPr>
        <w:t>relative-path reference</w:t>
      </w:r>
      <w:r>
        <w:t>" is required to avoid the more obscure syntax of "</w:t>
      </w:r>
      <w:r w:rsidRPr="00EE0F27">
        <w:rPr>
          <w:rStyle w:val="WRTerm"/>
        </w:rPr>
        <w:t>network-path reference</w:t>
      </w:r>
      <w:r>
        <w:t>" and the system-specific "</w:t>
      </w:r>
      <w:r w:rsidRPr="00EE0F27">
        <w:rPr>
          <w:rStyle w:val="WRTerm"/>
        </w:rPr>
        <w:t>absolute-path reference</w:t>
      </w:r>
      <w:r w:rsidR="00CD5265" w:rsidRPr="00CD5265">
        <w:t>.</w:t>
      </w:r>
      <w:r>
        <w:t>"</w:t>
      </w:r>
      <w:bookmarkEnd w:id="2897"/>
    </w:p>
    <w:p w:rsidR="00DD6A0A" w:rsidRPr="00AC0083" w:rsidRDefault="00DD6A0A" w:rsidP="00DD6A0A">
      <w:pPr>
        <w:pStyle w:val="wrruleheadpara"/>
      </w:pPr>
      <w:bookmarkStart w:id="2898" w:name="rule_5_42"/>
      <w:bookmarkStart w:id="2899" w:name="_Toc76707188"/>
      <w:bookmarkStart w:id="2900" w:name="_Toc131669166"/>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43</w:t>
        </w:r>
      </w:fldSimple>
      <w:r w:rsidRPr="00AC0083">
        <w:t>]</w:t>
      </w:r>
      <w:bookmarkEnd w:id="2898"/>
      <w:bookmarkEnd w:id="2899"/>
      <w:r w:rsidRPr="00AC0083">
        <w:t xml:space="preserve"> (REF, SUB, EXT)</w:t>
      </w:r>
      <w:bookmarkEnd w:id="2900"/>
    </w:p>
    <w:p w:rsidR="00683500" w:rsidRDefault="00DD6A0A">
      <w:pPr>
        <w:pStyle w:val="wrbodytext3"/>
      </w:pPr>
      <w:bookmarkStart w:id="2901" w:name="rule_5_42_text"/>
      <w:r w:rsidRPr="00194BB7">
        <w:tab/>
      </w:r>
      <w:bookmarkStart w:id="2902" w:name="_Toc87007396"/>
      <w:r w:rsidRPr="00194BB7">
        <w:t xml:space="preserve">Within </w:t>
      </w:r>
      <w:r>
        <w:t>the</w:t>
      </w:r>
      <w:r w:rsidRPr="00194BB7">
        <w:t xml:space="preserve"> schema, the value of the required attribute </w:t>
      </w:r>
      <w:r w:rsidRPr="00BA4C27">
        <w:rPr>
          <w:rStyle w:val="wrcode"/>
        </w:rPr>
        <w:t>schemaLocation</w:t>
      </w:r>
      <w:r w:rsidRPr="00194BB7">
        <w:t xml:space="preserve"> carried by the element </w:t>
      </w:r>
      <w:r w:rsidRPr="00BA4C27">
        <w:rPr>
          <w:rStyle w:val="wrcode"/>
        </w:rPr>
        <w:t>xsd:import</w:t>
      </w:r>
      <w:r w:rsidRPr="00194BB7">
        <w:t xml:space="preserve"> MUST be resolvable to a XML schema document file that is valid according to </w:t>
      </w:r>
      <w:r w:rsidR="00B36831">
        <w:fldChar w:fldCharType="begin"/>
      </w:r>
      <w:r w:rsidR="00552095">
        <w:instrText xml:space="preserve"> REF ref_xml_schema_structures \h </w:instrText>
      </w:r>
      <w:r w:rsidR="00B36831">
        <w:fldChar w:fldCharType="separate"/>
      </w:r>
      <w:ins w:id="2903" w:author="Webb Roberts" w:date="2010-03-31T15:33:00Z">
        <w:r w:rsidR="00A63659" w:rsidRPr="00BA4C27">
          <w:rPr>
            <w:rStyle w:val="Refterm"/>
          </w:rPr>
          <w:t>[XMLSchemaStructures</w:t>
        </w:r>
        <w:r w:rsidR="00A63659" w:rsidRPr="00BA4C27">
          <w:rPr>
            <w:rStyle w:val="Strong"/>
          </w:rPr>
          <w:t>]</w:t>
        </w:r>
      </w:ins>
      <w:del w:id="2904" w:author="Webb Roberts" w:date="2010-03-31T15:30:00Z">
        <w:r w:rsidR="004753AF" w:rsidRPr="00BA4C27" w:rsidDel="00172983">
          <w:rPr>
            <w:rStyle w:val="Refterm"/>
          </w:rPr>
          <w:delText>[XMLSchemaStructures</w:delText>
        </w:r>
        <w:r w:rsidR="004753AF" w:rsidRPr="00BA4C27" w:rsidDel="00172983">
          <w:rPr>
            <w:rStyle w:val="Strong"/>
          </w:rPr>
          <w:delText>]</w:delText>
        </w:r>
      </w:del>
      <w:r w:rsidR="00B36831">
        <w:fldChar w:fldCharType="end"/>
      </w:r>
      <w:r w:rsidRPr="00194BB7">
        <w:t xml:space="preserve"> and </w:t>
      </w:r>
      <w:r w:rsidR="00B36831">
        <w:fldChar w:fldCharType="begin"/>
      </w:r>
      <w:r w:rsidR="00552095">
        <w:instrText xml:space="preserve"> REF ref_xml_schema_datatypes \h </w:instrText>
      </w:r>
      <w:r w:rsidR="00B36831">
        <w:fldChar w:fldCharType="separate"/>
      </w:r>
      <w:r w:rsidR="00A63659" w:rsidRPr="00BA4C27">
        <w:rPr>
          <w:rStyle w:val="Refterm"/>
        </w:rPr>
        <w:t>[XMLSchemaDatatypes]</w:t>
      </w:r>
      <w:r w:rsidR="00B36831">
        <w:fldChar w:fldCharType="end"/>
      </w:r>
      <w:r w:rsidRPr="00194BB7">
        <w:t>.</w:t>
      </w:r>
      <w:bookmarkEnd w:id="2901"/>
      <w:bookmarkEnd w:id="2902"/>
    </w:p>
    <w:p w:rsidR="00DD6A0A" w:rsidRDefault="00DD6A0A" w:rsidP="00DD6A0A">
      <w:pPr>
        <w:pStyle w:val="wrnormativehead"/>
        <w:outlineLvl w:val="0"/>
      </w:pPr>
      <w:r>
        <w:t>Rationale</w:t>
      </w:r>
    </w:p>
    <w:p w:rsidR="00683500" w:rsidRDefault="00DD6A0A">
      <w:pPr>
        <w:pStyle w:val="wrbodytext3"/>
      </w:pPr>
      <w:r>
        <w:tab/>
      </w:r>
      <w:bookmarkStart w:id="2905" w:name="_Toc87007397"/>
      <w:r>
        <w:t xml:space="preserve">The XML Schema specification requires that the object imported via </w:t>
      </w:r>
      <w:r w:rsidRPr="00755EC6">
        <w:rPr>
          <w:rStyle w:val="wrcode"/>
        </w:rPr>
        <w:t>xsd:import</w:t>
      </w:r>
      <w:r>
        <w:t xml:space="preserve"> must be a schema document.  This rule reinforces that requirement.</w:t>
      </w:r>
      <w:bookmarkEnd w:id="2905"/>
    </w:p>
    <w:p w:rsidR="00DD6A0A" w:rsidRDefault="00DD6A0A" w:rsidP="00DD6A0A">
      <w:pPr>
        <w:pStyle w:val="wrnormativehead"/>
        <w:outlineLvl w:val="0"/>
      </w:pPr>
      <w:r>
        <w:t>Discussion</w:t>
      </w:r>
    </w:p>
    <w:p w:rsidR="00683500" w:rsidRDefault="00DD6A0A">
      <w:pPr>
        <w:pStyle w:val="wrbodytext3"/>
      </w:pPr>
      <w:r>
        <w:tab/>
      </w:r>
      <w:bookmarkStart w:id="2906" w:name="_Toc87007398"/>
      <w:r>
        <w:t xml:space="preserve">Note that relative URI references are dereferenced from the location of the schema document performing the import, not from the location of an instance or other schema.  Although </w:t>
      </w:r>
      <w:r w:rsidR="005E4185">
        <w:t>C2 Core</w:t>
      </w:r>
      <w:r>
        <w:t xml:space="preserve"> distribution schemas use only relative URI references, that need not be the case for other </w:t>
      </w:r>
      <w:r w:rsidR="005E4185">
        <w:t>C2 Core</w:t>
      </w:r>
      <w:r>
        <w:t>-conformant schemas.</w:t>
      </w:r>
      <w:bookmarkEnd w:id="2906"/>
      <w:r>
        <w:t xml:space="preserve">  </w:t>
      </w:r>
    </w:p>
    <w:p w:rsidR="00DD6A0A" w:rsidRDefault="00DD6A0A" w:rsidP="00894894">
      <w:pPr>
        <w:pStyle w:val="Heading3"/>
        <w:numPr>
          <w:numberingChange w:id="2907" w:author="Webb Roberts" w:date="2010-03-31T15:28:00Z" w:original="%1:6:0:.%2:3:0:.%3:2:0:"/>
        </w:numPr>
      </w:pPr>
      <w:bookmarkStart w:id="2908" w:name="_Toc87007399"/>
      <w:bookmarkStart w:id="2909" w:name="_Toc131668935"/>
      <w:r>
        <w:t xml:space="preserve">Including XML Content </w:t>
      </w:r>
      <w:r w:rsidR="00C8593F">
        <w:t xml:space="preserve">From </w:t>
      </w:r>
      <w:r>
        <w:t>Other Namespaces</w:t>
      </w:r>
      <w:bookmarkEnd w:id="2908"/>
      <w:bookmarkEnd w:id="2909"/>
    </w:p>
    <w:p w:rsidR="00DD6A0A" w:rsidRDefault="00DD6A0A" w:rsidP="00DD6A0A">
      <w:pPr>
        <w:pStyle w:val="wrbodytext1"/>
      </w:pPr>
      <w:r>
        <w:t xml:space="preserve">Within an XML </w:t>
      </w:r>
      <w:r w:rsidR="007C49BA">
        <w:t>Schema document</w:t>
      </w:r>
      <w:r>
        <w:t>, there are several mechanisms to include XML content that is not from the XML or XML Schema namespaces.  Those mechanisms are:</w:t>
      </w:r>
    </w:p>
    <w:p w:rsidR="00683500" w:rsidRDefault="00DD6A0A">
      <w:pPr>
        <w:pStyle w:val="wrbodytext3"/>
      </w:pPr>
      <w:bookmarkStart w:id="2910" w:name="_Toc87007400"/>
      <w:r>
        <w:t>1.</w:t>
      </w:r>
      <w:r>
        <w:tab/>
        <w:t>Carrying attributes from other than the XML or XML Schema namespaces on an element in the XML Schema namespace.</w:t>
      </w:r>
      <w:bookmarkEnd w:id="2910"/>
    </w:p>
    <w:p w:rsidR="00683500" w:rsidRDefault="00DD6A0A">
      <w:pPr>
        <w:pStyle w:val="wrbodytext3"/>
      </w:pPr>
      <w:r>
        <w:tab/>
      </w:r>
      <w:bookmarkStart w:id="2911" w:name="_Toc87007401"/>
      <w:r>
        <w:t>By the rules of XML Schema, any element may have attributes that are from other namespaces.  These attributes do not participate in validation but may carry information useful to tools that process schemas.</w:t>
      </w:r>
      <w:bookmarkEnd w:id="2911"/>
    </w:p>
    <w:p w:rsidR="00683500" w:rsidRDefault="00DD6A0A">
      <w:pPr>
        <w:pStyle w:val="wrbodytext3"/>
      </w:pPr>
      <w:bookmarkStart w:id="2912" w:name="_Toc87007402"/>
      <w:r>
        <w:t>2.</w:t>
      </w:r>
      <w:r>
        <w:tab/>
        <w:t xml:space="preserve">Adding content to the elements </w:t>
      </w:r>
      <w:r w:rsidRPr="003570D6">
        <w:rPr>
          <w:rStyle w:val="wrcode"/>
        </w:rPr>
        <w:t>xsd:appinfo</w:t>
      </w:r>
      <w:r>
        <w:t xml:space="preserve"> and </w:t>
      </w:r>
      <w:r w:rsidRPr="003570D6">
        <w:rPr>
          <w:rStyle w:val="wrcode"/>
        </w:rPr>
        <w:t>xsd:documentation</w:t>
      </w:r>
      <w:r>
        <w:t>.</w:t>
      </w:r>
      <w:bookmarkEnd w:id="2912"/>
    </w:p>
    <w:p w:rsidR="00683500" w:rsidRDefault="00DD6A0A">
      <w:pPr>
        <w:pStyle w:val="wrbodytext3"/>
      </w:pPr>
      <w:r>
        <w:tab/>
      </w:r>
      <w:bookmarkStart w:id="2913" w:name="_Toc87007403"/>
      <w:r>
        <w:t>XML Schema allows arbitrary XML content to be included within annotations.  Such XML does not participate in validation but may communicate useful information to schema readers or processors.</w:t>
      </w:r>
      <w:bookmarkEnd w:id="2913"/>
      <w:r>
        <w:t xml:space="preserve">  </w:t>
      </w:r>
    </w:p>
    <w:p w:rsidR="00DD6A0A" w:rsidRDefault="005E4185" w:rsidP="00DD6A0A">
      <w:pPr>
        <w:pStyle w:val="wrbodytext1"/>
      </w:pPr>
      <w:r>
        <w:t>C2 Core</w:t>
      </w:r>
      <w:r w:rsidR="00DD6A0A">
        <w:t xml:space="preserve"> requires all such XML content to be “schema-valid.”  That is, it must have a schema, and it must validate against that schema.  The schemas must be introduced via </w:t>
      </w:r>
      <w:r w:rsidR="00DD6A0A" w:rsidRPr="003570D6">
        <w:rPr>
          <w:rStyle w:val="wrcode"/>
        </w:rPr>
        <w:t>xsd:import</w:t>
      </w:r>
      <w:r w:rsidR="00DD6A0A">
        <w:t xml:space="preserve"> elements within the schema in which the content is used.  This is for two reasons:</w:t>
      </w:r>
    </w:p>
    <w:p w:rsidR="00683500" w:rsidRDefault="00DD6A0A">
      <w:pPr>
        <w:pStyle w:val="wrbodytext3"/>
      </w:pPr>
      <w:bookmarkStart w:id="2914" w:name="_Toc87007404"/>
      <w:r>
        <w:t>1.</w:t>
      </w:r>
      <w:r>
        <w:tab/>
        <w:t>Some tools require imports of namespaces used within schemas and validate against those schemas.</w:t>
      </w:r>
      <w:bookmarkEnd w:id="2914"/>
    </w:p>
    <w:p w:rsidR="00683500" w:rsidRDefault="00DD6A0A">
      <w:pPr>
        <w:pStyle w:val="wrbodytext3"/>
      </w:pPr>
      <w:bookmarkStart w:id="2915" w:name="_Toc87007405"/>
      <w:r>
        <w:t>2.</w:t>
      </w:r>
      <w:r>
        <w:tab/>
        <w:t>The definition and the validity of content within schemas should be clear.</w:t>
      </w:r>
      <w:bookmarkEnd w:id="2915"/>
    </w:p>
    <w:p w:rsidR="00DD6A0A" w:rsidRPr="00AC0083" w:rsidRDefault="00DD6A0A" w:rsidP="00DD6A0A">
      <w:pPr>
        <w:pStyle w:val="wrruleheadpara"/>
      </w:pPr>
      <w:bookmarkStart w:id="2916" w:name="rule_5_43"/>
      <w:bookmarkStart w:id="2917" w:name="_Toc76707189"/>
      <w:bookmarkStart w:id="2918" w:name="_Toc131669167"/>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44</w:t>
        </w:r>
      </w:fldSimple>
      <w:r w:rsidRPr="00AC0083">
        <w:t>]</w:t>
      </w:r>
      <w:bookmarkEnd w:id="2916"/>
      <w:bookmarkEnd w:id="2917"/>
      <w:r w:rsidRPr="00AC0083">
        <w:t xml:space="preserve"> (REF, SUB, EXT)</w:t>
      </w:r>
      <w:bookmarkEnd w:id="2918"/>
    </w:p>
    <w:p w:rsidR="00683500" w:rsidRDefault="00DD6A0A">
      <w:pPr>
        <w:pStyle w:val="wrbodytext3"/>
      </w:pPr>
      <w:bookmarkStart w:id="2919" w:name="rule_5_43_text"/>
      <w:r w:rsidRPr="00194BB7">
        <w:tab/>
      </w:r>
      <w:bookmarkStart w:id="2920" w:name="_Toc87007406"/>
      <w:r w:rsidRPr="00194BB7">
        <w:t xml:space="preserve">Within </w:t>
      </w:r>
      <w:r>
        <w:t>the</w:t>
      </w:r>
      <w:r w:rsidRPr="00194BB7">
        <w:t xml:space="preserve"> schema, when a namespace other than the XML namespace or the XML Schema namespace is used, it MUST be imported into the schema using the </w:t>
      </w:r>
      <w:r w:rsidRPr="00BA4C27">
        <w:rPr>
          <w:rStyle w:val="wrcode"/>
        </w:rPr>
        <w:t>xsd:import</w:t>
      </w:r>
      <w:r w:rsidRPr="00194BB7">
        <w:t xml:space="preserve"> element.</w:t>
      </w:r>
      <w:bookmarkEnd w:id="2919"/>
      <w:bookmarkEnd w:id="2920"/>
    </w:p>
    <w:p w:rsidR="00DD6A0A" w:rsidRDefault="00DD6A0A" w:rsidP="00DD6A0A">
      <w:pPr>
        <w:pStyle w:val="wrnormativehead"/>
        <w:outlineLvl w:val="0"/>
      </w:pPr>
      <w:r>
        <w:t>Rationale</w:t>
      </w:r>
    </w:p>
    <w:p w:rsidR="00683500" w:rsidRDefault="00DD6A0A">
      <w:pPr>
        <w:pStyle w:val="wrbodytext3"/>
      </w:pPr>
      <w:r>
        <w:tab/>
      </w:r>
      <w:bookmarkStart w:id="2921" w:name="_Toc87007407"/>
      <w:r>
        <w:t>This rule ensures that used namespaces have recognizable defining sources and that they will cooperate with existing tools.</w:t>
      </w:r>
      <w:bookmarkEnd w:id="2921"/>
    </w:p>
    <w:p w:rsidR="00DD6A0A" w:rsidRPr="00AC0083" w:rsidRDefault="00DD6A0A" w:rsidP="00DD6A0A">
      <w:pPr>
        <w:pStyle w:val="wrruleheadpara"/>
      </w:pPr>
      <w:bookmarkStart w:id="2922" w:name="rule_5_44"/>
      <w:bookmarkStart w:id="2923" w:name="_Toc76707190"/>
      <w:bookmarkStart w:id="2924" w:name="_Toc131669168"/>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45</w:t>
        </w:r>
      </w:fldSimple>
      <w:r w:rsidRPr="00AC0083">
        <w:t>]</w:t>
      </w:r>
      <w:bookmarkEnd w:id="2922"/>
      <w:bookmarkEnd w:id="2923"/>
      <w:r w:rsidRPr="00AC0083">
        <w:t xml:space="preserve"> (REF, SUB, EXT)</w:t>
      </w:r>
      <w:bookmarkEnd w:id="2924"/>
    </w:p>
    <w:p w:rsidR="00683500" w:rsidRDefault="00DD6A0A">
      <w:pPr>
        <w:pStyle w:val="wrbodytext3"/>
      </w:pPr>
      <w:bookmarkStart w:id="2925" w:name="rule_5_44_text"/>
      <w:r w:rsidRPr="00194BB7">
        <w:tab/>
      </w:r>
      <w:bookmarkStart w:id="2926" w:name="_Toc87007408"/>
      <w:r w:rsidRPr="00194BB7">
        <w:t xml:space="preserve">Within </w:t>
      </w:r>
      <w:r>
        <w:t>the</w:t>
      </w:r>
      <w:r w:rsidRPr="00194BB7">
        <w:t xml:space="preserve"> schema, when a namespace other than the XML namespace or the XML Schema namespace is used, its content MUST be valid with respect to the schema imported for that namespace.</w:t>
      </w:r>
      <w:bookmarkEnd w:id="2925"/>
      <w:bookmarkEnd w:id="2926"/>
    </w:p>
    <w:p w:rsidR="00DD6A0A" w:rsidRDefault="00DD6A0A" w:rsidP="00DD6A0A">
      <w:pPr>
        <w:pStyle w:val="wrnormativehead"/>
        <w:outlineLvl w:val="0"/>
      </w:pPr>
      <w:r>
        <w:t>Rationale</w:t>
      </w:r>
    </w:p>
    <w:p w:rsidR="00683500" w:rsidRDefault="00DD6A0A">
      <w:pPr>
        <w:pStyle w:val="wrbodytext3"/>
      </w:pPr>
      <w:r>
        <w:tab/>
      </w:r>
      <w:bookmarkStart w:id="2927" w:name="_Toc87007409"/>
      <w:r>
        <w:t>XML Schema does not address the schema-validity of content used for annotations or attributes on schema components.  This rule ensures that content used in such a manner is schema-valid.  This encourages interoperable data definitions and schema documents.</w:t>
      </w:r>
      <w:bookmarkEnd w:id="2927"/>
    </w:p>
    <w:p w:rsidR="00DD6A0A" w:rsidRDefault="00DD6A0A" w:rsidP="00783BE6">
      <w:pPr>
        <w:pStyle w:val="Heading2"/>
        <w:numPr>
          <w:numberingChange w:id="2928" w:author="Webb Roberts" w:date="2010-03-31T15:28:00Z" w:original="%1:6:0:.%2:4:0:"/>
        </w:numPr>
      </w:pPr>
      <w:bookmarkStart w:id="2929" w:name="_Ref166987807"/>
      <w:bookmarkStart w:id="2930" w:name="_Toc77760836"/>
      <w:bookmarkStart w:id="2931" w:name="_Toc87007410"/>
      <w:bookmarkStart w:id="2932" w:name="_Toc131668936"/>
      <w:r>
        <w:t>Annotations</w:t>
      </w:r>
      <w:bookmarkEnd w:id="2929"/>
      <w:bookmarkEnd w:id="2930"/>
      <w:bookmarkEnd w:id="2931"/>
      <w:bookmarkEnd w:id="2932"/>
    </w:p>
    <w:p w:rsidR="00DD6A0A" w:rsidRDefault="00DD6A0A" w:rsidP="00DD6A0A">
      <w:pPr>
        <w:pStyle w:val="wrbodytext1"/>
      </w:pPr>
      <w:r>
        <w:t xml:space="preserve">Annotations in XML Schema "provide for human- and machine-targeted annotations of schema components." </w:t>
      </w:r>
      <w:r w:rsidR="00B36831">
        <w:fldChar w:fldCharType="begin"/>
      </w:r>
      <w:r w:rsidR="00C22E3D">
        <w:instrText xml:space="preserve"> REF ref_xml_schema_structures \h </w:instrText>
      </w:r>
      <w:r w:rsidR="00B36831">
        <w:fldChar w:fldCharType="separate"/>
      </w:r>
      <w:ins w:id="2933" w:author="Webb Roberts" w:date="2010-03-31T15:33:00Z">
        <w:r w:rsidR="00A63659" w:rsidRPr="00BA4C27">
          <w:rPr>
            <w:rStyle w:val="Refterm"/>
          </w:rPr>
          <w:t>[XMLSchemaStructures</w:t>
        </w:r>
        <w:r w:rsidR="00A63659" w:rsidRPr="00BA4C27">
          <w:rPr>
            <w:rStyle w:val="Strong"/>
          </w:rPr>
          <w:t>]</w:t>
        </w:r>
      </w:ins>
      <w:del w:id="2934" w:author="Webb Roberts" w:date="2010-03-31T15:30:00Z">
        <w:r w:rsidR="004753AF" w:rsidRPr="00BA4C27" w:rsidDel="00172983">
          <w:rPr>
            <w:rStyle w:val="Refterm"/>
          </w:rPr>
          <w:delText>[XMLSchemaStructures</w:delText>
        </w:r>
        <w:r w:rsidR="004753AF" w:rsidRPr="00BA4C27" w:rsidDel="00172983">
          <w:rPr>
            <w:rStyle w:val="Strong"/>
          </w:rPr>
          <w:delText>]</w:delText>
        </w:r>
      </w:del>
      <w:r w:rsidR="00B36831">
        <w:fldChar w:fldCharType="end"/>
      </w:r>
      <w:r>
        <w:t xml:space="preserve">  The two types: human-targeted and machine-targeted, are kept separate by the use of two separate container elements defined by XML Schema: </w:t>
      </w:r>
      <w:r w:rsidRPr="00BC59DC">
        <w:rPr>
          <w:rStyle w:val="wrcode"/>
        </w:rPr>
        <w:t>xsd:documentation</w:t>
      </w:r>
      <w:r>
        <w:t xml:space="preserve"> and </w:t>
      </w:r>
      <w:r w:rsidRPr="00BC59DC">
        <w:rPr>
          <w:rStyle w:val="wrcode"/>
        </w:rPr>
        <w:t>xsd:appinfo</w:t>
      </w:r>
      <w:r>
        <w:t xml:space="preserve">.  </w:t>
      </w:r>
    </w:p>
    <w:p w:rsidR="00DD6A0A" w:rsidRPr="00AC0083" w:rsidRDefault="00DD6A0A" w:rsidP="00DD6A0A">
      <w:pPr>
        <w:pStyle w:val="wrruleheadpara"/>
      </w:pPr>
      <w:bookmarkStart w:id="2935" w:name="rule_5_45"/>
      <w:bookmarkStart w:id="2936" w:name="_Toc76707191"/>
      <w:bookmarkStart w:id="2937" w:name="rule_6_47_one_annotation"/>
      <w:bookmarkStart w:id="2938" w:name="_Toc131669169"/>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939" w:author="Webb Roberts" w:date="2010-03-31T15:33:00Z">
          <w:r w:rsidR="00A63659">
            <w:rPr>
              <w:noProof/>
            </w:rPr>
            <w:t>46</w:t>
          </w:r>
        </w:ins>
        <w:del w:id="2940" w:author="Webb Roberts" w:date="2010-03-31T15:32:00Z">
          <w:r w:rsidR="00172983" w:rsidDel="00172983">
            <w:rPr>
              <w:noProof/>
            </w:rPr>
            <w:delText>49</w:delText>
          </w:r>
        </w:del>
      </w:fldSimple>
      <w:r w:rsidRPr="00AC0083">
        <w:t>]</w:t>
      </w:r>
      <w:bookmarkEnd w:id="2935"/>
      <w:bookmarkEnd w:id="2936"/>
      <w:bookmarkEnd w:id="2937"/>
      <w:r w:rsidRPr="00AC0083">
        <w:t xml:space="preserve"> (REF, EXT)</w:t>
      </w:r>
      <w:bookmarkEnd w:id="2938"/>
    </w:p>
    <w:p w:rsidR="00683500" w:rsidRDefault="00DD6A0A">
      <w:pPr>
        <w:pStyle w:val="wrbodytext3"/>
      </w:pPr>
      <w:bookmarkStart w:id="2941" w:name="rule_5_45_text"/>
      <w:r w:rsidRPr="00194BB7">
        <w:tab/>
      </w:r>
      <w:bookmarkStart w:id="2942" w:name="_Toc87007411"/>
      <w:r w:rsidRPr="00194BB7">
        <w:t xml:space="preserve">Within </w:t>
      </w:r>
      <w:r>
        <w:t>the</w:t>
      </w:r>
      <w:r w:rsidRPr="00194BB7">
        <w:t xml:space="preserve"> schema, an element SHALL have at most one instance of an element </w:t>
      </w:r>
      <w:r w:rsidRPr="00BA4C27">
        <w:rPr>
          <w:rStyle w:val="wrcode"/>
        </w:rPr>
        <w:t>xsd:annotation</w:t>
      </w:r>
      <w:r w:rsidRPr="00194BB7">
        <w:t xml:space="preserve"> as an immediate child.</w:t>
      </w:r>
      <w:bookmarkEnd w:id="2941"/>
      <w:bookmarkEnd w:id="2942"/>
    </w:p>
    <w:p w:rsidR="00DD6A0A" w:rsidRDefault="00DD6A0A" w:rsidP="00DD6A0A">
      <w:pPr>
        <w:pStyle w:val="wrnormativehead"/>
        <w:outlineLvl w:val="0"/>
      </w:pPr>
      <w:r>
        <w:t>Rationale</w:t>
      </w:r>
    </w:p>
    <w:p w:rsidR="00683500" w:rsidRDefault="00DD6A0A">
      <w:pPr>
        <w:pStyle w:val="wrbodytext3"/>
      </w:pPr>
      <w:r>
        <w:tab/>
      </w:r>
      <w:bookmarkStart w:id="2943" w:name="_Toc87007412"/>
      <w:r>
        <w:t xml:space="preserve">XML Schema allows annotations to be added to components in a fairly loose manner: there may be multiple annotations, each of which may have multiple </w:t>
      </w:r>
      <w:r w:rsidRPr="00D95F42">
        <w:rPr>
          <w:rStyle w:val="wrcode"/>
        </w:rPr>
        <w:t>documentation</w:t>
      </w:r>
      <w:r>
        <w:t xml:space="preserve"> or </w:t>
      </w:r>
      <w:r w:rsidRPr="00D95F42">
        <w:rPr>
          <w:rStyle w:val="wrcode"/>
        </w:rPr>
        <w:t>appinfo</w:t>
      </w:r>
      <w:r>
        <w:t xml:space="preserve"> elements.  This flexibility in the syntax provides no additional expressivity but does complicate processing, so </w:t>
      </w:r>
      <w:r w:rsidR="00D176A1">
        <w:t xml:space="preserve">it </w:t>
      </w:r>
      <w:r>
        <w:t xml:space="preserve">is forbidden in </w:t>
      </w:r>
      <w:r w:rsidR="005E4185">
        <w:t>C2 Core</w:t>
      </w:r>
      <w:r>
        <w:t>.</w:t>
      </w:r>
      <w:bookmarkEnd w:id="2943"/>
    </w:p>
    <w:p w:rsidR="00DD6A0A" w:rsidRDefault="00DD6A0A" w:rsidP="00894894">
      <w:pPr>
        <w:pStyle w:val="Heading3"/>
        <w:numPr>
          <w:numberingChange w:id="2944" w:author="Webb Roberts" w:date="2010-03-31T15:28:00Z" w:original="%1:6:0:.%2:4:0:.%3:1:0:"/>
        </w:numPr>
      </w:pPr>
      <w:bookmarkStart w:id="2945" w:name="_Toc87007413"/>
      <w:bookmarkStart w:id="2946" w:name="_Toc131668937"/>
      <w:r>
        <w:t>Human-Readable Documentation</w:t>
      </w:r>
      <w:bookmarkEnd w:id="2945"/>
      <w:bookmarkEnd w:id="2946"/>
    </w:p>
    <w:p w:rsidR="00DD6A0A" w:rsidRPr="00FF3EEA" w:rsidRDefault="00DD6A0A" w:rsidP="00DD6A0A">
      <w:pPr>
        <w:pStyle w:val="wrbodytext1"/>
      </w:pPr>
      <w:r>
        <w:t xml:space="preserve">XML Schema describes the content of </w:t>
      </w:r>
      <w:r w:rsidRPr="00FF3EEA">
        <w:rPr>
          <w:rStyle w:val="wrcode"/>
        </w:rPr>
        <w:t>xsd:documentation</w:t>
      </w:r>
      <w:r>
        <w:t xml:space="preserve"> elements as "user information</w:t>
      </w:r>
      <w:r w:rsidR="00E85149">
        <w:t>.</w:t>
      </w:r>
      <w:r>
        <w:t xml:space="preserve">"  This information is targeted for reading by humans.  The XML Schema specification does not say what form human-targeted information should take.  Within </w:t>
      </w:r>
      <w:r w:rsidR="005E4185">
        <w:t>C2 Core</w:t>
      </w:r>
      <w:r>
        <w:t xml:space="preserve">, user information is plain text with no formatting or XML structure.  </w:t>
      </w:r>
    </w:p>
    <w:p w:rsidR="00DD6A0A" w:rsidRPr="00AC0083" w:rsidRDefault="00DD6A0A" w:rsidP="00DD6A0A">
      <w:pPr>
        <w:pStyle w:val="wrruleheadpara"/>
      </w:pPr>
      <w:bookmarkStart w:id="2947" w:name="rule_5_46"/>
      <w:bookmarkStart w:id="2948" w:name="_Toc76707192"/>
      <w:bookmarkStart w:id="2949" w:name="_Toc131669170"/>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950" w:author="Webb Roberts" w:date="2010-03-31T15:33:00Z">
          <w:r w:rsidR="00A63659">
            <w:rPr>
              <w:noProof/>
            </w:rPr>
            <w:t>47</w:t>
          </w:r>
        </w:ins>
        <w:del w:id="2951" w:author="Webb Roberts" w:date="2010-03-31T15:32:00Z">
          <w:r w:rsidR="00172983" w:rsidDel="00172983">
            <w:rPr>
              <w:noProof/>
            </w:rPr>
            <w:delText>51</w:delText>
          </w:r>
        </w:del>
      </w:fldSimple>
      <w:r w:rsidRPr="00AC0083">
        <w:t>]</w:t>
      </w:r>
      <w:bookmarkEnd w:id="2947"/>
      <w:bookmarkEnd w:id="2948"/>
      <w:r w:rsidRPr="00AC0083">
        <w:t xml:space="preserve"> (REF, EXT)</w:t>
      </w:r>
      <w:bookmarkEnd w:id="2949"/>
    </w:p>
    <w:p w:rsidR="00683500" w:rsidRDefault="00DD6A0A">
      <w:pPr>
        <w:pStyle w:val="wrbodytext3"/>
      </w:pPr>
      <w:bookmarkStart w:id="2952" w:name="rule_5_46_text"/>
      <w:r w:rsidRPr="00194BB7">
        <w:tab/>
      </w:r>
      <w:bookmarkStart w:id="2953" w:name="_Toc87007414"/>
      <w:r w:rsidRPr="00194BB7">
        <w:t xml:space="preserve">Within </w:t>
      </w:r>
      <w:r>
        <w:t>the</w:t>
      </w:r>
      <w:r w:rsidRPr="00194BB7">
        <w:t xml:space="preserve"> </w:t>
      </w:r>
      <w:r w:rsidR="00683500">
        <w:t xml:space="preserve"> </w:t>
      </w:r>
      <w:r w:rsidRPr="00194BB7">
        <w:t xml:space="preserve">schema, the content of </w:t>
      </w:r>
      <w:r>
        <w:t xml:space="preserve">the </w:t>
      </w:r>
      <w:r w:rsidRPr="00BA4C27">
        <w:rPr>
          <w:rStyle w:val="wrcode"/>
        </w:rPr>
        <w:t>xsd:documentation</w:t>
      </w:r>
      <w:r w:rsidRPr="00194BB7">
        <w:t xml:space="preserve"> element </w:t>
      </w:r>
      <w:r>
        <w:t xml:space="preserve">that constitutes the data definition of a component </w:t>
      </w:r>
      <w:r w:rsidRPr="00194BB7">
        <w:t xml:space="preserve">MUST be character information items as specified by </w:t>
      </w:r>
      <w:r w:rsidR="00B36831">
        <w:fldChar w:fldCharType="begin"/>
      </w:r>
      <w:r w:rsidR="00552095">
        <w:instrText xml:space="preserve"> REF ref_xml_info_set \h </w:instrText>
      </w:r>
      <w:r w:rsidR="00B36831">
        <w:fldChar w:fldCharType="separate"/>
      </w:r>
      <w:r w:rsidR="00A63659" w:rsidRPr="00BA4C27">
        <w:rPr>
          <w:rStyle w:val="Refterm"/>
        </w:rPr>
        <w:t>[XMLInfoSet]</w:t>
      </w:r>
      <w:r w:rsidR="00B36831">
        <w:fldChar w:fldCharType="end"/>
      </w:r>
      <w:r w:rsidRPr="00194BB7">
        <w:t>.</w:t>
      </w:r>
      <w:bookmarkEnd w:id="2952"/>
      <w:bookmarkEnd w:id="2953"/>
    </w:p>
    <w:p w:rsidR="00DD6A0A" w:rsidRDefault="00DD6A0A" w:rsidP="00DD6A0A">
      <w:pPr>
        <w:pStyle w:val="wrnormativehead"/>
        <w:outlineLvl w:val="0"/>
      </w:pPr>
      <w:r>
        <w:t>Rationale</w:t>
      </w:r>
    </w:p>
    <w:p w:rsidR="00683500" w:rsidRDefault="00DD6A0A">
      <w:pPr>
        <w:pStyle w:val="wrbodytext3"/>
      </w:pPr>
      <w:r>
        <w:tab/>
      </w:r>
      <w:bookmarkStart w:id="2954" w:name="_Toc87007415"/>
      <w:r>
        <w:t xml:space="preserve">According to the XML Schema specification, the content of </w:t>
      </w:r>
      <w:r w:rsidRPr="0099358C">
        <w:rPr>
          <w:rStyle w:val="wrcode"/>
        </w:rPr>
        <w:t>xsd:documentation</w:t>
      </w:r>
      <w:r>
        <w:t xml:space="preserve"> elements is intended for human consumption, whereas other structured XML content is intended for machine consumption.  Therefore, the </w:t>
      </w:r>
      <w:r>
        <w:rPr>
          <w:rStyle w:val="wrcode"/>
        </w:rPr>
        <w:t>xsd:documentation</w:t>
      </w:r>
      <w:r>
        <w:t xml:space="preserve"> element MUST NOT contain structured XML data.  As such, any XML content appearing within a</w:t>
      </w:r>
      <w:bookmarkEnd w:id="2954"/>
      <w:r>
        <w:t xml:space="preserve"> </w:t>
      </w:r>
      <w:bookmarkStart w:id="2955" w:name="_Toc87007416"/>
      <w:r>
        <w:t xml:space="preserve">documentation element is in the context of human-targeted examples and should be escaped using </w:t>
      </w:r>
      <w:r w:rsidRPr="00EF5F37">
        <w:rPr>
          <w:rStyle w:val="wrcode"/>
        </w:rPr>
        <w:t>&amp;lt;</w:t>
      </w:r>
      <w:r>
        <w:t xml:space="preserve"> and </w:t>
      </w:r>
      <w:r w:rsidRPr="00EF5F37">
        <w:rPr>
          <w:rStyle w:val="wrcode"/>
        </w:rPr>
        <w:t>&amp;gt;</w:t>
      </w:r>
      <w:r w:rsidRPr="00CB0E80">
        <w:t xml:space="preserve">.  </w:t>
      </w:r>
      <w:r>
        <w:t>This rule also prohibits comments within documentation elements.</w:t>
      </w:r>
      <w:bookmarkEnd w:id="2955"/>
    </w:p>
    <w:p w:rsidR="00683500" w:rsidRDefault="00DD6A0A">
      <w:pPr>
        <w:pStyle w:val="wrbodytext3"/>
      </w:pPr>
      <w:r>
        <w:tab/>
      </w:r>
      <w:bookmarkStart w:id="2956" w:name="_Toc87007417"/>
      <w:r>
        <w:t xml:space="preserve">See </w:t>
      </w:r>
      <w:r w:rsidR="00B36831">
        <w:fldChar w:fldCharType="begin"/>
      </w:r>
      <w:r w:rsidR="00552095">
        <w:instrText xml:space="preserve"> REF ref_schema_for_xml_schema \h </w:instrText>
      </w:r>
      <w:r w:rsidR="00B36831">
        <w:fldChar w:fldCharType="separate"/>
      </w:r>
      <w:r w:rsidR="00A63659" w:rsidRPr="00BA4C27">
        <w:rPr>
          <w:rStyle w:val="Refterm"/>
        </w:rPr>
        <w:t>[SchemaForXMLSchema]</w:t>
      </w:r>
      <w:r w:rsidR="00B36831">
        <w:fldChar w:fldCharType="end"/>
      </w:r>
      <w:r>
        <w:t>, the schema for XML Schema, as an example of documentation elements containing properly escaped XML elements.</w:t>
      </w:r>
      <w:bookmarkEnd w:id="2956"/>
    </w:p>
    <w:p w:rsidR="00DD6A0A" w:rsidRDefault="00DD6A0A" w:rsidP="00DD6A0A">
      <w:pPr>
        <w:pStyle w:val="wrbodytext1"/>
      </w:pPr>
      <w:r>
        <w:t xml:space="preserve">XML comments are not </w:t>
      </w:r>
      <w:r w:rsidR="007C49BA">
        <w:t>XML S</w:t>
      </w:r>
      <w:r>
        <w:t xml:space="preserve">chema constructs and are not specifically associated with any schema-based components.  As such, comments are not considered semantically meaningful by </w:t>
      </w:r>
      <w:r w:rsidR="005E4185">
        <w:t>C2 Core</w:t>
      </w:r>
      <w:r>
        <w:t xml:space="preserve"> and may not be retained through processing of </w:t>
      </w:r>
      <w:r w:rsidR="005E4185">
        <w:t>C2 Core</w:t>
      </w:r>
      <w:r>
        <w:t xml:space="preserve"> schemas.</w:t>
      </w:r>
    </w:p>
    <w:p w:rsidR="00DD6A0A" w:rsidRPr="00AC0083" w:rsidRDefault="00DD6A0A" w:rsidP="00DD6A0A">
      <w:pPr>
        <w:pStyle w:val="wrruleheadpara"/>
      </w:pPr>
      <w:bookmarkStart w:id="2957" w:name="rule_5_48"/>
      <w:bookmarkStart w:id="2958" w:name="_Toc76707194"/>
      <w:bookmarkStart w:id="2959" w:name="_Toc131669171"/>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48</w:t>
        </w:r>
      </w:fldSimple>
      <w:r w:rsidRPr="00AC0083">
        <w:t>]</w:t>
      </w:r>
      <w:bookmarkEnd w:id="2957"/>
      <w:bookmarkEnd w:id="2958"/>
      <w:r w:rsidRPr="00AC0083">
        <w:t xml:space="preserve"> (REF, SUB, EXT)</w:t>
      </w:r>
      <w:bookmarkEnd w:id="2959"/>
    </w:p>
    <w:p w:rsidR="00683500" w:rsidRDefault="00DD6A0A">
      <w:pPr>
        <w:pStyle w:val="wrbodytext3"/>
      </w:pPr>
      <w:bookmarkStart w:id="2960" w:name="rule_5_48_text"/>
      <w:r w:rsidRPr="00194BB7">
        <w:tab/>
      </w:r>
      <w:bookmarkStart w:id="2961" w:name="_Toc87007418"/>
      <w:r w:rsidRPr="00194BB7">
        <w:t xml:space="preserve">XML comments SHALL not be used for persistent information about constructs within </w:t>
      </w:r>
      <w:r>
        <w:t>the schema</w:t>
      </w:r>
      <w:r w:rsidRPr="00194BB7">
        <w:t>.</w:t>
      </w:r>
      <w:bookmarkEnd w:id="2960"/>
      <w:bookmarkEnd w:id="2961"/>
    </w:p>
    <w:p w:rsidR="00DD6A0A" w:rsidRDefault="00DD6A0A" w:rsidP="00DD6A0A">
      <w:pPr>
        <w:pStyle w:val="wrnormativehead"/>
        <w:outlineLvl w:val="0"/>
      </w:pPr>
      <w:r>
        <w:t>Rationale</w:t>
      </w:r>
    </w:p>
    <w:p w:rsidR="00683500" w:rsidRDefault="00DD6A0A">
      <w:pPr>
        <w:pStyle w:val="wrbodytext3"/>
      </w:pPr>
      <w:r>
        <w:tab/>
      </w:r>
      <w:bookmarkStart w:id="2962" w:name="_Toc87007419"/>
      <w:r>
        <w:t xml:space="preserve">Since XML comments are not associated with any specific XML Schema construct, there is no standard way to interpret comments.  As such, comments should be reserved for internal use, and XML Schema annotations should be preferred for meaningful information about components.  </w:t>
      </w:r>
      <w:r w:rsidR="005E4185">
        <w:t>C2 Core</w:t>
      </w:r>
      <w:r>
        <w:t xml:space="preserve"> specifically defines how information should be encapsulated in </w:t>
      </w:r>
      <w:r w:rsidR="005E4185">
        <w:t>C2 Core</w:t>
      </w:r>
      <w:r>
        <w:t xml:space="preserve">-conformant schemas via </w:t>
      </w:r>
      <w:r w:rsidRPr="00151CE5">
        <w:rPr>
          <w:rStyle w:val="wrcode"/>
        </w:rPr>
        <w:t>xsd:annotation</w:t>
      </w:r>
      <w:r>
        <w:t xml:space="preserve"> elements.</w:t>
      </w:r>
      <w:bookmarkEnd w:id="2962"/>
    </w:p>
    <w:p w:rsidR="00DD6A0A" w:rsidRDefault="00DD6A0A" w:rsidP="00894894">
      <w:pPr>
        <w:pStyle w:val="Heading3"/>
        <w:numPr>
          <w:numberingChange w:id="2963" w:author="Webb Roberts" w:date="2010-03-31T15:28:00Z" w:original="%1:6:0:.%2:4:0:.%3:2:0:"/>
        </w:numPr>
      </w:pPr>
      <w:bookmarkStart w:id="2964" w:name="_Toc87007420"/>
      <w:bookmarkStart w:id="2965" w:name="_Toc131668938"/>
      <w:r>
        <w:t>Machine-Readable Annotations</w:t>
      </w:r>
      <w:bookmarkEnd w:id="2964"/>
      <w:bookmarkEnd w:id="2965"/>
    </w:p>
    <w:p w:rsidR="00DD6A0A" w:rsidRDefault="00DD6A0A" w:rsidP="00DD6A0A">
      <w:pPr>
        <w:pStyle w:val="wrbodytext1"/>
      </w:pPr>
      <w:r>
        <w:t xml:space="preserve">XML Schema provides special annotations for support of automatic processing.  The XML Schema specification provides the element </w:t>
      </w:r>
      <w:r w:rsidRPr="005F2356">
        <w:rPr>
          <w:rStyle w:val="wrcode"/>
        </w:rPr>
        <w:t>xsd:appinfo</w:t>
      </w:r>
      <w:r>
        <w:t xml:space="preserve"> to carry such content and does not specify what style of content they should carry.  In </w:t>
      </w:r>
      <w:r w:rsidR="005E4185">
        <w:t>C2 Core</w:t>
      </w:r>
      <w:r>
        <w:t xml:space="preserve">, </w:t>
      </w:r>
      <w:r w:rsidRPr="001559C7">
        <w:rPr>
          <w:rStyle w:val="wrcode"/>
        </w:rPr>
        <w:t>xsd:appinfo</w:t>
      </w:r>
      <w:r>
        <w:t xml:space="preserve"> elements carry structured XML content.</w:t>
      </w:r>
    </w:p>
    <w:p w:rsidR="00DD6A0A" w:rsidRPr="00AC0083" w:rsidRDefault="00DD6A0A" w:rsidP="00DD6A0A">
      <w:pPr>
        <w:pStyle w:val="wrruleheadpara"/>
      </w:pPr>
      <w:bookmarkStart w:id="2966" w:name="rule_5_49"/>
      <w:bookmarkStart w:id="2967" w:name="_Toc76707195"/>
      <w:bookmarkStart w:id="2968" w:name="rule_6_51_appinfo_has_elements"/>
      <w:bookmarkStart w:id="2969" w:name="_Toc131669172"/>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970" w:author="Webb Roberts" w:date="2010-03-31T15:33:00Z">
          <w:r w:rsidR="00A63659">
            <w:rPr>
              <w:noProof/>
            </w:rPr>
            <w:t>49</w:t>
          </w:r>
        </w:ins>
        <w:del w:id="2971" w:author="Webb Roberts" w:date="2010-03-31T15:32:00Z">
          <w:r w:rsidR="00172983" w:rsidDel="00172983">
            <w:rPr>
              <w:noProof/>
            </w:rPr>
            <w:delText>54</w:delText>
          </w:r>
        </w:del>
      </w:fldSimple>
      <w:r w:rsidRPr="00AC0083">
        <w:t>]</w:t>
      </w:r>
      <w:bookmarkEnd w:id="2966"/>
      <w:bookmarkEnd w:id="2967"/>
      <w:bookmarkEnd w:id="2968"/>
      <w:r w:rsidRPr="00AC0083">
        <w:t xml:space="preserve"> (REF, EXT)</w:t>
      </w:r>
      <w:bookmarkEnd w:id="2969"/>
    </w:p>
    <w:p w:rsidR="00683500" w:rsidRDefault="00DD6A0A">
      <w:pPr>
        <w:pStyle w:val="wrbodytext3"/>
      </w:pPr>
      <w:bookmarkStart w:id="2972" w:name="rule_5_49_text"/>
      <w:r w:rsidRPr="00194BB7">
        <w:tab/>
      </w:r>
      <w:bookmarkStart w:id="2973" w:name="_Toc87007421"/>
      <w:r w:rsidRPr="00194BB7">
        <w:t xml:space="preserve">Within </w:t>
      </w:r>
      <w:r>
        <w:t>the</w:t>
      </w:r>
      <w:r w:rsidRPr="00194BB7">
        <w:t xml:space="preserve"> schema, any immediate child of an </w:t>
      </w:r>
      <w:r w:rsidRPr="00BA4C27">
        <w:rPr>
          <w:rStyle w:val="wrcode"/>
        </w:rPr>
        <w:t>xsd:appinfo</w:t>
      </w:r>
      <w:r w:rsidRPr="00194BB7">
        <w:t xml:space="preserve"> element SHALL be an element information item or a comment information item.</w:t>
      </w:r>
      <w:bookmarkEnd w:id="2972"/>
      <w:bookmarkEnd w:id="2973"/>
    </w:p>
    <w:p w:rsidR="00DD6A0A" w:rsidRDefault="00DD6A0A" w:rsidP="00DD6A0A">
      <w:pPr>
        <w:pStyle w:val="wrnormativehead"/>
        <w:outlineLvl w:val="0"/>
      </w:pPr>
      <w:r>
        <w:t>Rationale</w:t>
      </w:r>
    </w:p>
    <w:p w:rsidR="00683500" w:rsidRDefault="00DD6A0A">
      <w:pPr>
        <w:pStyle w:val="wrbodytext3"/>
      </w:pPr>
      <w:r>
        <w:tab/>
      </w:r>
      <w:bookmarkStart w:id="2974" w:name="_Toc87007422"/>
      <w:r>
        <w:t xml:space="preserve">Application information elements are intended for </w:t>
      </w:r>
      <w:r w:rsidR="00CD5265" w:rsidRPr="00CD5265">
        <w:rPr>
          <w:rStyle w:val="Emphasis"/>
        </w:rPr>
        <w:t>automatic processing</w:t>
      </w:r>
      <w:r w:rsidR="00AD5E09">
        <w:t xml:space="preserve">; thus they </w:t>
      </w:r>
      <w:r>
        <w:t>should contain machine-oriented data, XML.</w:t>
      </w:r>
      <w:bookmarkEnd w:id="2974"/>
    </w:p>
    <w:p w:rsidR="00DD6A0A" w:rsidRPr="00AC0083" w:rsidRDefault="00DD6A0A" w:rsidP="00DD6A0A">
      <w:pPr>
        <w:pStyle w:val="wrruleheadpara"/>
      </w:pPr>
      <w:bookmarkStart w:id="2975" w:name="rule_5_50"/>
      <w:bookmarkStart w:id="2976" w:name="_Toc76707196"/>
      <w:bookmarkStart w:id="2977" w:name="_Toc131669173"/>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50</w:t>
        </w:r>
      </w:fldSimple>
      <w:r w:rsidRPr="00AC0083">
        <w:t>]</w:t>
      </w:r>
      <w:bookmarkEnd w:id="2975"/>
      <w:bookmarkEnd w:id="2976"/>
      <w:r w:rsidRPr="00AC0083">
        <w:t xml:space="preserve"> (REF, EXT)</w:t>
      </w:r>
      <w:bookmarkEnd w:id="2977"/>
    </w:p>
    <w:p w:rsidR="00683500" w:rsidRDefault="00DD6A0A">
      <w:pPr>
        <w:pStyle w:val="wrbodytext3"/>
      </w:pPr>
      <w:bookmarkStart w:id="2978" w:name="rule_5_50_text"/>
      <w:r w:rsidRPr="00194BB7">
        <w:tab/>
      </w:r>
      <w:bookmarkStart w:id="2979" w:name="_Toc87007423"/>
      <w:r w:rsidRPr="00194BB7">
        <w:t xml:space="preserve">Within </w:t>
      </w:r>
      <w:r>
        <w:t>the</w:t>
      </w:r>
      <w:r w:rsidRPr="00194BB7">
        <w:t xml:space="preserve"> schema, any element that is an immediate child of an </w:t>
      </w:r>
      <w:r w:rsidRPr="00BA4C27">
        <w:rPr>
          <w:rStyle w:val="wrcode"/>
        </w:rPr>
        <w:t>xsd:appinfo</w:t>
      </w:r>
      <w:r w:rsidRPr="00194BB7">
        <w:t xml:space="preserve"> element SHALL be in a namespace.</w:t>
      </w:r>
      <w:bookmarkEnd w:id="2978"/>
      <w:bookmarkEnd w:id="2979"/>
    </w:p>
    <w:p w:rsidR="00DD6A0A" w:rsidRDefault="00DD6A0A" w:rsidP="00DD6A0A">
      <w:pPr>
        <w:pStyle w:val="wrnormativehead"/>
        <w:outlineLvl w:val="0"/>
      </w:pPr>
      <w:r>
        <w:t>Rationale</w:t>
      </w:r>
    </w:p>
    <w:p w:rsidR="00683500" w:rsidRDefault="00DD6A0A">
      <w:pPr>
        <w:pStyle w:val="wrbodytext3"/>
      </w:pPr>
      <w:r>
        <w:tab/>
      </w:r>
      <w:bookmarkStart w:id="2980" w:name="_Toc87007424"/>
      <w:r>
        <w:t>Use of default namespace is allowed, but content has to have a real namespace, and namespaces must be declared.  The XML namespaces specification includes the concept of content not in a namespace. Non-namespaced data runs counter to the principle of distinctly identifiable data definitions.</w:t>
      </w:r>
      <w:bookmarkEnd w:id="2980"/>
    </w:p>
    <w:p w:rsidR="00DD6A0A" w:rsidRDefault="00DD6A0A" w:rsidP="00DD6A0A">
      <w:pPr>
        <w:pStyle w:val="wrruleheadpara"/>
      </w:pPr>
      <w:bookmarkStart w:id="2981" w:name="rule_5_50_1"/>
      <w:bookmarkStart w:id="2982" w:name="_Toc76707197"/>
      <w:bookmarkStart w:id="2983" w:name="rule_6_53_appinfo_child_not_schema"/>
      <w:bookmarkStart w:id="2984" w:name="_Toc131669174"/>
      <w:r w:rsidRPr="00171107">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2985" w:author="Webb Roberts" w:date="2010-03-31T15:33:00Z">
          <w:r w:rsidR="00A63659">
            <w:rPr>
              <w:noProof/>
            </w:rPr>
            <w:t>51</w:t>
          </w:r>
        </w:ins>
        <w:del w:id="2986" w:author="Webb Roberts" w:date="2010-03-31T15:32:00Z">
          <w:r w:rsidR="00172983" w:rsidDel="00172983">
            <w:rPr>
              <w:noProof/>
            </w:rPr>
            <w:delText>57</w:delText>
          </w:r>
        </w:del>
      </w:fldSimple>
      <w:r w:rsidRPr="00171107">
        <w:t>]</w:t>
      </w:r>
      <w:bookmarkEnd w:id="2981"/>
      <w:bookmarkEnd w:id="2982"/>
      <w:bookmarkEnd w:id="2983"/>
      <w:r w:rsidRPr="00AC0083">
        <w:t xml:space="preserve"> (REF, EXT)</w:t>
      </w:r>
      <w:bookmarkEnd w:id="2984"/>
    </w:p>
    <w:p w:rsidR="00683500" w:rsidRDefault="00DD6A0A">
      <w:pPr>
        <w:pStyle w:val="wrbodytext3"/>
      </w:pPr>
      <w:bookmarkStart w:id="2987" w:name="rule_5_50_1_text"/>
      <w:r w:rsidRPr="00194BB7">
        <w:tab/>
      </w:r>
      <w:bookmarkStart w:id="2988" w:name="_Toc87007425"/>
      <w:r w:rsidRPr="00194BB7">
        <w:t xml:space="preserve">Within </w:t>
      </w:r>
      <w:bookmarkStart w:id="2989" w:name="QuickMark_7"/>
      <w:bookmarkEnd w:id="2989"/>
      <w:r w:rsidR="00C151FE">
        <w:t xml:space="preserve">the </w:t>
      </w:r>
      <w:r w:rsidRPr="00194BB7">
        <w:t xml:space="preserve">schema, an element in the XML Schema namespace MUST NOT occur as a descendant of any element </w:t>
      </w:r>
      <w:r w:rsidRPr="00BA4C27">
        <w:rPr>
          <w:rStyle w:val="wrcode"/>
        </w:rPr>
        <w:t>xsd:appinfo</w:t>
      </w:r>
      <w:r w:rsidRPr="00194BB7">
        <w:t>.</w:t>
      </w:r>
      <w:bookmarkEnd w:id="2987"/>
      <w:bookmarkEnd w:id="2988"/>
    </w:p>
    <w:p w:rsidR="00DD6A0A" w:rsidRDefault="00DD6A0A" w:rsidP="00DD6A0A">
      <w:pPr>
        <w:pStyle w:val="wrnormativehead"/>
        <w:outlineLvl w:val="0"/>
      </w:pPr>
      <w:r>
        <w:t>Rationale</w:t>
      </w:r>
    </w:p>
    <w:p w:rsidR="00683500" w:rsidRDefault="00DD6A0A">
      <w:pPr>
        <w:pStyle w:val="wrbodytext3"/>
      </w:pPr>
      <w:r>
        <w:tab/>
      </w:r>
      <w:bookmarkStart w:id="2990" w:name="_Toc87007426"/>
      <w:r w:rsidR="005E4185">
        <w:t>C2 Core</w:t>
      </w:r>
      <w:r>
        <w:t xml:space="preserve">-conformant schemas are designed to be very easily processed.  Although uses of XML Schema elements as content of </w:t>
      </w:r>
      <w:r w:rsidRPr="00916D1B">
        <w:rPr>
          <w:rStyle w:val="wrcode"/>
        </w:rPr>
        <w:t>xsd:appinfo</w:t>
      </w:r>
      <w:r>
        <w:t xml:space="preserve"> elements could be contrived, it is not current practice and could seriously complicate the authoring of schema validators and processors, such as XSLT, which may evaluate XML elements by their namespace</w:t>
      </w:r>
      <w:r w:rsidR="00C151FE">
        <w:t>s</w:t>
      </w:r>
      <w:r>
        <w:t xml:space="preserve"> and name</w:t>
      </w:r>
      <w:r w:rsidR="00C151FE">
        <w:t>s</w:t>
      </w:r>
      <w:r>
        <w:t>.  Forbidding the use of XML Schema elements outside valid uses of schema will simplify such processing.</w:t>
      </w:r>
      <w:bookmarkEnd w:id="2990"/>
    </w:p>
    <w:p w:rsidR="00DD6A0A" w:rsidRDefault="00DD6A0A" w:rsidP="00783BE6">
      <w:pPr>
        <w:pStyle w:val="Heading2"/>
        <w:numPr>
          <w:numberingChange w:id="2991" w:author="Webb Roberts" w:date="2010-03-31T15:28:00Z" w:original="%1:6:0:.%2:5:0:"/>
        </w:numPr>
      </w:pPr>
      <w:bookmarkStart w:id="2992" w:name="_Ref166987838"/>
      <w:bookmarkStart w:id="2993" w:name="_Toc77760837"/>
      <w:bookmarkStart w:id="2994" w:name="_Toc87007427"/>
      <w:bookmarkStart w:id="2995" w:name="_Toc131668939"/>
      <w:r>
        <w:t>Type Definitions</w:t>
      </w:r>
      <w:bookmarkEnd w:id="2992"/>
      <w:bookmarkEnd w:id="2993"/>
      <w:bookmarkEnd w:id="2994"/>
      <w:bookmarkEnd w:id="2995"/>
    </w:p>
    <w:p w:rsidR="00DD6A0A" w:rsidRPr="00B16C43" w:rsidRDefault="00DD6A0A" w:rsidP="00DD6A0A">
      <w:pPr>
        <w:pStyle w:val="wrbodytext1"/>
      </w:pPr>
      <w:r>
        <w:t xml:space="preserve">XML Schema provides a variety of ways to define new types.  This section covers the </w:t>
      </w:r>
      <w:r w:rsidR="005E4185">
        <w:t>C2 Core</w:t>
      </w:r>
      <w:r>
        <w:t xml:space="preserve"> restrictions on defining complex types, with both simple and complex content.</w:t>
      </w:r>
    </w:p>
    <w:p w:rsidR="00DD6A0A" w:rsidRDefault="00DD6A0A" w:rsidP="00894894">
      <w:pPr>
        <w:pStyle w:val="Heading3"/>
        <w:numPr>
          <w:numberingChange w:id="2996" w:author="Webb Roberts" w:date="2010-03-31T15:28:00Z" w:original="%1:6:0:.%2:5:0:.%3:1:0:"/>
        </w:numPr>
      </w:pPr>
      <w:bookmarkStart w:id="2997" w:name="_Ref160950060"/>
      <w:bookmarkStart w:id="2998" w:name="_Ref160950081"/>
      <w:bookmarkStart w:id="2999" w:name="_Toc87007428"/>
      <w:bookmarkStart w:id="3000" w:name="_Toc131668940"/>
      <w:r>
        <w:t>Complex Type Definition</w:t>
      </w:r>
      <w:bookmarkEnd w:id="2997"/>
      <w:bookmarkEnd w:id="2998"/>
      <w:r>
        <w:t>s</w:t>
      </w:r>
      <w:bookmarkEnd w:id="2999"/>
      <w:bookmarkEnd w:id="3000"/>
    </w:p>
    <w:p w:rsidR="00DD6A0A" w:rsidRDefault="00DD6A0A" w:rsidP="00DD6A0A">
      <w:pPr>
        <w:pStyle w:val="wrbodytext1"/>
      </w:pPr>
      <w:r>
        <w:t xml:space="preserve">XML Schema provides a large amount of flexibility in the creation of complex types.  </w:t>
      </w:r>
      <w:r w:rsidR="005E4185">
        <w:t>C2 Core</w:t>
      </w:r>
      <w:r>
        <w:t xml:space="preserve"> narrows the schema capability to a smaller set of constructs.</w:t>
      </w:r>
    </w:p>
    <w:p w:rsidR="00DD6A0A" w:rsidRDefault="00DD6A0A" w:rsidP="00DD6A0A">
      <w:pPr>
        <w:pStyle w:val="wrbodytext1"/>
      </w:pPr>
      <w:r>
        <w:t xml:space="preserve">Note that rules on prohibited constructs (Section </w:t>
      </w:r>
      <w:r w:rsidR="00B36831">
        <w:fldChar w:fldCharType="begin"/>
      </w:r>
      <w:r w:rsidR="00C22E3D">
        <w:instrText xml:space="preserve"> REF _Ref160940625 \w \h </w:instrText>
      </w:r>
      <w:r w:rsidR="00B36831">
        <w:fldChar w:fldCharType="separate"/>
      </w:r>
      <w:r w:rsidR="00A63659">
        <w:t>6.1.6.1</w:t>
      </w:r>
      <w:r w:rsidR="00B36831">
        <w:fldChar w:fldCharType="end"/>
      </w:r>
      <w:r>
        <w:t xml:space="preserve">: </w:t>
      </w:r>
      <w:r w:rsidR="00B36831">
        <w:fldChar w:fldCharType="begin"/>
      </w:r>
      <w:r w:rsidR="00C22E3D">
        <w:instrText xml:space="preserve"> REF _Ref160940625 \h </w:instrText>
      </w:r>
      <w:r w:rsidR="00B36831">
        <w:fldChar w:fldCharType="separate"/>
      </w:r>
      <w:r w:rsidR="00A63659">
        <w:t>No Anonymous Type Definitions</w:t>
      </w:r>
      <w:r w:rsidR="00B36831">
        <w:fldChar w:fldCharType="end"/>
      </w:r>
      <w:r>
        <w:t xml:space="preserve">, </w:t>
      </w:r>
      <w:r w:rsidR="00B36831">
        <w:fldChar w:fldCharType="begin"/>
      </w:r>
      <w:r w:rsidR="00C22E3D">
        <w:instrText xml:space="preserve"> REF _Ref160940625 \p \h </w:instrText>
      </w:r>
      <w:r w:rsidR="00B36831">
        <w:fldChar w:fldCharType="separate"/>
      </w:r>
      <w:r w:rsidR="00A63659">
        <w:t>above</w:t>
      </w:r>
      <w:r w:rsidR="00B36831">
        <w:fldChar w:fldCharType="end"/>
      </w:r>
      <w:r>
        <w:t xml:space="preserve">) forbid defining complex types as local types.  All complex type definitions must be top-level, named components.  </w:t>
      </w:r>
    </w:p>
    <w:p w:rsidR="00DD6A0A" w:rsidRDefault="00DD6A0A" w:rsidP="00DD6A0A">
      <w:pPr>
        <w:pStyle w:val="wrbodytext1"/>
      </w:pPr>
      <w:r>
        <w:t xml:space="preserve">XML Schema makes a distinction between complex types with simple content versus complex types with complex content.  Complex types with simple content (CSCs) have content that is not allowed to contain XML elements.  Complex types with complex content (CCCs) have content that does contain XML elements. Since mixed content is prohibited in </w:t>
      </w:r>
      <w:r w:rsidR="005E4185">
        <w:t>C2 Core</w:t>
      </w:r>
      <w:r>
        <w:t xml:space="preserve"> by </w:t>
      </w:r>
      <w:r w:rsidR="00B36831">
        <w:fldChar w:fldCharType="begin"/>
      </w:r>
      <w:r w:rsidR="00C22E3D">
        <w:instrText xml:space="preserve"> REF rule_5_1 \h </w:instrText>
      </w:r>
      <w:r w:rsidR="00B36831">
        <w:fldChar w:fldCharType="separate"/>
      </w:r>
      <w:ins w:id="3001" w:author="Webb Roberts" w:date="2010-03-31T15:33:00Z">
        <w:r w:rsidR="00A63659" w:rsidRPr="00AC0083">
          <w:t xml:space="preserve">[Rule </w:t>
        </w:r>
        <w:r w:rsidR="00A63659">
          <w:t>6</w:t>
        </w:r>
        <w:r w:rsidR="00A63659" w:rsidRPr="00AC0083">
          <w:t>-</w:t>
        </w:r>
        <w:r w:rsidR="00A63659">
          <w:rPr>
            <w:noProof/>
          </w:rPr>
          <w:t>1</w:t>
        </w:r>
        <w:r w:rsidR="00A63659" w:rsidRPr="00AC0083">
          <w:t>]</w:t>
        </w:r>
      </w:ins>
      <w:del w:id="3002"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1</w:delText>
        </w:r>
        <w:r w:rsidR="004753AF" w:rsidRPr="00AC0083" w:rsidDel="00172983">
          <w:delText>]</w:delText>
        </w:r>
      </w:del>
      <w:r w:rsidR="00B36831">
        <w:fldChar w:fldCharType="end"/>
      </w:r>
      <w:r>
        <w:t xml:space="preserve">, all </w:t>
      </w:r>
      <w:r w:rsidR="005E4185">
        <w:t>C2 Core</w:t>
      </w:r>
      <w:r>
        <w:t xml:space="preserve">-conformant complex types are either CSCs or CCCs.  </w:t>
      </w:r>
    </w:p>
    <w:p w:rsidR="00DD6A0A" w:rsidRPr="00AC0083" w:rsidRDefault="00DD6A0A" w:rsidP="00DD6A0A">
      <w:pPr>
        <w:pStyle w:val="wrruleheadpara"/>
      </w:pPr>
      <w:bookmarkStart w:id="3003" w:name="rule_5_52"/>
      <w:bookmarkStart w:id="3004" w:name="_Toc76707199"/>
      <w:bookmarkStart w:id="3005" w:name="_Toc131669175"/>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52</w:t>
        </w:r>
      </w:fldSimple>
      <w:r w:rsidRPr="00AC0083">
        <w:t>]</w:t>
      </w:r>
      <w:bookmarkEnd w:id="3003"/>
      <w:bookmarkEnd w:id="3004"/>
      <w:r w:rsidRPr="00AC0083">
        <w:t xml:space="preserve"> (</w:t>
      </w:r>
      <w:r>
        <w:t xml:space="preserve">REF, SUB, </w:t>
      </w:r>
      <w:r w:rsidRPr="00AC0083">
        <w:t>EXT)</w:t>
      </w:r>
      <w:bookmarkEnd w:id="3005"/>
    </w:p>
    <w:p w:rsidR="00683500" w:rsidRDefault="00DD6A0A">
      <w:pPr>
        <w:pStyle w:val="wrbodytext3"/>
      </w:pPr>
      <w:bookmarkStart w:id="3006" w:name="rule_5_52_text"/>
      <w:r w:rsidRPr="00194BB7">
        <w:tab/>
      </w:r>
      <w:bookmarkStart w:id="3007" w:name="_Toc87007429"/>
      <w:r w:rsidRPr="00194BB7">
        <w:t xml:space="preserve">Within </w:t>
      </w:r>
      <w:r>
        <w:t>the</w:t>
      </w:r>
      <w:r w:rsidRPr="00194BB7">
        <w:t xml:space="preserve"> schema, the element </w:t>
      </w:r>
      <w:r w:rsidRPr="00BA4C27">
        <w:rPr>
          <w:rStyle w:val="wrcode"/>
        </w:rPr>
        <w:t>xsd:complexType</w:t>
      </w:r>
      <w:r w:rsidRPr="00194BB7">
        <w:t xml:space="preserve"> MUST have as an immediate child either the element </w:t>
      </w:r>
      <w:r w:rsidRPr="00BA4C27">
        <w:rPr>
          <w:rStyle w:val="wrcode"/>
        </w:rPr>
        <w:t>xsd:complexContent</w:t>
      </w:r>
      <w:r w:rsidRPr="00194BB7">
        <w:t xml:space="preserve"> or the element </w:t>
      </w:r>
      <w:r w:rsidRPr="00BA4C27">
        <w:rPr>
          <w:rStyle w:val="wrcode"/>
        </w:rPr>
        <w:t>xsd:simpleContent</w:t>
      </w:r>
      <w:r w:rsidRPr="00194BB7">
        <w:t>.</w:t>
      </w:r>
      <w:bookmarkEnd w:id="3006"/>
      <w:bookmarkEnd w:id="3007"/>
    </w:p>
    <w:p w:rsidR="00DD6A0A" w:rsidRDefault="00DD6A0A" w:rsidP="00DD6A0A">
      <w:pPr>
        <w:pStyle w:val="wrnormativehead"/>
        <w:outlineLvl w:val="0"/>
      </w:pPr>
      <w:r>
        <w:t>Rationale</w:t>
      </w:r>
    </w:p>
    <w:p w:rsidR="00683500" w:rsidRDefault="00DD6A0A">
      <w:pPr>
        <w:pStyle w:val="wrbodytext3"/>
      </w:pPr>
      <w:r>
        <w:tab/>
      </w:r>
      <w:bookmarkStart w:id="3008" w:name="_Toc87007430"/>
      <w:r>
        <w:t xml:space="preserve">XML Schema provides shorthand to defining complex content of a complex type, which is to define the complex type with immediate children that specify elements, or other groups, and attributes.  In the desire to normalize schema representation of types and to be explicit, </w:t>
      </w:r>
      <w:r w:rsidR="005E4185">
        <w:t>C2 Core</w:t>
      </w:r>
      <w:r>
        <w:t xml:space="preserve"> forbids the use of that shorthand.</w:t>
      </w:r>
      <w:bookmarkEnd w:id="3008"/>
    </w:p>
    <w:p w:rsidR="00DD6A0A" w:rsidRDefault="00DD6A0A" w:rsidP="00894894">
      <w:pPr>
        <w:pStyle w:val="Heading3"/>
        <w:numPr>
          <w:numberingChange w:id="3009" w:author="Webb Roberts" w:date="2010-03-31T15:28:00Z" w:original="%1:6:0:.%2:5:0:.%3:2:0:"/>
        </w:numPr>
      </w:pPr>
      <w:bookmarkStart w:id="3010" w:name="_Ref168937568"/>
      <w:bookmarkStart w:id="3011" w:name="_Toc87007431"/>
      <w:bookmarkStart w:id="3012" w:name="_Toc131668941"/>
      <w:r>
        <w:t>Simple Content (CSC) Restrictions</w:t>
      </w:r>
      <w:bookmarkEnd w:id="3010"/>
      <w:bookmarkEnd w:id="3011"/>
      <w:bookmarkEnd w:id="3012"/>
    </w:p>
    <w:p w:rsidR="00DD6A0A" w:rsidRDefault="00DD6A0A" w:rsidP="00DD6A0A">
      <w:pPr>
        <w:pStyle w:val="wrbodytext1"/>
      </w:pPr>
      <w:r>
        <w:t>Withi</w:t>
      </w:r>
      <w:r w:rsidRPr="00BE57E2">
        <w:t xml:space="preserve">n a </w:t>
      </w:r>
      <w:r w:rsidR="005E4185">
        <w:t>C2 Core</w:t>
      </w:r>
      <w:r w:rsidRPr="00BE57E2">
        <w:t xml:space="preserve">-conformant schema, a </w:t>
      </w:r>
      <w:r>
        <w:t>complex type with simple content (</w:t>
      </w:r>
      <w:r w:rsidRPr="00BE57E2">
        <w:t>CSC</w:t>
      </w:r>
      <w:r>
        <w:t>)</w:t>
      </w:r>
      <w:r w:rsidRPr="00BE57E2">
        <w:t xml:space="preserve"> can be created </w:t>
      </w:r>
      <w:r w:rsidR="00A46532">
        <w:t xml:space="preserve">in </w:t>
      </w:r>
      <w:r w:rsidRPr="00BE57E2">
        <w:t>one of two ways:</w:t>
      </w:r>
    </w:p>
    <w:p w:rsidR="00683500" w:rsidRDefault="00DD6A0A">
      <w:pPr>
        <w:pStyle w:val="wrbodytext3"/>
      </w:pPr>
      <w:bookmarkStart w:id="3013" w:name="_Toc87007432"/>
      <w:r>
        <w:t>1.</w:t>
      </w:r>
      <w:r>
        <w:tab/>
        <w:t>By extension of an existing CSC</w:t>
      </w:r>
      <w:r w:rsidR="00C151FE">
        <w:t>.</w:t>
      </w:r>
      <w:bookmarkEnd w:id="3013"/>
    </w:p>
    <w:p w:rsidR="00683500" w:rsidRDefault="00DD6A0A">
      <w:pPr>
        <w:pStyle w:val="wrbodytext3"/>
      </w:pPr>
      <w:bookmarkStart w:id="3014" w:name="_Toc87007433"/>
      <w:r>
        <w:t>2.</w:t>
      </w:r>
      <w:r>
        <w:tab/>
        <w:t>By extension of an existing simple type.</w:t>
      </w:r>
      <w:bookmarkEnd w:id="3014"/>
    </w:p>
    <w:p w:rsidR="00DD6A0A" w:rsidRPr="00BE57E2" w:rsidRDefault="00DD6A0A" w:rsidP="00DD6A0A">
      <w:pPr>
        <w:pStyle w:val="wrbodytext1"/>
      </w:pPr>
      <w:r>
        <w:t xml:space="preserve">Both of these methods use the element </w:t>
      </w:r>
      <w:r w:rsidRPr="00693783">
        <w:rPr>
          <w:rStyle w:val="wrcode"/>
        </w:rPr>
        <w:t>xsd:extension</w:t>
      </w:r>
      <w:r>
        <w:t>.</w:t>
      </w:r>
    </w:p>
    <w:p w:rsidR="00DD6A0A" w:rsidRPr="00AC0083" w:rsidRDefault="00DD6A0A" w:rsidP="00DD6A0A">
      <w:pPr>
        <w:pStyle w:val="wrruleheadpara"/>
      </w:pPr>
      <w:bookmarkStart w:id="3015" w:name="rule_5_53"/>
      <w:bookmarkStart w:id="3016" w:name="_Toc76707200"/>
      <w:bookmarkStart w:id="3017" w:name="_Toc131669176"/>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3018" w:author="Webb Roberts" w:date="2010-03-31T15:33:00Z">
          <w:r w:rsidR="00A63659">
            <w:rPr>
              <w:noProof/>
            </w:rPr>
            <w:t>53</w:t>
          </w:r>
        </w:ins>
        <w:del w:id="3019" w:author="Webb Roberts" w:date="2010-03-31T15:32:00Z">
          <w:r w:rsidR="00172983" w:rsidDel="00172983">
            <w:rPr>
              <w:noProof/>
            </w:rPr>
            <w:delText>60</w:delText>
          </w:r>
        </w:del>
      </w:fldSimple>
      <w:r w:rsidRPr="00AC0083">
        <w:t>]</w:t>
      </w:r>
      <w:bookmarkEnd w:id="3015"/>
      <w:bookmarkEnd w:id="3016"/>
      <w:r w:rsidRPr="00AC0083">
        <w:t xml:space="preserve"> (</w:t>
      </w:r>
      <w:r>
        <w:t>REF</w:t>
      </w:r>
      <w:r w:rsidRPr="00AC0083">
        <w:t>)</w:t>
      </w:r>
      <w:bookmarkEnd w:id="3017"/>
    </w:p>
    <w:p w:rsidR="00683500" w:rsidRDefault="00DD6A0A">
      <w:pPr>
        <w:pStyle w:val="wrbodytext3"/>
      </w:pPr>
      <w:bookmarkStart w:id="3020" w:name="rule_5_53_text"/>
      <w:r w:rsidRPr="00194BB7">
        <w:tab/>
      </w:r>
      <w:bookmarkStart w:id="3021" w:name="_Toc87007434"/>
      <w:r w:rsidRPr="00194BB7">
        <w:t xml:space="preserve">Within </w:t>
      </w:r>
      <w:r>
        <w:t>the</w:t>
      </w:r>
      <w:r w:rsidRPr="00194BB7">
        <w:t xml:space="preserve"> schema, the element </w:t>
      </w:r>
      <w:r w:rsidRPr="00BA4C27">
        <w:rPr>
          <w:rStyle w:val="wrcode"/>
        </w:rPr>
        <w:t>xsd:simpleContent</w:t>
      </w:r>
      <w:r w:rsidRPr="00194BB7">
        <w:t xml:space="preserve"> MUST have as an immediate child the element </w:t>
      </w:r>
      <w:r w:rsidRPr="00BA4C27">
        <w:rPr>
          <w:rStyle w:val="wrcode"/>
        </w:rPr>
        <w:t>xsd:extension</w:t>
      </w:r>
      <w:r w:rsidRPr="00194BB7">
        <w:t>.</w:t>
      </w:r>
      <w:bookmarkEnd w:id="3020"/>
      <w:bookmarkEnd w:id="3021"/>
    </w:p>
    <w:p w:rsidR="00DD6A0A" w:rsidRDefault="00DD6A0A" w:rsidP="00DD6A0A">
      <w:pPr>
        <w:pStyle w:val="wrnormativehead"/>
        <w:outlineLvl w:val="0"/>
      </w:pPr>
      <w:r>
        <w:t>Rationale</w:t>
      </w:r>
    </w:p>
    <w:p w:rsidR="00683500" w:rsidRDefault="00DD6A0A">
      <w:pPr>
        <w:pStyle w:val="wrbodytext3"/>
      </w:pPr>
      <w:r>
        <w:tab/>
      </w:r>
      <w:bookmarkStart w:id="3022" w:name="_Toc87007435"/>
      <w:r>
        <w:t>This rule ensures that the definition of a CSC will use the XML Schema extension facility.  This allows for the above cases while disallowing much more complicated syntactic options available in XML Schema.</w:t>
      </w:r>
      <w:bookmarkEnd w:id="3022"/>
    </w:p>
    <w:p w:rsidR="00683500" w:rsidRDefault="00DD6A0A">
      <w:pPr>
        <w:pStyle w:val="wrbodytext3"/>
      </w:pPr>
      <w:r>
        <w:tab/>
      </w:r>
      <w:bookmarkStart w:id="3023" w:name="_Toc87007436"/>
      <w:r>
        <w:t xml:space="preserve">Note that the applicability of the above rule allows for use of </w:t>
      </w:r>
      <w:r w:rsidRPr="00171107">
        <w:rPr>
          <w:rStyle w:val="wrcode"/>
        </w:rPr>
        <w:t>xsd:restriction</w:t>
      </w:r>
      <w:r>
        <w:t xml:space="preserve"> within </w:t>
      </w:r>
      <w:r w:rsidRPr="00171107">
        <w:rPr>
          <w:rStyle w:val="wrcode"/>
        </w:rPr>
        <w:t>xsd:simpleContent</w:t>
      </w:r>
      <w:r>
        <w:t xml:space="preserve"> in subset schemas, extension schemas, and exchange schemas.</w:t>
      </w:r>
      <w:bookmarkEnd w:id="3023"/>
    </w:p>
    <w:p w:rsidR="00DD6A0A" w:rsidRDefault="00DD6A0A" w:rsidP="00DD6A0A">
      <w:pPr>
        <w:pStyle w:val="wrbodytext1"/>
      </w:pPr>
      <w:r>
        <w:t xml:space="preserve">Although the two above methods have similar syntax, there are subtle differences.  </w:t>
      </w:r>
      <w:r w:rsidR="005E4185">
        <w:t>C2 Core</w:t>
      </w:r>
      <w:r>
        <w:t>'s conformance rules ensure that any complex type has the necessary attributes for representing IDs, metadata, and link metadata.  So case 1 does not require adding these attributes, as they are guaranteed to occur in the base type.</w:t>
      </w:r>
    </w:p>
    <w:p w:rsidR="00DD6A0A" w:rsidRDefault="00DD6A0A" w:rsidP="00DD6A0A">
      <w:pPr>
        <w:pStyle w:val="wrbodytext1"/>
      </w:pPr>
      <w:r>
        <w:t xml:space="preserve">However, in case 2, in which a new complex type is created from a simple type, the attributes for complex types must be added.  This is done by reference to the attribute group </w:t>
      </w:r>
      <w:r w:rsidRPr="003E36EB">
        <w:rPr>
          <w:rStyle w:val="wrcode"/>
        </w:rPr>
        <w:t>structures:SimpleObjectAttributeGroup</w:t>
      </w:r>
      <w:r>
        <w:t>.</w:t>
      </w:r>
    </w:p>
    <w:p w:rsidR="00DD6A0A" w:rsidRPr="00AC0083" w:rsidRDefault="00DD6A0A" w:rsidP="00DD6A0A">
      <w:pPr>
        <w:pStyle w:val="wrruleheadpara"/>
      </w:pPr>
      <w:bookmarkStart w:id="3024" w:name="rule_5_54"/>
      <w:bookmarkStart w:id="3025" w:name="_Toc76707201"/>
      <w:bookmarkStart w:id="3026" w:name="_Toc131669177"/>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54</w:t>
        </w:r>
      </w:fldSimple>
      <w:r w:rsidRPr="00AC0083">
        <w:t>]</w:t>
      </w:r>
      <w:bookmarkEnd w:id="3024"/>
      <w:bookmarkEnd w:id="3025"/>
      <w:r w:rsidRPr="00AC0083">
        <w:t xml:space="preserve"> (</w:t>
      </w:r>
      <w:r>
        <w:t xml:space="preserve">REF, SUB, </w:t>
      </w:r>
      <w:r w:rsidRPr="00AC0083">
        <w:t>EXT)</w:t>
      </w:r>
      <w:bookmarkEnd w:id="3026"/>
    </w:p>
    <w:p w:rsidR="00683500" w:rsidRDefault="00DD6A0A">
      <w:pPr>
        <w:pStyle w:val="wrbodytext3"/>
      </w:pPr>
      <w:bookmarkStart w:id="3027" w:name="rule_5_54_text"/>
      <w:r w:rsidRPr="00194BB7">
        <w:tab/>
      </w:r>
      <w:bookmarkStart w:id="3028" w:name="_Toc87007437"/>
      <w:r w:rsidRPr="00194BB7">
        <w:t xml:space="preserve">Within </w:t>
      </w:r>
      <w:r>
        <w:t>the</w:t>
      </w:r>
      <w:r w:rsidRPr="00194BB7">
        <w:t xml:space="preserve"> schema, given an element </w:t>
      </w:r>
      <w:r w:rsidRPr="00BA4C27">
        <w:rPr>
          <w:rStyle w:val="wrcode"/>
        </w:rPr>
        <w:t>xsd:simpleContent</w:t>
      </w:r>
      <w:r w:rsidRPr="00194BB7">
        <w:t xml:space="preserve"> with a child </w:t>
      </w:r>
      <w:r w:rsidRPr="00BA4C27">
        <w:rPr>
          <w:rStyle w:val="wrcode"/>
        </w:rPr>
        <w:t>xsd:extension</w:t>
      </w:r>
      <w:r w:rsidRPr="00194BB7">
        <w:t xml:space="preserve"> owning an attribute </w:t>
      </w:r>
      <w:r w:rsidRPr="00BA4C27">
        <w:rPr>
          <w:rStyle w:val="wrcode"/>
        </w:rPr>
        <w:t>base</w:t>
      </w:r>
      <w:r w:rsidRPr="00194BB7">
        <w:t xml:space="preserve">, if the attribute </w:t>
      </w:r>
      <w:r w:rsidRPr="00BA4C27">
        <w:rPr>
          <w:rStyle w:val="wrcode"/>
        </w:rPr>
        <w:t>base</w:t>
      </w:r>
      <w:r w:rsidRPr="00194BB7">
        <w:t xml:space="preserve"> has a value that resolves to the name of a simple type, then the element </w:t>
      </w:r>
      <w:r w:rsidRPr="00BA4C27">
        <w:rPr>
          <w:rStyle w:val="wrcode"/>
        </w:rPr>
        <w:t>xsd:extension</w:t>
      </w:r>
      <w:r w:rsidRPr="00194BB7">
        <w:t xml:space="preserve"> MUST have an immediate child element </w:t>
      </w:r>
      <w:r w:rsidRPr="00BA4C27">
        <w:rPr>
          <w:rStyle w:val="wrcode"/>
        </w:rPr>
        <w:t>xsd:attributeGroup</w:t>
      </w:r>
      <w:r w:rsidRPr="00194BB7">
        <w:t>.</w:t>
      </w:r>
      <w:bookmarkEnd w:id="3027"/>
      <w:bookmarkEnd w:id="3028"/>
    </w:p>
    <w:p w:rsidR="00DD6A0A" w:rsidRDefault="00DD6A0A" w:rsidP="00DD6A0A">
      <w:pPr>
        <w:pStyle w:val="wrnormativehead"/>
      </w:pPr>
      <w:r>
        <w:t>[Rationale]</w:t>
      </w:r>
    </w:p>
    <w:p w:rsidR="00683500" w:rsidRDefault="00DD6A0A">
      <w:pPr>
        <w:pStyle w:val="wrbodytext3"/>
      </w:pPr>
      <w:r>
        <w:tab/>
      </w:r>
      <w:bookmarkStart w:id="3029" w:name="_Toc87007438"/>
      <w:r>
        <w:t xml:space="preserve">This rule ensures that a CSC that is created as an immediate extension of a simple type adds the attributes required for specific </w:t>
      </w:r>
      <w:r w:rsidR="005E4185">
        <w:t>C2 Core</w:t>
      </w:r>
      <w:r>
        <w:t xml:space="preserve"> linking mechanisms.  The attribute group is required to be </w:t>
      </w:r>
      <w:r w:rsidRPr="002E5565">
        <w:rPr>
          <w:rStyle w:val="wrcode"/>
        </w:rPr>
        <w:t>structures:SimpleObjectAttributeGroup</w:t>
      </w:r>
      <w:r>
        <w:t xml:space="preserve"> by </w:t>
      </w:r>
      <w:r w:rsidR="00B36831">
        <w:fldChar w:fldCharType="begin"/>
      </w:r>
      <w:r w:rsidR="00552095">
        <w:instrText xml:space="preserve"> REF rule_5_58 \h </w:instrText>
      </w:r>
      <w:r w:rsidR="00B36831">
        <w:fldChar w:fldCharType="separate"/>
      </w:r>
      <w:ins w:id="3030" w:author="Webb Roberts" w:date="2010-03-31T15:33:00Z">
        <w:r w:rsidR="00A63659" w:rsidRPr="00AC0083">
          <w:t xml:space="preserve">[Rule </w:t>
        </w:r>
        <w:r w:rsidR="00A63659">
          <w:t>6</w:t>
        </w:r>
        <w:r w:rsidR="00A63659" w:rsidRPr="00AC0083">
          <w:t>-</w:t>
        </w:r>
        <w:r w:rsidR="00A63659">
          <w:rPr>
            <w:noProof/>
          </w:rPr>
          <w:t>59</w:t>
        </w:r>
        <w:r w:rsidR="00A63659" w:rsidRPr="00AC0083">
          <w:t>]</w:t>
        </w:r>
      </w:ins>
      <w:del w:id="3031"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59</w:delText>
        </w:r>
        <w:r w:rsidR="004753AF" w:rsidRPr="00AC0083" w:rsidDel="00172983">
          <w:delText>]</w:delText>
        </w:r>
      </w:del>
      <w:r w:rsidR="00B36831">
        <w:fldChar w:fldCharType="end"/>
      </w:r>
      <w:r>
        <w:t>.</w:t>
      </w:r>
      <w:bookmarkEnd w:id="3029"/>
    </w:p>
    <w:p w:rsidR="00683500" w:rsidRDefault="00DD6A0A">
      <w:pPr>
        <w:pStyle w:val="wrbodytext3"/>
      </w:pPr>
      <w:bookmarkStart w:id="3032" w:name="_Toc87007439"/>
      <w:r>
        <w:t>This creates a pattern for CSC definition as follows:</w:t>
      </w:r>
      <w:bookmarkEnd w:id="3032"/>
    </w:p>
    <w:p w:rsidR="00DD6A0A" w:rsidRDefault="00DD6A0A" w:rsidP="00B261AE">
      <w:pPr>
        <w:pStyle w:val="FigureCaption"/>
      </w:pPr>
      <w:bookmarkStart w:id="3033" w:name="_Toc77760889"/>
      <w:bookmarkStart w:id="3034" w:name="_Toc131669019"/>
      <w:r>
        <w:t xml:space="preserve">Figure </w:t>
      </w:r>
      <w:fldSimple w:instr=" STYLEREF 1 \s ">
        <w:r w:rsidR="00A63659">
          <w:rPr>
            <w:noProof/>
          </w:rPr>
          <w:t>6</w:t>
        </w:r>
      </w:fldSimple>
      <w:r w:rsidR="00B20271">
        <w:t>-</w:t>
      </w:r>
      <w:fldSimple w:instr=" SEQ FigureIndex \r 1 \* MERGEFORMAT ">
        <w:r w:rsidR="00A63659">
          <w:rPr>
            <w:noProof/>
          </w:rPr>
          <w:t>1</w:t>
        </w:r>
      </w:fldSimple>
      <w:r>
        <w:t>:  Example of CSC derived from a simple type</w:t>
      </w:r>
      <w:bookmarkEnd w:id="3033"/>
      <w:bookmarkEnd w:id="3034"/>
    </w:p>
    <w:p w:rsidR="00DD6A0A" w:rsidRDefault="00DD6A0A" w:rsidP="00DD6A0A">
      <w:pPr>
        <w:pStyle w:val="wrXML"/>
      </w:pPr>
      <w:r>
        <w:t>&lt;xsd:complexType name="</w:t>
      </w:r>
      <w:r w:rsidR="00BE273A">
        <w:t>ActionTask</w:t>
      </w:r>
      <w:r>
        <w:t>Type"&gt;</w:t>
      </w:r>
      <w:r>
        <w:br/>
        <w:t xml:space="preserve">  ...</w:t>
      </w:r>
      <w:r>
        <w:br/>
        <w:t xml:space="preserve">  &lt;xsd:simpleContent&gt;</w:t>
      </w:r>
      <w:r>
        <w:br/>
        <w:t xml:space="preserve">    &lt;x</w:t>
      </w:r>
      <w:r w:rsidR="00BE273A">
        <w:t>sd:extension base="</w:t>
      </w:r>
      <w:r w:rsidR="00256128">
        <w:t>c2:</w:t>
      </w:r>
      <w:r w:rsidR="00BE273A">
        <w:t>ActionTask</w:t>
      </w:r>
      <w:r>
        <w:t>SimpleType"&gt;</w:t>
      </w:r>
      <w:r>
        <w:br/>
        <w:t xml:space="preserve">      &lt;xsd:attributeGroup ref="structures:SimpleObjectAttributeGroup"/&gt;</w:t>
      </w:r>
      <w:r>
        <w:br/>
        <w:t xml:space="preserve">    &lt;/xsd:extension&gt;</w:t>
      </w:r>
      <w:r>
        <w:br/>
        <w:t xml:space="preserve">  &lt;/xsd:simpleContent&gt;</w:t>
      </w:r>
      <w:r>
        <w:br/>
        <w:t>&lt;/xsd:complexType&gt;</w:t>
      </w:r>
    </w:p>
    <w:p w:rsidR="00DD6A0A" w:rsidRDefault="00DD6A0A" w:rsidP="00894894">
      <w:pPr>
        <w:pStyle w:val="Heading3"/>
        <w:numPr>
          <w:numberingChange w:id="3035" w:author="Webb Roberts" w:date="2010-03-31T15:28:00Z" w:original="%1:6:0:.%2:5:0:.%3:3:0:"/>
        </w:numPr>
      </w:pPr>
      <w:bookmarkStart w:id="3036" w:name="_Ref168937717"/>
      <w:bookmarkStart w:id="3037" w:name="_Toc87007440"/>
      <w:bookmarkStart w:id="3038" w:name="_Toc131668942"/>
      <w:r>
        <w:t>Complex Content (CCC) Restrictions</w:t>
      </w:r>
      <w:bookmarkEnd w:id="3036"/>
      <w:bookmarkEnd w:id="3037"/>
      <w:bookmarkEnd w:id="3038"/>
    </w:p>
    <w:p w:rsidR="00DD6A0A" w:rsidRDefault="00DD6A0A" w:rsidP="00DD6A0A">
      <w:pPr>
        <w:pStyle w:val="wrbodytext1"/>
      </w:pPr>
      <w:r>
        <w:t>Within a reference schema, a complex type with complex content (CC</w:t>
      </w:r>
      <w:r w:rsidRPr="00BE57E2">
        <w:t>C</w:t>
      </w:r>
      <w:r>
        <w:t>)</w:t>
      </w:r>
      <w:r w:rsidRPr="00BE57E2">
        <w:t xml:space="preserve"> can be created </w:t>
      </w:r>
      <w:r w:rsidR="00A46532">
        <w:t xml:space="preserve">in </w:t>
      </w:r>
      <w:r w:rsidRPr="00BE57E2">
        <w:t>one of two ways:</w:t>
      </w:r>
    </w:p>
    <w:p w:rsidR="00683500" w:rsidRDefault="00DD6A0A">
      <w:pPr>
        <w:pStyle w:val="wrbodytext3"/>
      </w:pPr>
      <w:bookmarkStart w:id="3039" w:name="_Toc87007441"/>
      <w:r>
        <w:t>1.</w:t>
      </w:r>
      <w:r>
        <w:tab/>
        <w:t>By extension of an existing complex type (CCC or CSC)</w:t>
      </w:r>
      <w:r w:rsidR="00A46532">
        <w:t>.</w:t>
      </w:r>
      <w:bookmarkEnd w:id="3039"/>
    </w:p>
    <w:p w:rsidR="00683500" w:rsidRDefault="00DD6A0A">
      <w:pPr>
        <w:pStyle w:val="wrbodytext3"/>
      </w:pPr>
      <w:bookmarkStart w:id="3040" w:name="_Toc87007442"/>
      <w:r>
        <w:t>2.</w:t>
      </w:r>
      <w:r>
        <w:tab/>
        <w:t xml:space="preserve">By extension of the type </w:t>
      </w:r>
      <w:r w:rsidRPr="00081D19">
        <w:rPr>
          <w:rStyle w:val="wrcode"/>
        </w:rPr>
        <w:t>structure:ComplexObjectType</w:t>
      </w:r>
      <w:r w:rsidR="00A46532">
        <w:rPr>
          <w:rStyle w:val="wrcode"/>
        </w:rPr>
        <w:t>.</w:t>
      </w:r>
      <w:bookmarkEnd w:id="3040"/>
    </w:p>
    <w:p w:rsidR="00DD6A0A" w:rsidRPr="00BE57E2" w:rsidRDefault="00DD6A0A" w:rsidP="00DD6A0A">
      <w:pPr>
        <w:pStyle w:val="wrbodytext1"/>
      </w:pPr>
      <w:r>
        <w:t xml:space="preserve">Both of these methods use the element </w:t>
      </w:r>
      <w:r w:rsidRPr="00693783">
        <w:rPr>
          <w:rStyle w:val="wrcode"/>
        </w:rPr>
        <w:t>xsd:extension</w:t>
      </w:r>
      <w:r>
        <w:t xml:space="preserve">.  Within extension schemas, exchange schemas, and subset schemas, the use of </w:t>
      </w:r>
      <w:r w:rsidRPr="00171107">
        <w:rPr>
          <w:rStyle w:val="wrcode"/>
        </w:rPr>
        <w:t>xsd:restriction</w:t>
      </w:r>
      <w:r>
        <w:t xml:space="preserve"> to create complex types with complex content is also allowed.</w:t>
      </w:r>
    </w:p>
    <w:p w:rsidR="00DD6A0A" w:rsidRPr="00AC0083" w:rsidRDefault="00DD6A0A" w:rsidP="00DD6A0A">
      <w:pPr>
        <w:pStyle w:val="wrruleheadpara"/>
      </w:pPr>
      <w:bookmarkStart w:id="3041" w:name="rule_5_55"/>
      <w:bookmarkStart w:id="3042" w:name="_Toc76707202"/>
      <w:bookmarkStart w:id="3043" w:name="_Toc131669178"/>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3044" w:author="Webb Roberts" w:date="2010-03-31T15:33:00Z">
          <w:r w:rsidR="00A63659">
            <w:rPr>
              <w:noProof/>
            </w:rPr>
            <w:t>55</w:t>
          </w:r>
        </w:ins>
        <w:del w:id="3045" w:author="Webb Roberts" w:date="2010-03-31T15:32:00Z">
          <w:r w:rsidR="00172983" w:rsidDel="00172983">
            <w:rPr>
              <w:noProof/>
            </w:rPr>
            <w:delText>63</w:delText>
          </w:r>
        </w:del>
      </w:fldSimple>
      <w:r w:rsidRPr="00AC0083">
        <w:t>]</w:t>
      </w:r>
      <w:bookmarkEnd w:id="3041"/>
      <w:bookmarkEnd w:id="3042"/>
      <w:r w:rsidRPr="00AC0083">
        <w:t xml:space="preserve"> (REF)</w:t>
      </w:r>
      <w:bookmarkEnd w:id="3043"/>
    </w:p>
    <w:p w:rsidR="00683500" w:rsidRDefault="00DD6A0A">
      <w:pPr>
        <w:pStyle w:val="wrbodytext3"/>
      </w:pPr>
      <w:bookmarkStart w:id="3046" w:name="rule_5_55_text"/>
      <w:r w:rsidRPr="00194BB7">
        <w:tab/>
      </w:r>
      <w:bookmarkStart w:id="3047" w:name="_Toc87007443"/>
      <w:r w:rsidRPr="00194BB7">
        <w:t xml:space="preserve">Within </w:t>
      </w:r>
      <w:r>
        <w:t>the</w:t>
      </w:r>
      <w:r w:rsidRPr="00194BB7">
        <w:t xml:space="preserve"> schema, the element </w:t>
      </w:r>
      <w:r w:rsidRPr="00BA4C27">
        <w:rPr>
          <w:rStyle w:val="wrcode"/>
        </w:rPr>
        <w:t>xsd:complexContent</w:t>
      </w:r>
      <w:r w:rsidRPr="00194BB7">
        <w:t xml:space="preserve"> MUST have as an immediate child the element </w:t>
      </w:r>
      <w:r w:rsidRPr="00BA4C27">
        <w:rPr>
          <w:rStyle w:val="wrcode"/>
        </w:rPr>
        <w:t>xsd:extension</w:t>
      </w:r>
      <w:r w:rsidRPr="00194BB7">
        <w:t>.</w:t>
      </w:r>
      <w:bookmarkEnd w:id="3046"/>
      <w:bookmarkEnd w:id="3047"/>
    </w:p>
    <w:p w:rsidR="00DD6A0A" w:rsidRDefault="00DD6A0A" w:rsidP="00DD6A0A">
      <w:pPr>
        <w:pStyle w:val="wrnormativehead"/>
        <w:outlineLvl w:val="0"/>
      </w:pPr>
      <w:r>
        <w:t>Rationale</w:t>
      </w:r>
    </w:p>
    <w:p w:rsidR="00683500" w:rsidRDefault="00DD6A0A">
      <w:pPr>
        <w:pStyle w:val="wrbodytext3"/>
      </w:pPr>
      <w:r>
        <w:tab/>
      </w:r>
      <w:bookmarkStart w:id="3048" w:name="_Toc87007444"/>
      <w:r w:rsidR="005E4185">
        <w:t>C2 Core</w:t>
      </w:r>
      <w:r>
        <w:t xml:space="preserve"> does not support, as conformant, the use of complex type restriction.  </w:t>
      </w:r>
      <w:r w:rsidR="005E4185">
        <w:t>C2 Core</w:t>
      </w:r>
      <w:r>
        <w:t xml:space="preserve"> defines a language, in which specific content is allowed.  It does not specify messages that forbid content.  Such restrictions may be performed in non</w:t>
      </w:r>
      <w:r w:rsidR="00DA6891">
        <w:t>-</w:t>
      </w:r>
      <w:r>
        <w:t>conformant schemas or within other artifacts of constraint.</w:t>
      </w:r>
      <w:bookmarkEnd w:id="3048"/>
    </w:p>
    <w:p w:rsidR="00683500" w:rsidRDefault="00DD6A0A">
      <w:pPr>
        <w:pStyle w:val="wrbodytext3"/>
      </w:pPr>
      <w:r>
        <w:tab/>
      </w:r>
      <w:bookmarkStart w:id="3049" w:name="_Toc87007445"/>
      <w:r>
        <w:t xml:space="preserve">Note that XML Schema requires use of the attribute </w:t>
      </w:r>
      <w:r w:rsidRPr="00171107">
        <w:rPr>
          <w:rStyle w:val="wrcode"/>
        </w:rPr>
        <w:t>base</w:t>
      </w:r>
      <w:r>
        <w:t xml:space="preserve"> on </w:t>
      </w:r>
      <w:r w:rsidRPr="00171107">
        <w:rPr>
          <w:rStyle w:val="wrcode"/>
        </w:rPr>
        <w:t>xsd:extension</w:t>
      </w:r>
      <w:r>
        <w:t>.</w:t>
      </w:r>
      <w:bookmarkEnd w:id="3049"/>
    </w:p>
    <w:p w:rsidR="00683500" w:rsidRDefault="00DD6A0A">
      <w:pPr>
        <w:pStyle w:val="wrbodytext3"/>
      </w:pPr>
      <w:r>
        <w:tab/>
      </w:r>
      <w:bookmarkStart w:id="3050" w:name="_Toc87007446"/>
      <w:r>
        <w:t>Note also that the applicability allows for the use of restriction in subset schemas, extension</w:t>
      </w:r>
      <w:r w:rsidR="002A4F12">
        <w:t xml:space="preserve"> schemas, and exchange schemas</w:t>
      </w:r>
      <w:r>
        <w:t>.</w:t>
      </w:r>
      <w:bookmarkEnd w:id="3050"/>
    </w:p>
    <w:p w:rsidR="00DD6A0A" w:rsidRDefault="00DD6A0A" w:rsidP="00DD6A0A">
      <w:pPr>
        <w:pStyle w:val="wrbodytext1"/>
      </w:pPr>
      <w:r>
        <w:t xml:space="preserve">The </w:t>
      </w:r>
      <w:r>
        <w:rPr>
          <w:rStyle w:val="wrcode"/>
        </w:rPr>
        <w:t>xsd:</w:t>
      </w:r>
      <w:r w:rsidR="003D20DC">
        <w:rPr>
          <w:rStyle w:val="wrcode"/>
        </w:rPr>
        <w:t>extension</w:t>
      </w:r>
      <w:r w:rsidR="003D20DC">
        <w:t xml:space="preserve"> </w:t>
      </w:r>
      <w:r w:rsidR="00683500">
        <w:t xml:space="preserve"> </w:t>
      </w:r>
      <w:r>
        <w:t xml:space="preserve">element says that the type under definition is an extension of another type.  That type must be limited to those used with </w:t>
      </w:r>
      <w:r w:rsidR="005E4185">
        <w:t>C2 Core</w:t>
      </w:r>
      <w:r>
        <w:t>.</w:t>
      </w:r>
    </w:p>
    <w:p w:rsidR="00DD6A0A" w:rsidRPr="00AC0083" w:rsidRDefault="00DD6A0A" w:rsidP="00DD6A0A">
      <w:pPr>
        <w:pStyle w:val="wrruleheadpara"/>
      </w:pPr>
      <w:bookmarkStart w:id="3051" w:name="rule_5_56"/>
      <w:bookmarkStart w:id="3052" w:name="_Toc76707203"/>
      <w:bookmarkStart w:id="3053" w:name="_Toc131669179"/>
      <w:r w:rsidRPr="00AC0083">
        <w:t xml:space="preserve">[Rule </w:t>
      </w:r>
      <w:r w:rsidR="00B36831" w:rsidRPr="00AC0083">
        <w:fldChar w:fldCharType="begin"/>
      </w:r>
      <w:r>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56</w:t>
        </w:r>
      </w:fldSimple>
      <w:r w:rsidRPr="00AC0083">
        <w:t>]</w:t>
      </w:r>
      <w:bookmarkEnd w:id="3051"/>
      <w:bookmarkEnd w:id="3052"/>
      <w:r w:rsidRPr="00AC0083">
        <w:t xml:space="preserve"> (REF, SUB, EXT)</w:t>
      </w:r>
      <w:bookmarkEnd w:id="3053"/>
    </w:p>
    <w:p w:rsidR="00683500" w:rsidRDefault="00DD6A0A">
      <w:pPr>
        <w:pStyle w:val="wrbodytext3"/>
      </w:pPr>
      <w:bookmarkStart w:id="3054" w:name="rule_5_56_text"/>
      <w:r w:rsidRPr="00194BB7">
        <w:tab/>
      </w:r>
      <w:bookmarkStart w:id="3055" w:name="_Toc87007447"/>
      <w:r w:rsidRPr="00194BB7">
        <w:t xml:space="preserve">Within </w:t>
      </w:r>
      <w:r>
        <w:t>the</w:t>
      </w:r>
      <w:r w:rsidRPr="00194BB7">
        <w:t xml:space="preserve"> schema, given an element </w:t>
      </w:r>
      <w:r w:rsidRPr="00BA4C27">
        <w:rPr>
          <w:rStyle w:val="wrcode"/>
        </w:rPr>
        <w:t>xsd:complexContent</w:t>
      </w:r>
      <w:r w:rsidRPr="00194BB7">
        <w:t xml:space="preserve"> with a child </w:t>
      </w:r>
      <w:r w:rsidRPr="00BA4C27">
        <w:rPr>
          <w:rStyle w:val="wrcode"/>
        </w:rPr>
        <w:t>xsd:extension</w:t>
      </w:r>
      <w:r w:rsidRPr="00194BB7">
        <w:t xml:space="preserve"> owning an attribute </w:t>
      </w:r>
      <w:r w:rsidRPr="00BA4C27">
        <w:rPr>
          <w:rStyle w:val="wrcode"/>
        </w:rPr>
        <w:t>base</w:t>
      </w:r>
      <w:r w:rsidRPr="00194BB7">
        <w:t xml:space="preserve">, the attribute </w:t>
      </w:r>
      <w:r w:rsidRPr="00BA4C27">
        <w:rPr>
          <w:rStyle w:val="wrcode"/>
        </w:rPr>
        <w:t>base</w:t>
      </w:r>
      <w:r w:rsidRPr="00194BB7">
        <w:t xml:space="preserve"> MUST have a value that resolves to the name of one of</w:t>
      </w:r>
      <w:r w:rsidR="00044986">
        <w:t xml:space="preserve"> the following:</w:t>
      </w:r>
      <w:bookmarkEnd w:id="3055"/>
    </w:p>
    <w:p w:rsidR="00683500" w:rsidRDefault="00DD6A0A">
      <w:pPr>
        <w:pStyle w:val="wrbodytext5"/>
      </w:pPr>
      <w:bookmarkStart w:id="3056" w:name="_Toc87007448"/>
      <w:r w:rsidRPr="00194BB7">
        <w:t>1.</w:t>
      </w:r>
      <w:r w:rsidRPr="00194BB7">
        <w:tab/>
      </w:r>
      <w:r w:rsidR="00044986">
        <w:t>T</w:t>
      </w:r>
      <w:r w:rsidR="00044986" w:rsidRPr="00194BB7">
        <w:t xml:space="preserve">he </w:t>
      </w:r>
      <w:r w:rsidRPr="00194BB7">
        <w:t xml:space="preserve">type </w:t>
      </w:r>
      <w:r w:rsidRPr="00BA4C27">
        <w:rPr>
          <w:rStyle w:val="wrcode"/>
        </w:rPr>
        <w:t>structures:ComplexObjectType</w:t>
      </w:r>
      <w:r w:rsidR="00044986">
        <w:t>.</w:t>
      </w:r>
      <w:bookmarkEnd w:id="3056"/>
    </w:p>
    <w:p w:rsidR="00683500" w:rsidRDefault="00DD6A0A">
      <w:pPr>
        <w:pStyle w:val="wrbodytext5"/>
      </w:pPr>
      <w:bookmarkStart w:id="3057" w:name="_Toc87007449"/>
      <w:r w:rsidRPr="00194BB7">
        <w:t>2.</w:t>
      </w:r>
      <w:r w:rsidRPr="00194BB7">
        <w:tab/>
      </w:r>
      <w:r w:rsidR="00044986">
        <w:t>T</w:t>
      </w:r>
      <w:r w:rsidR="00044986" w:rsidRPr="00194BB7">
        <w:t xml:space="preserve">he </w:t>
      </w:r>
      <w:r w:rsidRPr="00194BB7">
        <w:t xml:space="preserve">type </w:t>
      </w:r>
      <w:r w:rsidRPr="00BA4C27">
        <w:rPr>
          <w:rStyle w:val="wrcode"/>
        </w:rPr>
        <w:t>structures:MetadataType</w:t>
      </w:r>
      <w:r w:rsidR="00044986">
        <w:t>.</w:t>
      </w:r>
      <w:bookmarkEnd w:id="3057"/>
    </w:p>
    <w:p w:rsidR="00683500" w:rsidRDefault="00DD6A0A">
      <w:pPr>
        <w:pStyle w:val="wrbodytext5"/>
      </w:pPr>
      <w:bookmarkStart w:id="3058" w:name="_Toc87007450"/>
      <w:r w:rsidRPr="00194BB7">
        <w:t>3.</w:t>
      </w:r>
      <w:r w:rsidRPr="00194BB7">
        <w:tab/>
      </w:r>
      <w:r w:rsidR="00044986">
        <w:t>T</w:t>
      </w:r>
      <w:r w:rsidR="00044986" w:rsidRPr="00194BB7">
        <w:t xml:space="preserve">he </w:t>
      </w:r>
      <w:r w:rsidRPr="00194BB7">
        <w:t xml:space="preserve">type </w:t>
      </w:r>
      <w:r w:rsidRPr="00BA4C27">
        <w:rPr>
          <w:rStyle w:val="wrcode"/>
        </w:rPr>
        <w:t>structures:AugmentationType</w:t>
      </w:r>
      <w:r w:rsidR="00044986">
        <w:t>.</w:t>
      </w:r>
      <w:bookmarkEnd w:id="3058"/>
    </w:p>
    <w:p w:rsidR="00683500" w:rsidRDefault="00DD6A0A">
      <w:pPr>
        <w:pStyle w:val="wrbodytext5"/>
      </w:pPr>
      <w:bookmarkStart w:id="3059" w:name="_Toc87007451"/>
      <w:r w:rsidRPr="00194BB7">
        <w:t>4.</w:t>
      </w:r>
      <w:r w:rsidRPr="00194BB7">
        <w:tab/>
      </w:r>
      <w:r w:rsidR="00044986">
        <w:t>A</w:t>
      </w:r>
      <w:r w:rsidR="00044986" w:rsidRPr="00194BB7">
        <w:t xml:space="preserve"> </w:t>
      </w:r>
      <w:r w:rsidRPr="00194BB7">
        <w:t>complex type</w:t>
      </w:r>
      <w:r>
        <w:t xml:space="preserve"> that is a </w:t>
      </w:r>
      <w:r w:rsidR="005E4185">
        <w:t>C2 Core</w:t>
      </w:r>
      <w:r>
        <w:t>-conformant component</w:t>
      </w:r>
      <w:r w:rsidRPr="00194BB7">
        <w:t>.</w:t>
      </w:r>
      <w:bookmarkEnd w:id="3054"/>
      <w:bookmarkEnd w:id="3059"/>
    </w:p>
    <w:p w:rsidR="00DD6A0A" w:rsidRDefault="00DD6A0A" w:rsidP="00DD6A0A">
      <w:pPr>
        <w:pStyle w:val="wrnormativehead"/>
      </w:pPr>
      <w:r>
        <w:t>[Rationale]</w:t>
      </w:r>
    </w:p>
    <w:p w:rsidR="00683500" w:rsidRDefault="00DD6A0A">
      <w:pPr>
        <w:pStyle w:val="wrbodytext3"/>
      </w:pPr>
      <w:r>
        <w:tab/>
      </w:r>
      <w:bookmarkStart w:id="3060" w:name="_Toc87007452"/>
      <w:r>
        <w:t>This rule ensures that a CCC has well-defined ancestry.  In turn, this ensures that every CCC has well-defined semantics.</w:t>
      </w:r>
      <w:bookmarkEnd w:id="3060"/>
    </w:p>
    <w:p w:rsidR="00DD6A0A" w:rsidRPr="00AC0083" w:rsidRDefault="00DD6A0A" w:rsidP="00DD6A0A">
      <w:pPr>
        <w:pStyle w:val="wrruleheadpara"/>
      </w:pPr>
      <w:bookmarkStart w:id="3061" w:name="rule_6_60_ccc_restriction_based_on_niem"/>
      <w:bookmarkStart w:id="3062" w:name="_Toc131669180"/>
      <w:r w:rsidRPr="00AC0083">
        <w:t xml:space="preserve">[Rule </w:t>
      </w:r>
      <w:r w:rsidR="00B36831" w:rsidRPr="00AC0083">
        <w:fldChar w:fldCharType="begin"/>
      </w:r>
      <w:r w:rsidRPr="00AC0083">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ins w:id="3063" w:author="Webb Roberts" w:date="2010-03-31T15:33:00Z">
          <w:r w:rsidR="00A63659">
            <w:rPr>
              <w:noProof/>
            </w:rPr>
            <w:t>57</w:t>
          </w:r>
        </w:ins>
        <w:del w:id="3064" w:author="Webb Roberts" w:date="2010-03-31T15:32:00Z">
          <w:r w:rsidR="00172983" w:rsidDel="00172983">
            <w:rPr>
              <w:noProof/>
            </w:rPr>
            <w:delText>59</w:delText>
          </w:r>
        </w:del>
      </w:fldSimple>
      <w:r w:rsidRPr="00AC0083">
        <w:t>]</w:t>
      </w:r>
      <w:bookmarkEnd w:id="3061"/>
      <w:r w:rsidRPr="00AC0083">
        <w:t xml:space="preserve"> (EXT)</w:t>
      </w:r>
      <w:bookmarkEnd w:id="3062"/>
    </w:p>
    <w:p w:rsidR="00683500" w:rsidRDefault="00DD6A0A">
      <w:pPr>
        <w:pStyle w:val="wrbodytext3"/>
      </w:pPr>
      <w:r w:rsidRPr="00194BB7">
        <w:tab/>
      </w:r>
      <w:bookmarkStart w:id="3065" w:name="_Toc87007453"/>
      <w:r w:rsidRPr="00194BB7">
        <w:t xml:space="preserve">Within </w:t>
      </w:r>
      <w:r>
        <w:t>the</w:t>
      </w:r>
      <w:r w:rsidRPr="00194BB7">
        <w:t xml:space="preserve"> schema, given an element </w:t>
      </w:r>
      <w:r w:rsidRPr="00BA4C27">
        <w:rPr>
          <w:rStyle w:val="wrcode"/>
        </w:rPr>
        <w:t>xsd:complexContent</w:t>
      </w:r>
      <w:r w:rsidRPr="00194BB7">
        <w:t xml:space="preserve"> with a child </w:t>
      </w:r>
      <w:r w:rsidRPr="00BA4C27">
        <w:rPr>
          <w:rStyle w:val="wrcode"/>
        </w:rPr>
        <w:t>xsd:</w:t>
      </w:r>
      <w:r>
        <w:rPr>
          <w:rStyle w:val="wrcode"/>
        </w:rPr>
        <w:t>restriction</w:t>
      </w:r>
      <w:r w:rsidRPr="00171107">
        <w:t xml:space="preserve"> </w:t>
      </w:r>
      <w:r w:rsidRPr="00194BB7">
        <w:t xml:space="preserve">owning an attribute </w:t>
      </w:r>
      <w:r w:rsidRPr="00BA4C27">
        <w:rPr>
          <w:rStyle w:val="wrcode"/>
        </w:rPr>
        <w:t>base</w:t>
      </w:r>
      <w:r w:rsidRPr="00194BB7">
        <w:t xml:space="preserve">, the attribute </w:t>
      </w:r>
      <w:r w:rsidRPr="00BA4C27">
        <w:rPr>
          <w:rStyle w:val="wrcode"/>
        </w:rPr>
        <w:t>base</w:t>
      </w:r>
      <w:r w:rsidRPr="00194BB7">
        <w:t xml:space="preserve"> MUST have a value that resolves to the name of a complex type</w:t>
      </w:r>
      <w:r>
        <w:t xml:space="preserve"> that is a </w:t>
      </w:r>
      <w:r w:rsidR="005E4185">
        <w:t>C2 Core</w:t>
      </w:r>
      <w:r>
        <w:t>-conformant component</w:t>
      </w:r>
      <w:r w:rsidRPr="00194BB7">
        <w:t>.</w:t>
      </w:r>
      <w:bookmarkEnd w:id="3065"/>
    </w:p>
    <w:p w:rsidR="00DD6A0A" w:rsidRDefault="00DD6A0A" w:rsidP="00DD6A0A">
      <w:pPr>
        <w:pStyle w:val="wrnormativehead"/>
      </w:pPr>
      <w:r>
        <w:t>[Rationale]</w:t>
      </w:r>
    </w:p>
    <w:p w:rsidR="00683500" w:rsidRDefault="00DD6A0A">
      <w:pPr>
        <w:pStyle w:val="wrbodytext3"/>
      </w:pPr>
      <w:r>
        <w:tab/>
      </w:r>
      <w:bookmarkStart w:id="3066" w:name="_Toc87007454"/>
      <w:r>
        <w:t>This ensures that a CCC defined through restriction has well-defined semantics.</w:t>
      </w:r>
      <w:bookmarkEnd w:id="3066"/>
    </w:p>
    <w:p w:rsidR="00DD6A0A" w:rsidRDefault="00DD6A0A" w:rsidP="00783BE6">
      <w:pPr>
        <w:pStyle w:val="Heading2"/>
        <w:numPr>
          <w:numberingChange w:id="3067" w:author="Webb Roberts" w:date="2010-03-31T15:28:00Z" w:original="%1:6:0:.%2:6:0:"/>
        </w:numPr>
      </w:pPr>
      <w:bookmarkStart w:id="3068" w:name="_Ref166987872"/>
      <w:bookmarkStart w:id="3069" w:name="_Toc77760838"/>
      <w:bookmarkStart w:id="3070" w:name="_Toc87007455"/>
      <w:bookmarkStart w:id="3071" w:name="_Toc131668943"/>
      <w:r>
        <w:t>Additional De</w:t>
      </w:r>
      <w:bookmarkEnd w:id="3068"/>
      <w:r>
        <w:t xml:space="preserve">finitions </w:t>
      </w:r>
      <w:r w:rsidR="000B2824">
        <w:t xml:space="preserve">and </w:t>
      </w:r>
      <w:r>
        <w:t>Declarations</w:t>
      </w:r>
      <w:bookmarkEnd w:id="3069"/>
      <w:bookmarkEnd w:id="3070"/>
      <w:bookmarkEnd w:id="3071"/>
    </w:p>
    <w:p w:rsidR="00DD6A0A" w:rsidRDefault="00DD6A0A" w:rsidP="00DD6A0A">
      <w:pPr>
        <w:pStyle w:val="wrbodytext1"/>
      </w:pPr>
      <w:r>
        <w:t xml:space="preserve">XML Schema provides a variety of ways to declare and define elements and attributes.  </w:t>
      </w:r>
    </w:p>
    <w:p w:rsidR="00DD6A0A" w:rsidRDefault="00DD6A0A" w:rsidP="00894894">
      <w:pPr>
        <w:pStyle w:val="Heading3"/>
        <w:numPr>
          <w:numberingChange w:id="3072" w:author="Webb Roberts" w:date="2010-03-31T15:28:00Z" w:original="%1:6:0:.%2:6:0:.%3:1:0:"/>
        </w:numPr>
      </w:pPr>
      <w:bookmarkStart w:id="3073" w:name="_Toc87007456"/>
      <w:bookmarkStart w:id="3074" w:name="_Toc131668944"/>
      <w:r>
        <w:t>Element Declarations</w:t>
      </w:r>
      <w:bookmarkEnd w:id="3073"/>
      <w:bookmarkEnd w:id="3074"/>
    </w:p>
    <w:p w:rsidR="00DD6A0A" w:rsidRDefault="00DD6A0A" w:rsidP="00DD6A0A">
      <w:pPr>
        <w:pStyle w:val="wrbodytext1"/>
      </w:pPr>
      <w:r>
        <w:t xml:space="preserve">Within </w:t>
      </w:r>
      <w:r w:rsidR="005E4185">
        <w:t>C2 Core</w:t>
      </w:r>
      <w:r>
        <w:t>-conformant schemas, elements may be declared as abstract.  Element declarations must be at the top</w:t>
      </w:r>
      <w:r w:rsidR="001024DA">
        <w:t xml:space="preserve"> </w:t>
      </w:r>
      <w:r>
        <w:t xml:space="preserve">level, as rules in other sections prohibit the use of local elements.  Elements may be defined without a type, but any element declaration that has no type must be declared abstract by </w:t>
      </w:r>
      <w:r w:rsidR="00B36831">
        <w:fldChar w:fldCharType="begin"/>
      </w:r>
      <w:r w:rsidR="00C22E3D">
        <w:instrText xml:space="preserve"> REF rule_5_9 \h </w:instrText>
      </w:r>
      <w:r w:rsidR="00B36831">
        <w:fldChar w:fldCharType="separate"/>
      </w:r>
      <w:ins w:id="3075" w:author="Webb Roberts" w:date="2010-03-31T15:33:00Z">
        <w:r w:rsidR="00A63659" w:rsidRPr="00AC0083">
          <w:t xml:space="preserve">[Rule </w:t>
        </w:r>
        <w:r w:rsidR="00A63659">
          <w:t>6</w:t>
        </w:r>
        <w:r w:rsidR="00A63659" w:rsidRPr="00AC0083">
          <w:t>-</w:t>
        </w:r>
        <w:r w:rsidR="00A63659">
          <w:rPr>
            <w:noProof/>
          </w:rPr>
          <w:t>9</w:t>
        </w:r>
        <w:r w:rsidR="00A63659">
          <w:t>]</w:t>
        </w:r>
      </w:ins>
      <w:del w:id="3076"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9</w:delText>
        </w:r>
        <w:r w:rsidR="004753AF" w:rsidDel="00172983">
          <w:delText>]</w:delText>
        </w:r>
      </w:del>
      <w:r w:rsidR="00B36831">
        <w:fldChar w:fldCharType="end"/>
      </w:r>
      <w:r>
        <w:t xml:space="preserve">, which forbids anonymous type definitions.  </w:t>
      </w:r>
    </w:p>
    <w:p w:rsidR="00DD6A0A" w:rsidRDefault="00DD6A0A" w:rsidP="00DD6A0A">
      <w:pPr>
        <w:pStyle w:val="wrbodytext1"/>
      </w:pPr>
      <w:r>
        <w:t xml:space="preserve">Within an element declaration, the attributes </w:t>
      </w:r>
      <w:r w:rsidRPr="00DE3211">
        <w:rPr>
          <w:rStyle w:val="wrcode"/>
        </w:rPr>
        <w:t>fixed</w:t>
      </w:r>
      <w:r w:rsidRPr="00DE3211">
        <w:t xml:space="preserve">, </w:t>
      </w:r>
      <w:r>
        <w:rPr>
          <w:rStyle w:val="wrcode"/>
        </w:rPr>
        <w:t>nillable</w:t>
      </w:r>
      <w:r w:rsidRPr="00DE3211">
        <w:t>, and</w:t>
      </w:r>
      <w:r w:rsidR="001024DA">
        <w:t xml:space="preserve"> </w:t>
      </w:r>
      <w:r w:rsidR="00683500">
        <w:t xml:space="preserve"> </w:t>
      </w:r>
      <w:r>
        <w:rPr>
          <w:rStyle w:val="wrcode"/>
        </w:rPr>
        <w:t>substitutionGroup</w:t>
      </w:r>
      <w:r w:rsidRPr="00DE3211">
        <w:t xml:space="preserve"> may</w:t>
      </w:r>
      <w:r>
        <w:t xml:space="preserve"> be used as per the XML Schema specification.  The attribute </w:t>
      </w:r>
      <w:r>
        <w:rPr>
          <w:rStyle w:val="wrcode"/>
        </w:rPr>
        <w:t>form</w:t>
      </w:r>
      <w:r>
        <w:t xml:space="preserve"> is irrelevant to </w:t>
      </w:r>
      <w:r w:rsidR="005E4185">
        <w:t>C2 Core</w:t>
      </w:r>
      <w:r>
        <w:t xml:space="preserve">, as </w:t>
      </w:r>
      <w:r w:rsidR="005E4185">
        <w:t>C2 Core</w:t>
      </w:r>
      <w:r>
        <w:t xml:space="preserve">-conformant schemas may not contain local element definitions by </w:t>
      </w:r>
      <w:r w:rsidR="00B36831">
        <w:fldChar w:fldCharType="begin"/>
      </w:r>
      <w:r w:rsidR="00C22E3D">
        <w:instrText xml:space="preserve"> REF rule_5_14 \h </w:instrText>
      </w:r>
      <w:r w:rsidR="00B36831">
        <w:fldChar w:fldCharType="separate"/>
      </w:r>
      <w:ins w:id="3077" w:author="Webb Roberts" w:date="2010-03-31T15:33:00Z">
        <w:r w:rsidR="00A63659" w:rsidRPr="00AC0083">
          <w:t xml:space="preserve">[Rule </w:t>
        </w:r>
        <w:r w:rsidR="00A63659">
          <w:t>6</w:t>
        </w:r>
        <w:r w:rsidR="00A63659" w:rsidRPr="00AC0083">
          <w:t>-</w:t>
        </w:r>
        <w:r w:rsidR="00A63659">
          <w:rPr>
            <w:noProof/>
          </w:rPr>
          <w:t>14</w:t>
        </w:r>
        <w:r w:rsidR="00A63659">
          <w:t>]</w:t>
        </w:r>
      </w:ins>
      <w:del w:id="3078"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14</w:delText>
        </w:r>
        <w:r w:rsidR="004753AF" w:rsidDel="00172983">
          <w:delText>]</w:delText>
        </w:r>
      </w:del>
      <w:r w:rsidR="00B36831">
        <w:fldChar w:fldCharType="end"/>
      </w:r>
      <w:r>
        <w:t>.</w:t>
      </w:r>
    </w:p>
    <w:p w:rsidR="00DD6A0A" w:rsidRPr="00DE3211" w:rsidRDefault="00DD6A0A" w:rsidP="00DD6A0A">
      <w:pPr>
        <w:pStyle w:val="wrbodytext1"/>
      </w:pPr>
      <w:r>
        <w:t xml:space="preserve">Element uses (element declarations acting as particles) must reference top-level named elements.  In an element use, </w:t>
      </w:r>
      <w:r w:rsidR="005E4185">
        <w:t>C2 Core</w:t>
      </w:r>
      <w:r>
        <w:t xml:space="preserve"> allows any values for the XML Schema properties “max occurs” and “min occurs</w:t>
      </w:r>
      <w:r w:rsidR="001024DA">
        <w:t>.</w:t>
      </w:r>
      <w:r>
        <w:t>”</w:t>
      </w:r>
    </w:p>
    <w:p w:rsidR="00DD6A0A" w:rsidRDefault="00DD6A0A" w:rsidP="00DD6A0A">
      <w:pPr>
        <w:pStyle w:val="wrbodytext1"/>
      </w:pPr>
      <w:r w:rsidRPr="00831C43">
        <w:t xml:space="preserve">Based on a variety of user requirements, all elements </w:t>
      </w:r>
      <w:r>
        <w:t xml:space="preserve">in the </w:t>
      </w:r>
      <w:r w:rsidR="005E4185">
        <w:t>C2 Core</w:t>
      </w:r>
      <w:r>
        <w:t xml:space="preserve"> 2.0 schemas </w:t>
      </w:r>
      <w:r w:rsidRPr="00831C43">
        <w:t xml:space="preserve">are defined to allow a nil value.  </w:t>
      </w:r>
      <w:r>
        <w:t xml:space="preserve">For example, the following XML instances are permitted in </w:t>
      </w:r>
      <w:r w:rsidR="005E4185">
        <w:t>C2 Core</w:t>
      </w:r>
      <w:r>
        <w:t xml:space="preserve">-conformant instances: </w:t>
      </w:r>
    </w:p>
    <w:p w:rsidR="00DD6A0A" w:rsidRDefault="00DD6A0A" w:rsidP="00DD6A0A">
      <w:pPr>
        <w:pStyle w:val="wrbodytext2"/>
      </w:pPr>
      <w:r>
        <w:rPr>
          <w:rStyle w:val="wrcode"/>
        </w:rPr>
        <w:tab/>
      </w:r>
      <w:r w:rsidRPr="00831C43">
        <w:rPr>
          <w:rStyle w:val="wrcode"/>
        </w:rPr>
        <w:t>&lt;</w:t>
      </w:r>
      <w:r w:rsidR="00256128">
        <w:rPr>
          <w:rStyle w:val="wrcode"/>
        </w:rPr>
        <w:t>c2:</w:t>
      </w:r>
      <w:r w:rsidRPr="00831C43">
        <w:rPr>
          <w:rStyle w:val="wrcode"/>
        </w:rPr>
        <w:t>ActivityDate&gt;&lt;/</w:t>
      </w:r>
      <w:r w:rsidR="00256128">
        <w:rPr>
          <w:rStyle w:val="wrcode"/>
        </w:rPr>
        <w:t>c2:</w:t>
      </w:r>
      <w:r w:rsidRPr="00831C43">
        <w:rPr>
          <w:rStyle w:val="wrcode"/>
        </w:rPr>
        <w:t>ActivityDate&gt;</w:t>
      </w:r>
    </w:p>
    <w:p w:rsidR="00DD6A0A" w:rsidRDefault="00DD6A0A" w:rsidP="00DD6A0A">
      <w:pPr>
        <w:pStyle w:val="wrbodytext1"/>
      </w:pPr>
      <w:r>
        <w:t>OR</w:t>
      </w:r>
    </w:p>
    <w:p w:rsidR="00DD6A0A" w:rsidRDefault="00DD6A0A" w:rsidP="00DD6A0A">
      <w:pPr>
        <w:pStyle w:val="wrbodytext2"/>
        <w:rPr>
          <w:rStyle w:val="wrcode"/>
        </w:rPr>
      </w:pPr>
      <w:r>
        <w:rPr>
          <w:rStyle w:val="wrcode"/>
        </w:rPr>
        <w:tab/>
      </w:r>
      <w:r w:rsidRPr="00831C43">
        <w:rPr>
          <w:rStyle w:val="wrcode"/>
        </w:rPr>
        <w:t>&lt;</w:t>
      </w:r>
      <w:r w:rsidR="00256128">
        <w:rPr>
          <w:rStyle w:val="wrcode"/>
        </w:rPr>
        <w:t>c2:</w:t>
      </w:r>
      <w:r w:rsidRPr="00831C43">
        <w:rPr>
          <w:rStyle w:val="wrcode"/>
        </w:rPr>
        <w:t xml:space="preserve">ActivityDate/&gt; </w:t>
      </w:r>
    </w:p>
    <w:p w:rsidR="00DD6A0A" w:rsidRPr="00831C43" w:rsidRDefault="00DD6A0A" w:rsidP="00DD6A0A">
      <w:pPr>
        <w:pStyle w:val="wrbodytext1"/>
      </w:pPr>
      <w:r w:rsidRPr="00831C43">
        <w:t>Nil value allowance or restriction is only significant to elements of nontextual types (e.g., dates and numeric</w:t>
      </w:r>
      <w:r>
        <w:t xml:space="preserve"> value</w:t>
      </w:r>
      <w:r w:rsidRPr="00831C43">
        <w:t>s) and elements of text types that have restricted value space (e.g., code).  This is because an unrestricted text typed element always contains the empty string (</w:t>
      </w:r>
      <w:r w:rsidRPr="005B4636">
        <w:rPr>
          <w:rStyle w:val="wrcode"/>
        </w:rPr>
        <w:t>""</w:t>
      </w:r>
      <w:r w:rsidRPr="00831C43">
        <w:t>) in its value space.  However, for numeric</w:t>
      </w:r>
      <w:r>
        <w:t xml:space="preserve"> value</w:t>
      </w:r>
      <w:r w:rsidRPr="00831C43">
        <w:t xml:space="preserve">s and restricted text type elements, </w:t>
      </w:r>
      <w:r w:rsidR="005E4185">
        <w:t>C2 Core</w:t>
      </w:r>
      <w:r w:rsidRPr="00831C43">
        <w:t xml:space="preserve"> allows users to tighten constraints as required in </w:t>
      </w:r>
      <w:r w:rsidR="00B47D45">
        <w:t>IES</w:t>
      </w:r>
      <w:r w:rsidRPr="00831C43">
        <w:t xml:space="preserve">s by resetting </w:t>
      </w:r>
      <w:r w:rsidRPr="00831C43">
        <w:rPr>
          <w:rStyle w:val="wrcode"/>
        </w:rPr>
        <w:t>nillable="false</w:t>
      </w:r>
      <w:r w:rsidRPr="00831C43">
        <w:t>"</w:t>
      </w:r>
      <w:r w:rsidR="00CD5265" w:rsidRPr="00CD5265">
        <w:t>.</w:t>
      </w:r>
    </w:p>
    <w:p w:rsidR="00DD6A0A" w:rsidRDefault="00DD6A0A" w:rsidP="00894894">
      <w:pPr>
        <w:pStyle w:val="Heading3"/>
        <w:numPr>
          <w:numberingChange w:id="3079" w:author="Webb Roberts" w:date="2010-03-31T15:28:00Z" w:original="%1:6:0:.%2:6:0:.%3:2:0:"/>
        </w:numPr>
      </w:pPr>
      <w:bookmarkStart w:id="3080" w:name="_Toc87007457"/>
      <w:bookmarkStart w:id="3081" w:name="_Toc131668945"/>
      <w:r>
        <w:t>Attribute Declarations</w:t>
      </w:r>
      <w:bookmarkEnd w:id="3080"/>
      <w:bookmarkEnd w:id="3081"/>
    </w:p>
    <w:p w:rsidR="00DD6A0A" w:rsidRDefault="00DD6A0A" w:rsidP="00DD6A0A">
      <w:pPr>
        <w:pStyle w:val="wrbodytext1"/>
      </w:pPr>
      <w:r>
        <w:t xml:space="preserve">Attribute declarations must be declared with a type by </w:t>
      </w:r>
      <w:r w:rsidR="00B36831">
        <w:fldChar w:fldCharType="begin"/>
      </w:r>
      <w:r w:rsidR="00C22E3D">
        <w:instrText xml:space="preserve"> REF rule_5_10 \h </w:instrText>
      </w:r>
      <w:r w:rsidR="00B36831">
        <w:fldChar w:fldCharType="separate"/>
      </w:r>
      <w:ins w:id="3082" w:author="Webb Roberts" w:date="2010-03-31T15:33:00Z">
        <w:r w:rsidR="00A63659" w:rsidRPr="00AC0083">
          <w:t xml:space="preserve">[Rule </w:t>
        </w:r>
        <w:r w:rsidR="00A63659">
          <w:t>6</w:t>
        </w:r>
        <w:r w:rsidR="00A63659" w:rsidRPr="00AC0083">
          <w:t>-</w:t>
        </w:r>
        <w:r w:rsidR="00A63659">
          <w:rPr>
            <w:noProof/>
          </w:rPr>
          <w:t>10</w:t>
        </w:r>
        <w:r w:rsidR="00A63659">
          <w:t>]</w:t>
        </w:r>
      </w:ins>
      <w:del w:id="3083"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10</w:delText>
        </w:r>
        <w:r w:rsidR="004753AF" w:rsidDel="00172983">
          <w:delText>]</w:delText>
        </w:r>
      </w:del>
      <w:r w:rsidR="00B36831">
        <w:fldChar w:fldCharType="end"/>
      </w:r>
      <w:r>
        <w:t>, which forbids anonymous type definitions for attributes.</w:t>
      </w:r>
    </w:p>
    <w:p w:rsidR="00DD6A0A" w:rsidRDefault="00DD6A0A" w:rsidP="00DD6A0A">
      <w:pPr>
        <w:pStyle w:val="wrbodytext1"/>
      </w:pPr>
      <w:r>
        <w:t xml:space="preserve">Within an attribute declaration, the attribute </w:t>
      </w:r>
      <w:r>
        <w:rPr>
          <w:rStyle w:val="wrcode"/>
        </w:rPr>
        <w:t>fixed</w:t>
      </w:r>
      <w:r>
        <w:t xml:space="preserve"> may be used as per the XML Schema specification.  Within an attribute declaration, the attribute </w:t>
      </w:r>
      <w:r>
        <w:rPr>
          <w:rStyle w:val="wrcode"/>
        </w:rPr>
        <w:t>form</w:t>
      </w:r>
      <w:r>
        <w:t xml:space="preserve"> is irrelevant to </w:t>
      </w:r>
      <w:r w:rsidR="005E4185">
        <w:t>C2 Core</w:t>
      </w:r>
      <w:r>
        <w:t xml:space="preserve">, as </w:t>
      </w:r>
      <w:r w:rsidR="005E4185">
        <w:t>C2 Core</w:t>
      </w:r>
      <w:r>
        <w:t>-conformant schemas may not contain local attribute declarations.</w:t>
      </w:r>
    </w:p>
    <w:p w:rsidR="00DD6A0A" w:rsidRPr="00E61541" w:rsidRDefault="00DD6A0A" w:rsidP="00DD6A0A">
      <w:pPr>
        <w:pStyle w:val="wrbodytext1"/>
      </w:pPr>
      <w:r>
        <w:t xml:space="preserve">Attribute uses (attribute declarations acting as particles) must be uses of top-level named attributes.  </w:t>
      </w:r>
      <w:r w:rsidR="005E4185">
        <w:t>C2 Core</w:t>
      </w:r>
      <w:r>
        <w:t xml:space="preserve">-conformant schemas may not define local named attributes within type definitions.  Within an attribute use, the attributes </w:t>
      </w:r>
      <w:r>
        <w:rPr>
          <w:rStyle w:val="wrcode"/>
        </w:rPr>
        <w:t>fixed</w:t>
      </w:r>
      <w:r>
        <w:t xml:space="preserve"> and </w:t>
      </w:r>
      <w:r w:rsidRPr="0093377E">
        <w:rPr>
          <w:rStyle w:val="wrcode"/>
        </w:rPr>
        <w:t>use</w:t>
      </w:r>
      <w:r>
        <w:t xml:space="preserve"> may be used as per the XML Schema specification.  </w:t>
      </w:r>
    </w:p>
    <w:p w:rsidR="00DD6A0A" w:rsidRDefault="00DD6A0A" w:rsidP="00894894">
      <w:pPr>
        <w:pStyle w:val="Heading3"/>
        <w:numPr>
          <w:numberingChange w:id="3084" w:author="Webb Roberts" w:date="2010-03-31T15:28:00Z" w:original="%1:6:0:.%2:6:0:.%3:3:0:"/>
        </w:numPr>
      </w:pPr>
      <w:bookmarkStart w:id="3085" w:name="_Toc87007458"/>
      <w:bookmarkStart w:id="3086" w:name="_Ref166987893"/>
      <w:bookmarkStart w:id="3087" w:name="_Toc131668946"/>
      <w:r>
        <w:t>Attribute Group Definitions</w:t>
      </w:r>
      <w:bookmarkEnd w:id="3085"/>
      <w:bookmarkEnd w:id="3087"/>
    </w:p>
    <w:p w:rsidR="00DD6A0A" w:rsidRDefault="00DD6A0A" w:rsidP="00DD6A0A">
      <w:pPr>
        <w:pStyle w:val="wrbodytext1"/>
      </w:pPr>
      <w:r>
        <w:t xml:space="preserve">In </w:t>
      </w:r>
      <w:r w:rsidR="005E4185">
        <w:t>C2 Core</w:t>
      </w:r>
      <w:r w:rsidR="00803195">
        <w:t>-</w:t>
      </w:r>
      <w:r>
        <w:t xml:space="preserve">conformant schemas, use of attribute groups is restricted. The only attribute group that plays a part in </w:t>
      </w:r>
      <w:r w:rsidR="005E4185">
        <w:t>C2 Core</w:t>
      </w:r>
      <w:r>
        <w:t xml:space="preserve">-conformant schemas is </w:t>
      </w:r>
      <w:r w:rsidRPr="00194BB7">
        <w:rPr>
          <w:rStyle w:val="wrcode"/>
        </w:rPr>
        <w:t>structures:SimpleObjectAttributeGroup</w:t>
      </w:r>
      <w:r>
        <w:t>.  This attribute group provides the attributes necessary for IDs, metadata, and link metadata.</w:t>
      </w:r>
    </w:p>
    <w:p w:rsidR="00DD6A0A" w:rsidRPr="00AC0083" w:rsidRDefault="00DD6A0A" w:rsidP="00DD6A0A">
      <w:pPr>
        <w:pStyle w:val="wrruleheadpara"/>
      </w:pPr>
      <w:bookmarkStart w:id="3088" w:name="rule_5_57"/>
      <w:bookmarkStart w:id="3089" w:name="_Toc76707204"/>
      <w:bookmarkStart w:id="3090" w:name="_Toc131669181"/>
      <w:r w:rsidRPr="00AC0083">
        <w:t xml:space="preserve">[Rule </w:t>
      </w:r>
      <w:r w:rsidR="00B36831" w:rsidRPr="00AC0083">
        <w:fldChar w:fldCharType="begin"/>
      </w:r>
      <w:r w:rsidRPr="00171107">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58</w:t>
        </w:r>
      </w:fldSimple>
      <w:r w:rsidRPr="00AC0083">
        <w:t>]</w:t>
      </w:r>
      <w:bookmarkEnd w:id="3088"/>
      <w:bookmarkEnd w:id="3089"/>
      <w:r w:rsidRPr="00AC0083">
        <w:t xml:space="preserve"> (REF, SUB, EXT)</w:t>
      </w:r>
      <w:bookmarkEnd w:id="3090"/>
    </w:p>
    <w:p w:rsidR="00683500" w:rsidRDefault="00DD6A0A">
      <w:pPr>
        <w:pStyle w:val="wrbodytext3"/>
      </w:pPr>
      <w:bookmarkStart w:id="3091" w:name="rule_5_57_text"/>
      <w:r w:rsidRPr="00194BB7">
        <w:tab/>
      </w:r>
      <w:bookmarkStart w:id="3092" w:name="_Toc87007459"/>
      <w:r w:rsidRPr="00194BB7">
        <w:t xml:space="preserve">Within </w:t>
      </w:r>
      <w:r>
        <w:t>the</w:t>
      </w:r>
      <w:r w:rsidRPr="00194BB7">
        <w:t xml:space="preserve"> schema, any occurrence of the element </w:t>
      </w:r>
      <w:r w:rsidRPr="00194BB7">
        <w:rPr>
          <w:rStyle w:val="wrcode"/>
        </w:rPr>
        <w:t>xsd:attributeGroup</w:t>
      </w:r>
      <w:r w:rsidRPr="00194BB7">
        <w:t xml:space="preserve"> MUST own an attribute </w:t>
      </w:r>
      <w:r w:rsidRPr="00194BB7">
        <w:rPr>
          <w:rStyle w:val="wrcode"/>
        </w:rPr>
        <w:t>ref</w:t>
      </w:r>
      <w:r w:rsidRPr="00194BB7">
        <w:t>.</w:t>
      </w:r>
      <w:bookmarkEnd w:id="3091"/>
      <w:bookmarkEnd w:id="3092"/>
    </w:p>
    <w:p w:rsidR="00DD6A0A" w:rsidRDefault="00DD6A0A" w:rsidP="00DD6A0A">
      <w:pPr>
        <w:pStyle w:val="wrnormativehead"/>
      </w:pPr>
      <w:r>
        <w:t>[Rationale]</w:t>
      </w:r>
    </w:p>
    <w:p w:rsidR="00683500" w:rsidRDefault="00DD6A0A">
      <w:pPr>
        <w:pStyle w:val="wrbodytext3"/>
      </w:pPr>
      <w:r>
        <w:tab/>
      </w:r>
      <w:bookmarkStart w:id="3093" w:name="_Toc87007460"/>
      <w:r>
        <w:t xml:space="preserve">The only attribute group used in </w:t>
      </w:r>
      <w:r w:rsidR="005E4185">
        <w:t>C2 Core</w:t>
      </w:r>
      <w:r>
        <w:t xml:space="preserve">-conformant schemas is </w:t>
      </w:r>
      <w:r w:rsidRPr="00194BB7">
        <w:rPr>
          <w:rStyle w:val="wrcode"/>
        </w:rPr>
        <w:t>structures:</w:t>
      </w:r>
      <w:r>
        <w:rPr>
          <w:rStyle w:val="wrcode"/>
        </w:rPr>
        <w:t>S</w:t>
      </w:r>
      <w:r w:rsidRPr="00194BB7">
        <w:rPr>
          <w:rStyle w:val="wrcode"/>
        </w:rPr>
        <w:t>impleObjectAttributeGroup</w:t>
      </w:r>
      <w:r w:rsidRPr="00194BB7">
        <w:t>, as established by</w:t>
      </w:r>
      <w:r>
        <w:t xml:space="preserve"> rules </w:t>
      </w:r>
      <w:r w:rsidR="00B36831">
        <w:fldChar w:fldCharType="begin"/>
      </w:r>
      <w:r w:rsidR="00552095">
        <w:instrText xml:space="preserve"> REF rule_5_58 \h </w:instrText>
      </w:r>
      <w:r w:rsidR="00B36831">
        <w:fldChar w:fldCharType="separate"/>
      </w:r>
      <w:ins w:id="3094" w:author="Webb Roberts" w:date="2010-03-31T15:33:00Z">
        <w:r w:rsidR="00A63659" w:rsidRPr="00AC0083">
          <w:t xml:space="preserve">[Rule </w:t>
        </w:r>
        <w:r w:rsidR="00A63659">
          <w:t>6</w:t>
        </w:r>
        <w:r w:rsidR="00A63659" w:rsidRPr="00AC0083">
          <w:t>-</w:t>
        </w:r>
        <w:r w:rsidR="00A63659">
          <w:rPr>
            <w:noProof/>
          </w:rPr>
          <w:t>59</w:t>
        </w:r>
        <w:r w:rsidR="00A63659" w:rsidRPr="00AC0083">
          <w:t>]</w:t>
        </w:r>
      </w:ins>
      <w:del w:id="3095" w:author="Webb Roberts" w:date="2010-03-31T15:30:00Z">
        <w:r w:rsidR="004753AF" w:rsidRPr="00AC0083" w:rsidDel="00172983">
          <w:delText xml:space="preserve">[Rule </w:delText>
        </w:r>
        <w:r w:rsidR="004753AF" w:rsidDel="00172983">
          <w:delText>6</w:delText>
        </w:r>
        <w:r w:rsidR="004753AF" w:rsidRPr="00AC0083" w:rsidDel="00172983">
          <w:delText>-</w:delText>
        </w:r>
        <w:r w:rsidR="004753AF" w:rsidDel="00172983">
          <w:rPr>
            <w:noProof/>
          </w:rPr>
          <w:delText>59</w:delText>
        </w:r>
        <w:r w:rsidR="004753AF" w:rsidRPr="00AC0083" w:rsidDel="00172983">
          <w:delText>]</w:delText>
        </w:r>
      </w:del>
      <w:r w:rsidR="00B36831">
        <w:fldChar w:fldCharType="end"/>
      </w:r>
      <w:r>
        <w:t xml:space="preserve"> and </w:t>
      </w:r>
      <w:r w:rsidR="00B36831">
        <w:fldChar w:fldCharType="begin"/>
      </w:r>
      <w:r w:rsidR="00552095">
        <w:instrText xml:space="preserve"> REF rule_6_37 \h </w:instrText>
      </w:r>
      <w:r w:rsidR="00B36831">
        <w:fldChar w:fldCharType="separate"/>
      </w:r>
      <w:ins w:id="3096" w:author="Webb Roberts" w:date="2010-03-31T15:33:00Z">
        <w:r w:rsidR="00A63659" w:rsidRPr="00AC0083">
          <w:t xml:space="preserve">[Rule </w:t>
        </w:r>
        <w:r w:rsidR="00A63659">
          <w:t>7</w:t>
        </w:r>
        <w:r w:rsidR="00A63659" w:rsidRPr="00AC0083">
          <w:t>-</w:t>
        </w:r>
        <w:r w:rsidR="00A63659">
          <w:rPr>
            <w:noProof/>
          </w:rPr>
          <w:t>39</w:t>
        </w:r>
        <w:r w:rsidR="00A63659" w:rsidRPr="00AC0083">
          <w:t>]</w:t>
        </w:r>
      </w:ins>
      <w:del w:id="3097"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39</w:delText>
        </w:r>
        <w:r w:rsidR="004753AF" w:rsidRPr="00AC0083" w:rsidDel="00172983">
          <w:delText>]</w:delText>
        </w:r>
      </w:del>
      <w:r w:rsidR="00B36831">
        <w:fldChar w:fldCharType="end"/>
      </w:r>
      <w:r w:rsidRPr="00194BB7">
        <w:t xml:space="preserve">.  </w:t>
      </w:r>
      <w:r w:rsidR="005E4185">
        <w:t>C2 Core</w:t>
      </w:r>
      <w:r>
        <w:t>-conformant schemas do not define additional attribute groups.</w:t>
      </w:r>
      <w:bookmarkEnd w:id="3093"/>
      <w:r w:rsidR="0074245D">
        <w:t xml:space="preserve">  </w:t>
      </w:r>
      <w:r w:rsidR="00C20ACB">
        <w:t xml:space="preserve">Custom attribute groups introduce complexity into schemas that can be easily avoided.  </w:t>
      </w:r>
      <w:r w:rsidR="00141309">
        <w:t>Attribute groups do not introduce unique capability: t</w:t>
      </w:r>
      <w:r w:rsidR="00C20ACB">
        <w:t xml:space="preserve">he </w:t>
      </w:r>
      <w:r w:rsidR="00141309">
        <w:t xml:space="preserve">content specified by </w:t>
      </w:r>
      <w:r w:rsidR="00C20ACB">
        <w:t xml:space="preserve">attribute groups </w:t>
      </w:r>
      <w:r w:rsidR="00141309">
        <w:t xml:space="preserve">can be reproduced by adding </w:t>
      </w:r>
      <w:r w:rsidR="00C20ACB">
        <w:t xml:space="preserve">attributes directly to </w:t>
      </w:r>
      <w:r w:rsidR="00141309">
        <w:t xml:space="preserve">a complex </w:t>
      </w:r>
      <w:r w:rsidR="00C20ACB">
        <w:t xml:space="preserve">type.  </w:t>
      </w:r>
      <w:r w:rsidR="003A79EB">
        <w:t xml:space="preserve">Attribute groups cannot be used in combination; if two attribute groups use the same attribute, a type cannot use both.  </w:t>
      </w:r>
      <w:r w:rsidR="0074245D">
        <w:t xml:space="preserve">Custom attribute groups do not have a mapping to the C2 Core model; </w:t>
      </w:r>
      <w:r w:rsidR="00C20ACB">
        <w:t xml:space="preserve">there is no </w:t>
      </w:r>
      <w:r w:rsidR="0074245D">
        <w:t>clear relation to classes of objects or to properties of those objects.</w:t>
      </w:r>
      <w:r w:rsidR="00D65931">
        <w:t xml:space="preserve">  </w:t>
      </w:r>
      <w:r w:rsidR="00792B63">
        <w:t>A</w:t>
      </w:r>
      <w:r w:rsidR="00D65931">
        <w:t xml:space="preserve">ttribute groups introduce </w:t>
      </w:r>
      <w:r w:rsidR="00B610F2">
        <w:t xml:space="preserve">a layer of </w:t>
      </w:r>
      <w:r w:rsidR="00D65931">
        <w:t>indirec</w:t>
      </w:r>
      <w:r w:rsidR="00792B63">
        <w:t>tion into schema definitions without contributing to the semantics or syntactic capability of the data definitions.</w:t>
      </w:r>
    </w:p>
    <w:p w:rsidR="00DD6A0A" w:rsidRPr="00AC0083" w:rsidRDefault="00DD6A0A" w:rsidP="00DD6A0A">
      <w:pPr>
        <w:pStyle w:val="wrruleheadpara"/>
      </w:pPr>
      <w:bookmarkStart w:id="3098" w:name="rule_5_58"/>
      <w:bookmarkStart w:id="3099" w:name="_Toc76707205"/>
      <w:bookmarkStart w:id="3100" w:name="_Toc131669182"/>
      <w:r w:rsidRPr="00AC0083">
        <w:t xml:space="preserve">[Rule </w:t>
      </w:r>
      <w:r w:rsidR="00B36831" w:rsidRPr="00AC0083">
        <w:fldChar w:fldCharType="begin"/>
      </w:r>
      <w:r w:rsidRPr="00171107">
        <w:instrText xml:space="preserve"> REF _Ref163011236 \n \h </w:instrText>
      </w:r>
      <w:r w:rsidR="00B36831" w:rsidRPr="00AC0083">
        <w:fldChar w:fldCharType="separate"/>
      </w:r>
      <w:r w:rsidR="00A63659">
        <w:t>6</w:t>
      </w:r>
      <w:r w:rsidR="00B36831" w:rsidRPr="00AC0083">
        <w:fldChar w:fldCharType="end"/>
      </w:r>
      <w:r w:rsidRPr="00AC0083">
        <w:t>-</w:t>
      </w:r>
      <w:fldSimple w:instr=" SEQ RuleIndex \* MERGEFORMAT ">
        <w:r w:rsidR="00A63659">
          <w:rPr>
            <w:noProof/>
          </w:rPr>
          <w:t>59</w:t>
        </w:r>
      </w:fldSimple>
      <w:r w:rsidRPr="00AC0083">
        <w:t>]</w:t>
      </w:r>
      <w:bookmarkEnd w:id="3098"/>
      <w:bookmarkEnd w:id="3099"/>
      <w:r w:rsidRPr="00AC0083">
        <w:t xml:space="preserve"> (REF, SUB, EXT)</w:t>
      </w:r>
      <w:bookmarkEnd w:id="3100"/>
    </w:p>
    <w:p w:rsidR="00683500" w:rsidRDefault="00DD6A0A">
      <w:pPr>
        <w:pStyle w:val="wrbodytext3"/>
      </w:pPr>
      <w:bookmarkStart w:id="3101" w:name="rule_5_58_text"/>
      <w:r w:rsidRPr="00194BB7">
        <w:tab/>
      </w:r>
      <w:bookmarkStart w:id="3102" w:name="_Toc87007461"/>
      <w:r w:rsidRPr="00194BB7">
        <w:t xml:space="preserve">Within </w:t>
      </w:r>
      <w:r>
        <w:t>the</w:t>
      </w:r>
      <w:r w:rsidRPr="00194BB7">
        <w:t xml:space="preserve"> schema, the attribute </w:t>
      </w:r>
      <w:r w:rsidRPr="00BA4C27">
        <w:rPr>
          <w:rStyle w:val="wrcode"/>
        </w:rPr>
        <w:t>ref</w:t>
      </w:r>
      <w:r w:rsidRPr="00194BB7">
        <w:t xml:space="preserve"> owned by any element </w:t>
      </w:r>
      <w:r w:rsidRPr="00194BB7">
        <w:rPr>
          <w:rStyle w:val="wrcode"/>
        </w:rPr>
        <w:t>xsd:attributeGroup</w:t>
      </w:r>
      <w:r w:rsidRPr="00194BB7">
        <w:t xml:space="preserve"> MUST have a value of a qualified name (possibly using the default namespace) that SHALL resolve to the namespace for the </w:t>
      </w:r>
      <w:r w:rsidR="005E4185">
        <w:t>C2 Core</w:t>
      </w:r>
      <w:r w:rsidRPr="00194BB7">
        <w:t xml:space="preserve"> </w:t>
      </w:r>
      <w:r w:rsidRPr="00194BB7">
        <w:rPr>
          <w:rStyle w:val="wrcode"/>
        </w:rPr>
        <w:t>structures</w:t>
      </w:r>
      <w:r w:rsidRPr="00194BB7">
        <w:t xml:space="preserve"> namespace and the local name </w:t>
      </w:r>
      <w:r w:rsidRPr="00194BB7">
        <w:rPr>
          <w:rStyle w:val="wrcode"/>
        </w:rPr>
        <w:t>SimpleObjectAttributeGroup</w:t>
      </w:r>
      <w:r w:rsidRPr="00194BB7">
        <w:t>.</w:t>
      </w:r>
      <w:bookmarkEnd w:id="3101"/>
      <w:bookmarkEnd w:id="3102"/>
    </w:p>
    <w:p w:rsidR="00DD6A0A" w:rsidRDefault="00DD6A0A" w:rsidP="00DD6A0A">
      <w:pPr>
        <w:pStyle w:val="wrnormativehead"/>
      </w:pPr>
      <w:r>
        <w:t>[Rationale]</w:t>
      </w:r>
    </w:p>
    <w:p w:rsidR="00683500" w:rsidRDefault="00DD6A0A">
      <w:pPr>
        <w:pStyle w:val="wrbodytext3"/>
      </w:pPr>
      <w:r>
        <w:tab/>
      </w:r>
      <w:bookmarkStart w:id="3103" w:name="_Toc87007462"/>
      <w:r>
        <w:t xml:space="preserve">The only attribute group used within </w:t>
      </w:r>
      <w:r w:rsidR="005E4185">
        <w:t>C2 Core</w:t>
      </w:r>
      <w:r>
        <w:t xml:space="preserve">-conformant schemas is </w:t>
      </w:r>
      <w:r w:rsidRPr="00194BB7">
        <w:rPr>
          <w:rStyle w:val="wrcode"/>
        </w:rPr>
        <w:t>structures:SimpleObjectAttributeGroup</w:t>
      </w:r>
      <w:r>
        <w:t xml:space="preserve">.  Therefore, within a </w:t>
      </w:r>
      <w:r w:rsidR="005E4185">
        <w:t>C2 Core</w:t>
      </w:r>
      <w:r w:rsidR="00803195">
        <w:t>-</w:t>
      </w:r>
      <w:r>
        <w:t>conformant schema, only this attribute group can be referenced.</w:t>
      </w:r>
      <w:bookmarkEnd w:id="3103"/>
    </w:p>
    <w:p w:rsidR="00DD6A0A" w:rsidRDefault="00DD6A0A" w:rsidP="00894894">
      <w:pPr>
        <w:pStyle w:val="Heading1"/>
        <w:numPr>
          <w:numberingChange w:id="3104" w:author="Webb Roberts" w:date="2010-03-31T15:28:00Z" w:original="%1:7:0:"/>
        </w:numPr>
      </w:pPr>
      <w:bookmarkStart w:id="3105" w:name="_Toc166497199"/>
      <w:bookmarkStart w:id="3106" w:name="_Toc166497200"/>
      <w:bookmarkStart w:id="3107" w:name="_Toc160620402"/>
      <w:bookmarkStart w:id="3108" w:name="_Toc160620403"/>
      <w:bookmarkStart w:id="3109" w:name="_Toc160620404"/>
      <w:bookmarkStart w:id="3110" w:name="_Toc160620409"/>
      <w:bookmarkStart w:id="3111" w:name="_Toc160620417"/>
      <w:bookmarkStart w:id="3112" w:name="_Ref163011267"/>
      <w:bookmarkStart w:id="3113" w:name="_Toc77760839"/>
      <w:bookmarkStart w:id="3114" w:name="_Toc87007463"/>
      <w:bookmarkStart w:id="3115" w:name="_Toc131668947"/>
      <w:bookmarkEnd w:id="3086"/>
      <w:bookmarkEnd w:id="3105"/>
      <w:bookmarkEnd w:id="3106"/>
      <w:bookmarkEnd w:id="3107"/>
      <w:bookmarkEnd w:id="3108"/>
      <w:bookmarkEnd w:id="3109"/>
      <w:bookmarkEnd w:id="3110"/>
      <w:bookmarkEnd w:id="3111"/>
      <w:r>
        <w:t>Modeling Rules</w:t>
      </w:r>
      <w:bookmarkEnd w:id="3112"/>
      <w:bookmarkEnd w:id="3113"/>
      <w:bookmarkEnd w:id="3114"/>
      <w:bookmarkEnd w:id="3115"/>
    </w:p>
    <w:p w:rsidR="00DD6A0A" w:rsidRDefault="005E4185" w:rsidP="00DD6A0A">
      <w:pPr>
        <w:pStyle w:val="wrbodytext1"/>
      </w:pPr>
      <w:r>
        <w:t>C2 Core</w:t>
      </w:r>
      <w:r w:rsidR="00DD6A0A">
        <w:t xml:space="preserve"> provides a framework for modeling concepts and relationships as XML artifacts.  The data model is implemented via XML Schema.  However, XML Schema does not provide sufficient structure and constraint to enable translating from a conceptual model to a schema and then to instances of the concepts.  </w:t>
      </w:r>
      <w:r>
        <w:t>C2 Core</w:t>
      </w:r>
      <w:r w:rsidR="00DD6A0A">
        <w:t xml:space="preserve"> provides additional support for modeling concepts as schemas and provides rules for creating and connecting data that realizes those concepts.  </w:t>
      </w:r>
    </w:p>
    <w:p w:rsidR="00DD6A0A" w:rsidRDefault="00DD6A0A" w:rsidP="00DD6A0A">
      <w:pPr>
        <w:pStyle w:val="wrbodytext1"/>
      </w:pPr>
      <w:r>
        <w:t xml:space="preserve">Underlying the </w:t>
      </w:r>
      <w:r w:rsidR="005E4185">
        <w:t>C2 Core</w:t>
      </w:r>
      <w:r>
        <w:t xml:space="preserve"> data model are two namespaces: the </w:t>
      </w:r>
      <w:r w:rsidRPr="00F81824">
        <w:rPr>
          <w:rStyle w:val="wrcode"/>
        </w:rPr>
        <w:t>structures</w:t>
      </w:r>
      <w:r>
        <w:t xml:space="preserve"> namespace and the </w:t>
      </w:r>
      <w:r w:rsidRPr="00F81824">
        <w:rPr>
          <w:rStyle w:val="wrcode"/>
        </w:rPr>
        <w:t>appinfo</w:t>
      </w:r>
      <w:r>
        <w:t xml:space="preserve"> namespace.  These two namespaces provide schema components that serve two functions:</w:t>
      </w:r>
    </w:p>
    <w:p w:rsidR="00683500" w:rsidRDefault="00DD6A0A">
      <w:pPr>
        <w:pStyle w:val="wrbodytext3"/>
      </w:pPr>
      <w:bookmarkStart w:id="3116" w:name="_Toc87007464"/>
      <w:r>
        <w:t>1.</w:t>
      </w:r>
      <w:r>
        <w:tab/>
        <w:t>They provide support for connecting structural definitions to concepts</w:t>
      </w:r>
      <w:r w:rsidR="00803195">
        <w:t>.</w:t>
      </w:r>
      <w:bookmarkEnd w:id="3116"/>
    </w:p>
    <w:p w:rsidR="00683500" w:rsidRDefault="00DD6A0A">
      <w:pPr>
        <w:pStyle w:val="wrbodytext3"/>
      </w:pPr>
      <w:bookmarkStart w:id="3117" w:name="_Toc87007465"/>
      <w:r>
        <w:t>2.</w:t>
      </w:r>
      <w:r>
        <w:tab/>
        <w:t>They provide base components from which to derive structural definitions.</w:t>
      </w:r>
      <w:bookmarkEnd w:id="3117"/>
    </w:p>
    <w:p w:rsidR="00DD6A0A" w:rsidRDefault="00DD6A0A" w:rsidP="00DD6A0A">
      <w:pPr>
        <w:pStyle w:val="wrbodytext1"/>
      </w:pPr>
      <w:r>
        <w:t xml:space="preserve">These namespaces are distributed with the </w:t>
      </w:r>
      <w:r w:rsidR="005E4185">
        <w:t>C2 Core</w:t>
      </w:r>
      <w:r>
        <w:t xml:space="preserve"> data model content but are not themselves considered to be content of the data model.  They are</w:t>
      </w:r>
      <w:r w:rsidR="00DE002E">
        <w:t>,</w:t>
      </w:r>
      <w:r>
        <w:t xml:space="preserve"> instead, part of the structure on which the data model is built.</w:t>
      </w:r>
    </w:p>
    <w:p w:rsidR="00DD6A0A" w:rsidRDefault="00DD6A0A" w:rsidP="00783BE6">
      <w:pPr>
        <w:pStyle w:val="Heading2"/>
        <w:numPr>
          <w:numberingChange w:id="3118" w:author="Webb Roberts" w:date="2010-03-31T15:28:00Z" w:original="%1:7:0:.%2:1:0:"/>
        </w:numPr>
      </w:pPr>
      <w:bookmarkStart w:id="3119" w:name="_Toc161199502"/>
      <w:bookmarkStart w:id="3120" w:name="_Ref168935597"/>
      <w:bookmarkStart w:id="3121" w:name="_Ref168935615"/>
      <w:bookmarkStart w:id="3122" w:name="_Ref168935649"/>
      <w:bookmarkStart w:id="3123" w:name="_Toc77760840"/>
      <w:bookmarkStart w:id="3124" w:name="_Toc87007466"/>
      <w:bookmarkStart w:id="3125" w:name="_Toc131668948"/>
      <w:bookmarkEnd w:id="3119"/>
      <w:r w:rsidRPr="00633F61">
        <w:rPr>
          <w:rStyle w:val="wrcode"/>
        </w:rPr>
        <w:t>xsd:schema</w:t>
      </w:r>
      <w:r>
        <w:t xml:space="preserve"> Document Element Restrictions</w:t>
      </w:r>
      <w:bookmarkEnd w:id="3120"/>
      <w:bookmarkEnd w:id="3121"/>
      <w:bookmarkEnd w:id="3122"/>
      <w:bookmarkEnd w:id="3123"/>
      <w:bookmarkEnd w:id="3124"/>
      <w:bookmarkEnd w:id="3125"/>
    </w:p>
    <w:p w:rsidR="00DD6A0A" w:rsidRPr="00AC0083" w:rsidRDefault="00DD6A0A" w:rsidP="00DD6A0A">
      <w:pPr>
        <w:pStyle w:val="wrruleheadpara"/>
      </w:pPr>
      <w:bookmarkStart w:id="3126" w:name="rule_6_1"/>
      <w:bookmarkStart w:id="3127" w:name="_Toc76707206"/>
      <w:bookmarkStart w:id="3128" w:name="_Toc101232728"/>
      <w:bookmarkStart w:id="3129" w:name="_Toc131669183"/>
      <w:bookmarkEnd w:id="2301"/>
      <w:bookmarkEnd w:id="2512"/>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r 1 \* MERGEFORMAT ">
        <w:r w:rsidR="00A63659">
          <w:rPr>
            <w:noProof/>
          </w:rPr>
          <w:t>1</w:t>
        </w:r>
      </w:fldSimple>
      <w:r w:rsidRPr="00AC0083">
        <w:t>]</w:t>
      </w:r>
      <w:bookmarkEnd w:id="3126"/>
      <w:bookmarkEnd w:id="3127"/>
      <w:r w:rsidRPr="00AC0083">
        <w:t xml:space="preserve"> (REF, EXT)</w:t>
      </w:r>
      <w:bookmarkEnd w:id="3129"/>
    </w:p>
    <w:p w:rsidR="00683500" w:rsidRDefault="00DD6A0A">
      <w:pPr>
        <w:pStyle w:val="wrbodytext3"/>
      </w:pPr>
      <w:bookmarkStart w:id="3130" w:name="rule_6_1_text"/>
      <w:r w:rsidRPr="00194BB7">
        <w:tab/>
      </w:r>
      <w:bookmarkStart w:id="3131" w:name="_Toc87007467"/>
      <w:r w:rsidRPr="00194BB7">
        <w:t xml:space="preserve">Within </w:t>
      </w:r>
      <w:r>
        <w:t>the</w:t>
      </w:r>
      <w:r w:rsidRPr="00194BB7">
        <w:t xml:space="preserve"> schema, the document element </w:t>
      </w:r>
      <w:r w:rsidRPr="00BA4C27">
        <w:rPr>
          <w:rStyle w:val="wrcode"/>
        </w:rPr>
        <w:t>xsd:schema</w:t>
      </w:r>
      <w:r w:rsidRPr="00194BB7">
        <w:t xml:space="preserve"> MUST have application information </w:t>
      </w:r>
      <w:r w:rsidRPr="00BA4C27">
        <w:rPr>
          <w:rStyle w:val="wrcode"/>
        </w:rPr>
        <w:t>appinfo:ConformantIndicator</w:t>
      </w:r>
      <w:r w:rsidRPr="00194BB7">
        <w:t xml:space="preserve">, with text content </w:t>
      </w:r>
      <w:r w:rsidR="00CD5265" w:rsidRPr="00CD5265">
        <w:t>"</w:t>
      </w:r>
      <w:r w:rsidRPr="00BA4C27">
        <w:rPr>
          <w:rStyle w:val="wrcode"/>
        </w:rPr>
        <w:t>true</w:t>
      </w:r>
      <w:r w:rsidR="00CD5265" w:rsidRPr="00CD5265">
        <w:t>"</w:t>
      </w:r>
      <w:r w:rsidRPr="00194BB7">
        <w:t>.</w:t>
      </w:r>
      <w:bookmarkEnd w:id="3130"/>
      <w:bookmarkEnd w:id="3131"/>
    </w:p>
    <w:p w:rsidR="00DD6A0A" w:rsidRDefault="00DD6A0A" w:rsidP="00DD6A0A">
      <w:pPr>
        <w:pStyle w:val="wrnormativehead"/>
        <w:outlineLvl w:val="0"/>
      </w:pPr>
      <w:r>
        <w:t>Rationale</w:t>
      </w:r>
    </w:p>
    <w:p w:rsidR="00683500" w:rsidRDefault="00DD6A0A">
      <w:pPr>
        <w:pStyle w:val="wrbodytext3"/>
      </w:pPr>
      <w:r>
        <w:tab/>
      </w:r>
      <w:bookmarkStart w:id="3132" w:name="_Toc87007468"/>
      <w:r>
        <w:t xml:space="preserve">The </w:t>
      </w:r>
      <w:r w:rsidRPr="00253DCA">
        <w:rPr>
          <w:rStyle w:val="wrcode"/>
        </w:rPr>
        <w:t>appinfo:ConformantIndicator</w:t>
      </w:r>
      <w:r>
        <w:t xml:space="preserve"> element is how </w:t>
      </w:r>
      <w:r w:rsidR="005E4185">
        <w:t>C2 Core</w:t>
      </w:r>
      <w:r>
        <w:t>-conformant schemas indicate that they are, in fact</w:t>
      </w:r>
      <w:r w:rsidR="00727102">
        <w:t>,</w:t>
      </w:r>
      <w:r>
        <w:t xml:space="preserve"> </w:t>
      </w:r>
      <w:r w:rsidR="005E4185">
        <w:t>C2 Core</w:t>
      </w:r>
      <w:r>
        <w:t>-conformant.  Without such an indicator, conformance would have to be "guessed" by readers and processors.</w:t>
      </w:r>
      <w:bookmarkEnd w:id="3132"/>
    </w:p>
    <w:p w:rsidR="00DD6A0A" w:rsidRPr="00AC0083" w:rsidRDefault="00DD6A0A" w:rsidP="00DD6A0A">
      <w:pPr>
        <w:pStyle w:val="wrruleheadpara"/>
      </w:pPr>
      <w:bookmarkStart w:id="3133" w:name="rule_6_2"/>
      <w:bookmarkStart w:id="3134" w:name="_Toc76707207"/>
      <w:bookmarkStart w:id="3135" w:name="_Toc131669184"/>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w:t>
        </w:r>
      </w:fldSimple>
      <w:r w:rsidRPr="00AC0083">
        <w:t>]</w:t>
      </w:r>
      <w:bookmarkEnd w:id="3133"/>
      <w:bookmarkEnd w:id="3134"/>
      <w:r w:rsidR="00EF502F">
        <w:t xml:space="preserve"> (REF, SUB, EXT</w:t>
      </w:r>
      <w:r w:rsidRPr="00AC0083">
        <w:t>)</w:t>
      </w:r>
      <w:bookmarkEnd w:id="3135"/>
    </w:p>
    <w:p w:rsidR="00683500" w:rsidRDefault="00DD6A0A">
      <w:pPr>
        <w:pStyle w:val="wrbodytext3"/>
      </w:pPr>
      <w:bookmarkStart w:id="3136" w:name="rule_6_2_text"/>
      <w:r w:rsidRPr="00194BB7">
        <w:tab/>
      </w:r>
      <w:bookmarkStart w:id="3137" w:name="_Toc87007469"/>
      <w:r w:rsidRPr="00194BB7">
        <w:t xml:space="preserve">Two XML </w:t>
      </w:r>
      <w:r w:rsidR="007C49BA">
        <w:t>S</w:t>
      </w:r>
      <w:r w:rsidR="007C49BA" w:rsidRPr="00194BB7">
        <w:t>chema</w:t>
      </w:r>
      <w:r w:rsidR="007C49BA">
        <w:t xml:space="preserve"> documents</w:t>
      </w:r>
      <w:r w:rsidR="007C49BA" w:rsidRPr="00194BB7">
        <w:t xml:space="preserve"> </w:t>
      </w:r>
      <w:r w:rsidRPr="00194BB7">
        <w:t xml:space="preserve">SHALL have the same value for attribute </w:t>
      </w:r>
      <w:r w:rsidRPr="00BA4C27">
        <w:rPr>
          <w:rStyle w:val="wrcode"/>
        </w:rPr>
        <w:t>targetNamespace</w:t>
      </w:r>
      <w:r w:rsidRPr="00194BB7">
        <w:t xml:space="preserve"> carried by the element </w:t>
      </w:r>
      <w:r w:rsidRPr="00BA4C27">
        <w:rPr>
          <w:rStyle w:val="wrcode"/>
        </w:rPr>
        <w:t>xsd:schema</w:t>
      </w:r>
      <w:r w:rsidR="00CD5265" w:rsidRPr="00CD5265">
        <w:t xml:space="preserve">, </w:t>
      </w:r>
      <w:r w:rsidRPr="00194BB7">
        <w:t>if and only if they represent the same set of components.</w:t>
      </w:r>
      <w:bookmarkEnd w:id="3136"/>
      <w:bookmarkEnd w:id="3137"/>
    </w:p>
    <w:p w:rsidR="00DD6A0A" w:rsidRPr="00AC0083" w:rsidRDefault="00DD6A0A" w:rsidP="00DD6A0A">
      <w:pPr>
        <w:pStyle w:val="wrruleheadpara"/>
      </w:pPr>
      <w:bookmarkStart w:id="3138" w:name="rule_6_3"/>
      <w:bookmarkStart w:id="3139" w:name="_Toc76707208"/>
      <w:bookmarkStart w:id="3140" w:name="_Toc131669185"/>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141" w:author="Webb Roberts" w:date="2010-03-31T15:33:00Z">
          <w:r w:rsidR="00A63659">
            <w:rPr>
              <w:noProof/>
            </w:rPr>
            <w:t>3</w:t>
          </w:r>
        </w:ins>
        <w:del w:id="3142" w:author="Webb Roberts" w:date="2010-03-31T15:32:00Z">
          <w:r w:rsidR="00172983" w:rsidDel="00172983">
            <w:rPr>
              <w:noProof/>
            </w:rPr>
            <w:delText>4</w:delText>
          </w:r>
        </w:del>
      </w:fldSimple>
      <w:r w:rsidRPr="00AC0083">
        <w:t>]</w:t>
      </w:r>
      <w:bookmarkEnd w:id="3138"/>
      <w:bookmarkEnd w:id="3139"/>
      <w:r w:rsidR="00EF502F">
        <w:t xml:space="preserve"> (REF, SUB, EXT</w:t>
      </w:r>
      <w:r w:rsidRPr="00AC0083">
        <w:t>)</w:t>
      </w:r>
      <w:bookmarkEnd w:id="3140"/>
    </w:p>
    <w:p w:rsidR="00683500" w:rsidRDefault="00DD6A0A">
      <w:pPr>
        <w:pStyle w:val="wrbodytext3"/>
      </w:pPr>
      <w:bookmarkStart w:id="3143" w:name="rule_6_3_text"/>
      <w:r w:rsidRPr="00194BB7">
        <w:tab/>
      </w:r>
      <w:bookmarkStart w:id="3144" w:name="_Toc87007470"/>
      <w:r w:rsidRPr="00194BB7">
        <w:t>Two XML Schema</w:t>
      </w:r>
      <w:r w:rsidR="007C49BA">
        <w:t xml:space="preserve"> document</w:t>
      </w:r>
      <w:r w:rsidRPr="00194BB7">
        <w:t xml:space="preserve">s SHALL have the same value for attribute </w:t>
      </w:r>
      <w:r w:rsidRPr="00BA4C27">
        <w:rPr>
          <w:rStyle w:val="wrcode"/>
        </w:rPr>
        <w:t>targetNamespace</w:t>
      </w:r>
      <w:r w:rsidRPr="00194BB7">
        <w:t xml:space="preserve"> carried by the element </w:t>
      </w:r>
      <w:r w:rsidRPr="00BA4C27">
        <w:rPr>
          <w:rStyle w:val="wrcode"/>
        </w:rPr>
        <w:t>xsd:schema</w:t>
      </w:r>
      <w:r w:rsidRPr="00194BB7">
        <w:t xml:space="preserve">, and different values for attribute </w:t>
      </w:r>
      <w:r w:rsidRPr="00BA4C27">
        <w:rPr>
          <w:rStyle w:val="wrcode"/>
        </w:rPr>
        <w:t>version</w:t>
      </w:r>
      <w:r w:rsidRPr="00194BB7">
        <w:t xml:space="preserve"> carried by the element </w:t>
      </w:r>
      <w:r w:rsidRPr="00BA4C27">
        <w:rPr>
          <w:rStyle w:val="wrcode"/>
        </w:rPr>
        <w:t>xsd:schema</w:t>
      </w:r>
      <w:r w:rsidRPr="00194BB7">
        <w:t xml:space="preserve"> if and only if they are different views of the same set of components.</w:t>
      </w:r>
      <w:bookmarkEnd w:id="3143"/>
      <w:bookmarkEnd w:id="3144"/>
    </w:p>
    <w:p w:rsidR="00DD6A0A" w:rsidRDefault="00DD6A0A" w:rsidP="00DD6A0A">
      <w:pPr>
        <w:pStyle w:val="wrnormativehead"/>
        <w:outlineLvl w:val="0"/>
      </w:pPr>
      <w:r>
        <w:t>Rationale</w:t>
      </w:r>
    </w:p>
    <w:p w:rsidR="00683500" w:rsidRDefault="00DD6A0A">
      <w:pPr>
        <w:pStyle w:val="wrbodytext3"/>
      </w:pPr>
      <w:r>
        <w:tab/>
      </w:r>
      <w:bookmarkStart w:id="3145" w:name="_Toc87007471"/>
      <w:r>
        <w:t xml:space="preserve">These rules embody the basic philosophy behind </w:t>
      </w:r>
      <w:r w:rsidR="005E4185">
        <w:t>C2 Core</w:t>
      </w:r>
      <w:r>
        <w:t>'s use of namespaced components: A component is uniquely identified by its class (e.g. element, attribute, type), its namespace (a URI), and its local name (an unqualified string).  Any two matching component identifiers refer to the same component, even if the versions of the schemas containing each are different.</w:t>
      </w:r>
      <w:bookmarkEnd w:id="3145"/>
      <w:r>
        <w:t xml:space="preserve"> </w:t>
      </w:r>
    </w:p>
    <w:p w:rsidR="00DD6A0A" w:rsidRDefault="00DD6A0A" w:rsidP="00783BE6">
      <w:pPr>
        <w:pStyle w:val="Heading2"/>
        <w:numPr>
          <w:numberingChange w:id="3146" w:author="Webb Roberts" w:date="2010-03-31T15:28:00Z" w:original="%1:7:0:.%2:2:0:"/>
        </w:numPr>
      </w:pPr>
      <w:bookmarkStart w:id="3147" w:name="_Toc77760841"/>
      <w:bookmarkStart w:id="3148" w:name="_Toc87007472"/>
      <w:bookmarkStart w:id="3149" w:name="_Ref163843049"/>
      <w:bookmarkStart w:id="3150" w:name="_Ref163843064"/>
      <w:bookmarkStart w:id="3151" w:name="_Toc131668949"/>
      <w:r>
        <w:t>Annotations</w:t>
      </w:r>
      <w:bookmarkEnd w:id="3147"/>
      <w:bookmarkEnd w:id="3148"/>
      <w:bookmarkEnd w:id="3151"/>
    </w:p>
    <w:p w:rsidR="00DD6A0A" w:rsidRDefault="005E4185" w:rsidP="00DD6A0A">
      <w:pPr>
        <w:pStyle w:val="wrbodytext1"/>
      </w:pPr>
      <w:r>
        <w:t>C2 Core</w:t>
      </w:r>
      <w:r w:rsidR="00DD6A0A">
        <w:t xml:space="preserve">-conformant schemas define data models for the purpose of information exchange.  A major part of defining data models is the proper definition of the contents of the model.  What does a component mean, and what might it contain?  How should it be used?  </w:t>
      </w:r>
      <w:r>
        <w:t>C2 Core</w:t>
      </w:r>
      <w:r w:rsidR="00DD6A0A">
        <w:t>-conformant schemas contain the invariant part of the definitions for the data model.  The set of definitions includes:</w:t>
      </w:r>
    </w:p>
    <w:p w:rsidR="00683500" w:rsidRDefault="00DD6A0A">
      <w:pPr>
        <w:pStyle w:val="wrbodytext3"/>
      </w:pPr>
      <w:bookmarkStart w:id="3152" w:name="_Toc87007473"/>
      <w:r>
        <w:t>1.</w:t>
      </w:r>
      <w:r>
        <w:tab/>
        <w:t xml:space="preserve">A text definition of each component.  This describes what the component means.  The term used in this specification for such a text definition is </w:t>
      </w:r>
      <w:r w:rsidRPr="00171107">
        <w:rPr>
          <w:rStyle w:val="Emphasis"/>
        </w:rPr>
        <w:t>data definition</w:t>
      </w:r>
      <w:r>
        <w:t>.</w:t>
      </w:r>
      <w:bookmarkEnd w:id="3152"/>
    </w:p>
    <w:p w:rsidR="00683500" w:rsidRDefault="00DD6A0A">
      <w:pPr>
        <w:pStyle w:val="wrbodytext3"/>
      </w:pPr>
      <w:bookmarkStart w:id="3153" w:name="_Toc87007474"/>
      <w:r>
        <w:t>2.</w:t>
      </w:r>
      <w:r>
        <w:tab/>
        <w:t>The structural definition of each component.  This is made up of XML Schema component definitions, along with certain application information (</w:t>
      </w:r>
      <w:r w:rsidRPr="00171107">
        <w:rPr>
          <w:rStyle w:val="wrcode"/>
        </w:rPr>
        <w:t>appinfo</w:t>
      </w:r>
      <w:r>
        <w:t>).</w:t>
      </w:r>
      <w:bookmarkEnd w:id="3153"/>
    </w:p>
    <w:p w:rsidR="00DD6A0A" w:rsidRDefault="00DD6A0A" w:rsidP="00DD6A0A">
      <w:pPr>
        <w:pStyle w:val="wrbodytext1"/>
      </w:pPr>
      <w:r>
        <w:t xml:space="preserve">When possible, meaning is expressed via XML Schema mechanisms: type derivation, element substitution, specific types and structures, as well as names that are trivially parseable.  Beyond that, </w:t>
      </w:r>
      <w:r w:rsidR="005E4185">
        <w:t>C2 Core</w:t>
      </w:r>
      <w:r>
        <w:t>-specific syntax must be used, as discussed in this section.</w:t>
      </w:r>
    </w:p>
    <w:p w:rsidR="00DD6A0A" w:rsidRDefault="00DD6A0A" w:rsidP="00894894">
      <w:pPr>
        <w:pStyle w:val="Heading3"/>
        <w:numPr>
          <w:numberingChange w:id="3154" w:author="Webb Roberts" w:date="2010-03-31T15:28:00Z" w:original="%1:7:0:.%2:2:0:.%3:1:0:"/>
        </w:numPr>
      </w:pPr>
      <w:bookmarkStart w:id="3155" w:name="_Ref168724931"/>
      <w:bookmarkStart w:id="3156" w:name="_Toc87007475"/>
      <w:bookmarkStart w:id="3157" w:name="_Toc131668950"/>
      <w:r>
        <w:t>Human-Readable Documentation</w:t>
      </w:r>
      <w:bookmarkEnd w:id="3155"/>
      <w:bookmarkEnd w:id="3156"/>
      <w:bookmarkEnd w:id="3157"/>
    </w:p>
    <w:p w:rsidR="00DD6A0A" w:rsidRPr="00305753" w:rsidRDefault="00DD6A0A" w:rsidP="00DD6A0A">
      <w:pPr>
        <w:pStyle w:val="wrbodytext1"/>
      </w:pPr>
      <w:r w:rsidRPr="00305753">
        <w:t xml:space="preserve">By other rules, a schema component must contain at most one element </w:t>
      </w:r>
      <w:r w:rsidRPr="00305753">
        <w:rPr>
          <w:rStyle w:val="wrcode"/>
        </w:rPr>
        <w:t>xsd:annotation</w:t>
      </w:r>
      <w:r w:rsidRPr="00305753">
        <w:t xml:space="preserve">.  An element </w:t>
      </w:r>
      <w:r w:rsidRPr="00305753">
        <w:rPr>
          <w:rStyle w:val="wrcode"/>
        </w:rPr>
        <w:t>xsd:annotation</w:t>
      </w:r>
      <w:r w:rsidR="00CD5265" w:rsidRPr="00CD5265">
        <w:t xml:space="preserve">, </w:t>
      </w:r>
      <w:r w:rsidRPr="00305753">
        <w:t>in turn</w:t>
      </w:r>
      <w:r w:rsidR="00727102">
        <w:t>,</w:t>
      </w:r>
      <w:r w:rsidRPr="00305753">
        <w:t xml:space="preserve"> contain</w:t>
      </w:r>
      <w:r>
        <w:t>s</w:t>
      </w:r>
      <w:r w:rsidRPr="00305753">
        <w:t xml:space="preserve"> at most </w:t>
      </w:r>
      <w:r w:rsidR="00727102" w:rsidRPr="00305753">
        <w:t>element</w:t>
      </w:r>
      <w:r w:rsidR="00727102">
        <w:t>s</w:t>
      </w:r>
      <w:r w:rsidR="00683500">
        <w:t xml:space="preserve"> </w:t>
      </w:r>
      <w:r w:rsidR="00727102">
        <w:t xml:space="preserve"> </w:t>
      </w:r>
      <w:r w:rsidRPr="00305753">
        <w:rPr>
          <w:rStyle w:val="wrcode"/>
        </w:rPr>
        <w:t>xsd:documentation</w:t>
      </w:r>
      <w:r>
        <w:t xml:space="preserve"> and </w:t>
      </w:r>
      <w:r w:rsidRPr="00305753">
        <w:rPr>
          <w:rStyle w:val="wrcode"/>
        </w:rPr>
        <w:t>xsd:</w:t>
      </w:r>
      <w:r>
        <w:rPr>
          <w:rStyle w:val="wrcode"/>
        </w:rPr>
        <w:t>appinfo</w:t>
      </w:r>
      <w:r w:rsidRPr="00305753">
        <w:t xml:space="preserve">.  </w:t>
      </w:r>
      <w:r>
        <w:t>The</w:t>
      </w:r>
      <w:r w:rsidRPr="00305753">
        <w:t xml:space="preserve"> content of </w:t>
      </w:r>
      <w:r w:rsidR="00727102" w:rsidRPr="00305753">
        <w:t>th</w:t>
      </w:r>
      <w:r w:rsidR="00E971D2">
        <w:t>e</w:t>
      </w:r>
      <w:r w:rsidR="00683500">
        <w:t xml:space="preserve"> </w:t>
      </w:r>
      <w:r>
        <w:t xml:space="preserve">first </w:t>
      </w:r>
      <w:r w:rsidRPr="00305753">
        <w:t xml:space="preserve">element </w:t>
      </w:r>
      <w:r w:rsidRPr="00305753">
        <w:rPr>
          <w:rStyle w:val="wrcode"/>
        </w:rPr>
        <w:t>xsd:documentation</w:t>
      </w:r>
      <w:r w:rsidRPr="00305753">
        <w:t xml:space="preserve"> on a component is the </w:t>
      </w:r>
      <w:r>
        <w:t xml:space="preserve">data </w:t>
      </w:r>
      <w:r w:rsidRPr="00305753">
        <w:t>definition for the component.</w:t>
      </w:r>
    </w:p>
    <w:p w:rsidR="00DD6A0A" w:rsidRPr="00AC0083" w:rsidRDefault="00DD6A0A" w:rsidP="00DD6A0A">
      <w:pPr>
        <w:pStyle w:val="wrruleheadpara"/>
      </w:pPr>
      <w:bookmarkStart w:id="3158" w:name="rule_6_4"/>
      <w:bookmarkStart w:id="3159" w:name="_Toc76707209"/>
      <w:bookmarkStart w:id="3160" w:name="_Toc131669186"/>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4</w:t>
        </w:r>
      </w:fldSimple>
      <w:r w:rsidRPr="00AC0083">
        <w:t>]</w:t>
      </w:r>
      <w:bookmarkEnd w:id="3158"/>
      <w:bookmarkEnd w:id="3159"/>
      <w:r w:rsidRPr="00AC0083">
        <w:t xml:space="preserve"> (REF, EXT)</w:t>
      </w:r>
      <w:bookmarkEnd w:id="3160"/>
    </w:p>
    <w:p w:rsidR="00683500" w:rsidRDefault="00DD6A0A">
      <w:pPr>
        <w:pStyle w:val="wrbodytext3"/>
      </w:pPr>
      <w:bookmarkStart w:id="3161" w:name="rule_6_4_text"/>
      <w:r w:rsidRPr="00194BB7">
        <w:tab/>
      </w:r>
      <w:bookmarkStart w:id="3162" w:name="_Toc87007476"/>
      <w:r w:rsidRPr="00194BB7">
        <w:t xml:space="preserve">Within </w:t>
      </w:r>
      <w:r>
        <w:t>the</w:t>
      </w:r>
      <w:r w:rsidRPr="00194BB7">
        <w:t xml:space="preserve"> schema, any </w:t>
      </w:r>
      <w:r>
        <w:t xml:space="preserve">element </w:t>
      </w:r>
      <w:r w:rsidRPr="00194BB7">
        <w:rPr>
          <w:rStyle w:val="wrcode"/>
        </w:rPr>
        <w:t>xsd:complexType</w:t>
      </w:r>
      <w:r w:rsidR="00CD5265" w:rsidRPr="00CD5265">
        <w:t xml:space="preserve"> </w:t>
      </w:r>
      <w:r w:rsidR="00CD4A77">
        <w:t xml:space="preserve"> </w:t>
      </w:r>
      <w:r w:rsidRPr="00194BB7">
        <w:t>MUST be a documented component.</w:t>
      </w:r>
      <w:bookmarkEnd w:id="3161"/>
      <w:bookmarkEnd w:id="3162"/>
    </w:p>
    <w:p w:rsidR="00DD6A0A" w:rsidRPr="00AC0083" w:rsidRDefault="00DD6A0A" w:rsidP="00DD6A0A">
      <w:pPr>
        <w:pStyle w:val="wrruleheadpara"/>
      </w:pPr>
      <w:bookmarkStart w:id="3163" w:name="rule_6_5"/>
      <w:bookmarkStart w:id="3164" w:name="_Toc76707210"/>
      <w:bookmarkStart w:id="3165" w:name="_Toc131669187"/>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5</w:t>
        </w:r>
      </w:fldSimple>
      <w:r w:rsidRPr="00AC0083">
        <w:t>] (REF, EXT)</w:t>
      </w:r>
      <w:bookmarkEnd w:id="3165"/>
    </w:p>
    <w:p w:rsidR="00683500" w:rsidRDefault="00DD6A0A">
      <w:pPr>
        <w:pStyle w:val="wrbodytext3"/>
      </w:pPr>
      <w:r w:rsidRPr="00194BB7">
        <w:tab/>
      </w:r>
      <w:bookmarkStart w:id="3166" w:name="_Toc87007477"/>
      <w:r w:rsidRPr="00194BB7">
        <w:t xml:space="preserve">Within </w:t>
      </w:r>
      <w:r>
        <w:t>the</w:t>
      </w:r>
      <w:r w:rsidRPr="00194BB7">
        <w:t xml:space="preserve"> schema, any </w:t>
      </w:r>
      <w:r>
        <w:t xml:space="preserve">element </w:t>
      </w:r>
      <w:r w:rsidRPr="00194BB7">
        <w:rPr>
          <w:rStyle w:val="wrcode"/>
        </w:rPr>
        <w:t>xsd:simpleType</w:t>
      </w:r>
      <w:r w:rsidR="00CD5265" w:rsidRPr="00CD5265">
        <w:t xml:space="preserve"> </w:t>
      </w:r>
      <w:r w:rsidR="00CD4A77">
        <w:t xml:space="preserve"> </w:t>
      </w:r>
      <w:r w:rsidRPr="00194BB7">
        <w:t>MUST be a documented component.</w:t>
      </w:r>
      <w:bookmarkEnd w:id="3166"/>
    </w:p>
    <w:p w:rsidR="00DD6A0A" w:rsidRPr="00AC0083" w:rsidRDefault="00DD6A0A" w:rsidP="00DD6A0A">
      <w:pPr>
        <w:pStyle w:val="wrruleheadpara"/>
      </w:pPr>
      <w:bookmarkStart w:id="3167" w:name="_Toc131669188"/>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6</w:t>
        </w:r>
      </w:fldSimple>
      <w:r w:rsidRPr="00AC0083">
        <w:t>]</w:t>
      </w:r>
      <w:bookmarkEnd w:id="3163"/>
      <w:bookmarkEnd w:id="3164"/>
      <w:r w:rsidRPr="00AC0083">
        <w:t xml:space="preserve"> (REF, EXT)</w:t>
      </w:r>
      <w:bookmarkEnd w:id="3167"/>
    </w:p>
    <w:p w:rsidR="00683500" w:rsidRDefault="00DD6A0A">
      <w:pPr>
        <w:pStyle w:val="wrbodytext3"/>
      </w:pPr>
      <w:bookmarkStart w:id="3168" w:name="rule_6_5_text"/>
      <w:r w:rsidRPr="00194BB7">
        <w:tab/>
      </w:r>
      <w:bookmarkStart w:id="3169" w:name="_Toc87007478"/>
      <w:r w:rsidRPr="00194BB7">
        <w:t xml:space="preserve">Within </w:t>
      </w:r>
      <w:r>
        <w:t>the</w:t>
      </w:r>
      <w:r w:rsidRPr="00194BB7">
        <w:t xml:space="preserve"> schema, any element </w:t>
      </w:r>
      <w:r w:rsidRPr="00194BB7">
        <w:rPr>
          <w:rStyle w:val="wrcode"/>
        </w:rPr>
        <w:t>xsd:element</w:t>
      </w:r>
      <w:r>
        <w:t xml:space="preserve"> that is an immediate child of an element </w:t>
      </w:r>
      <w:r w:rsidRPr="00194BB7">
        <w:rPr>
          <w:rStyle w:val="wrcode"/>
        </w:rPr>
        <w:t>xsd:schema</w:t>
      </w:r>
      <w:r w:rsidR="00CD5265" w:rsidRPr="00CD5265">
        <w:t xml:space="preserve"> </w:t>
      </w:r>
      <w:r w:rsidR="00CD4A77">
        <w:t xml:space="preserve"> </w:t>
      </w:r>
      <w:r w:rsidRPr="00194BB7">
        <w:t>MUST be a documented component.</w:t>
      </w:r>
      <w:bookmarkEnd w:id="3168"/>
      <w:bookmarkEnd w:id="3169"/>
    </w:p>
    <w:p w:rsidR="00DD6A0A" w:rsidRPr="00AC0083" w:rsidRDefault="00DD6A0A" w:rsidP="00DD6A0A">
      <w:pPr>
        <w:pStyle w:val="wrruleheadpara"/>
      </w:pPr>
      <w:bookmarkStart w:id="3170" w:name="rule_6_6"/>
      <w:bookmarkStart w:id="3171" w:name="_Toc76707211"/>
      <w:bookmarkStart w:id="3172" w:name="_Toc131669189"/>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7</w:t>
        </w:r>
      </w:fldSimple>
      <w:r w:rsidRPr="00AC0083">
        <w:t>]</w:t>
      </w:r>
      <w:bookmarkEnd w:id="3170"/>
      <w:bookmarkEnd w:id="3171"/>
      <w:r w:rsidRPr="00AC0083">
        <w:t xml:space="preserve"> (REF, EXT)</w:t>
      </w:r>
      <w:bookmarkEnd w:id="3172"/>
    </w:p>
    <w:p w:rsidR="00683500" w:rsidRDefault="00DD6A0A">
      <w:pPr>
        <w:pStyle w:val="wrbodytext3"/>
      </w:pPr>
      <w:bookmarkStart w:id="3173" w:name="rule_6_6_text"/>
      <w:r w:rsidRPr="00194BB7">
        <w:tab/>
      </w:r>
      <w:bookmarkStart w:id="3174" w:name="_Toc87007479"/>
      <w:r w:rsidRPr="00194BB7">
        <w:t xml:space="preserve">Within </w:t>
      </w:r>
      <w:r>
        <w:t>the</w:t>
      </w:r>
      <w:r w:rsidRPr="00194BB7">
        <w:t xml:space="preserve"> schema, any </w:t>
      </w:r>
      <w:r>
        <w:t xml:space="preserve">element </w:t>
      </w:r>
      <w:r w:rsidRPr="00194BB7">
        <w:rPr>
          <w:rStyle w:val="wrcode"/>
        </w:rPr>
        <w:t>xsd:attribute</w:t>
      </w:r>
      <w:r>
        <w:t xml:space="preserve"> that is an immediate child of an element </w:t>
      </w:r>
      <w:r w:rsidRPr="00194BB7">
        <w:rPr>
          <w:rStyle w:val="wrcode"/>
        </w:rPr>
        <w:t>xsd:schema</w:t>
      </w:r>
      <w:r>
        <w:t xml:space="preserve"> </w:t>
      </w:r>
      <w:r w:rsidR="00CD4A77">
        <w:t xml:space="preserve"> </w:t>
      </w:r>
      <w:r w:rsidRPr="00194BB7">
        <w:t>MUST be a documented component.</w:t>
      </w:r>
      <w:bookmarkEnd w:id="3173"/>
      <w:bookmarkEnd w:id="3174"/>
    </w:p>
    <w:p w:rsidR="00DD6A0A" w:rsidRPr="00AC0083" w:rsidRDefault="00DD6A0A" w:rsidP="00DD6A0A">
      <w:pPr>
        <w:pStyle w:val="wrruleheadpara"/>
      </w:pPr>
      <w:bookmarkStart w:id="3175" w:name="rule_6_7"/>
      <w:bookmarkStart w:id="3176" w:name="_Toc76707212"/>
      <w:bookmarkStart w:id="3177" w:name="_Toc131669190"/>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8</w:t>
        </w:r>
      </w:fldSimple>
      <w:r w:rsidRPr="00AC0083">
        <w:t>]</w:t>
      </w:r>
      <w:bookmarkEnd w:id="3175"/>
      <w:bookmarkEnd w:id="3176"/>
      <w:r w:rsidRPr="00AC0083">
        <w:t xml:space="preserve"> (REF, EXT)</w:t>
      </w:r>
      <w:bookmarkEnd w:id="3177"/>
    </w:p>
    <w:p w:rsidR="00683500" w:rsidRDefault="00DD6A0A">
      <w:pPr>
        <w:pStyle w:val="wrbodytext3"/>
      </w:pPr>
      <w:bookmarkStart w:id="3178" w:name="rule_6_7_text"/>
      <w:r w:rsidRPr="00194BB7">
        <w:tab/>
      </w:r>
      <w:bookmarkStart w:id="3179" w:name="_Toc87007480"/>
      <w:r w:rsidRPr="00194BB7">
        <w:t xml:space="preserve">Within </w:t>
      </w:r>
      <w:r>
        <w:t>the</w:t>
      </w:r>
      <w:r w:rsidRPr="00194BB7">
        <w:t xml:space="preserve"> schema, </w:t>
      </w:r>
      <w:r>
        <w:t>any</w:t>
      </w:r>
      <w:r w:rsidRPr="00194BB7">
        <w:t xml:space="preserve"> element </w:t>
      </w:r>
      <w:r w:rsidRPr="00BA4C27">
        <w:rPr>
          <w:rStyle w:val="wrcode"/>
        </w:rPr>
        <w:t>xsd:enumeration</w:t>
      </w:r>
      <w:r w:rsidRPr="00194BB7">
        <w:t xml:space="preserve"> MUST be a documented component.</w:t>
      </w:r>
      <w:bookmarkEnd w:id="3178"/>
      <w:bookmarkEnd w:id="3179"/>
    </w:p>
    <w:p w:rsidR="00DD6A0A" w:rsidRPr="00AC0083" w:rsidRDefault="00DD6A0A" w:rsidP="00DD6A0A">
      <w:pPr>
        <w:pStyle w:val="wrruleheadpara"/>
      </w:pPr>
      <w:bookmarkStart w:id="3180" w:name="rule_6_8"/>
      <w:bookmarkStart w:id="3181" w:name="_Toc76707213"/>
      <w:bookmarkStart w:id="3182" w:name="_Toc131669191"/>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9</w:t>
        </w:r>
      </w:fldSimple>
      <w:r w:rsidRPr="00AC0083">
        <w:t>]</w:t>
      </w:r>
      <w:bookmarkEnd w:id="3180"/>
      <w:bookmarkEnd w:id="3181"/>
      <w:r w:rsidRPr="00AC0083">
        <w:t xml:space="preserve"> (REF, EXT)</w:t>
      </w:r>
      <w:bookmarkEnd w:id="3182"/>
    </w:p>
    <w:p w:rsidR="00683500" w:rsidRDefault="00DD6A0A">
      <w:pPr>
        <w:pStyle w:val="wrbodytext3"/>
      </w:pPr>
      <w:bookmarkStart w:id="3183" w:name="rule_6_8_text"/>
      <w:r w:rsidRPr="00194BB7">
        <w:tab/>
      </w:r>
      <w:bookmarkStart w:id="3184" w:name="_Toc87007481"/>
      <w:r w:rsidRPr="00194BB7">
        <w:t xml:space="preserve">Within </w:t>
      </w:r>
      <w:r>
        <w:t>the</w:t>
      </w:r>
      <w:r w:rsidRPr="00194BB7">
        <w:t xml:space="preserve"> schema, the document element </w:t>
      </w:r>
      <w:r w:rsidRPr="00BA4C27">
        <w:rPr>
          <w:rStyle w:val="wrcode"/>
        </w:rPr>
        <w:t>xsd:schema</w:t>
      </w:r>
      <w:r w:rsidRPr="00194BB7">
        <w:t xml:space="preserve"> MUST be a documented component.</w:t>
      </w:r>
      <w:bookmarkEnd w:id="3183"/>
      <w:bookmarkEnd w:id="3184"/>
    </w:p>
    <w:p w:rsidR="00DD6A0A" w:rsidRDefault="00DD6A0A" w:rsidP="00DD6A0A">
      <w:pPr>
        <w:pStyle w:val="wrbodytext1"/>
      </w:pPr>
      <w:r>
        <w:t xml:space="preserve">Note that </w:t>
      </w:r>
      <w:r w:rsidR="00B36831">
        <w:fldChar w:fldCharType="begin"/>
      </w:r>
      <w:r w:rsidR="00C22E3D">
        <w:instrText xml:space="preserve"> REF rule_4_4 \h </w:instrText>
      </w:r>
      <w:r w:rsidR="00B36831">
        <w:fldChar w:fldCharType="separate"/>
      </w:r>
      <w:ins w:id="3185" w:author="Webb Roberts" w:date="2010-03-31T15:33:00Z">
        <w:r w:rsidR="00A63659" w:rsidRPr="00AC0083">
          <w:t xml:space="preserve">[Rule </w:t>
        </w:r>
        <w:r w:rsidR="00A63659">
          <w:t>5</w:t>
        </w:r>
        <w:r w:rsidR="00A63659" w:rsidRPr="00AC0083">
          <w:t>-</w:t>
        </w:r>
        <w:r w:rsidR="00A63659">
          <w:rPr>
            <w:noProof/>
          </w:rPr>
          <w:t>4</w:t>
        </w:r>
        <w:r w:rsidR="00A63659">
          <w:t>]</w:t>
        </w:r>
      </w:ins>
      <w:del w:id="3186" w:author="Webb Roberts" w:date="2010-03-31T15:30:00Z">
        <w:r w:rsidR="004753AF" w:rsidRPr="00AC0083" w:rsidDel="00172983">
          <w:delText xml:space="preserve">[Rule </w:delText>
        </w:r>
        <w:r w:rsidR="004753AF" w:rsidDel="00172983">
          <w:delText>5</w:delText>
        </w:r>
        <w:r w:rsidR="004753AF" w:rsidRPr="00AC0083" w:rsidDel="00172983">
          <w:delText>-</w:delText>
        </w:r>
        <w:r w:rsidR="004753AF" w:rsidDel="00172983">
          <w:rPr>
            <w:noProof/>
          </w:rPr>
          <w:delText>4</w:delText>
        </w:r>
        <w:r w:rsidR="004753AF" w:rsidDel="00172983">
          <w:delText>]</w:delText>
        </w:r>
      </w:del>
      <w:r w:rsidR="00B36831">
        <w:fldChar w:fldCharType="end"/>
      </w:r>
      <w:r>
        <w:t xml:space="preserve"> applie</w:t>
      </w:r>
      <w:r w:rsidRPr="00202C8E">
        <w:t xml:space="preserve">s </w:t>
      </w:r>
      <w:r w:rsidR="00B36831">
        <w:fldChar w:fldCharType="begin"/>
      </w:r>
      <w:r w:rsidR="00C22E3D">
        <w:instrText xml:space="preserve"> REF ref_iso11179_4 \h </w:instrText>
      </w:r>
      <w:r w:rsidR="00B36831">
        <w:fldChar w:fldCharType="separate"/>
      </w:r>
      <w:r w:rsidR="00A63659" w:rsidRPr="00BA4C27">
        <w:rPr>
          <w:rStyle w:val="Refterm"/>
        </w:rPr>
        <w:t>[ISO 11179 Part 4]</w:t>
      </w:r>
      <w:r w:rsidR="00B36831">
        <w:fldChar w:fldCharType="end"/>
      </w:r>
      <w:r w:rsidRPr="00202C8E">
        <w:t xml:space="preserve"> de</w:t>
      </w:r>
      <w:r>
        <w:t>finition rules to documented components.</w:t>
      </w:r>
    </w:p>
    <w:p w:rsidR="00DD6A0A" w:rsidRPr="00AC0083" w:rsidRDefault="00DD6A0A" w:rsidP="00DD6A0A">
      <w:pPr>
        <w:pStyle w:val="wrruleheadpara"/>
      </w:pPr>
      <w:bookmarkStart w:id="3187" w:name="rule_6_9"/>
      <w:bookmarkStart w:id="3188" w:name="_Toc76707214"/>
      <w:bookmarkStart w:id="3189" w:name="_Toc131669192"/>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10</w:t>
        </w:r>
      </w:fldSimple>
      <w:r w:rsidRPr="00AC0083">
        <w:t>]</w:t>
      </w:r>
      <w:bookmarkEnd w:id="3187"/>
      <w:bookmarkEnd w:id="3188"/>
      <w:r w:rsidRPr="00AC0083">
        <w:t xml:space="preserve"> (REF, EXT)</w:t>
      </w:r>
      <w:bookmarkEnd w:id="3189"/>
    </w:p>
    <w:p w:rsidR="00683500" w:rsidRDefault="00DD6A0A">
      <w:pPr>
        <w:pStyle w:val="wrbodytext3"/>
      </w:pPr>
      <w:bookmarkStart w:id="3190" w:name="rule_6_9_text"/>
      <w:r w:rsidRPr="00194BB7">
        <w:tab/>
      </w:r>
      <w:bookmarkStart w:id="3191" w:name="_Toc87007482"/>
      <w:r w:rsidRPr="00194BB7">
        <w:t xml:space="preserve">Words or synonyms for the words within a data element definition </w:t>
      </w:r>
      <w:r>
        <w:t xml:space="preserve">SHALL NOT </w:t>
      </w:r>
      <w:r w:rsidRPr="00194BB7">
        <w:t>be reused as terms in the corresponding component name if those words dilute the semantics and understanding of, or impart ambiguity to, the entity or concept that the component represents.</w:t>
      </w:r>
      <w:bookmarkEnd w:id="3190"/>
      <w:bookmarkEnd w:id="3191"/>
      <w:r w:rsidRPr="00194BB7">
        <w:t xml:space="preserve"> </w:t>
      </w:r>
    </w:p>
    <w:p w:rsidR="00DD6A0A" w:rsidRPr="00AC0083" w:rsidRDefault="00DD6A0A" w:rsidP="00DD6A0A">
      <w:pPr>
        <w:pStyle w:val="wrruleheadpara"/>
      </w:pPr>
      <w:bookmarkStart w:id="3192" w:name="rule_6_10"/>
      <w:bookmarkStart w:id="3193" w:name="_Toc76707215"/>
      <w:bookmarkStart w:id="3194" w:name="_Toc131669193"/>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11</w:t>
        </w:r>
      </w:fldSimple>
      <w:r w:rsidRPr="00AC0083">
        <w:t>]</w:t>
      </w:r>
      <w:bookmarkEnd w:id="3192"/>
      <w:bookmarkEnd w:id="3193"/>
      <w:r w:rsidRPr="00AC0083">
        <w:t xml:space="preserve"> (REF, EXT)</w:t>
      </w:r>
      <w:bookmarkEnd w:id="3194"/>
    </w:p>
    <w:p w:rsidR="00683500" w:rsidRDefault="00DD6A0A">
      <w:pPr>
        <w:pStyle w:val="wrbodytext3"/>
      </w:pPr>
      <w:bookmarkStart w:id="3195" w:name="rule_6_10_text"/>
      <w:r w:rsidRPr="00194BB7">
        <w:tab/>
      </w:r>
      <w:bookmarkStart w:id="3196" w:name="_Toc87007483"/>
      <w:r w:rsidRPr="00194BB7">
        <w:t>An object class SHALL have one and only one associated semantic meaning (i.e.</w:t>
      </w:r>
      <w:r w:rsidR="00727102">
        <w:t>,</w:t>
      </w:r>
      <w:r w:rsidRPr="00194BB7">
        <w:t xml:space="preserve"> a single word sense) as described in the definition of the component that represents that object class.</w:t>
      </w:r>
      <w:bookmarkEnd w:id="3196"/>
      <w:r w:rsidRPr="00194BB7">
        <w:t xml:space="preserve"> </w:t>
      </w:r>
      <w:bookmarkEnd w:id="3195"/>
    </w:p>
    <w:p w:rsidR="00DD6A0A" w:rsidRPr="00AC0083" w:rsidRDefault="00DD6A0A" w:rsidP="00DD6A0A">
      <w:pPr>
        <w:pStyle w:val="wrruleheadpara"/>
      </w:pPr>
      <w:bookmarkStart w:id="3197" w:name="rule_6_11"/>
      <w:bookmarkStart w:id="3198" w:name="_Toc76707216"/>
      <w:bookmarkStart w:id="3199" w:name="_Toc131669194"/>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12</w:t>
        </w:r>
      </w:fldSimple>
      <w:r w:rsidRPr="00AC0083">
        <w:t>]</w:t>
      </w:r>
      <w:bookmarkEnd w:id="3197"/>
      <w:bookmarkEnd w:id="3198"/>
      <w:r w:rsidRPr="00AC0083">
        <w:t xml:space="preserve"> (REF, EXT)</w:t>
      </w:r>
      <w:bookmarkEnd w:id="3199"/>
    </w:p>
    <w:p w:rsidR="00683500" w:rsidRDefault="00DD6A0A">
      <w:pPr>
        <w:pStyle w:val="wrbodytext3"/>
        <w:rPr>
          <w:rFonts w:cs="Arial"/>
        </w:rPr>
      </w:pPr>
      <w:bookmarkStart w:id="3200" w:name="rule_6_11_text"/>
      <w:r w:rsidRPr="00194BB7">
        <w:tab/>
      </w:r>
      <w:bookmarkStart w:id="3201" w:name="_Toc87007484"/>
      <w:r w:rsidRPr="00194BB7">
        <w:t>An object class SHALL NOT be redefined within the definitions of the components that represent properties or subparts of that entity or class.</w:t>
      </w:r>
      <w:bookmarkEnd w:id="3201"/>
      <w:r w:rsidRPr="00194BB7">
        <w:t xml:space="preserve"> </w:t>
      </w:r>
      <w:bookmarkEnd w:id="3200"/>
    </w:p>
    <w:p w:rsidR="00DD6A0A" w:rsidRDefault="00DD6A0A" w:rsidP="00DD6A0A">
      <w:pPr>
        <w:pStyle w:val="wrnormativehead"/>
        <w:outlineLvl w:val="0"/>
      </w:pPr>
      <w:r>
        <w:t>Rationale</w:t>
      </w:r>
    </w:p>
    <w:p w:rsidR="00683500" w:rsidRDefault="00DD6A0A">
      <w:pPr>
        <w:pStyle w:val="wrbodytext3"/>
      </w:pPr>
      <w:r>
        <w:tab/>
      </w:r>
      <w:bookmarkStart w:id="3202" w:name="_Toc87007485"/>
      <w:r>
        <w:t xml:space="preserve">Data definitions should be concise, precise, and unambiguous without embedding additional definitions of data elements that have already been defined once elsewhere (such as object classes).  </w:t>
      </w:r>
      <w:r w:rsidR="00B36831">
        <w:fldChar w:fldCharType="begin"/>
      </w:r>
      <w:r w:rsidR="00552095">
        <w:instrText xml:space="preserve"> REF ref_iso11179_4 \h </w:instrText>
      </w:r>
      <w:r w:rsidR="00B36831">
        <w:fldChar w:fldCharType="separate"/>
      </w:r>
      <w:r w:rsidR="00A63659" w:rsidRPr="00BA4C27">
        <w:rPr>
          <w:rStyle w:val="Refterm"/>
        </w:rPr>
        <w:t>[ISO 11179 Part 4]</w:t>
      </w:r>
      <w:r w:rsidR="00B36831">
        <w:fldChar w:fldCharType="end"/>
      </w:r>
      <w:r>
        <w:t xml:space="preserve"> says that definitions should not be nested inside other definitions.  Furthermore, a data dictionary is not a language dictionary.  It is acceptable to reuse terms (object class, property term, and qualifier terms) from a component name within its corresponding definition to enhance clarity, as long as the requirements and recommendatio</w:t>
      </w:r>
      <w:r w:rsidRPr="00FB0397">
        <w:t xml:space="preserve">ns of </w:t>
      </w:r>
      <w:r w:rsidR="00B36831">
        <w:fldChar w:fldCharType="begin"/>
      </w:r>
      <w:r w:rsidR="00727102">
        <w:instrText xml:space="preserve"> REF ref_iso11179_4 \h </w:instrText>
      </w:r>
      <w:r w:rsidR="00B36831">
        <w:fldChar w:fldCharType="separate"/>
      </w:r>
      <w:r w:rsidR="00A63659" w:rsidRPr="00BA4C27">
        <w:rPr>
          <w:rStyle w:val="Refterm"/>
        </w:rPr>
        <w:t>[ISO 11179 Part 4]</w:t>
      </w:r>
      <w:r w:rsidR="00B36831">
        <w:fldChar w:fldCharType="end"/>
      </w:r>
      <w:r w:rsidR="00727102">
        <w:t xml:space="preserve"> </w:t>
      </w:r>
      <w:r w:rsidR="00CD4A77">
        <w:t xml:space="preserve"> </w:t>
      </w:r>
      <w:r w:rsidRPr="00FB0397">
        <w:t xml:space="preserve">are </w:t>
      </w:r>
      <w:r>
        <w:t>not violated.  This further enhances brevity and precision.</w:t>
      </w:r>
      <w:bookmarkEnd w:id="3202"/>
      <w:r>
        <w:t xml:space="preserve"> </w:t>
      </w:r>
    </w:p>
    <w:p w:rsidR="00DD6A0A" w:rsidRPr="00AC0083" w:rsidRDefault="00DD6A0A" w:rsidP="00DD6A0A">
      <w:pPr>
        <w:pStyle w:val="wrruleheadpara"/>
      </w:pPr>
      <w:bookmarkStart w:id="3203" w:name="rule_6_12"/>
      <w:bookmarkStart w:id="3204" w:name="_Toc76707217"/>
      <w:bookmarkStart w:id="3205" w:name="_Toc131669195"/>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13</w:t>
        </w:r>
      </w:fldSimple>
      <w:r w:rsidRPr="00AC0083">
        <w:t>]</w:t>
      </w:r>
      <w:bookmarkEnd w:id="3203"/>
      <w:bookmarkEnd w:id="3204"/>
      <w:r w:rsidRPr="00AC0083">
        <w:t xml:space="preserve"> (REF, EXT)</w:t>
      </w:r>
      <w:bookmarkEnd w:id="3205"/>
    </w:p>
    <w:p w:rsidR="00683500" w:rsidRDefault="00DD6A0A">
      <w:pPr>
        <w:pStyle w:val="wrbodytext3"/>
      </w:pPr>
      <w:bookmarkStart w:id="3206" w:name="rule_6_12_text"/>
      <w:r w:rsidRPr="00194BB7">
        <w:tab/>
      </w:r>
      <w:bookmarkStart w:id="3207" w:name="_Toc87007486"/>
      <w:r w:rsidRPr="00194BB7">
        <w:t xml:space="preserve">A data definition SHALL NOT contain explicit representational or data typing information such as number characters, type of characters, etc., unless the very nature of the component can be described </w:t>
      </w:r>
      <w:r w:rsidR="00727102" w:rsidRPr="00194BB7">
        <w:t xml:space="preserve">only </w:t>
      </w:r>
      <w:r w:rsidRPr="00194BB7">
        <w:t>by such information.</w:t>
      </w:r>
      <w:bookmarkEnd w:id="3206"/>
      <w:bookmarkEnd w:id="3207"/>
    </w:p>
    <w:p w:rsidR="00DD6A0A" w:rsidRDefault="00DD6A0A" w:rsidP="00DD6A0A">
      <w:pPr>
        <w:pStyle w:val="wrnormativehead"/>
        <w:outlineLvl w:val="0"/>
      </w:pPr>
      <w:r>
        <w:t>Rationale</w:t>
      </w:r>
    </w:p>
    <w:p w:rsidR="00683500" w:rsidRDefault="00DD6A0A">
      <w:pPr>
        <w:pStyle w:val="wrbodytext3"/>
      </w:pPr>
      <w:r>
        <w:tab/>
      </w:r>
      <w:bookmarkStart w:id="3208" w:name="_Toc87007487"/>
      <w:r>
        <w:t>A component definition is intended to describe semantic meaning only, not representation or structure.  How a component with simple content is represented is indicated through the representation term and further refined through constraints.</w:t>
      </w:r>
      <w:bookmarkEnd w:id="3208"/>
      <w:r>
        <w:t xml:space="preserve"> </w:t>
      </w:r>
    </w:p>
    <w:p w:rsidR="00DD6A0A" w:rsidRDefault="00DD6A0A" w:rsidP="00B261AE">
      <w:pPr>
        <w:pStyle w:val="FigureCaption"/>
      </w:pPr>
      <w:bookmarkStart w:id="3209" w:name="fig_10_a_bad_defn_with_representation"/>
      <w:bookmarkStart w:id="3210" w:name="_Toc77760890"/>
      <w:bookmarkStart w:id="3211" w:name="_Toc131669020"/>
      <w:r w:rsidRPr="00B32252">
        <w:t xml:space="preserve">Figure </w:t>
      </w:r>
      <w:fldSimple w:instr=" STYLEREF 1 \s ">
        <w:r w:rsidR="00A63659">
          <w:rPr>
            <w:noProof/>
          </w:rPr>
          <w:t>7</w:t>
        </w:r>
      </w:fldSimple>
      <w:r w:rsidR="00B20271">
        <w:t>-</w:t>
      </w:r>
      <w:fldSimple w:instr=" SEQ FigureIndex \r 1 \* MERGEFORMAT ">
        <w:r w:rsidR="00A63659">
          <w:rPr>
            <w:noProof/>
          </w:rPr>
          <w:t>1</w:t>
        </w:r>
      </w:fldSimple>
      <w:bookmarkEnd w:id="3209"/>
      <w:r w:rsidRPr="00B32252">
        <w:t xml:space="preserve">:  A definition that describes </w:t>
      </w:r>
      <w:r>
        <w:t xml:space="preserve">mathematical </w:t>
      </w:r>
      <w:r w:rsidRPr="00B32252">
        <w:t>representation</w:t>
      </w:r>
      <w:bookmarkEnd w:id="3210"/>
      <w:bookmarkEnd w:id="3211"/>
    </w:p>
    <w:p w:rsidR="00DD6A0A" w:rsidRPr="00627D01" w:rsidRDefault="00DD6A0A" w:rsidP="00DD6A0A">
      <w:pPr>
        <w:pStyle w:val="wrXML"/>
      </w:pPr>
      <w:r w:rsidRPr="00627D01">
        <w:t>&lt;xsd:element name="AngularMinuteValue" type="</w:t>
      </w:r>
      <w:r w:rsidR="009D1860">
        <w:t>my</w:t>
      </w:r>
      <w:r w:rsidR="00256128">
        <w:t>:</w:t>
      </w:r>
      <w:r w:rsidRPr="00627D01">
        <w:t xml:space="preserve">AngularMinuteType" </w:t>
      </w:r>
      <w:r w:rsidRPr="00627D01">
        <w:br/>
        <w:t xml:space="preserve">             nillable="true"&gt;</w:t>
      </w:r>
      <w:r w:rsidRPr="00627D01">
        <w:br/>
        <w:t xml:space="preserve">  &lt;xsd:annotation&gt;</w:t>
      </w:r>
      <w:r w:rsidRPr="00627D01">
        <w:br/>
        <w:t xml:space="preserve">    &lt;xsd:documentation&gt;</w:t>
      </w:r>
      <w:r w:rsidRPr="00627D01">
        <w:br/>
        <w:t xml:space="preserve">      A value that specifies a minute of a degree. The value comes </w:t>
      </w:r>
      <w:r w:rsidRPr="00627D01">
        <w:br/>
        <w:t xml:space="preserve">      from a restricted range of 0 (inclusive) to 60 (exclusive).</w:t>
      </w:r>
      <w:r w:rsidRPr="00627D01">
        <w:br/>
        <w:t xml:space="preserve">    &lt;/xsd:documentation&gt;</w:t>
      </w:r>
      <w:r w:rsidRPr="00627D01">
        <w:br/>
        <w:t xml:space="preserve">  &lt;/xsd:annotation&gt;</w:t>
      </w:r>
      <w:r w:rsidRPr="00627D01">
        <w:br/>
        <w:t>&lt;/xsd:element&gt;</w:t>
      </w:r>
    </w:p>
    <w:p w:rsidR="00DD6A0A" w:rsidRDefault="00B36831" w:rsidP="00DD6A0A">
      <w:pPr>
        <w:pStyle w:val="wrbodytext1"/>
      </w:pPr>
      <w:r>
        <w:fldChar w:fldCharType="begin"/>
      </w:r>
      <w:r w:rsidR="00C22E3D">
        <w:instrText xml:space="preserve"> REF fig_10_a_bad_defn_with_representation \h </w:instrText>
      </w:r>
      <w:r>
        <w:fldChar w:fldCharType="separate"/>
      </w:r>
      <w:ins w:id="3212" w:author="Webb Roberts" w:date="2010-03-31T15:33:00Z">
        <w:r w:rsidR="00A63659" w:rsidRPr="00B32252">
          <w:t xml:space="preserve">Figure </w:t>
        </w:r>
        <w:r w:rsidR="00A63659">
          <w:rPr>
            <w:noProof/>
          </w:rPr>
          <w:t>7</w:t>
        </w:r>
        <w:r w:rsidR="00A63659">
          <w:t>-</w:t>
        </w:r>
        <w:r w:rsidR="00A63659">
          <w:rPr>
            <w:noProof/>
          </w:rPr>
          <w:t>1</w:t>
        </w:r>
      </w:ins>
      <w:del w:id="3213" w:author="Webb Roberts" w:date="2010-03-31T15:30:00Z">
        <w:r w:rsidR="004753AF" w:rsidRPr="00B32252" w:rsidDel="00172983">
          <w:delText xml:space="preserve">Figure </w:delText>
        </w:r>
        <w:r w:rsidR="004753AF" w:rsidDel="00172983">
          <w:rPr>
            <w:noProof/>
          </w:rPr>
          <w:delText>7</w:delText>
        </w:r>
        <w:r w:rsidR="004753AF" w:rsidDel="00172983">
          <w:delText>-</w:delText>
        </w:r>
        <w:r w:rsidR="004753AF" w:rsidDel="00172983">
          <w:rPr>
            <w:noProof/>
          </w:rPr>
          <w:delText>1</w:delText>
        </w:r>
      </w:del>
      <w:r>
        <w:fldChar w:fldCharType="end"/>
      </w:r>
      <w:r w:rsidR="00DD6A0A">
        <w:t xml:space="preserve">, </w:t>
      </w:r>
      <w:r>
        <w:fldChar w:fldCharType="begin"/>
      </w:r>
      <w:r w:rsidR="00C22E3D">
        <w:instrText xml:space="preserve"> REF fig_10_a_bad_defn_with_representation \p \h </w:instrText>
      </w:r>
      <w:r>
        <w:fldChar w:fldCharType="separate"/>
      </w:r>
      <w:r w:rsidR="00A63659">
        <w:t>above</w:t>
      </w:r>
      <w:r>
        <w:fldChar w:fldCharType="end"/>
      </w:r>
      <w:r w:rsidR="00DD6A0A">
        <w:t xml:space="preserve">, </w:t>
      </w:r>
      <w:r w:rsidR="009D1860">
        <w:t>is an</w:t>
      </w:r>
      <w:r w:rsidR="00183D9A">
        <w:t xml:space="preserve"> example of a </w:t>
      </w:r>
      <w:r w:rsidR="00DD6A0A">
        <w:t xml:space="preserve">component definition </w:t>
      </w:r>
      <w:r w:rsidR="00183D9A">
        <w:t xml:space="preserve">that </w:t>
      </w:r>
      <w:r w:rsidR="00DD6A0A">
        <w:t xml:space="preserve">contains representational information because the component is mathematical and therefore requires such.  In </w:t>
      </w:r>
      <w:r>
        <w:fldChar w:fldCharType="begin"/>
      </w:r>
      <w:r w:rsidR="00C22E3D">
        <w:instrText xml:space="preserve"> REF fig_11_a_defn_with_syntax \h </w:instrText>
      </w:r>
      <w:r>
        <w:fldChar w:fldCharType="separate"/>
      </w:r>
      <w:ins w:id="3214" w:author="Webb Roberts" w:date="2010-03-31T15:33:00Z">
        <w:r w:rsidR="00A63659" w:rsidRPr="00B32252">
          <w:t xml:space="preserve">Figure </w:t>
        </w:r>
        <w:r w:rsidR="00A63659">
          <w:rPr>
            <w:noProof/>
          </w:rPr>
          <w:t>7</w:t>
        </w:r>
        <w:r w:rsidR="00A63659">
          <w:t>-</w:t>
        </w:r>
        <w:r w:rsidR="00A63659">
          <w:rPr>
            <w:noProof/>
          </w:rPr>
          <w:t>2</w:t>
        </w:r>
      </w:ins>
      <w:del w:id="3215" w:author="Webb Roberts" w:date="2010-03-31T15:30:00Z">
        <w:r w:rsidR="004753AF" w:rsidRPr="00B32252" w:rsidDel="00172983">
          <w:delText xml:space="preserve">Figure </w:delText>
        </w:r>
        <w:r w:rsidR="004753AF" w:rsidDel="00172983">
          <w:rPr>
            <w:noProof/>
          </w:rPr>
          <w:delText>7</w:delText>
        </w:r>
        <w:r w:rsidR="004753AF" w:rsidDel="00172983">
          <w:delText>-</w:delText>
        </w:r>
        <w:r w:rsidR="004753AF" w:rsidDel="00172983">
          <w:rPr>
            <w:noProof/>
          </w:rPr>
          <w:delText>2</w:delText>
        </w:r>
      </w:del>
      <w:r>
        <w:fldChar w:fldCharType="end"/>
      </w:r>
      <w:r w:rsidR="00DD6A0A">
        <w:t xml:space="preserve">, </w:t>
      </w:r>
      <w:r>
        <w:fldChar w:fldCharType="begin"/>
      </w:r>
      <w:r w:rsidR="00C22E3D">
        <w:instrText xml:space="preserve"> REF fig_11_a_defn_with_syntax \p \h </w:instrText>
      </w:r>
      <w:r>
        <w:fldChar w:fldCharType="separate"/>
      </w:r>
      <w:r w:rsidR="00A63659">
        <w:t>below</w:t>
      </w:r>
      <w:r>
        <w:fldChar w:fldCharType="end"/>
      </w:r>
      <w:r w:rsidR="00DD6A0A">
        <w:t>, the definition is incorrect and states unnecessary representational inform</w:t>
      </w:r>
      <w:r w:rsidR="00DD6A0A" w:rsidRPr="001352D7">
        <w:t xml:space="preserve">ation about the data element.  </w:t>
      </w:r>
      <w:r w:rsidR="009D1860">
        <w:rPr>
          <w:rStyle w:val="wrcode"/>
        </w:rPr>
        <w:t>my</w:t>
      </w:r>
      <w:r w:rsidR="00256128">
        <w:rPr>
          <w:rStyle w:val="wrcode"/>
        </w:rPr>
        <w:t>:</w:t>
      </w:r>
      <w:r w:rsidR="00DD6A0A" w:rsidRPr="001352D7">
        <w:rPr>
          <w:rStyle w:val="wrcode"/>
        </w:rPr>
        <w:t>PersonSSNIdentification</w:t>
      </w:r>
      <w:r w:rsidR="00DD6A0A" w:rsidRPr="001352D7">
        <w:t xml:space="preserve"> is not a </w:t>
      </w:r>
      <w:r w:rsidR="006B0124">
        <w:t>s</w:t>
      </w:r>
      <w:r w:rsidR="006B0124" w:rsidRPr="001352D7">
        <w:t xml:space="preserve">ocial </w:t>
      </w:r>
      <w:r w:rsidR="006B0124">
        <w:t>s</w:t>
      </w:r>
      <w:r w:rsidR="006B0124" w:rsidRPr="001352D7">
        <w:t xml:space="preserve">ecurity </w:t>
      </w:r>
      <w:r w:rsidR="006B0124">
        <w:t>n</w:t>
      </w:r>
      <w:r w:rsidR="006B0124" w:rsidRPr="001352D7">
        <w:t xml:space="preserve">umber </w:t>
      </w:r>
      <w:r w:rsidR="00DD6A0A" w:rsidRPr="001352D7">
        <w:t xml:space="preserve">(SSN); it is a complex element (type </w:t>
      </w:r>
      <w:r w:rsidR="009D1860">
        <w:rPr>
          <w:rStyle w:val="wrcode"/>
        </w:rPr>
        <w:t>my</w:t>
      </w:r>
      <w:r w:rsidR="00256128">
        <w:rPr>
          <w:rStyle w:val="wrcode"/>
        </w:rPr>
        <w:t>:</w:t>
      </w:r>
      <w:r w:rsidR="00DD6A0A" w:rsidRPr="001352D7">
        <w:rPr>
          <w:rStyle w:val="wrcode"/>
        </w:rPr>
        <w:t>IdentificationType</w:t>
      </w:r>
      <w:r w:rsidR="00DD6A0A" w:rsidRPr="001352D7">
        <w:t>)</w:t>
      </w:r>
      <w:r w:rsidR="00CC05D2">
        <w:t xml:space="preserve"> </w:t>
      </w:r>
      <w:r w:rsidR="009D1860">
        <w:t xml:space="preserve">that contains a </w:t>
      </w:r>
      <w:r w:rsidR="00DD6A0A" w:rsidRPr="001352D7">
        <w:t>SSN identifier as well as other proper</w:t>
      </w:r>
      <w:r w:rsidR="00DD6A0A">
        <w:t>ties that de</w:t>
      </w:r>
      <w:r w:rsidR="009D1860">
        <w:t>scribe a person’s SSN identification</w:t>
      </w:r>
      <w:r w:rsidR="00DD6A0A">
        <w:t xml:space="preserve"> (such as issue date, issue authority, etc.).  The phrase “9-digit” is incorrect and unnecessary because it applies </w:t>
      </w:r>
      <w:r w:rsidR="00CC05D2">
        <w:t xml:space="preserve">only </w:t>
      </w:r>
      <w:r w:rsidR="00DD6A0A">
        <w:t xml:space="preserve">to the SSN identifier and should be applied as a length or pattern constraint on the identifier only. </w:t>
      </w:r>
    </w:p>
    <w:p w:rsidR="00DD6A0A" w:rsidRDefault="00DD6A0A" w:rsidP="00B261AE">
      <w:pPr>
        <w:pStyle w:val="FigureCaption"/>
      </w:pPr>
      <w:bookmarkStart w:id="3216" w:name="fig_11_a_defn_with_syntax"/>
      <w:bookmarkStart w:id="3217" w:name="_Toc77760891"/>
      <w:bookmarkStart w:id="3218" w:name="_Toc131669021"/>
      <w:r w:rsidRPr="00B32252">
        <w:t xml:space="preserve">Figure </w:t>
      </w:r>
      <w:fldSimple w:instr=" STYLEREF 1 \s ">
        <w:r w:rsidR="00A63659">
          <w:rPr>
            <w:noProof/>
          </w:rPr>
          <w:t>7</w:t>
        </w:r>
      </w:fldSimple>
      <w:r w:rsidR="00B20271">
        <w:t>-</w:t>
      </w:r>
      <w:fldSimple w:instr=" SEQ FigureIndex \* MERGEFORMAT ">
        <w:r w:rsidR="00A63659">
          <w:rPr>
            <w:noProof/>
          </w:rPr>
          <w:t>2</w:t>
        </w:r>
      </w:fldSimple>
      <w:bookmarkEnd w:id="3216"/>
      <w:r w:rsidRPr="00B32252">
        <w:t xml:space="preserve">:  </w:t>
      </w:r>
      <w:r>
        <w:t>A definition that describes syntactic representation</w:t>
      </w:r>
      <w:bookmarkEnd w:id="3217"/>
      <w:bookmarkEnd w:id="3218"/>
    </w:p>
    <w:p w:rsidR="00DD6A0A" w:rsidRPr="00627D01" w:rsidRDefault="00DD6A0A" w:rsidP="00DD6A0A">
      <w:pPr>
        <w:pStyle w:val="wrXML"/>
      </w:pPr>
      <w:r w:rsidRPr="00627D01">
        <w:t>&lt;xsd:element name="PersonSSNIdentification" type="</w:t>
      </w:r>
      <w:r w:rsidR="009D1860">
        <w:t>my</w:t>
      </w:r>
      <w:r w:rsidR="00256128">
        <w:t>:</w:t>
      </w:r>
      <w:r w:rsidRPr="00627D01">
        <w:t>IdentificationType"&gt;</w:t>
      </w:r>
      <w:r w:rsidRPr="00627D01">
        <w:br/>
        <w:t xml:space="preserve">  &lt;xsd:annotation&gt;</w:t>
      </w:r>
      <w:r w:rsidRPr="00627D01">
        <w:br/>
        <w:t xml:space="preserve">    &lt;xsd:documentation&gt;</w:t>
      </w:r>
      <w:r w:rsidRPr="00627D01">
        <w:br/>
        <w:t xml:space="preserve">      A social security number that references a person; a 9-digit </w:t>
      </w:r>
      <w:r w:rsidRPr="00627D01">
        <w:br/>
        <w:t xml:space="preserve">      numeric identifier assigned to a living person by the United </w:t>
      </w:r>
      <w:r w:rsidRPr="00627D01">
        <w:br/>
        <w:t xml:space="preserve">      States Social Security Administration. </w:t>
      </w:r>
      <w:r w:rsidRPr="00627D01">
        <w:br/>
        <w:t xml:space="preserve">    &lt;/xsd:documentation&gt;</w:t>
      </w:r>
      <w:r w:rsidRPr="00627D01">
        <w:br/>
        <w:t xml:space="preserve">  &lt;/xsd:annotation&gt;</w:t>
      </w:r>
      <w:r w:rsidRPr="00627D01">
        <w:br/>
        <w:t>&lt;/xsd:element&gt;</w:t>
      </w:r>
    </w:p>
    <w:p w:rsidR="00DD6A0A" w:rsidRPr="00AC0083" w:rsidRDefault="00DD6A0A" w:rsidP="00DD6A0A">
      <w:pPr>
        <w:pStyle w:val="wrruleheadpara"/>
      </w:pPr>
      <w:bookmarkStart w:id="3219" w:name="rule_6_13"/>
      <w:bookmarkStart w:id="3220" w:name="_Toc76707218"/>
      <w:bookmarkStart w:id="3221" w:name="_Toc131669196"/>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14</w:t>
        </w:r>
      </w:fldSimple>
      <w:r w:rsidRPr="00AC0083">
        <w:t>]</w:t>
      </w:r>
      <w:bookmarkEnd w:id="3219"/>
      <w:bookmarkEnd w:id="3220"/>
      <w:r w:rsidRPr="00AC0083">
        <w:t xml:space="preserve"> (REF, EXT)</w:t>
      </w:r>
      <w:bookmarkEnd w:id="3221"/>
    </w:p>
    <w:p w:rsidR="00683500" w:rsidRDefault="00DD6A0A">
      <w:pPr>
        <w:pStyle w:val="wrbodytext3"/>
        <w:rPr>
          <w:rFonts w:cs="Arial"/>
        </w:rPr>
      </w:pPr>
      <w:bookmarkStart w:id="3222" w:name="rule_6_13_text"/>
      <w:r w:rsidRPr="00194BB7">
        <w:tab/>
      </w:r>
      <w:bookmarkStart w:id="3223" w:name="_Toc87007488"/>
      <w:r w:rsidRPr="00194BB7">
        <w:t>A component definition SHALL begin with a standard opening phrase that depends on the class of the component</w:t>
      </w:r>
      <w:r w:rsidRPr="00194BB7">
        <w:rPr>
          <w:rFonts w:cs="Arial"/>
        </w:rPr>
        <w:t xml:space="preserve"> per </w:t>
      </w:r>
      <w:r w:rsidR="00B36831" w:rsidRPr="00194BB7">
        <w:rPr>
          <w:rFonts w:cs="Arial"/>
        </w:rPr>
        <w:fldChar w:fldCharType="begin"/>
      </w:r>
      <w:r w:rsidRPr="00194BB7">
        <w:rPr>
          <w:rFonts w:cs="Arial"/>
        </w:rPr>
        <w:instrText xml:space="preserve"> REF table_opening_phrases_caption \h </w:instrText>
      </w:r>
      <w:r w:rsidR="00A63659" w:rsidRPr="00B36831">
        <w:rPr>
          <w:rFonts w:cs="Arial"/>
        </w:rPr>
      </w:r>
      <w:r w:rsidR="00B36831" w:rsidRPr="00194BB7">
        <w:rPr>
          <w:rFonts w:cs="Arial"/>
        </w:rPr>
        <w:fldChar w:fldCharType="separate"/>
      </w:r>
      <w:ins w:id="3224" w:author="Webb Roberts" w:date="2010-03-31T15:33:00Z">
        <w:r w:rsidR="00A63659">
          <w:t xml:space="preserve">Table </w:t>
        </w:r>
        <w:r w:rsidR="00A63659">
          <w:rPr>
            <w:noProof/>
          </w:rPr>
          <w:t>7</w:t>
        </w:r>
        <w:r w:rsidR="00A63659">
          <w:t>-</w:t>
        </w:r>
        <w:r w:rsidR="00A63659">
          <w:rPr>
            <w:noProof/>
          </w:rPr>
          <w:t>1</w:t>
        </w:r>
        <w:r w:rsidR="00A63659">
          <w:t xml:space="preserve">:  </w:t>
        </w:r>
        <w:r w:rsidR="00A63659" w:rsidRPr="00194BB7">
          <w:t>Standard Opening Phrases</w:t>
        </w:r>
      </w:ins>
      <w:del w:id="3225" w:author="Webb Roberts" w:date="2010-03-31T15:30:00Z">
        <w:r w:rsidR="004753AF" w:rsidDel="00172983">
          <w:delText xml:space="preserve">Table </w:delText>
        </w:r>
        <w:r w:rsidR="004753AF" w:rsidDel="00172983">
          <w:rPr>
            <w:noProof/>
          </w:rPr>
          <w:delText>7</w:delText>
        </w:r>
        <w:r w:rsidR="004753AF" w:rsidDel="00172983">
          <w:delText>-</w:delText>
        </w:r>
        <w:r w:rsidR="004753AF" w:rsidDel="00172983">
          <w:rPr>
            <w:noProof/>
          </w:rPr>
          <w:delText>1</w:delText>
        </w:r>
        <w:r w:rsidR="004753AF" w:rsidDel="00172983">
          <w:delText xml:space="preserve">:  </w:delText>
        </w:r>
        <w:r w:rsidR="004753AF" w:rsidRPr="00194BB7" w:rsidDel="00172983">
          <w:delText>Standard Opening Phrases</w:delText>
        </w:r>
      </w:del>
      <w:r w:rsidR="00B36831" w:rsidRPr="00194BB7">
        <w:rPr>
          <w:rFonts w:cs="Arial"/>
        </w:rPr>
        <w:fldChar w:fldCharType="end"/>
      </w:r>
      <w:r w:rsidRPr="00194BB7">
        <w:rPr>
          <w:rFonts w:cs="Arial"/>
        </w:rPr>
        <w:t>:</w:t>
      </w:r>
      <w:bookmarkEnd w:id="3223"/>
      <w:r w:rsidRPr="00194BB7">
        <w:rPr>
          <w:rFonts w:cs="Arial"/>
        </w:rPr>
        <w:t xml:space="preserve"> </w:t>
      </w:r>
      <w:bookmarkEnd w:id="3222"/>
    </w:p>
    <w:p w:rsidR="00DD6A0A" w:rsidRDefault="00DD6A0A" w:rsidP="00603DF7">
      <w:pPr>
        <w:pStyle w:val="TableCaption"/>
        <w:rPr>
          <w:rFonts w:cs="Arial"/>
        </w:rPr>
      </w:pPr>
      <w:bookmarkStart w:id="3226" w:name="table_opening_phrases_caption"/>
      <w:bookmarkStart w:id="3227" w:name="_Toc76538345"/>
      <w:bookmarkStart w:id="3228" w:name="_Toc76707102"/>
      <w:bookmarkStart w:id="3229" w:name="_Toc77760878"/>
      <w:bookmarkStart w:id="3230" w:name="_Toc131669061"/>
      <w:r>
        <w:t xml:space="preserve">Table </w:t>
      </w:r>
      <w:fldSimple w:instr=" STYLEREF 1 \s ">
        <w:r w:rsidR="00A63659">
          <w:rPr>
            <w:noProof/>
          </w:rPr>
          <w:t>7</w:t>
        </w:r>
      </w:fldSimple>
      <w:r w:rsidR="00CC6FCC">
        <w:t>-</w:t>
      </w:r>
      <w:fldSimple w:instr=" SEQ TableIndex \r 1 \* MERGEFORMAT ">
        <w:r w:rsidR="00A63659">
          <w:rPr>
            <w:noProof/>
          </w:rPr>
          <w:t>1</w:t>
        </w:r>
      </w:fldSimple>
      <w:r>
        <w:t xml:space="preserve">:  </w:t>
      </w:r>
      <w:r w:rsidRPr="00194BB7">
        <w:t>Standard Opening Phrases</w:t>
      </w:r>
      <w:bookmarkEnd w:id="3226"/>
      <w:bookmarkEnd w:id="3227"/>
      <w:bookmarkEnd w:id="3228"/>
      <w:bookmarkEnd w:id="3229"/>
      <w:bookmarkEnd w:id="3230"/>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5135"/>
        <w:gridCol w:w="3066"/>
      </w:tblGrid>
      <w:tr w:rsidR="00DD6A0A" w:rsidRPr="00BA4C27">
        <w:trPr>
          <w:tblHeader/>
          <w:jc w:val="center"/>
        </w:trPr>
        <w:tc>
          <w:tcPr>
            <w:tcW w:w="0" w:type="auto"/>
            <w:shd w:val="clear" w:color="auto" w:fill="E6E6E6"/>
          </w:tcPr>
          <w:p w:rsidR="00DD6A0A" w:rsidRPr="00BA4C27" w:rsidRDefault="00DD6A0A" w:rsidP="00DD6A0A">
            <w:pPr>
              <w:keepNext/>
              <w:keepLines/>
              <w:suppressAutoHyphens/>
              <w:rPr>
                <w:rStyle w:val="Strong"/>
                <w:rFonts w:ascii="Arial" w:hAnsi="Arial"/>
                <w:b w:val="0"/>
              </w:rPr>
            </w:pPr>
            <w:bookmarkStart w:id="3231" w:name="table_opening_phrases"/>
            <w:r w:rsidRPr="00BA4C27">
              <w:rPr>
                <w:rStyle w:val="Strong"/>
              </w:rPr>
              <w:t>Component Class</w:t>
            </w:r>
          </w:p>
        </w:tc>
        <w:tc>
          <w:tcPr>
            <w:tcW w:w="3066" w:type="dxa"/>
            <w:shd w:val="clear" w:color="auto" w:fill="E6E6E6"/>
          </w:tcPr>
          <w:p w:rsidR="00DD6A0A" w:rsidRPr="00BA4C27" w:rsidRDefault="00DD6A0A" w:rsidP="00DD6A0A">
            <w:pPr>
              <w:keepNext/>
              <w:keepLines/>
              <w:suppressAutoHyphens/>
              <w:rPr>
                <w:rStyle w:val="Strong"/>
              </w:rPr>
            </w:pPr>
            <w:r w:rsidRPr="00BA4C27">
              <w:rPr>
                <w:rStyle w:val="Strong"/>
              </w:rPr>
              <w:t>Definition opening phrase</w:t>
            </w:r>
          </w:p>
        </w:tc>
      </w:tr>
      <w:tr w:rsidR="00DD6A0A" w:rsidRPr="00BA4C27">
        <w:trPr>
          <w:cantSplit/>
          <w:jc w:val="center"/>
        </w:trPr>
        <w:tc>
          <w:tcPr>
            <w:tcW w:w="0" w:type="auto"/>
            <w:shd w:val="clear" w:color="auto" w:fill="auto"/>
          </w:tcPr>
          <w:p w:rsidR="00DD6A0A" w:rsidRPr="00BA4C27" w:rsidRDefault="00DD6A0A" w:rsidP="00DD6A0A">
            <w:pPr>
              <w:keepLines/>
              <w:suppressAutoHyphens/>
              <w:rPr>
                <w:rFonts w:cs="Arial"/>
                <w:bCs/>
              </w:rPr>
            </w:pPr>
            <w:r w:rsidRPr="00194BB7">
              <w:rPr>
                <w:rFonts w:cs="Arial"/>
                <w:bCs/>
              </w:rPr>
              <w:t>Abstract</w:t>
            </w:r>
            <w:r>
              <w:rPr>
                <w:rFonts w:cs="Arial"/>
                <w:bCs/>
              </w:rPr>
              <w:t xml:space="preserve"> element</w:t>
            </w:r>
          </w:p>
        </w:tc>
        <w:tc>
          <w:tcPr>
            <w:tcW w:w="3066" w:type="dxa"/>
            <w:shd w:val="clear" w:color="auto" w:fill="auto"/>
          </w:tcPr>
          <w:p w:rsidR="00DD6A0A" w:rsidRPr="00BA4C27" w:rsidRDefault="00DD6A0A" w:rsidP="00DD6A0A">
            <w:pPr>
              <w:keepLines/>
              <w:suppressAutoHyphens/>
              <w:rPr>
                <w:rFonts w:cs="Arial"/>
                <w:bCs/>
              </w:rPr>
            </w:pPr>
            <w:r w:rsidRPr="00194BB7">
              <w:rPr>
                <w:rFonts w:cs="Arial"/>
                <w:bCs/>
              </w:rPr>
              <w:t>"A data concept for a…"</w:t>
            </w:r>
          </w:p>
        </w:tc>
      </w:tr>
      <w:tr w:rsidR="00DD6A0A" w:rsidRPr="00BA4C27">
        <w:trPr>
          <w:cantSplit/>
          <w:jc w:val="center"/>
        </w:trPr>
        <w:tc>
          <w:tcPr>
            <w:tcW w:w="0" w:type="auto"/>
            <w:shd w:val="clear" w:color="auto" w:fill="auto"/>
          </w:tcPr>
          <w:p w:rsidR="00DD6A0A" w:rsidRPr="00BA4C27" w:rsidRDefault="00DD6A0A" w:rsidP="00DD6A0A">
            <w:pPr>
              <w:keepLines/>
              <w:suppressAutoHyphens/>
              <w:rPr>
                <w:rFonts w:cs="Arial"/>
                <w:bCs/>
              </w:rPr>
            </w:pPr>
            <w:r w:rsidRPr="00194BB7">
              <w:rPr>
                <w:rFonts w:cs="Arial"/>
                <w:bCs/>
              </w:rPr>
              <w:t>Association</w:t>
            </w:r>
            <w:r>
              <w:rPr>
                <w:rFonts w:cs="Arial"/>
                <w:bCs/>
              </w:rPr>
              <w:t xml:space="preserve"> element</w:t>
            </w:r>
          </w:p>
        </w:tc>
        <w:tc>
          <w:tcPr>
            <w:tcW w:w="3066" w:type="dxa"/>
            <w:shd w:val="clear" w:color="auto" w:fill="auto"/>
          </w:tcPr>
          <w:p w:rsidR="00DD6A0A" w:rsidRPr="00BA4C27" w:rsidRDefault="00DD6A0A" w:rsidP="00DD6A0A">
            <w:pPr>
              <w:keepLines/>
              <w:suppressAutoHyphens/>
              <w:rPr>
                <w:rFonts w:cs="Arial"/>
                <w:bCs/>
              </w:rPr>
            </w:pPr>
            <w:r w:rsidRPr="00194BB7">
              <w:rPr>
                <w:rFonts w:cs="Arial"/>
                <w:bCs/>
              </w:rPr>
              <w:t>"A relationship…"</w:t>
            </w:r>
          </w:p>
        </w:tc>
      </w:tr>
      <w:tr w:rsidR="00DD6A0A" w:rsidRPr="00BA4C27">
        <w:trPr>
          <w:cantSplit/>
          <w:jc w:val="center"/>
        </w:trPr>
        <w:tc>
          <w:tcPr>
            <w:tcW w:w="0" w:type="auto"/>
            <w:shd w:val="clear" w:color="auto" w:fill="auto"/>
          </w:tcPr>
          <w:p w:rsidR="00DD6A0A" w:rsidRPr="005C40DC" w:rsidRDefault="00DD6A0A" w:rsidP="00DD6A0A">
            <w:pPr>
              <w:keepLines/>
              <w:suppressAutoHyphens/>
              <w:rPr>
                <w:rFonts w:cs="Arial"/>
                <w:bCs/>
              </w:rPr>
            </w:pPr>
            <w:r>
              <w:rPr>
                <w:rFonts w:cs="Arial"/>
                <w:bCs/>
              </w:rPr>
              <w:t>Association type</w:t>
            </w:r>
          </w:p>
        </w:tc>
        <w:tc>
          <w:tcPr>
            <w:tcW w:w="3066" w:type="dxa"/>
            <w:shd w:val="clear" w:color="auto" w:fill="auto"/>
          </w:tcPr>
          <w:p w:rsidR="00DD6A0A" w:rsidRPr="005C40DC" w:rsidRDefault="00DD6A0A" w:rsidP="00DD6A0A">
            <w:pPr>
              <w:keepLines/>
              <w:suppressAutoHyphens/>
              <w:rPr>
                <w:rFonts w:cs="Arial"/>
                <w:bCs/>
              </w:rPr>
            </w:pPr>
            <w:r>
              <w:rPr>
                <w:rFonts w:cs="Arial"/>
                <w:bCs/>
              </w:rPr>
              <w:t>"A data type for a relationship..."</w:t>
            </w:r>
          </w:p>
        </w:tc>
      </w:tr>
      <w:tr w:rsidR="00DD6A0A" w:rsidRPr="00BA4C27">
        <w:trPr>
          <w:cantSplit/>
          <w:jc w:val="center"/>
        </w:trPr>
        <w:tc>
          <w:tcPr>
            <w:tcW w:w="0" w:type="auto"/>
            <w:shd w:val="clear" w:color="auto" w:fill="auto"/>
          </w:tcPr>
          <w:p w:rsidR="00DD6A0A" w:rsidRPr="00BA4C27" w:rsidRDefault="00DD6A0A" w:rsidP="00DD6A0A">
            <w:pPr>
              <w:keepLines/>
              <w:suppressAutoHyphens/>
              <w:rPr>
                <w:rFonts w:cs="Arial"/>
                <w:bCs/>
              </w:rPr>
            </w:pPr>
            <w:r w:rsidRPr="00194BB7">
              <w:rPr>
                <w:rFonts w:cs="Arial"/>
                <w:bCs/>
              </w:rPr>
              <w:t>Augmentation</w:t>
            </w:r>
            <w:r>
              <w:rPr>
                <w:rFonts w:cs="Arial"/>
                <w:bCs/>
              </w:rPr>
              <w:t xml:space="preserve"> element</w:t>
            </w:r>
          </w:p>
        </w:tc>
        <w:tc>
          <w:tcPr>
            <w:tcW w:w="3066" w:type="dxa"/>
            <w:shd w:val="clear" w:color="auto" w:fill="auto"/>
          </w:tcPr>
          <w:p w:rsidR="00DD6A0A" w:rsidRPr="00BA4C27" w:rsidRDefault="00DD6A0A" w:rsidP="00DD6A0A">
            <w:pPr>
              <w:keepLines/>
              <w:suppressAutoHyphens/>
              <w:rPr>
                <w:rFonts w:cs="Arial"/>
                <w:bCs/>
              </w:rPr>
            </w:pPr>
            <w:r w:rsidRPr="00194BB7">
              <w:rPr>
                <w:rFonts w:cs="Arial"/>
                <w:bCs/>
              </w:rPr>
              <w:t>"Supplements…"</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Augmentation type</w:t>
            </w:r>
          </w:p>
        </w:tc>
        <w:tc>
          <w:tcPr>
            <w:tcW w:w="3066" w:type="dxa"/>
            <w:shd w:val="clear" w:color="auto" w:fill="auto"/>
          </w:tcPr>
          <w:p w:rsidR="00DD6A0A" w:rsidRDefault="00DD6A0A" w:rsidP="00DD6A0A">
            <w:pPr>
              <w:keepLines/>
              <w:suppressAutoHyphens/>
              <w:rPr>
                <w:rFonts w:cs="Arial"/>
                <w:bCs/>
              </w:rPr>
            </w:pPr>
            <w:r>
              <w:rPr>
                <w:rFonts w:cs="Arial"/>
                <w:bCs/>
              </w:rPr>
              <w:t>"A data type that supplements..."</w:t>
            </w:r>
          </w:p>
        </w:tc>
      </w:tr>
      <w:tr w:rsidR="00DD6A0A" w:rsidRPr="00BA4C27">
        <w:trPr>
          <w:cantSplit/>
          <w:jc w:val="center"/>
        </w:trPr>
        <w:tc>
          <w:tcPr>
            <w:tcW w:w="0" w:type="auto"/>
            <w:shd w:val="clear" w:color="auto" w:fill="auto"/>
          </w:tcPr>
          <w:p w:rsidR="00DD6A0A" w:rsidRPr="005C40DC" w:rsidRDefault="00DD6A0A" w:rsidP="00DD6A0A">
            <w:pPr>
              <w:keepLines/>
              <w:suppressAutoHyphens/>
              <w:rPr>
                <w:rFonts w:cs="Arial"/>
                <w:bCs/>
              </w:rPr>
            </w:pPr>
            <w:r>
              <w:rPr>
                <w:rFonts w:cs="Arial"/>
                <w:bCs/>
              </w:rPr>
              <w:t>Metadata element</w:t>
            </w:r>
          </w:p>
        </w:tc>
        <w:tc>
          <w:tcPr>
            <w:tcW w:w="3066" w:type="dxa"/>
            <w:shd w:val="clear" w:color="auto" w:fill="auto"/>
          </w:tcPr>
          <w:p w:rsidR="00DD6A0A" w:rsidRPr="005C40DC" w:rsidRDefault="00DD6A0A" w:rsidP="00DD6A0A">
            <w:pPr>
              <w:keepLines/>
              <w:suppressAutoHyphens/>
              <w:rPr>
                <w:rFonts w:cs="Arial"/>
                <w:bCs/>
              </w:rPr>
            </w:pPr>
            <w:r>
              <w:rPr>
                <w:rFonts w:cs="Arial"/>
                <w:bCs/>
              </w:rPr>
              <w:t>Either "Metadata about..." or "Information that further qualifies..."</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Metadata type</w:t>
            </w:r>
          </w:p>
        </w:tc>
        <w:tc>
          <w:tcPr>
            <w:tcW w:w="3066" w:type="dxa"/>
            <w:shd w:val="clear" w:color="auto" w:fill="auto"/>
          </w:tcPr>
          <w:p w:rsidR="00DD6A0A" w:rsidRDefault="00DD6A0A" w:rsidP="00DD6A0A">
            <w:pPr>
              <w:keepLines/>
              <w:suppressAutoHyphens/>
              <w:rPr>
                <w:rFonts w:cs="Arial"/>
                <w:bCs/>
              </w:rPr>
            </w:pPr>
            <w:r>
              <w:rPr>
                <w:rFonts w:cs="Arial"/>
                <w:bCs/>
              </w:rPr>
              <w:t>"A data type for metadata about..." or "A data type for information that further qualifies..."</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 date representation term</w:t>
            </w:r>
          </w:p>
        </w:tc>
        <w:tc>
          <w:tcPr>
            <w:tcW w:w="3066" w:type="dxa"/>
            <w:shd w:val="clear" w:color="auto" w:fill="auto"/>
          </w:tcPr>
          <w:p w:rsidR="00DD6A0A" w:rsidRDefault="00DD6A0A" w:rsidP="00DD6A0A">
            <w:pPr>
              <w:keepLines/>
              <w:suppressAutoHyphens/>
              <w:rPr>
                <w:rFonts w:cs="Arial"/>
                <w:bCs/>
              </w:rPr>
            </w:pPr>
            <w:r>
              <w:rPr>
                <w:rFonts w:cs="Arial"/>
                <w:bCs/>
              </w:rPr>
              <w:t>"A date..."</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 quantity representation term</w:t>
            </w:r>
          </w:p>
        </w:tc>
        <w:tc>
          <w:tcPr>
            <w:tcW w:w="3066" w:type="dxa"/>
            <w:shd w:val="clear" w:color="auto" w:fill="auto"/>
          </w:tcPr>
          <w:p w:rsidR="00DD6A0A" w:rsidRDefault="00DD6A0A" w:rsidP="00DD6A0A">
            <w:pPr>
              <w:keepLines/>
              <w:suppressAutoHyphens/>
              <w:rPr>
                <w:rFonts w:cs="Arial"/>
                <w:bCs/>
              </w:rPr>
            </w:pPr>
            <w:r>
              <w:rPr>
                <w:rFonts w:cs="Arial"/>
                <w:bCs/>
              </w:rPr>
              <w:t>"A (optional adjective) count/number of..."</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an image representation term</w:t>
            </w:r>
          </w:p>
        </w:tc>
        <w:tc>
          <w:tcPr>
            <w:tcW w:w="3066" w:type="dxa"/>
            <w:shd w:val="clear" w:color="auto" w:fill="auto"/>
          </w:tcPr>
          <w:p w:rsidR="00DD6A0A" w:rsidRDefault="00DD6A0A" w:rsidP="00DD6A0A">
            <w:pPr>
              <w:keepLines/>
              <w:suppressAutoHyphens/>
              <w:rPr>
                <w:rFonts w:cs="Arial"/>
                <w:bCs/>
              </w:rPr>
            </w:pPr>
            <w:r>
              <w:rPr>
                <w:rFonts w:cs="Arial"/>
                <w:bCs/>
              </w:rPr>
              <w:t>"A(n) (optional adjective) image/picture/photograph of..."</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an indicator representation term</w:t>
            </w:r>
          </w:p>
        </w:tc>
        <w:tc>
          <w:tcPr>
            <w:tcW w:w="3066" w:type="dxa"/>
            <w:shd w:val="clear" w:color="auto" w:fill="auto"/>
          </w:tcPr>
          <w:p w:rsidR="00DD6A0A" w:rsidRDefault="00DD6A0A" w:rsidP="00DD6A0A">
            <w:pPr>
              <w:keepLines/>
              <w:suppressAutoHyphens/>
              <w:rPr>
                <w:rFonts w:cs="Arial"/>
                <w:bCs/>
              </w:rPr>
            </w:pPr>
            <w:r>
              <w:rPr>
                <w:rFonts w:cs="Arial"/>
                <w:bCs/>
              </w:rPr>
              <w:t>"True if...; false otherwise/if..."</w:t>
            </w:r>
          </w:p>
          <w:p w:rsidR="00DD6A0A" w:rsidRDefault="00DD6A0A" w:rsidP="00DD6A0A">
            <w:pPr>
              <w:keepLines/>
              <w:suppressAutoHyphens/>
              <w:rPr>
                <w:rFonts w:cs="Arial"/>
                <w:bCs/>
              </w:rPr>
            </w:pP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an identification representation term</w:t>
            </w:r>
          </w:p>
        </w:tc>
        <w:tc>
          <w:tcPr>
            <w:tcW w:w="3066" w:type="dxa"/>
            <w:shd w:val="clear" w:color="auto" w:fill="auto"/>
          </w:tcPr>
          <w:p w:rsidR="00DD6A0A" w:rsidRDefault="00DD6A0A" w:rsidP="00DD6A0A">
            <w:pPr>
              <w:keepLines/>
              <w:suppressAutoHyphens/>
              <w:rPr>
                <w:rFonts w:cs="Arial"/>
                <w:bCs/>
              </w:rPr>
            </w:pPr>
            <w:r>
              <w:rPr>
                <w:rFonts w:cs="Arial"/>
                <w:bCs/>
              </w:rPr>
              <w:t>"A(n) (optional adjective) identification..."</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an ID representation term</w:t>
            </w:r>
          </w:p>
        </w:tc>
        <w:tc>
          <w:tcPr>
            <w:tcW w:w="3066" w:type="dxa"/>
            <w:shd w:val="clear" w:color="auto" w:fill="auto"/>
          </w:tcPr>
          <w:p w:rsidR="00DD6A0A" w:rsidRDefault="00DD6A0A" w:rsidP="00DD6A0A">
            <w:pPr>
              <w:keepLines/>
              <w:suppressAutoHyphens/>
              <w:rPr>
                <w:rFonts w:cs="Arial"/>
                <w:bCs/>
              </w:rPr>
            </w:pPr>
            <w:r>
              <w:rPr>
                <w:rFonts w:cs="Arial"/>
                <w:bCs/>
              </w:rPr>
              <w:t>"An identifier..."</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 status representation term</w:t>
            </w:r>
          </w:p>
        </w:tc>
        <w:tc>
          <w:tcPr>
            <w:tcW w:w="3066" w:type="dxa"/>
            <w:shd w:val="clear" w:color="auto" w:fill="auto"/>
          </w:tcPr>
          <w:p w:rsidR="00DD6A0A" w:rsidRDefault="00DD6A0A" w:rsidP="00DD6A0A">
            <w:pPr>
              <w:keepLines/>
              <w:suppressAutoHyphens/>
              <w:rPr>
                <w:rFonts w:cs="Arial"/>
                <w:bCs/>
              </w:rPr>
            </w:pPr>
            <w:r>
              <w:rPr>
                <w:rFonts w:cs="Arial"/>
                <w:bCs/>
              </w:rPr>
              <w:t>"A(n) (optional adjective) status/state of..."</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 name representation term</w:t>
            </w:r>
          </w:p>
        </w:tc>
        <w:tc>
          <w:tcPr>
            <w:tcW w:w="3066" w:type="dxa"/>
            <w:shd w:val="clear" w:color="auto" w:fill="auto"/>
          </w:tcPr>
          <w:p w:rsidR="00DD6A0A" w:rsidRDefault="00DD6A0A" w:rsidP="00DD6A0A">
            <w:pPr>
              <w:keepLines/>
              <w:suppressAutoHyphens/>
              <w:rPr>
                <w:rFonts w:cs="Arial"/>
                <w:bCs/>
              </w:rPr>
            </w:pPr>
            <w:r>
              <w:rPr>
                <w:rFonts w:cs="Arial"/>
                <w:bCs/>
              </w:rPr>
              <w:t>"A name of..."</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 category text representation term</w:t>
            </w:r>
          </w:p>
        </w:tc>
        <w:tc>
          <w:tcPr>
            <w:tcW w:w="3066" w:type="dxa"/>
            <w:shd w:val="clear" w:color="auto" w:fill="auto"/>
          </w:tcPr>
          <w:p w:rsidR="00DD6A0A" w:rsidRDefault="00DD6A0A" w:rsidP="00DD6A0A">
            <w:pPr>
              <w:keepLines/>
              <w:suppressAutoHyphens/>
              <w:rPr>
                <w:rFonts w:cs="Arial"/>
                <w:bCs/>
              </w:rPr>
            </w:pPr>
            <w:r>
              <w:rPr>
                <w:rFonts w:cs="Arial"/>
                <w:bCs/>
              </w:rPr>
              <w:t>"A kind of..."</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Element with a description text representation term</w:t>
            </w:r>
          </w:p>
        </w:tc>
        <w:tc>
          <w:tcPr>
            <w:tcW w:w="3066" w:type="dxa"/>
            <w:shd w:val="clear" w:color="auto" w:fill="auto"/>
          </w:tcPr>
          <w:p w:rsidR="00DD6A0A" w:rsidRDefault="00DD6A0A" w:rsidP="00DD6A0A">
            <w:pPr>
              <w:keepLines/>
              <w:suppressAutoHyphens/>
              <w:rPr>
                <w:rFonts w:cs="Arial"/>
                <w:bCs/>
              </w:rPr>
            </w:pPr>
            <w:r>
              <w:rPr>
                <w:rFonts w:cs="Arial"/>
                <w:bCs/>
              </w:rPr>
              <w:t>"A description of..."</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Other element</w:t>
            </w:r>
          </w:p>
        </w:tc>
        <w:tc>
          <w:tcPr>
            <w:tcW w:w="3066" w:type="dxa"/>
            <w:shd w:val="clear" w:color="auto" w:fill="auto"/>
          </w:tcPr>
          <w:p w:rsidR="00DD6A0A" w:rsidRDefault="00DD6A0A" w:rsidP="00DD6A0A">
            <w:pPr>
              <w:keepLines/>
              <w:suppressAutoHyphens/>
              <w:rPr>
                <w:rFonts w:cs="Arial"/>
                <w:bCs/>
              </w:rPr>
            </w:pPr>
            <w:r>
              <w:rPr>
                <w:rFonts w:cs="Arial"/>
                <w:bCs/>
              </w:rPr>
              <w:t>"A(n)..."</w:t>
            </w:r>
          </w:p>
        </w:tc>
      </w:tr>
      <w:tr w:rsidR="00DD6A0A" w:rsidRPr="00BA4C27">
        <w:trPr>
          <w:cantSplit/>
          <w:jc w:val="center"/>
        </w:trPr>
        <w:tc>
          <w:tcPr>
            <w:tcW w:w="0" w:type="auto"/>
            <w:shd w:val="clear" w:color="auto" w:fill="auto"/>
          </w:tcPr>
          <w:p w:rsidR="00DD6A0A" w:rsidRDefault="00DD6A0A" w:rsidP="00DD6A0A">
            <w:pPr>
              <w:keepLines/>
              <w:suppressAutoHyphens/>
              <w:rPr>
                <w:rFonts w:cs="Arial"/>
                <w:bCs/>
              </w:rPr>
            </w:pPr>
            <w:r>
              <w:rPr>
                <w:rFonts w:cs="Arial"/>
                <w:bCs/>
              </w:rPr>
              <w:t>Other type</w:t>
            </w:r>
          </w:p>
        </w:tc>
        <w:tc>
          <w:tcPr>
            <w:tcW w:w="3066" w:type="dxa"/>
            <w:shd w:val="clear" w:color="auto" w:fill="auto"/>
          </w:tcPr>
          <w:p w:rsidR="00DD6A0A" w:rsidRDefault="00DD6A0A" w:rsidP="00DD6A0A">
            <w:pPr>
              <w:keepLines/>
              <w:suppressAutoHyphens/>
              <w:rPr>
                <w:rFonts w:cs="Arial"/>
                <w:bCs/>
              </w:rPr>
            </w:pPr>
            <w:r>
              <w:rPr>
                <w:rFonts w:cs="Arial"/>
                <w:bCs/>
              </w:rPr>
              <w:t>"A data type for a(n)..."</w:t>
            </w:r>
          </w:p>
        </w:tc>
      </w:tr>
    </w:tbl>
    <w:bookmarkEnd w:id="3231"/>
    <w:p w:rsidR="00DD6A0A" w:rsidRDefault="00DD6A0A" w:rsidP="00DD6A0A">
      <w:pPr>
        <w:pStyle w:val="wrnormativehead"/>
      </w:pPr>
      <w:r>
        <w:t>Rationale</w:t>
      </w:r>
    </w:p>
    <w:p w:rsidR="00683500" w:rsidRDefault="00DD6A0A">
      <w:pPr>
        <w:pStyle w:val="wrbodytext3"/>
        <w:rPr>
          <w:rFonts w:cs="Arial"/>
        </w:rPr>
      </w:pPr>
      <w:r>
        <w:tab/>
      </w:r>
      <w:bookmarkStart w:id="3232" w:name="_Toc87007489"/>
      <w:r>
        <w:t xml:space="preserve">A standard opening phrase based on component class helps to ensure consistent definitions that </w:t>
      </w:r>
      <w:r w:rsidRPr="003F6B7D">
        <w:rPr>
          <w:rFonts w:cs="Arial"/>
        </w:rPr>
        <w:t xml:space="preserve">appropriate for the type of </w:t>
      </w:r>
      <w:r>
        <w:rPr>
          <w:rFonts w:cs="Arial"/>
        </w:rPr>
        <w:t>component</w:t>
      </w:r>
      <w:r w:rsidRPr="003F6B7D">
        <w:rPr>
          <w:rFonts w:cs="Arial"/>
        </w:rPr>
        <w:t xml:space="preserve"> item being defined</w:t>
      </w:r>
      <w:r>
        <w:rPr>
          <w:rFonts w:cs="Arial"/>
        </w:rPr>
        <w:t>.  These opening phrases a</w:t>
      </w:r>
      <w:r>
        <w:t>lso provide a cue that facilitates recognition of the particular kind of component.</w:t>
      </w:r>
      <w:bookmarkEnd w:id="3232"/>
    </w:p>
    <w:p w:rsidR="00DD6A0A" w:rsidRDefault="00DD6A0A" w:rsidP="00894894">
      <w:pPr>
        <w:pStyle w:val="Heading3"/>
        <w:numPr>
          <w:numberingChange w:id="3233" w:author="Webb Roberts" w:date="2010-03-31T15:28:00Z" w:original="%1:7:0:.%2:2:0:.%3:2:0:"/>
        </w:numPr>
      </w:pPr>
      <w:bookmarkStart w:id="3234" w:name="_Toc87007490"/>
      <w:bookmarkStart w:id="3235" w:name="_Toc131668951"/>
      <w:r>
        <w:t>Machine-Readable Annotations</w:t>
      </w:r>
      <w:bookmarkEnd w:id="3234"/>
      <w:bookmarkEnd w:id="3235"/>
    </w:p>
    <w:p w:rsidR="00DD6A0A" w:rsidRDefault="00DD6A0A" w:rsidP="00DD6A0A">
      <w:pPr>
        <w:pStyle w:val="wrbodytext1"/>
      </w:pPr>
      <w:r>
        <w:t xml:space="preserve">XML Schema provides </w:t>
      </w:r>
      <w:r w:rsidRPr="00960834">
        <w:rPr>
          <w:rStyle w:val="Emphasis"/>
        </w:rPr>
        <w:t>application information</w:t>
      </w:r>
      <w:r>
        <w:t xml:space="preserve"> schema components to provide for automatic processing and machine-readable content for schemas.  </w:t>
      </w:r>
      <w:r w:rsidR="005E4185">
        <w:t>C2 Core</w:t>
      </w:r>
      <w:r>
        <w:t xml:space="preserve"> utilizes application information to convey information that is outside schema definition and outside human-readable text definitions.  </w:t>
      </w:r>
      <w:r w:rsidR="005E4185">
        <w:t>C2 Core</w:t>
      </w:r>
      <w:r>
        <w:t xml:space="preserve"> uses application information to convey high-level data model concepts and additional syntax to support the </w:t>
      </w:r>
      <w:r w:rsidR="005E4185">
        <w:t>C2 Core</w:t>
      </w:r>
      <w:r>
        <w:t xml:space="preserve"> model and validation of </w:t>
      </w:r>
      <w:r w:rsidR="005E4185">
        <w:t>C2 Core</w:t>
      </w:r>
      <w:r>
        <w:t>-conformant XML instances.</w:t>
      </w:r>
    </w:p>
    <w:p w:rsidR="00DD6A0A" w:rsidRDefault="005E4185" w:rsidP="00DD6A0A">
      <w:pPr>
        <w:pStyle w:val="wrbodytext1"/>
      </w:pPr>
      <w:r>
        <w:t>C2 Core</w:t>
      </w:r>
      <w:r w:rsidR="00DD6A0A">
        <w:t xml:space="preserve"> defines a single namespace that holds components for use in </w:t>
      </w:r>
      <w:r>
        <w:t>C2 Core</w:t>
      </w:r>
      <w:r w:rsidR="00DD6A0A">
        <w:t xml:space="preserve">-conformant schema application information.  This namespace is referred to as the </w:t>
      </w:r>
      <w:r w:rsidR="00DD6A0A">
        <w:rPr>
          <w:rStyle w:val="wrcode"/>
        </w:rPr>
        <w:t>appinfo</w:t>
      </w:r>
      <w:r w:rsidR="00DD6A0A">
        <w:t xml:space="preserve"> namespace.</w:t>
      </w:r>
    </w:p>
    <w:p w:rsidR="00DD6A0A" w:rsidRDefault="00DD6A0A" w:rsidP="00DD6A0A">
      <w:pPr>
        <w:pStyle w:val="wrdefinitionheadpara"/>
      </w:pPr>
      <w:bookmarkStart w:id="3236" w:name="_Toc131669102"/>
      <w:r w:rsidRPr="00DD1EAF">
        <w:t xml:space="preserve">[Definition: </w:t>
      </w:r>
      <w:bookmarkStart w:id="3237" w:name="defn_appinfo_ns"/>
      <w:r w:rsidRPr="00E95AFB">
        <w:t>appinfo namespace</w:t>
      </w:r>
      <w:bookmarkEnd w:id="3237"/>
      <w:r w:rsidRPr="00DD1EAF">
        <w:t>]</w:t>
      </w:r>
      <w:bookmarkEnd w:id="3236"/>
    </w:p>
    <w:p w:rsidR="00683500" w:rsidRDefault="00DD6A0A">
      <w:pPr>
        <w:pStyle w:val="wrbodytext3"/>
      </w:pPr>
      <w:r>
        <w:tab/>
      </w:r>
      <w:bookmarkStart w:id="3238" w:name="defn_appinfo_ns_text"/>
      <w:bookmarkStart w:id="3239" w:name="_Toc87007491"/>
      <w:r w:rsidRPr="00194BB7">
        <w:t xml:space="preserve">The </w:t>
      </w:r>
      <w:r w:rsidRPr="00BA4C27">
        <w:rPr>
          <w:rStyle w:val="Strong"/>
        </w:rPr>
        <w:t>appinfo namespace</w:t>
      </w:r>
      <w:r w:rsidRPr="00194BB7">
        <w:t xml:space="preserve"> is the namespace represented by the URI "</w:t>
      </w:r>
      <w:r w:rsidR="00A4026A">
        <w:rPr>
          <w:rStyle w:val="wrcode"/>
        </w:rPr>
        <w:t>https://us.jfcom.mil</w:t>
      </w:r>
      <w:r w:rsidRPr="00BA4C27">
        <w:rPr>
          <w:rStyle w:val="wrcode"/>
        </w:rPr>
        <w:t>/</w:t>
      </w:r>
      <w:r w:rsidR="00A4026A">
        <w:rPr>
          <w:rStyle w:val="wrcode"/>
        </w:rPr>
        <w:t>c2core</w:t>
      </w:r>
      <w:r w:rsidR="00F704E1">
        <w:rPr>
          <w:rStyle w:val="wrcode"/>
        </w:rPr>
        <w:t>/appinfo/1</w:t>
      </w:r>
      <w:r w:rsidRPr="00BA4C27">
        <w:rPr>
          <w:rStyle w:val="wrcode"/>
        </w:rPr>
        <w:t>.0</w:t>
      </w:r>
      <w:r w:rsidRPr="00194BB7">
        <w:t>"</w:t>
      </w:r>
      <w:r w:rsidR="00CD5265" w:rsidRPr="00CD5265">
        <w:t>.</w:t>
      </w:r>
      <w:bookmarkEnd w:id="3238"/>
      <w:bookmarkEnd w:id="3239"/>
    </w:p>
    <w:p w:rsidR="00DD6A0A" w:rsidRDefault="00DD6A0A" w:rsidP="00DD6A0A">
      <w:pPr>
        <w:pStyle w:val="wrbodytext1"/>
      </w:pPr>
      <w:r>
        <w:t xml:space="preserve">The </w:t>
      </w:r>
      <w:r w:rsidRPr="00892A7F">
        <w:rPr>
          <w:rStyle w:val="wrcode"/>
        </w:rPr>
        <w:t>appinfo</w:t>
      </w:r>
      <w:r>
        <w:t xml:space="preserve"> namespace defines elements which provide additional semantics and syntactic guidelines for components built by </w:t>
      </w:r>
      <w:r w:rsidR="005E4185">
        <w:t>C2 Core</w:t>
      </w:r>
      <w:r>
        <w:t>-conformant schemas.</w:t>
      </w:r>
    </w:p>
    <w:p w:rsidR="00DD6A0A" w:rsidRPr="00AC0083" w:rsidRDefault="00073B05" w:rsidP="00DD6A0A">
      <w:pPr>
        <w:pStyle w:val="wrruleheadpara"/>
      </w:pPr>
      <w:bookmarkStart w:id="3240" w:name="rule_6_14"/>
      <w:bookmarkStart w:id="3241" w:name="_Toc76707219"/>
      <w:r w:rsidRPr="00AC0083">
        <w:t xml:space="preserve"> </w:t>
      </w:r>
      <w:bookmarkStart w:id="3242" w:name="_Toc131669197"/>
      <w:r w:rsidR="00DD6A0A" w:rsidRPr="00AC0083">
        <w:t xml:space="preserve">[Rule </w:t>
      </w:r>
      <w:r w:rsidR="00B36831" w:rsidRPr="00AC0083">
        <w:fldChar w:fldCharType="begin"/>
      </w:r>
      <w:r w:rsidR="00DD6A0A" w:rsidRPr="00171107">
        <w:instrText xml:space="preserve"> REF _Ref163011267 \n \h </w:instrText>
      </w:r>
      <w:r w:rsidR="00B36831" w:rsidRPr="00AC0083">
        <w:fldChar w:fldCharType="separate"/>
      </w:r>
      <w:r w:rsidR="00A63659">
        <w:t>7</w:t>
      </w:r>
      <w:r w:rsidR="00B36831" w:rsidRPr="00AC0083">
        <w:fldChar w:fldCharType="end"/>
      </w:r>
      <w:r w:rsidR="00DD6A0A" w:rsidRPr="00AC0083">
        <w:t>-</w:t>
      </w:r>
      <w:fldSimple w:instr=" SEQ RuleIndex \* MERGEFORMAT ">
        <w:r w:rsidR="00A63659">
          <w:rPr>
            <w:noProof/>
          </w:rPr>
          <w:t>15</w:t>
        </w:r>
      </w:fldSimple>
      <w:r w:rsidR="00DD6A0A" w:rsidRPr="00AC0083">
        <w:t>]</w:t>
      </w:r>
      <w:bookmarkEnd w:id="3240"/>
      <w:bookmarkEnd w:id="3241"/>
      <w:r w:rsidR="00DD6A0A" w:rsidRPr="00AC0083">
        <w:t xml:space="preserve"> (REF, EXT)</w:t>
      </w:r>
      <w:bookmarkEnd w:id="3242"/>
    </w:p>
    <w:p w:rsidR="00683500" w:rsidRDefault="00DD6A0A">
      <w:pPr>
        <w:pStyle w:val="wrbodytext3"/>
      </w:pPr>
      <w:bookmarkStart w:id="3243" w:name="rule_6_14_text"/>
      <w:r w:rsidRPr="00194BB7">
        <w:tab/>
      </w:r>
      <w:bookmarkStart w:id="3244" w:name="_Toc87007492"/>
      <w:r>
        <w:t>The</w:t>
      </w:r>
      <w:r w:rsidRPr="00194BB7">
        <w:t xml:space="preserve"> schema SHALL import the </w:t>
      </w:r>
      <w:r w:rsidRPr="00BA4C27">
        <w:rPr>
          <w:rStyle w:val="wrcode"/>
        </w:rPr>
        <w:t>appinfo</w:t>
      </w:r>
      <w:r w:rsidRPr="00194BB7">
        <w:t xml:space="preserve"> namespace.</w:t>
      </w:r>
      <w:bookmarkEnd w:id="3243"/>
      <w:bookmarkEnd w:id="3244"/>
    </w:p>
    <w:p w:rsidR="00DD6A0A" w:rsidRDefault="00DD6A0A" w:rsidP="00DD6A0A">
      <w:pPr>
        <w:pStyle w:val="wrnormativehead"/>
        <w:outlineLvl w:val="0"/>
      </w:pPr>
      <w:r>
        <w:t>Rationale</w:t>
      </w:r>
    </w:p>
    <w:p w:rsidR="00683500" w:rsidRDefault="00DD6A0A">
      <w:pPr>
        <w:pStyle w:val="wrbodytext3"/>
      </w:pPr>
      <w:r>
        <w:tab/>
      </w:r>
      <w:bookmarkStart w:id="3245" w:name="_Toc87007493"/>
      <w:r>
        <w:t xml:space="preserve">For uniformity, all </w:t>
      </w:r>
      <w:r w:rsidR="005E4185">
        <w:t>C2 Core</w:t>
      </w:r>
      <w:r>
        <w:t xml:space="preserve">-conformant schemas must import the </w:t>
      </w:r>
      <w:r w:rsidR="00CD5265" w:rsidRPr="00CD5265">
        <w:rPr>
          <w:rStyle w:val="wrcode"/>
        </w:rPr>
        <w:t>appinfo</w:t>
      </w:r>
      <w:r>
        <w:t xml:space="preserve"> namespace.</w:t>
      </w:r>
      <w:bookmarkEnd w:id="3245"/>
    </w:p>
    <w:p w:rsidR="00DD6A0A" w:rsidRDefault="00DD6A0A" w:rsidP="00DD6A0A">
      <w:pPr>
        <w:pStyle w:val="wrdefinitionheadpara"/>
      </w:pPr>
      <w:bookmarkStart w:id="3246" w:name="_Toc131669103"/>
      <w:r w:rsidRPr="00DD1EAF">
        <w:t xml:space="preserve">[Definition: </w:t>
      </w:r>
      <w:bookmarkStart w:id="3247" w:name="defn_appinfo"/>
      <w:r w:rsidRPr="00E95AFB">
        <w:t>application information</w:t>
      </w:r>
      <w:bookmarkEnd w:id="3247"/>
      <w:r w:rsidRPr="00DD1EAF">
        <w:t>]</w:t>
      </w:r>
      <w:bookmarkEnd w:id="3246"/>
    </w:p>
    <w:p w:rsidR="00683500" w:rsidRDefault="00DD6A0A">
      <w:pPr>
        <w:pStyle w:val="wrbodytext3"/>
      </w:pPr>
      <w:r>
        <w:tab/>
      </w:r>
      <w:bookmarkStart w:id="3248" w:name="_Toc87007494"/>
      <w:bookmarkStart w:id="3249" w:name="defn_appinfo_text"/>
      <w:r w:rsidRPr="00194BB7">
        <w:t xml:space="preserve">A component is said to have </w:t>
      </w:r>
      <w:r w:rsidRPr="00BA4C27">
        <w:rPr>
          <w:rStyle w:val="Strong"/>
        </w:rPr>
        <w:t>application information</w:t>
      </w:r>
      <w:r w:rsidRPr="00194BB7">
        <w:t xml:space="preserve"> of some element </w:t>
      </w:r>
      <w:r w:rsidRPr="00BA4C27">
        <w:rPr>
          <w:rStyle w:val="Strong"/>
        </w:rPr>
        <w:t>E</w:t>
      </w:r>
      <w:r w:rsidRPr="00194BB7">
        <w:t xml:space="preserve"> when the root element that defines the component has an immediate child element</w:t>
      </w:r>
      <w:bookmarkEnd w:id="3248"/>
      <w:r w:rsidRPr="00194BB7">
        <w:t xml:space="preserve"> </w:t>
      </w:r>
      <w:bookmarkStart w:id="3250" w:name="_Toc87007495"/>
      <w:r w:rsidRPr="00BA4C27">
        <w:rPr>
          <w:rStyle w:val="wrcode"/>
        </w:rPr>
        <w:t>xsd:annotation</w:t>
      </w:r>
      <w:r w:rsidRPr="00194BB7">
        <w:t xml:space="preserve">, which has an immediate child element </w:t>
      </w:r>
      <w:r w:rsidRPr="00BA4C27">
        <w:rPr>
          <w:rStyle w:val="wrcode"/>
        </w:rPr>
        <w:t>xsd:appinfo</w:t>
      </w:r>
      <w:r w:rsidRPr="00194BB7">
        <w:t xml:space="preserve">, which has as an immediate child the element </w:t>
      </w:r>
      <w:r w:rsidRPr="00BA4C27">
        <w:rPr>
          <w:rStyle w:val="Strong"/>
        </w:rPr>
        <w:t>E</w:t>
      </w:r>
      <w:r w:rsidRPr="00194BB7">
        <w:t>.</w:t>
      </w:r>
      <w:bookmarkEnd w:id="3249"/>
      <w:bookmarkEnd w:id="3250"/>
    </w:p>
    <w:p w:rsidR="00DD6A0A" w:rsidRDefault="00DD6A0A" w:rsidP="00DD6A0A">
      <w:pPr>
        <w:pStyle w:val="wrbodytext1"/>
      </w:pPr>
      <w:r>
        <w:t>If a component is described as "having application information</w:t>
      </w:r>
      <w:r w:rsidR="00D26599">
        <w:t>,</w:t>
      </w:r>
      <w:r>
        <w:t>" this means that the application information elements under consideration are children of the element which defines the component.</w:t>
      </w:r>
    </w:p>
    <w:p w:rsidR="00DD6A0A" w:rsidRPr="00BE3E96" w:rsidRDefault="00DD6A0A" w:rsidP="00DD6A0A">
      <w:pPr>
        <w:pStyle w:val="wrbodytext1"/>
      </w:pPr>
      <w:r>
        <w:t xml:space="preserve">The majority of uses of application information from the </w:t>
      </w:r>
      <w:r>
        <w:rPr>
          <w:rStyle w:val="wrcode"/>
        </w:rPr>
        <w:t>appinfo</w:t>
      </w:r>
      <w:r>
        <w:t xml:space="preserve"> namespace are described in the modeling rules for the specific component.</w:t>
      </w:r>
    </w:p>
    <w:p w:rsidR="00DD6A0A" w:rsidRDefault="00DD6A0A" w:rsidP="00894894">
      <w:pPr>
        <w:pStyle w:val="Heading4"/>
        <w:numPr>
          <w:numberingChange w:id="3251" w:author="Webb Roberts" w:date="2010-03-31T15:28:00Z" w:original="%1:7:0:.%2:2:0:.%3:2:0:.%4:1:0:"/>
        </w:numPr>
      </w:pPr>
      <w:bookmarkStart w:id="3252" w:name="_Toc87007496"/>
      <w:bookmarkStart w:id="3253" w:name="_Toc131668952"/>
      <w:r>
        <w:t>Deprecation</w:t>
      </w:r>
      <w:bookmarkEnd w:id="3252"/>
      <w:bookmarkEnd w:id="3253"/>
    </w:p>
    <w:p w:rsidR="00DD6A0A" w:rsidRDefault="00DD6A0A" w:rsidP="00DD6A0A">
      <w:pPr>
        <w:pStyle w:val="wrbodytext1"/>
      </w:pPr>
      <w:r>
        <w:t xml:space="preserve">The </w:t>
      </w:r>
      <w:r>
        <w:rPr>
          <w:rStyle w:val="wrcode"/>
        </w:rPr>
        <w:t>appinfo</w:t>
      </w:r>
      <w:r>
        <w:t xml:space="preserve"> schema provides a construct for indicating that a construct is deprecated.  A deprecated component is one whose use is not recommended.  A deprecated component is kept in a schema for support of older versions but should not be used in new efforts.  A deprecated component will be removed, replaced</w:t>
      </w:r>
      <w:r w:rsidR="00D26599">
        <w:t>,</w:t>
      </w:r>
      <w:r>
        <w:t xml:space="preserve"> or renamed in a later edition of a schema.</w:t>
      </w:r>
    </w:p>
    <w:p w:rsidR="00DD6A0A" w:rsidRDefault="00DD6A0A" w:rsidP="00DD6A0A">
      <w:pPr>
        <w:pStyle w:val="wrdefinitionheadpara"/>
      </w:pPr>
      <w:bookmarkStart w:id="3254" w:name="_Toc131669104"/>
      <w:r w:rsidRPr="00DD1EAF">
        <w:t xml:space="preserve">[Definition: </w:t>
      </w:r>
      <w:bookmarkStart w:id="3255" w:name="defn_deprecated"/>
      <w:r w:rsidRPr="00E95AFB">
        <w:t>deprecated component</w:t>
      </w:r>
      <w:bookmarkEnd w:id="3255"/>
      <w:r w:rsidRPr="00DD1EAF">
        <w:t>]</w:t>
      </w:r>
      <w:bookmarkEnd w:id="3254"/>
    </w:p>
    <w:p w:rsidR="00683500" w:rsidRDefault="00DD6A0A">
      <w:pPr>
        <w:pStyle w:val="wrbodytext3"/>
      </w:pPr>
      <w:r>
        <w:tab/>
      </w:r>
      <w:bookmarkStart w:id="3256" w:name="defn_deprecated_text"/>
      <w:bookmarkStart w:id="3257" w:name="_Toc87007497"/>
      <w:r w:rsidRPr="00194BB7">
        <w:t xml:space="preserve">In a particular </w:t>
      </w:r>
      <w:r w:rsidR="005E4185">
        <w:t>C2 Core</w:t>
      </w:r>
      <w:r w:rsidRPr="00194BB7">
        <w:t xml:space="preserve">-conformant namespace, a </w:t>
      </w:r>
      <w:r w:rsidRPr="00BA4C27">
        <w:rPr>
          <w:rStyle w:val="Strong"/>
        </w:rPr>
        <w:t>deprecated component</w:t>
      </w:r>
      <w:r w:rsidRPr="00194BB7">
        <w:t xml:space="preserve"> is one whose use is not recommended, yet which is maintained in the schema for compatibility with previous versions of the namespace.</w:t>
      </w:r>
      <w:bookmarkEnd w:id="3256"/>
      <w:bookmarkEnd w:id="3257"/>
    </w:p>
    <w:p w:rsidR="00DD6A0A" w:rsidRPr="00AC0083" w:rsidRDefault="00DD6A0A" w:rsidP="00DD6A0A">
      <w:pPr>
        <w:pStyle w:val="wrruleheadpara"/>
      </w:pPr>
      <w:bookmarkStart w:id="3258" w:name="rule_6_15"/>
      <w:bookmarkStart w:id="3259" w:name="_Toc76707220"/>
      <w:bookmarkStart w:id="3260" w:name="_Toc131669198"/>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16</w:t>
        </w:r>
      </w:fldSimple>
      <w:r w:rsidRPr="00AC0083">
        <w:t>]</w:t>
      </w:r>
      <w:bookmarkEnd w:id="3258"/>
      <w:bookmarkEnd w:id="3259"/>
      <w:r w:rsidRPr="00AC0083">
        <w:t xml:space="preserve"> (REF, EXT)</w:t>
      </w:r>
      <w:bookmarkEnd w:id="3260"/>
    </w:p>
    <w:p w:rsidR="00683500" w:rsidRDefault="00DD6A0A">
      <w:pPr>
        <w:pStyle w:val="wrbodytext3"/>
      </w:pPr>
      <w:bookmarkStart w:id="3261" w:name="rule_6_15_text"/>
      <w:r w:rsidRPr="00194BB7">
        <w:tab/>
      </w:r>
      <w:bookmarkStart w:id="3262" w:name="_Toc87007498"/>
      <w:r w:rsidRPr="00194BB7">
        <w:t xml:space="preserve">A component </w:t>
      </w:r>
      <w:r>
        <w:t xml:space="preserve">that </w:t>
      </w:r>
      <w:r w:rsidRPr="00194BB7">
        <w:t xml:space="preserve">is deprecated SHALL be indicated as such by the component having application information </w:t>
      </w:r>
      <w:r w:rsidRPr="00BA4C27">
        <w:rPr>
          <w:rStyle w:val="wrcode"/>
        </w:rPr>
        <w:t>appinfo:Deprecated</w:t>
      </w:r>
      <w:r w:rsidRPr="00194BB7">
        <w:t xml:space="preserve">, with an attribute </w:t>
      </w:r>
      <w:r w:rsidRPr="00BA4C27">
        <w:rPr>
          <w:rStyle w:val="wrcode"/>
        </w:rPr>
        <w:t>value</w:t>
      </w:r>
      <w:r w:rsidRPr="00194BB7">
        <w:t xml:space="preserve"> with a value of </w:t>
      </w:r>
      <w:r w:rsidRPr="00BA4C27">
        <w:rPr>
          <w:rStyle w:val="wrcode"/>
        </w:rPr>
        <w:t>true</w:t>
      </w:r>
      <w:r w:rsidRPr="00194BB7">
        <w:t>.</w:t>
      </w:r>
      <w:bookmarkEnd w:id="3261"/>
      <w:bookmarkEnd w:id="3262"/>
    </w:p>
    <w:p w:rsidR="00DD6A0A" w:rsidRDefault="00DD6A0A" w:rsidP="00DD6A0A">
      <w:pPr>
        <w:pStyle w:val="wrnormativehead"/>
        <w:outlineLvl w:val="0"/>
      </w:pPr>
      <w:r>
        <w:t>Rationale</w:t>
      </w:r>
    </w:p>
    <w:p w:rsidR="00683500" w:rsidRDefault="00DD6A0A">
      <w:pPr>
        <w:pStyle w:val="wrbodytext3"/>
      </w:pPr>
      <w:r>
        <w:tab/>
      </w:r>
      <w:bookmarkStart w:id="3263" w:name="_Toc87007499"/>
      <w:r>
        <w:t xml:space="preserve">Deprecation can allow version management to be more consistent; versions of schema may be incrementally improved without introducing validation problems and incompatibility.  As XML Schema lacks a deprecation mechanism, </w:t>
      </w:r>
      <w:r w:rsidR="005E4185">
        <w:t>C2 Core</w:t>
      </w:r>
      <w:r>
        <w:t xml:space="preserve"> defines such a mechanism.</w:t>
      </w:r>
      <w:bookmarkEnd w:id="3263"/>
    </w:p>
    <w:p w:rsidR="00DD6A0A" w:rsidRDefault="00DD6A0A" w:rsidP="00894894">
      <w:pPr>
        <w:pStyle w:val="Heading4"/>
        <w:numPr>
          <w:numberingChange w:id="3264" w:author="Webb Roberts" w:date="2010-03-31T15:28:00Z" w:original="%1:7:0:.%2:2:0:.%3:2:0:.%4:2:0:"/>
        </w:numPr>
      </w:pPr>
      <w:bookmarkStart w:id="3265" w:name="_Toc87007500"/>
      <w:bookmarkStart w:id="3266" w:name="_Toc131668953"/>
      <w:r>
        <w:t>Indicating Conformance</w:t>
      </w:r>
      <w:bookmarkEnd w:id="3265"/>
      <w:bookmarkEnd w:id="3266"/>
    </w:p>
    <w:p w:rsidR="00DD6A0A" w:rsidRDefault="00DD6A0A" w:rsidP="00DD6A0A">
      <w:pPr>
        <w:pStyle w:val="wrbodytext1"/>
      </w:pPr>
      <w:r>
        <w:t xml:space="preserve">The element </w:t>
      </w:r>
      <w:r w:rsidRPr="00095691">
        <w:rPr>
          <w:rStyle w:val="wrcode"/>
        </w:rPr>
        <w:t>appinfo:ConformantIndicator</w:t>
      </w:r>
      <w:r>
        <w:t xml:space="preserve"> is used for two purposes</w:t>
      </w:r>
      <w:r w:rsidR="00D26599">
        <w:t>:</w:t>
      </w:r>
    </w:p>
    <w:p w:rsidR="00683500" w:rsidRDefault="00DD6A0A">
      <w:pPr>
        <w:pStyle w:val="wrbodytext3"/>
      </w:pPr>
      <w:bookmarkStart w:id="3267" w:name="_Toc87007501"/>
      <w:r>
        <w:t>1.</w:t>
      </w:r>
      <w:r>
        <w:tab/>
        <w:t>To indicate that a schema is conformant or that it represents a conformant namespace.</w:t>
      </w:r>
      <w:bookmarkEnd w:id="3267"/>
    </w:p>
    <w:p w:rsidR="00683500" w:rsidRDefault="00DD6A0A">
      <w:pPr>
        <w:pStyle w:val="wrbodytext3"/>
      </w:pPr>
      <w:bookmarkStart w:id="3268" w:name="_Toc87007502"/>
      <w:r>
        <w:t>2.</w:t>
      </w:r>
      <w:r>
        <w:tab/>
        <w:t>To indicate that an imported schema is not conformant or represents a non</w:t>
      </w:r>
      <w:r w:rsidR="00DA6891">
        <w:t>-</w:t>
      </w:r>
      <w:r>
        <w:t>conformant namespace.</w:t>
      </w:r>
      <w:bookmarkEnd w:id="3268"/>
    </w:p>
    <w:p w:rsidR="00DD6A0A" w:rsidRDefault="00DD6A0A" w:rsidP="00DD6A0A">
      <w:pPr>
        <w:pStyle w:val="wrbodytext1"/>
      </w:pPr>
      <w:r>
        <w:t xml:space="preserve">The specific rules concerning this element appear in Section </w:t>
      </w:r>
      <w:r w:rsidR="00B36831">
        <w:fldChar w:fldCharType="begin"/>
      </w:r>
      <w:r w:rsidR="00C22E3D">
        <w:instrText xml:space="preserve"> REF _Ref168935615 \r \h </w:instrText>
      </w:r>
      <w:r w:rsidR="00B36831">
        <w:fldChar w:fldCharType="separate"/>
      </w:r>
      <w:r w:rsidR="00A63659">
        <w:t>7.1</w:t>
      </w:r>
      <w:r w:rsidR="00B36831">
        <w:fldChar w:fldCharType="end"/>
      </w:r>
      <w:r>
        <w:t xml:space="preserve">, </w:t>
      </w:r>
      <w:r w:rsidR="00B36831">
        <w:fldChar w:fldCharType="begin"/>
      </w:r>
      <w:r>
        <w:instrText xml:space="preserve"> REF _Ref168935649 \h </w:instrText>
      </w:r>
      <w:r w:rsidR="00B36831">
        <w:fldChar w:fldCharType="separate"/>
      </w:r>
      <w:ins w:id="3269" w:author="Webb Roberts" w:date="2010-03-31T15:33:00Z">
        <w:r w:rsidR="00A63659" w:rsidRPr="00633F61">
          <w:rPr>
            <w:rStyle w:val="wrcode"/>
          </w:rPr>
          <w:t>xsd:schema</w:t>
        </w:r>
        <w:r w:rsidR="00A63659">
          <w:t xml:space="preserve"> Document Element Restrictions</w:t>
        </w:r>
      </w:ins>
      <w:del w:id="3270" w:author="Webb Roberts" w:date="2010-03-31T15:30:00Z">
        <w:r w:rsidR="004753AF" w:rsidRPr="00633F61" w:rsidDel="00172983">
          <w:rPr>
            <w:rStyle w:val="wrcode"/>
          </w:rPr>
          <w:delText>xsd:schema</w:delText>
        </w:r>
        <w:r w:rsidR="004753AF" w:rsidDel="00172983">
          <w:delText xml:space="preserve"> Document Element Restrictions</w:delText>
        </w:r>
      </w:del>
      <w:r w:rsidR="00B36831">
        <w:fldChar w:fldCharType="end"/>
      </w:r>
      <w:r>
        <w:t xml:space="preserve">, and Section </w:t>
      </w:r>
      <w:r w:rsidR="00B36831">
        <w:fldChar w:fldCharType="begin"/>
      </w:r>
      <w:r w:rsidR="00C22E3D">
        <w:instrText xml:space="preserve"> REF _Ref168929653 \r \h </w:instrText>
      </w:r>
      <w:r w:rsidR="00B36831">
        <w:fldChar w:fldCharType="separate"/>
      </w:r>
      <w:r w:rsidR="00A63659">
        <w:t>7.7</w:t>
      </w:r>
      <w:r w:rsidR="00B36831">
        <w:fldChar w:fldCharType="end"/>
      </w:r>
      <w:r>
        <w:t xml:space="preserve">, </w:t>
      </w:r>
      <w:r w:rsidR="00B36831">
        <w:fldChar w:fldCharType="begin"/>
      </w:r>
      <w:r w:rsidR="00C22E3D">
        <w:instrText xml:space="preserve"> REF _Ref168929653 \h </w:instrText>
      </w:r>
      <w:r w:rsidR="00B36831">
        <w:fldChar w:fldCharType="separate"/>
      </w:r>
      <w:r w:rsidR="00A63659">
        <w:t>Using External Schemas</w:t>
      </w:r>
      <w:r w:rsidR="00B36831">
        <w:fldChar w:fldCharType="end"/>
      </w:r>
      <w:r>
        <w:t>.</w:t>
      </w:r>
    </w:p>
    <w:p w:rsidR="00DD6A0A" w:rsidRDefault="00DD6A0A" w:rsidP="00894894">
      <w:pPr>
        <w:pStyle w:val="Heading4"/>
        <w:numPr>
          <w:numberingChange w:id="3271" w:author="Webb Roberts" w:date="2010-03-31T15:28:00Z" w:original="%1:7:0:.%2:2:0:.%3:2:0:.%4:3:0:"/>
        </w:numPr>
      </w:pPr>
      <w:bookmarkStart w:id="3272" w:name="_Toc87007503"/>
      <w:bookmarkStart w:id="3273" w:name="_Toc131668954"/>
      <w:r>
        <w:t>Bases of Derived Components</w:t>
      </w:r>
      <w:bookmarkEnd w:id="3272"/>
      <w:bookmarkEnd w:id="3273"/>
    </w:p>
    <w:p w:rsidR="00DD6A0A" w:rsidRDefault="00DD6A0A" w:rsidP="00DD6A0A">
      <w:pPr>
        <w:pStyle w:val="wrbodytext1"/>
      </w:pPr>
      <w:r>
        <w:t xml:space="preserve">The </w:t>
      </w:r>
      <w:r>
        <w:rPr>
          <w:rStyle w:val="wrcode"/>
        </w:rPr>
        <w:t>appinfo</w:t>
      </w:r>
      <w:r>
        <w:t xml:space="preserve"> namespace provides an annotation for indicating the base of a derived component.  This is expressed via the </w:t>
      </w:r>
      <w:r>
        <w:rPr>
          <w:rStyle w:val="wrcode"/>
        </w:rPr>
        <w:t>appinfo:Base</w:t>
      </w:r>
      <w:r>
        <w:t xml:space="preserve"> application information.</w:t>
      </w:r>
    </w:p>
    <w:p w:rsidR="00DD6A0A" w:rsidRPr="00AC0083" w:rsidRDefault="00DD6A0A" w:rsidP="00DD6A0A">
      <w:pPr>
        <w:pStyle w:val="wrruleheadpara"/>
      </w:pPr>
      <w:bookmarkStart w:id="3274" w:name="rule_6_16"/>
      <w:bookmarkStart w:id="3275" w:name="_Toc76707221"/>
      <w:bookmarkStart w:id="3276" w:name="_Toc131669199"/>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17</w:t>
        </w:r>
      </w:fldSimple>
      <w:r w:rsidRPr="00AC0083">
        <w:t>]</w:t>
      </w:r>
      <w:bookmarkEnd w:id="3274"/>
      <w:bookmarkEnd w:id="3275"/>
      <w:r w:rsidRPr="00AC0083">
        <w:t xml:space="preserve"> (REF, EXT)</w:t>
      </w:r>
      <w:bookmarkEnd w:id="3276"/>
    </w:p>
    <w:p w:rsidR="00683500" w:rsidRDefault="00DD6A0A">
      <w:pPr>
        <w:pStyle w:val="wrbodytext3"/>
      </w:pPr>
      <w:r>
        <w:tab/>
      </w:r>
      <w:bookmarkStart w:id="3277" w:name="_Toc87007504"/>
      <w:bookmarkStart w:id="3278" w:name="rule_6_16_text"/>
      <w:r w:rsidRPr="00194BB7">
        <w:t xml:space="preserve">Within </w:t>
      </w:r>
      <w:r>
        <w:t>the</w:t>
      </w:r>
      <w:r w:rsidRPr="00194BB7">
        <w:t xml:space="preserve"> schema, the element </w:t>
      </w:r>
      <w:r w:rsidRPr="00BA4C27">
        <w:rPr>
          <w:rStyle w:val="wrcode"/>
        </w:rPr>
        <w:t>appinfo:Base</w:t>
      </w:r>
      <w:r w:rsidRPr="00194BB7">
        <w:t xml:space="preserve"> MAY be used in one of the following ways:</w:t>
      </w:r>
      <w:bookmarkEnd w:id="3277"/>
    </w:p>
    <w:p w:rsidR="00683500" w:rsidRDefault="00DD6A0A">
      <w:pPr>
        <w:pStyle w:val="wrbodytext4"/>
      </w:pPr>
      <w:bookmarkStart w:id="3279" w:name="_Toc87007505"/>
      <w:r w:rsidRPr="00194BB7">
        <w:t>1.</w:t>
      </w:r>
      <w:r w:rsidRPr="00194BB7">
        <w:tab/>
        <w:t xml:space="preserve">By a type definition, to indicate the base type, or </w:t>
      </w:r>
      <w:r w:rsidRPr="00BA4C27">
        <w:rPr>
          <w:rStyle w:val="wrcode"/>
        </w:rPr>
        <w:t>structures:Object</w:t>
      </w:r>
      <w:r w:rsidRPr="00194BB7">
        <w:t xml:space="preserve"> or </w:t>
      </w:r>
      <w:r w:rsidRPr="00BA4C27">
        <w:rPr>
          <w:rStyle w:val="wrcode"/>
        </w:rPr>
        <w:t>structures:Association</w:t>
      </w:r>
      <w:r w:rsidR="006D058B">
        <w:t>.</w:t>
      </w:r>
      <w:bookmarkEnd w:id="3279"/>
    </w:p>
    <w:p w:rsidR="00683500" w:rsidRDefault="00DD6A0A">
      <w:pPr>
        <w:pStyle w:val="wrbodytext4"/>
      </w:pPr>
      <w:bookmarkStart w:id="3280" w:name="_Toc87007506"/>
      <w:r w:rsidRPr="00194BB7">
        <w:t>2.</w:t>
      </w:r>
      <w:r w:rsidRPr="00194BB7">
        <w:tab/>
        <w:t>By an element declaration, to indicate the base element</w:t>
      </w:r>
      <w:r w:rsidR="006D058B">
        <w:t>.</w:t>
      </w:r>
      <w:bookmarkEnd w:id="3280"/>
    </w:p>
    <w:p w:rsidR="00683500" w:rsidRDefault="00DD6A0A">
      <w:pPr>
        <w:pStyle w:val="wrbodytext3"/>
      </w:pPr>
      <w:r w:rsidRPr="00194BB7">
        <w:tab/>
      </w:r>
      <w:bookmarkStart w:id="3281" w:name="_Toc87007507"/>
      <w:r w:rsidRPr="00194BB7">
        <w:t xml:space="preserve">The element </w:t>
      </w:r>
      <w:r w:rsidRPr="00BA4C27">
        <w:rPr>
          <w:rStyle w:val="wrcode"/>
        </w:rPr>
        <w:t>appinfo:Base</w:t>
      </w:r>
      <w:r w:rsidRPr="00194BB7">
        <w:t xml:space="preserve"> SHALL NOT be used for any other purpose.</w:t>
      </w:r>
      <w:bookmarkEnd w:id="3278"/>
      <w:bookmarkEnd w:id="3281"/>
    </w:p>
    <w:p w:rsidR="00DD6A0A" w:rsidRDefault="00DD6A0A" w:rsidP="00DD6A0A">
      <w:pPr>
        <w:pStyle w:val="wrnormativehead"/>
        <w:outlineLvl w:val="0"/>
      </w:pPr>
      <w:r>
        <w:t>Rationale</w:t>
      </w:r>
    </w:p>
    <w:p w:rsidR="00683500" w:rsidRDefault="00DD6A0A">
      <w:pPr>
        <w:pStyle w:val="wrbodytext3"/>
      </w:pPr>
      <w:r>
        <w:tab/>
      </w:r>
      <w:bookmarkStart w:id="3282" w:name="_Toc87007508"/>
      <w:r>
        <w:t xml:space="preserve">The </w:t>
      </w:r>
      <w:r w:rsidRPr="00546A7B">
        <w:rPr>
          <w:rStyle w:val="wrcode"/>
        </w:rPr>
        <w:t>appinfo:Base</w:t>
      </w:r>
      <w:r>
        <w:t xml:space="preserve"> element is required to clarify semantics of types as object or association types, when such derivation is not otherwise derivable from the component definitions.</w:t>
      </w:r>
      <w:bookmarkEnd w:id="3282"/>
      <w:r>
        <w:t xml:space="preserve">  </w:t>
      </w:r>
    </w:p>
    <w:p w:rsidR="00DD6A0A" w:rsidRPr="00AC0083" w:rsidRDefault="00DD6A0A" w:rsidP="00DD6A0A">
      <w:pPr>
        <w:pStyle w:val="wrruleheadpara"/>
      </w:pPr>
      <w:bookmarkStart w:id="3283" w:name="rule_6_17"/>
      <w:bookmarkStart w:id="3284" w:name="_Toc76707222"/>
      <w:bookmarkStart w:id="3285" w:name="_Toc131669200"/>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18</w:t>
        </w:r>
      </w:fldSimple>
      <w:r w:rsidRPr="00AC0083">
        <w:t>]</w:t>
      </w:r>
      <w:bookmarkEnd w:id="3283"/>
      <w:bookmarkEnd w:id="3284"/>
      <w:r w:rsidRPr="00AC0083">
        <w:t xml:space="preserve"> (REF, EXT)</w:t>
      </w:r>
      <w:bookmarkEnd w:id="3285"/>
    </w:p>
    <w:p w:rsidR="00CD5265" w:rsidRDefault="00DD6A0A" w:rsidP="00CD5265">
      <w:pPr>
        <w:pStyle w:val="wrbodytext3"/>
      </w:pPr>
      <w:bookmarkStart w:id="3286" w:name="rule_6_17_text"/>
      <w:r w:rsidRPr="00194BB7">
        <w:tab/>
      </w:r>
      <w:bookmarkStart w:id="3287" w:name="_Toc87007509"/>
      <w:r w:rsidRPr="00194BB7">
        <w:t xml:space="preserve">Within </w:t>
      </w:r>
      <w:r>
        <w:t>the</w:t>
      </w:r>
      <w:r w:rsidRPr="00194BB7">
        <w:t xml:space="preserve"> schema, the element </w:t>
      </w:r>
      <w:r w:rsidRPr="00BA4C27">
        <w:rPr>
          <w:rStyle w:val="wrcode"/>
        </w:rPr>
        <w:t>appinfo:Base</w:t>
      </w:r>
      <w:r w:rsidRPr="00194BB7">
        <w:t xml:space="preserve"> SHALL indicate, by namespace and name, one of the following:</w:t>
      </w:r>
      <w:bookmarkEnd w:id="3287"/>
    </w:p>
    <w:p w:rsidR="00683500" w:rsidRDefault="00DD6A0A">
      <w:pPr>
        <w:pStyle w:val="wrbodytext5"/>
      </w:pPr>
      <w:bookmarkStart w:id="3288" w:name="_Toc87007510"/>
      <w:r w:rsidRPr="00194BB7">
        <w:t>1.</w:t>
      </w:r>
      <w:r w:rsidRPr="00194BB7">
        <w:tab/>
      </w:r>
      <w:r w:rsidR="006D058B">
        <w:t>A</w:t>
      </w:r>
      <w:r w:rsidR="006D058B" w:rsidRPr="00194BB7">
        <w:t xml:space="preserve"> </w:t>
      </w:r>
      <w:r w:rsidR="005E4185">
        <w:t>C2 Core</w:t>
      </w:r>
      <w:r w:rsidRPr="00194BB7">
        <w:t>-conformant schema component</w:t>
      </w:r>
      <w:r w:rsidR="006D058B">
        <w:t>.</w:t>
      </w:r>
      <w:bookmarkEnd w:id="3288"/>
    </w:p>
    <w:p w:rsidR="00683500" w:rsidRDefault="00DD6A0A">
      <w:pPr>
        <w:pStyle w:val="wrbodytext5"/>
      </w:pPr>
      <w:bookmarkStart w:id="3289" w:name="_Toc87007511"/>
      <w:r w:rsidRPr="00194BB7">
        <w:t>2.</w:t>
      </w:r>
      <w:r w:rsidRPr="00194BB7">
        <w:tab/>
      </w:r>
      <w:r w:rsidRPr="00BA4C27">
        <w:rPr>
          <w:rStyle w:val="wrcode"/>
        </w:rPr>
        <w:t>structures:Object</w:t>
      </w:r>
      <w:r w:rsidR="006D058B">
        <w:t>.</w:t>
      </w:r>
      <w:bookmarkEnd w:id="3289"/>
    </w:p>
    <w:p w:rsidR="00683500" w:rsidRDefault="00DD6A0A">
      <w:pPr>
        <w:pStyle w:val="wrbodytext5"/>
      </w:pPr>
      <w:bookmarkStart w:id="3290" w:name="_Toc87007512"/>
      <w:r w:rsidRPr="00194BB7">
        <w:t>3.</w:t>
      </w:r>
      <w:r w:rsidRPr="00194BB7">
        <w:tab/>
      </w:r>
      <w:r w:rsidRPr="00BA4C27">
        <w:rPr>
          <w:rStyle w:val="wrcode"/>
        </w:rPr>
        <w:t>structures:Association</w:t>
      </w:r>
      <w:r w:rsidRPr="00194BB7">
        <w:t>.</w:t>
      </w:r>
      <w:bookmarkEnd w:id="3286"/>
      <w:bookmarkEnd w:id="3290"/>
    </w:p>
    <w:p w:rsidR="00DD6A0A" w:rsidRDefault="00DD6A0A" w:rsidP="00DD6A0A">
      <w:pPr>
        <w:pStyle w:val="wrruleheadpara"/>
      </w:pPr>
      <w:bookmarkStart w:id="3291" w:name="rule_6_18"/>
      <w:bookmarkStart w:id="3292" w:name="_Toc76707223"/>
      <w:bookmarkStart w:id="3293" w:name="_Toc131669201"/>
      <w:r w:rsidRPr="00FF01D2">
        <w:t xml:space="preserve">[Rule </w:t>
      </w:r>
      <w:r w:rsidR="00B36831" w:rsidRPr="00AC0083">
        <w:fldChar w:fldCharType="begin"/>
      </w:r>
      <w:r>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19</w:t>
        </w:r>
      </w:fldSimple>
      <w:r w:rsidRPr="00FF01D2">
        <w:t>]</w:t>
      </w:r>
      <w:bookmarkEnd w:id="3291"/>
      <w:bookmarkEnd w:id="3292"/>
      <w:r w:rsidRPr="00AC0083">
        <w:t xml:space="preserve"> (REF, EXT)</w:t>
      </w:r>
      <w:bookmarkEnd w:id="3293"/>
    </w:p>
    <w:p w:rsidR="00683500" w:rsidRDefault="00DD6A0A">
      <w:pPr>
        <w:pStyle w:val="wrbodytext3"/>
      </w:pPr>
      <w:bookmarkStart w:id="3294" w:name="rule_6_18_text"/>
      <w:r w:rsidRPr="00194BB7">
        <w:tab/>
      </w:r>
      <w:bookmarkStart w:id="3295" w:name="_Toc87007513"/>
      <w:r w:rsidRPr="00194BB7">
        <w:t xml:space="preserve">Within </w:t>
      </w:r>
      <w:r>
        <w:t>the</w:t>
      </w:r>
      <w:r w:rsidRPr="00194BB7">
        <w:t xml:space="preserve"> schema, an attribute </w:t>
      </w:r>
      <w:r w:rsidRPr="00BA4C27">
        <w:rPr>
          <w:rStyle w:val="wrcode"/>
        </w:rPr>
        <w:t>appinfo:namespace</w:t>
      </w:r>
      <w:r w:rsidRPr="00194BB7">
        <w:t xml:space="preserve"> owned by an element </w:t>
      </w:r>
      <w:r w:rsidRPr="00BA4C27">
        <w:rPr>
          <w:rStyle w:val="wrcode"/>
        </w:rPr>
        <w:t>appinfo:Base</w:t>
      </w:r>
      <w:r w:rsidRPr="00194BB7">
        <w:t xml:space="preserve"> SHALL have a value of either</w:t>
      </w:r>
      <w:r w:rsidR="006D058B">
        <w:t xml:space="preserve"> of the following</w:t>
      </w:r>
      <w:r w:rsidRPr="00194BB7">
        <w:t>:</w:t>
      </w:r>
      <w:bookmarkEnd w:id="3295"/>
    </w:p>
    <w:p w:rsidR="00683500" w:rsidRDefault="00DD6A0A">
      <w:pPr>
        <w:pStyle w:val="wrbodytext5"/>
      </w:pPr>
      <w:bookmarkStart w:id="3296" w:name="_Toc87007514"/>
      <w:r w:rsidRPr="00194BB7">
        <w:t>1.</w:t>
      </w:r>
      <w:r w:rsidRPr="00194BB7">
        <w:tab/>
      </w:r>
      <w:r w:rsidR="006D058B">
        <w:t>A</w:t>
      </w:r>
      <w:r w:rsidR="006D058B" w:rsidRPr="00194BB7">
        <w:t xml:space="preserve"> </w:t>
      </w:r>
      <w:r w:rsidRPr="00194BB7">
        <w:t xml:space="preserve">namespace which is the target namespace of a </w:t>
      </w:r>
      <w:r w:rsidR="005E4185">
        <w:t>C2 Core</w:t>
      </w:r>
      <w:r w:rsidRPr="00194BB7">
        <w:t>-conformant schema</w:t>
      </w:r>
      <w:r w:rsidR="006D058B">
        <w:t>.</w:t>
      </w:r>
      <w:bookmarkEnd w:id="3296"/>
    </w:p>
    <w:p w:rsidR="00683500" w:rsidRDefault="00DD6A0A">
      <w:pPr>
        <w:pStyle w:val="wrbodytext5"/>
      </w:pPr>
      <w:bookmarkStart w:id="3297" w:name="_Toc87007515"/>
      <w:r w:rsidRPr="00194BB7">
        <w:t>2.</w:t>
      </w:r>
      <w:r w:rsidRPr="00194BB7">
        <w:tab/>
      </w:r>
      <w:r w:rsidR="006D058B">
        <w:t>T</w:t>
      </w:r>
      <w:r w:rsidR="006D058B" w:rsidRPr="00194BB7">
        <w:t xml:space="preserve">he </w:t>
      </w:r>
      <w:r w:rsidRPr="00BA4C27">
        <w:rPr>
          <w:rStyle w:val="wrcode"/>
        </w:rPr>
        <w:t>structures</w:t>
      </w:r>
      <w:r w:rsidRPr="00194BB7">
        <w:t xml:space="preserve"> namespace.</w:t>
      </w:r>
      <w:bookmarkEnd w:id="3294"/>
      <w:bookmarkEnd w:id="3297"/>
    </w:p>
    <w:p w:rsidR="00DD6A0A" w:rsidRPr="00AC0083" w:rsidRDefault="00DD6A0A" w:rsidP="00DD6A0A">
      <w:pPr>
        <w:pStyle w:val="wrruleheadpara"/>
      </w:pPr>
      <w:bookmarkStart w:id="3298" w:name="rule_6_19"/>
      <w:bookmarkStart w:id="3299" w:name="_Toc76707224"/>
      <w:bookmarkStart w:id="3300" w:name="_Toc131669202"/>
      <w:r w:rsidRPr="00AC0083">
        <w:t xml:space="preserve">[Rule </w:t>
      </w:r>
      <w:r w:rsidR="00B36831" w:rsidRPr="00AC0083">
        <w:fldChar w:fldCharType="begin"/>
      </w:r>
      <w:r w:rsidRPr="00FF01D2">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20</w:t>
        </w:r>
      </w:fldSimple>
      <w:r w:rsidRPr="00AC0083">
        <w:t>]</w:t>
      </w:r>
      <w:bookmarkEnd w:id="3298"/>
      <w:bookmarkEnd w:id="3299"/>
      <w:r w:rsidRPr="00AC0083">
        <w:t xml:space="preserve"> (REF, EXT)</w:t>
      </w:r>
      <w:bookmarkEnd w:id="3300"/>
    </w:p>
    <w:p w:rsidR="00683500" w:rsidRDefault="00DD6A0A">
      <w:pPr>
        <w:pStyle w:val="wrbodytext3"/>
      </w:pPr>
      <w:bookmarkStart w:id="3301" w:name="rule_6_19_text"/>
      <w:r w:rsidRPr="00194BB7">
        <w:tab/>
      </w:r>
      <w:bookmarkStart w:id="3302" w:name="_Toc87007516"/>
      <w:r w:rsidRPr="00194BB7">
        <w:t xml:space="preserve">Within </w:t>
      </w:r>
      <w:r>
        <w:t>the</w:t>
      </w:r>
      <w:r w:rsidRPr="00194BB7">
        <w:t xml:space="preserve"> schema, an element </w:t>
      </w:r>
      <w:r w:rsidRPr="00BA4C27">
        <w:rPr>
          <w:rStyle w:val="wrcode"/>
        </w:rPr>
        <w:t>appinfo:</w:t>
      </w:r>
      <w:r w:rsidR="006D058B" w:rsidRPr="00BA4C27">
        <w:rPr>
          <w:rStyle w:val="wrcode"/>
        </w:rPr>
        <w:t>Base</w:t>
      </w:r>
      <w:r w:rsidR="006D058B">
        <w:t xml:space="preserve">  </w:t>
      </w:r>
      <w:r>
        <w:t>that</w:t>
      </w:r>
      <w:r w:rsidRPr="00194BB7">
        <w:t xml:space="preserve"> does not own an attribute </w:t>
      </w:r>
      <w:r w:rsidRPr="00BA4C27">
        <w:rPr>
          <w:rStyle w:val="wrcode"/>
        </w:rPr>
        <w:t>appinfo:namespace</w:t>
      </w:r>
      <w:r w:rsidRPr="00194BB7">
        <w:t xml:space="preserve"> SHALL refer to the target namespace of the schema in which it is used.</w:t>
      </w:r>
      <w:bookmarkEnd w:id="3301"/>
      <w:bookmarkEnd w:id="3302"/>
    </w:p>
    <w:p w:rsidR="00DD6A0A" w:rsidRPr="00AC0083" w:rsidRDefault="00DD6A0A" w:rsidP="00DD6A0A">
      <w:pPr>
        <w:pStyle w:val="wrruleheadpara"/>
      </w:pPr>
      <w:bookmarkStart w:id="3303" w:name="rule_6_20"/>
      <w:bookmarkStart w:id="3304" w:name="_Toc76707225"/>
      <w:bookmarkStart w:id="3305" w:name="_Toc131669203"/>
      <w:r w:rsidRPr="00AC0083">
        <w:t xml:space="preserve">[Rule </w:t>
      </w:r>
      <w:r w:rsidR="00B36831" w:rsidRPr="00AC0083">
        <w:fldChar w:fldCharType="begin"/>
      </w:r>
      <w:r w:rsidRPr="00FF01D2">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21</w:t>
        </w:r>
      </w:fldSimple>
      <w:r w:rsidRPr="00AC0083">
        <w:t>]</w:t>
      </w:r>
      <w:bookmarkEnd w:id="3303"/>
      <w:bookmarkEnd w:id="3304"/>
      <w:r w:rsidRPr="00AC0083">
        <w:t xml:space="preserve"> (REF, EXT)</w:t>
      </w:r>
      <w:bookmarkEnd w:id="3305"/>
    </w:p>
    <w:p w:rsidR="00683500" w:rsidRDefault="00DD6A0A">
      <w:pPr>
        <w:pStyle w:val="wrbodytext3"/>
      </w:pPr>
      <w:bookmarkStart w:id="3306" w:name="rule_6_20_text"/>
      <w:r w:rsidRPr="00194BB7">
        <w:tab/>
      </w:r>
      <w:bookmarkStart w:id="3307" w:name="_Toc87007517"/>
      <w:r w:rsidRPr="00194BB7">
        <w:t xml:space="preserve">Within </w:t>
      </w:r>
      <w:r>
        <w:t>the</w:t>
      </w:r>
      <w:r w:rsidRPr="00194BB7">
        <w:t xml:space="preserve"> schema, an element </w:t>
      </w:r>
      <w:r w:rsidRPr="00BA4C27">
        <w:rPr>
          <w:rStyle w:val="wrcode"/>
        </w:rPr>
        <w:t>appinfo:Base</w:t>
      </w:r>
      <w:r w:rsidRPr="00194BB7">
        <w:t xml:space="preserve"> SHALL own an attribute </w:t>
      </w:r>
      <w:r w:rsidRPr="00BA4C27">
        <w:rPr>
          <w:rStyle w:val="wrcode"/>
        </w:rPr>
        <w:t>appinfo:name</w:t>
      </w:r>
      <w:r w:rsidRPr="00194BB7">
        <w:t>.</w:t>
      </w:r>
      <w:bookmarkEnd w:id="3307"/>
      <w:r w:rsidRPr="00194BB7">
        <w:t xml:space="preserve">  </w:t>
      </w:r>
      <w:bookmarkEnd w:id="3306"/>
    </w:p>
    <w:p w:rsidR="00DD6A0A" w:rsidRPr="00AC0083" w:rsidRDefault="00DD6A0A" w:rsidP="00DD6A0A">
      <w:pPr>
        <w:pStyle w:val="wrruleheadpara"/>
      </w:pPr>
      <w:bookmarkStart w:id="3308" w:name="rule_6_21"/>
      <w:bookmarkStart w:id="3309" w:name="_Toc76707226"/>
      <w:bookmarkStart w:id="3310" w:name="_Toc131669204"/>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22</w:t>
        </w:r>
      </w:fldSimple>
      <w:r w:rsidRPr="00AC0083">
        <w:t>]</w:t>
      </w:r>
      <w:bookmarkEnd w:id="3308"/>
      <w:bookmarkEnd w:id="3309"/>
      <w:r w:rsidRPr="00AC0083">
        <w:t xml:space="preserve"> (REF, EXT)</w:t>
      </w:r>
      <w:bookmarkEnd w:id="3310"/>
    </w:p>
    <w:p w:rsidR="00683500" w:rsidRDefault="00DD6A0A">
      <w:pPr>
        <w:pStyle w:val="wrbodytext3"/>
      </w:pPr>
      <w:bookmarkStart w:id="3311" w:name="rule_6_21_text"/>
      <w:r w:rsidRPr="00194BB7">
        <w:t xml:space="preserve"> </w:t>
      </w:r>
      <w:r w:rsidRPr="00194BB7">
        <w:tab/>
      </w:r>
      <w:bookmarkStart w:id="3312" w:name="_Toc87007518"/>
      <w:r w:rsidRPr="00194BB7">
        <w:t xml:space="preserve">Within </w:t>
      </w:r>
      <w:r>
        <w:t>the</w:t>
      </w:r>
      <w:r w:rsidRPr="00194BB7">
        <w:t xml:space="preserve"> schema, if an element </w:t>
      </w:r>
      <w:r w:rsidRPr="00BA4C27">
        <w:rPr>
          <w:rStyle w:val="wrcode"/>
        </w:rPr>
        <w:t>appinfo:Base</w:t>
      </w:r>
      <w:r w:rsidRPr="00194BB7">
        <w:t xml:space="preserve"> indicates a </w:t>
      </w:r>
      <w:r w:rsidR="005E4185">
        <w:t>C2 Core</w:t>
      </w:r>
      <w:r w:rsidRPr="00194BB7">
        <w:t xml:space="preserve">-conformant namespace, then the value of the attribute </w:t>
      </w:r>
      <w:r w:rsidRPr="00BA4C27">
        <w:rPr>
          <w:rStyle w:val="wrcode"/>
        </w:rPr>
        <w:t>appinfo:name</w:t>
      </w:r>
      <w:r w:rsidRPr="00194BB7">
        <w:t xml:space="preserve"> owned by the element </w:t>
      </w:r>
      <w:r w:rsidRPr="00BA4C27">
        <w:rPr>
          <w:rStyle w:val="wrcode"/>
        </w:rPr>
        <w:t>appinfo:Base</w:t>
      </w:r>
      <w:r w:rsidRPr="00194BB7">
        <w:t xml:space="preserve"> SHALL indicate a schema component in the indicated namespace.</w:t>
      </w:r>
      <w:bookmarkEnd w:id="3311"/>
      <w:bookmarkEnd w:id="3312"/>
    </w:p>
    <w:p w:rsidR="00DD6A0A" w:rsidRPr="00AC0083" w:rsidRDefault="00DD6A0A" w:rsidP="00DD6A0A">
      <w:pPr>
        <w:pStyle w:val="wrruleheadpara"/>
      </w:pPr>
      <w:bookmarkStart w:id="3313" w:name="rule_6_22"/>
      <w:bookmarkStart w:id="3314" w:name="_Toc76707227"/>
      <w:bookmarkStart w:id="3315" w:name="_Toc131669205"/>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23</w:t>
        </w:r>
      </w:fldSimple>
      <w:r w:rsidRPr="00AC0083">
        <w:t>]</w:t>
      </w:r>
      <w:bookmarkEnd w:id="3313"/>
      <w:bookmarkEnd w:id="3314"/>
      <w:r w:rsidRPr="00AC0083">
        <w:t xml:space="preserve"> (REF, EXT)</w:t>
      </w:r>
      <w:bookmarkEnd w:id="3315"/>
    </w:p>
    <w:p w:rsidR="00683500" w:rsidRDefault="00DD6A0A">
      <w:pPr>
        <w:pStyle w:val="wrbodytext3"/>
      </w:pPr>
      <w:bookmarkStart w:id="3316" w:name="rule_6_22_text"/>
      <w:r w:rsidRPr="00194BB7">
        <w:tab/>
      </w:r>
      <w:bookmarkStart w:id="3317" w:name="_Toc87007519"/>
      <w:r w:rsidRPr="00194BB7">
        <w:t xml:space="preserve">Within </w:t>
      </w:r>
      <w:r>
        <w:t>the</w:t>
      </w:r>
      <w:r w:rsidRPr="00194BB7">
        <w:t xml:space="preserve"> schema, if an element </w:t>
      </w:r>
      <w:r w:rsidRPr="00BA4C27">
        <w:rPr>
          <w:rStyle w:val="wrcode"/>
        </w:rPr>
        <w:t>appinfo:Base</w:t>
      </w:r>
      <w:r w:rsidRPr="00194BB7">
        <w:t xml:space="preserve"> indicates the </w:t>
      </w:r>
      <w:r w:rsidR="00CD5265" w:rsidRPr="00CD5265">
        <w:rPr>
          <w:rStyle w:val="wrcode"/>
        </w:rPr>
        <w:t>structures</w:t>
      </w:r>
      <w:r w:rsidRPr="00194BB7">
        <w:t xml:space="preserve"> namespace, then the value of the attribute </w:t>
      </w:r>
      <w:r w:rsidRPr="00BA4C27">
        <w:rPr>
          <w:rStyle w:val="wrcode"/>
        </w:rPr>
        <w:t>appinfo:name</w:t>
      </w:r>
      <w:r w:rsidRPr="00194BB7">
        <w:t xml:space="preserve"> owned by the element </w:t>
      </w:r>
      <w:r w:rsidRPr="00BA4C27">
        <w:rPr>
          <w:rStyle w:val="wrcode"/>
        </w:rPr>
        <w:t>appinfo:Base</w:t>
      </w:r>
      <w:r w:rsidRPr="00194BB7">
        <w:t xml:space="preserve"> SHALL have a value of one of</w:t>
      </w:r>
      <w:r w:rsidR="00135694">
        <w:t xml:space="preserve"> the following</w:t>
      </w:r>
      <w:r w:rsidRPr="00194BB7">
        <w:t>:</w:t>
      </w:r>
      <w:bookmarkEnd w:id="3317"/>
    </w:p>
    <w:p w:rsidR="00683500" w:rsidRDefault="00DD6A0A">
      <w:pPr>
        <w:pStyle w:val="wrbodytext5"/>
      </w:pPr>
      <w:bookmarkStart w:id="3318" w:name="_Toc87007520"/>
      <w:r w:rsidRPr="00194BB7">
        <w:t>1.</w:t>
      </w:r>
      <w:r w:rsidRPr="00194BB7">
        <w:tab/>
      </w:r>
      <w:r w:rsidRPr="00BA4C27">
        <w:rPr>
          <w:rStyle w:val="wrcode"/>
        </w:rPr>
        <w:t>structures:Object</w:t>
      </w:r>
      <w:r w:rsidR="00135694">
        <w:t>.</w:t>
      </w:r>
      <w:bookmarkEnd w:id="3318"/>
    </w:p>
    <w:p w:rsidR="00683500" w:rsidRDefault="00DD6A0A">
      <w:pPr>
        <w:pStyle w:val="wrbodytext5"/>
      </w:pPr>
      <w:bookmarkStart w:id="3319" w:name="_Toc87007521"/>
      <w:r w:rsidRPr="00194BB7">
        <w:t>2.</w:t>
      </w:r>
      <w:r w:rsidRPr="00194BB7">
        <w:tab/>
      </w:r>
      <w:r w:rsidRPr="00BA4C27">
        <w:rPr>
          <w:rStyle w:val="wrcode"/>
        </w:rPr>
        <w:t>structures:Association</w:t>
      </w:r>
      <w:r w:rsidR="00135694">
        <w:t>.</w:t>
      </w:r>
      <w:bookmarkEnd w:id="3319"/>
    </w:p>
    <w:p w:rsidR="00683500" w:rsidRDefault="00DD6A0A">
      <w:pPr>
        <w:pStyle w:val="wrbodytext5"/>
      </w:pPr>
      <w:bookmarkStart w:id="3320" w:name="_Toc87007522"/>
      <w:r w:rsidRPr="00194BB7">
        <w:t>3.</w:t>
      </w:r>
      <w:r w:rsidRPr="00194BB7">
        <w:tab/>
      </w:r>
      <w:r w:rsidR="00135694">
        <w:t>A</w:t>
      </w:r>
      <w:r w:rsidR="00135694" w:rsidRPr="00194BB7">
        <w:t xml:space="preserve"> </w:t>
      </w:r>
      <w:r w:rsidRPr="00194BB7">
        <w:t xml:space="preserve">schema component defined by the </w:t>
      </w:r>
      <w:r w:rsidRPr="00BA4C27">
        <w:rPr>
          <w:rStyle w:val="wrcode"/>
        </w:rPr>
        <w:t>structures</w:t>
      </w:r>
      <w:r w:rsidRPr="00194BB7">
        <w:t xml:space="preserve"> schema.</w:t>
      </w:r>
      <w:bookmarkEnd w:id="3316"/>
      <w:bookmarkEnd w:id="3320"/>
    </w:p>
    <w:p w:rsidR="00DD6A0A" w:rsidRDefault="00DD6A0A" w:rsidP="00DD6A0A">
      <w:pPr>
        <w:pStyle w:val="wrnormativehead"/>
        <w:outlineLvl w:val="0"/>
      </w:pPr>
      <w:r>
        <w:t>Rationale</w:t>
      </w:r>
    </w:p>
    <w:p w:rsidR="00683500" w:rsidRDefault="00DD6A0A">
      <w:pPr>
        <w:pStyle w:val="wrbodytext3"/>
      </w:pPr>
      <w:r>
        <w:tab/>
      </w:r>
      <w:bookmarkStart w:id="3321" w:name="_Toc87007523"/>
      <w:r>
        <w:t xml:space="preserve">Together, this set of rules establishes the element </w:t>
      </w:r>
      <w:r>
        <w:rPr>
          <w:rStyle w:val="wrcode"/>
        </w:rPr>
        <w:t>appinfo:Base</w:t>
      </w:r>
      <w:r>
        <w:t xml:space="preserve"> as a reference to either a </w:t>
      </w:r>
      <w:r w:rsidR="005E4185">
        <w:t>C2 Core</w:t>
      </w:r>
      <w:r>
        <w:t xml:space="preserve">-conformant schema component or to a special </w:t>
      </w:r>
      <w:r w:rsidR="005E4185">
        <w:t>C2 Core</w:t>
      </w:r>
      <w:r>
        <w:t xml:space="preserve"> component, which acts as the base for the containing schema component.</w:t>
      </w:r>
      <w:bookmarkEnd w:id="3321"/>
    </w:p>
    <w:p w:rsidR="00DD6A0A" w:rsidRPr="00393845" w:rsidRDefault="00DD6A0A" w:rsidP="00894894">
      <w:pPr>
        <w:pStyle w:val="Heading4"/>
        <w:numPr>
          <w:numberingChange w:id="3322" w:author="Webb Roberts" w:date="2010-03-31T15:28:00Z" w:original="%1:7:0:.%2:2:0:.%3:2:0:.%4:4:0:"/>
        </w:numPr>
      </w:pPr>
      <w:bookmarkStart w:id="3323" w:name="_Toc87007524"/>
      <w:bookmarkStart w:id="3324" w:name="_Toc131668955"/>
      <w:r w:rsidRPr="00393845">
        <w:t>Application of Constructs</w:t>
      </w:r>
      <w:bookmarkEnd w:id="3323"/>
      <w:bookmarkEnd w:id="3324"/>
    </w:p>
    <w:p w:rsidR="00DD6A0A" w:rsidRDefault="005E4185" w:rsidP="00DD6A0A">
      <w:pPr>
        <w:pStyle w:val="wrbodytext1"/>
      </w:pPr>
      <w:r>
        <w:t>C2 Core</w:t>
      </w:r>
      <w:r w:rsidR="00DD6A0A">
        <w:t xml:space="preserve">-conformant schemas provide capability for modeling beyond that provided by basic XML Schema.  Two methods made available by </w:t>
      </w:r>
      <w:r>
        <w:t>C2 Core</w:t>
      </w:r>
      <w:r w:rsidR="00DD6A0A">
        <w:t xml:space="preserve"> are augmentations and metadata.  Both of these methods create schema components that may be applied to types in specific ways.  The applicability of these components to types is expressed with the </w:t>
      </w:r>
      <w:r w:rsidR="00DD6A0A" w:rsidRPr="005B6299">
        <w:rPr>
          <w:rStyle w:val="wrcode"/>
        </w:rPr>
        <w:t>appinfo:AppliesTo</w:t>
      </w:r>
      <w:r w:rsidR="00DD6A0A">
        <w:t xml:space="preserve"> element.</w:t>
      </w:r>
    </w:p>
    <w:p w:rsidR="00DD6A0A" w:rsidRPr="00AC0083" w:rsidRDefault="00DD6A0A" w:rsidP="00DD6A0A">
      <w:pPr>
        <w:pStyle w:val="wrruleheadpara"/>
      </w:pPr>
      <w:bookmarkStart w:id="3325" w:name="rule_6_23"/>
      <w:bookmarkStart w:id="3326" w:name="_Toc76707228"/>
      <w:bookmarkStart w:id="3327" w:name="_Toc131669206"/>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24</w:t>
        </w:r>
      </w:fldSimple>
      <w:r w:rsidRPr="00AC0083">
        <w:t>]</w:t>
      </w:r>
      <w:bookmarkEnd w:id="3325"/>
      <w:bookmarkEnd w:id="3326"/>
      <w:r w:rsidRPr="00AC0083">
        <w:t xml:space="preserve"> (REF, EXT)</w:t>
      </w:r>
      <w:bookmarkEnd w:id="3327"/>
    </w:p>
    <w:p w:rsidR="00683500" w:rsidRDefault="00DD6A0A">
      <w:pPr>
        <w:pStyle w:val="wrbodytext3"/>
      </w:pPr>
      <w:bookmarkStart w:id="3328" w:name="rule_6_23_text"/>
      <w:r w:rsidRPr="00194BB7">
        <w:tab/>
      </w:r>
      <w:bookmarkStart w:id="3329" w:name="_Toc87007525"/>
      <w:r w:rsidRPr="00194BB7">
        <w:t xml:space="preserve">Within </w:t>
      </w:r>
      <w:r>
        <w:t>the</w:t>
      </w:r>
      <w:r w:rsidRPr="00194BB7">
        <w:t xml:space="preserve"> schema, the element </w:t>
      </w:r>
      <w:r w:rsidRPr="00BA4C27">
        <w:rPr>
          <w:rStyle w:val="wrcode"/>
        </w:rPr>
        <w:t>appinfo:AppliesTo</w:t>
      </w:r>
      <w:r w:rsidRPr="00194BB7">
        <w:t xml:space="preserve"> MAY be used in any of the following ways:</w:t>
      </w:r>
      <w:bookmarkEnd w:id="3329"/>
    </w:p>
    <w:p w:rsidR="00683500" w:rsidRDefault="00DD6A0A">
      <w:pPr>
        <w:pStyle w:val="wrbodytext5"/>
      </w:pPr>
      <w:bookmarkStart w:id="3330" w:name="_Toc87007526"/>
      <w:r w:rsidRPr="00194BB7">
        <w:t>1.</w:t>
      </w:r>
      <w:r w:rsidRPr="00194BB7">
        <w:tab/>
        <w:t>To indicate a base type to which an augmentation may be applied</w:t>
      </w:r>
      <w:r w:rsidR="00135694">
        <w:t>.</w:t>
      </w:r>
      <w:bookmarkEnd w:id="3330"/>
    </w:p>
    <w:p w:rsidR="00683500" w:rsidRDefault="00DD6A0A">
      <w:pPr>
        <w:pStyle w:val="wrbodytext5"/>
      </w:pPr>
      <w:bookmarkStart w:id="3331" w:name="_Toc87007527"/>
      <w:r w:rsidRPr="00194BB7">
        <w:t>2.</w:t>
      </w:r>
      <w:r w:rsidRPr="00194BB7">
        <w:tab/>
        <w:t>To indicate a base type to which a metadata type may be applied</w:t>
      </w:r>
      <w:r w:rsidR="00135694">
        <w:t>.</w:t>
      </w:r>
      <w:bookmarkEnd w:id="3331"/>
    </w:p>
    <w:p w:rsidR="00683500" w:rsidRDefault="00DD6A0A">
      <w:pPr>
        <w:pStyle w:val="wrbodytext3"/>
      </w:pPr>
      <w:r w:rsidRPr="00194BB7">
        <w:tab/>
      </w:r>
      <w:bookmarkStart w:id="3332" w:name="_Toc87007528"/>
      <w:r w:rsidRPr="00194BB7">
        <w:t xml:space="preserve">The element </w:t>
      </w:r>
      <w:r w:rsidRPr="00BA4C27">
        <w:rPr>
          <w:rStyle w:val="wrcode"/>
        </w:rPr>
        <w:t>appinfo:AppliesTo</w:t>
      </w:r>
      <w:r w:rsidRPr="00194BB7">
        <w:t xml:space="preserve"> SHALL NOT be used for any other purpose.</w:t>
      </w:r>
      <w:bookmarkEnd w:id="3328"/>
      <w:bookmarkEnd w:id="3332"/>
    </w:p>
    <w:p w:rsidR="00DD6A0A" w:rsidRDefault="00DD6A0A" w:rsidP="00DD6A0A">
      <w:pPr>
        <w:pStyle w:val="wrnormativehead"/>
        <w:outlineLvl w:val="0"/>
      </w:pPr>
      <w:r>
        <w:t>Rationale</w:t>
      </w:r>
    </w:p>
    <w:p w:rsidR="00683500" w:rsidRDefault="00DD6A0A">
      <w:pPr>
        <w:pStyle w:val="wrbodytext3"/>
      </w:pPr>
      <w:r>
        <w:tab/>
      </w:r>
      <w:bookmarkStart w:id="3333" w:name="_Toc87007529"/>
      <w:r>
        <w:t xml:space="preserve">The </w:t>
      </w:r>
      <w:r w:rsidRPr="00D102F2">
        <w:rPr>
          <w:rStyle w:val="wrcode"/>
        </w:rPr>
        <w:t>appinfo:AppliesTo</w:t>
      </w:r>
      <w:r w:rsidR="00CD5265" w:rsidRPr="00CD5265">
        <w:t xml:space="preserve"> </w:t>
      </w:r>
      <w:r w:rsidR="00135694">
        <w:t xml:space="preserve"> </w:t>
      </w:r>
      <w:r>
        <w:t>element is required to express constraints beyond those available within XML Schema.  Use of this element allows advanced processing of instances and schemas for type</w:t>
      </w:r>
      <w:r w:rsidR="002D60C9">
        <w:t xml:space="preserve"> </w:t>
      </w:r>
      <w:r>
        <w:t>safety.</w:t>
      </w:r>
      <w:bookmarkEnd w:id="3333"/>
      <w:r>
        <w:t xml:space="preserve"> </w:t>
      </w:r>
    </w:p>
    <w:p w:rsidR="00DD6A0A" w:rsidRPr="00AC0083" w:rsidRDefault="00DD6A0A" w:rsidP="00DD6A0A">
      <w:pPr>
        <w:pStyle w:val="wrruleheadpara"/>
      </w:pPr>
      <w:bookmarkStart w:id="3334" w:name="rule_6_24"/>
      <w:bookmarkStart w:id="3335" w:name="_Toc76707229"/>
      <w:bookmarkStart w:id="3336" w:name="_Toc131669207"/>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25</w:t>
        </w:r>
      </w:fldSimple>
      <w:r w:rsidRPr="00AC0083">
        <w:t>]</w:t>
      </w:r>
      <w:bookmarkEnd w:id="3334"/>
      <w:bookmarkEnd w:id="3335"/>
      <w:r w:rsidRPr="00AC0083">
        <w:t xml:space="preserve"> (REF, EXT)</w:t>
      </w:r>
      <w:bookmarkEnd w:id="3336"/>
    </w:p>
    <w:p w:rsidR="00683500" w:rsidRDefault="00DD6A0A">
      <w:pPr>
        <w:pStyle w:val="wrbodytext3"/>
      </w:pPr>
      <w:bookmarkStart w:id="3337" w:name="rule_6_24_text"/>
      <w:r w:rsidRPr="00194BB7">
        <w:tab/>
      </w:r>
      <w:bookmarkStart w:id="3338" w:name="_Toc87007530"/>
      <w:r w:rsidRPr="00194BB7">
        <w:t xml:space="preserve">Within </w:t>
      </w:r>
      <w:r>
        <w:t>the</w:t>
      </w:r>
      <w:r w:rsidRPr="00194BB7">
        <w:t xml:space="preserve"> schema, the element </w:t>
      </w:r>
      <w:r w:rsidRPr="00BA4C27">
        <w:rPr>
          <w:rStyle w:val="wrcode"/>
        </w:rPr>
        <w:t>appinfo:AppliesTo</w:t>
      </w:r>
      <w:r w:rsidRPr="00194BB7">
        <w:t xml:space="preserve"> SHALL indicate a schema component by namespace and name.</w:t>
      </w:r>
      <w:bookmarkEnd w:id="3337"/>
      <w:bookmarkEnd w:id="3338"/>
    </w:p>
    <w:p w:rsidR="00DD6A0A" w:rsidRPr="00AC0083" w:rsidRDefault="00DD6A0A" w:rsidP="00DD6A0A">
      <w:pPr>
        <w:pStyle w:val="wrruleheadpara"/>
      </w:pPr>
      <w:bookmarkStart w:id="3339" w:name="rule_6_25"/>
      <w:bookmarkStart w:id="3340" w:name="_Toc76707230"/>
      <w:bookmarkStart w:id="3341" w:name="_Toc131669208"/>
      <w:r w:rsidRPr="00AC0083">
        <w:t xml:space="preserve">[Rule </w:t>
      </w:r>
      <w:r w:rsidR="00B36831" w:rsidRPr="00AC0083">
        <w:fldChar w:fldCharType="begin"/>
      </w:r>
      <w:r w:rsidRPr="00FF01D2">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26</w:t>
        </w:r>
      </w:fldSimple>
      <w:r w:rsidRPr="00AC0083">
        <w:t>]</w:t>
      </w:r>
      <w:bookmarkEnd w:id="3339"/>
      <w:bookmarkEnd w:id="3340"/>
      <w:r w:rsidRPr="00AC0083">
        <w:t xml:space="preserve"> (REF, EXT)</w:t>
      </w:r>
      <w:bookmarkEnd w:id="3341"/>
    </w:p>
    <w:p w:rsidR="00683500" w:rsidRDefault="00DD6A0A">
      <w:pPr>
        <w:pStyle w:val="wrbodytext3"/>
      </w:pPr>
      <w:bookmarkStart w:id="3342" w:name="rule_6_25_text"/>
      <w:r w:rsidRPr="00194BB7">
        <w:tab/>
      </w:r>
      <w:bookmarkStart w:id="3343" w:name="_Toc87007531"/>
      <w:r w:rsidRPr="00194BB7">
        <w:t xml:space="preserve">Within </w:t>
      </w:r>
      <w:r>
        <w:t>the</w:t>
      </w:r>
      <w:r w:rsidRPr="00194BB7">
        <w:t xml:space="preserve"> schema, an attribute </w:t>
      </w:r>
      <w:r w:rsidRPr="00BA4C27">
        <w:rPr>
          <w:rStyle w:val="wrcode"/>
        </w:rPr>
        <w:t>appinfo:namespace</w:t>
      </w:r>
      <w:r w:rsidRPr="00194BB7">
        <w:t xml:space="preserve"> owned by an element </w:t>
      </w:r>
      <w:r w:rsidRPr="00BA4C27">
        <w:rPr>
          <w:rStyle w:val="wrcode"/>
        </w:rPr>
        <w:t xml:space="preserve">appinfo:AppliesTo </w:t>
      </w:r>
      <w:r w:rsidRPr="00194BB7">
        <w:t xml:space="preserve">SHALL indicate the namespace of the type to which </w:t>
      </w:r>
      <w:r w:rsidRPr="00BA4C27">
        <w:rPr>
          <w:rStyle w:val="wrcode"/>
        </w:rPr>
        <w:t>appinfo:AppliesTo</w:t>
      </w:r>
      <w:r w:rsidRPr="00194BB7">
        <w:t xml:space="preserve"> refers.  The indicated namespace SHALL be </w:t>
      </w:r>
      <w:r>
        <w:t xml:space="preserve">defined by a </w:t>
      </w:r>
      <w:r w:rsidR="005E4185">
        <w:t>C2 Core</w:t>
      </w:r>
      <w:r w:rsidRPr="00194BB7">
        <w:t>-conformant</w:t>
      </w:r>
      <w:r>
        <w:t xml:space="preserve"> schema</w:t>
      </w:r>
      <w:r w:rsidRPr="00194BB7">
        <w:t>.</w:t>
      </w:r>
      <w:bookmarkEnd w:id="3342"/>
      <w:bookmarkEnd w:id="3343"/>
    </w:p>
    <w:p w:rsidR="00DD6A0A" w:rsidRPr="00AC0083" w:rsidRDefault="00DD6A0A" w:rsidP="00DD6A0A">
      <w:pPr>
        <w:pStyle w:val="wrruleheadpara"/>
      </w:pPr>
      <w:bookmarkStart w:id="3344" w:name="rule_6_26"/>
      <w:bookmarkStart w:id="3345" w:name="_Toc76707231"/>
      <w:bookmarkStart w:id="3346" w:name="_Toc131669209"/>
      <w:r w:rsidRPr="00AC0083">
        <w:t xml:space="preserve">[Rule </w:t>
      </w:r>
      <w:r w:rsidR="00B36831" w:rsidRPr="00AC0083">
        <w:fldChar w:fldCharType="begin"/>
      </w:r>
      <w:r w:rsidRPr="00FF01D2">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27</w:t>
        </w:r>
      </w:fldSimple>
      <w:r w:rsidRPr="00AC0083">
        <w:t>]</w:t>
      </w:r>
      <w:bookmarkEnd w:id="3344"/>
      <w:bookmarkEnd w:id="3345"/>
      <w:r w:rsidRPr="00AC0083">
        <w:t xml:space="preserve"> (REF, EXT)</w:t>
      </w:r>
      <w:bookmarkEnd w:id="3346"/>
    </w:p>
    <w:p w:rsidR="00683500" w:rsidRDefault="00DD6A0A">
      <w:pPr>
        <w:pStyle w:val="wrbodytext3"/>
      </w:pPr>
      <w:bookmarkStart w:id="3347" w:name="rule_6_26_text"/>
      <w:r w:rsidRPr="00194BB7">
        <w:tab/>
      </w:r>
      <w:bookmarkStart w:id="3348" w:name="_Toc87007532"/>
      <w:r>
        <w:t xml:space="preserve">Given that the element </w:t>
      </w:r>
      <w:r w:rsidRPr="00BA4C27">
        <w:rPr>
          <w:rStyle w:val="wrcode"/>
        </w:rPr>
        <w:t>appinfo:</w:t>
      </w:r>
      <w:r>
        <w:rPr>
          <w:rStyle w:val="wrcode"/>
        </w:rPr>
        <w:t>A</w:t>
      </w:r>
      <w:r w:rsidRPr="00BA4C27">
        <w:rPr>
          <w:rStyle w:val="wrcode"/>
        </w:rPr>
        <w:t>ppliesTo</w:t>
      </w:r>
      <w:r w:rsidRPr="00194BB7">
        <w:t xml:space="preserve"> refers </w:t>
      </w:r>
      <w:r>
        <w:t xml:space="preserve">to a type, the applicability described by the element SHALL be understood to </w:t>
      </w:r>
      <w:r w:rsidRPr="00194BB7">
        <w:t xml:space="preserve">be the indicated type or </w:t>
      </w:r>
      <w:r>
        <w:t xml:space="preserve">a type </w:t>
      </w:r>
      <w:r w:rsidRPr="00194BB7">
        <w:t>transitively derived from the indicated type.</w:t>
      </w:r>
      <w:bookmarkEnd w:id="3348"/>
      <w:r w:rsidRPr="00194BB7">
        <w:t xml:space="preserve">  </w:t>
      </w:r>
      <w:bookmarkEnd w:id="3347"/>
    </w:p>
    <w:p w:rsidR="00DD6A0A" w:rsidRPr="00AC0083" w:rsidRDefault="00DD6A0A" w:rsidP="00DD6A0A">
      <w:pPr>
        <w:pStyle w:val="wrruleheadpara"/>
      </w:pPr>
      <w:bookmarkStart w:id="3349" w:name="rule_6_27"/>
      <w:bookmarkStart w:id="3350" w:name="_Toc76707232"/>
      <w:bookmarkStart w:id="3351" w:name="_Toc131669210"/>
      <w:r w:rsidRPr="00AC0083">
        <w:t xml:space="preserve">[Rule </w:t>
      </w:r>
      <w:r w:rsidR="00B36831" w:rsidRPr="00AC0083">
        <w:fldChar w:fldCharType="begin"/>
      </w:r>
      <w:r w:rsidRPr="00FF01D2">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28</w:t>
        </w:r>
      </w:fldSimple>
      <w:r w:rsidRPr="00AC0083">
        <w:t>]</w:t>
      </w:r>
      <w:bookmarkEnd w:id="3349"/>
      <w:bookmarkEnd w:id="3350"/>
      <w:r w:rsidRPr="00AC0083">
        <w:t xml:space="preserve"> (REF, EXT)</w:t>
      </w:r>
      <w:bookmarkEnd w:id="3351"/>
    </w:p>
    <w:p w:rsidR="00683500" w:rsidRDefault="00DD6A0A">
      <w:pPr>
        <w:pStyle w:val="wrbodytext3"/>
      </w:pPr>
      <w:bookmarkStart w:id="3352" w:name="rule_6_27_text"/>
      <w:r w:rsidRPr="00194BB7">
        <w:tab/>
      </w:r>
      <w:bookmarkStart w:id="3353" w:name="_Toc87007533"/>
      <w:r w:rsidRPr="00194BB7">
        <w:t xml:space="preserve">Within </w:t>
      </w:r>
      <w:r>
        <w:t>the</w:t>
      </w:r>
      <w:r w:rsidRPr="00194BB7">
        <w:t xml:space="preserve"> schema, an element </w:t>
      </w:r>
      <w:r w:rsidRPr="00BA4C27">
        <w:rPr>
          <w:rStyle w:val="wrcode"/>
        </w:rPr>
        <w:t>appinfo:</w:t>
      </w:r>
      <w:r w:rsidR="002D60C9" w:rsidRPr="00BA4C27">
        <w:rPr>
          <w:rStyle w:val="wrcode"/>
        </w:rPr>
        <w:t>AppliesTo</w:t>
      </w:r>
      <w:r w:rsidR="002D60C9">
        <w:t xml:space="preserve">  </w:t>
      </w:r>
      <w:r>
        <w:t>that</w:t>
      </w:r>
      <w:r w:rsidRPr="00194BB7">
        <w:t xml:space="preserve"> does not carry an attribute </w:t>
      </w:r>
      <w:r w:rsidRPr="00BA4C27">
        <w:rPr>
          <w:rStyle w:val="wrcode"/>
        </w:rPr>
        <w:t>appinfo:namespace</w:t>
      </w:r>
      <w:r w:rsidRPr="00194BB7">
        <w:t xml:space="preserve"> SHALL refer to the target namespace of the schema in which it is used.</w:t>
      </w:r>
      <w:bookmarkEnd w:id="3352"/>
      <w:bookmarkEnd w:id="3353"/>
    </w:p>
    <w:p w:rsidR="00DD6A0A" w:rsidRPr="00AC0083" w:rsidRDefault="00DD6A0A" w:rsidP="00DD6A0A">
      <w:pPr>
        <w:pStyle w:val="wrruleheadpara"/>
      </w:pPr>
      <w:bookmarkStart w:id="3354" w:name="rule_6_28"/>
      <w:bookmarkStart w:id="3355" w:name="_Toc76707233"/>
      <w:bookmarkStart w:id="3356" w:name="_Toc131669211"/>
      <w:r w:rsidRPr="00AC0083">
        <w:t xml:space="preserve">[Rule </w:t>
      </w:r>
      <w:r w:rsidR="00B36831" w:rsidRPr="00AC0083">
        <w:fldChar w:fldCharType="begin"/>
      </w:r>
      <w:r w:rsidRPr="00FF01D2">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29</w:t>
        </w:r>
      </w:fldSimple>
      <w:r w:rsidRPr="00AC0083">
        <w:t>]</w:t>
      </w:r>
      <w:bookmarkEnd w:id="3354"/>
      <w:bookmarkEnd w:id="3355"/>
      <w:r w:rsidRPr="00AC0083">
        <w:t xml:space="preserve"> (REF, EXT)</w:t>
      </w:r>
      <w:bookmarkEnd w:id="3356"/>
    </w:p>
    <w:p w:rsidR="00683500" w:rsidRDefault="00DD6A0A">
      <w:pPr>
        <w:pStyle w:val="wrbodytext3"/>
      </w:pPr>
      <w:bookmarkStart w:id="3357" w:name="rule_6_28_text"/>
      <w:r w:rsidRPr="00194BB7">
        <w:tab/>
      </w:r>
      <w:bookmarkStart w:id="3358" w:name="_Toc87007534"/>
      <w:r w:rsidRPr="00194BB7">
        <w:t xml:space="preserve">Within </w:t>
      </w:r>
      <w:r>
        <w:t>the</w:t>
      </w:r>
      <w:r w:rsidRPr="00194BB7">
        <w:t xml:space="preserve"> schema, an element </w:t>
      </w:r>
      <w:r w:rsidRPr="00BA4C27">
        <w:rPr>
          <w:rStyle w:val="wrcode"/>
        </w:rPr>
        <w:t>appinfo:AppliesTo</w:t>
      </w:r>
      <w:r w:rsidRPr="00194BB7">
        <w:t xml:space="preserve"> SHALL carry an attribute </w:t>
      </w:r>
      <w:r w:rsidRPr="00BA4C27">
        <w:rPr>
          <w:rStyle w:val="wrcode"/>
        </w:rPr>
        <w:t>appinfo:name</w:t>
      </w:r>
      <w:r w:rsidRPr="00194BB7">
        <w:t>.  The value of this attribute SHALL indicate the local name of a schema component within the namespace specified by the element.</w:t>
      </w:r>
      <w:bookmarkEnd w:id="3357"/>
      <w:bookmarkEnd w:id="3358"/>
    </w:p>
    <w:p w:rsidR="00DD6A0A" w:rsidRDefault="00DD6A0A" w:rsidP="00DD6A0A">
      <w:pPr>
        <w:pStyle w:val="wrnormativehead"/>
        <w:outlineLvl w:val="0"/>
      </w:pPr>
      <w:r>
        <w:t>Rationale</w:t>
      </w:r>
    </w:p>
    <w:p w:rsidR="00683500" w:rsidRDefault="00DD6A0A">
      <w:pPr>
        <w:pStyle w:val="wrbodytext3"/>
      </w:pPr>
      <w:r>
        <w:tab/>
      </w:r>
      <w:bookmarkStart w:id="3359" w:name="_Toc87007535"/>
      <w:r>
        <w:t xml:space="preserve">Together, this set of rules establishes the element </w:t>
      </w:r>
      <w:r>
        <w:rPr>
          <w:rStyle w:val="wrcode"/>
        </w:rPr>
        <w:t>appinfo:AppliesTo</w:t>
      </w:r>
      <w:r>
        <w:t xml:space="preserve"> as a reference to a </w:t>
      </w:r>
      <w:r w:rsidR="005E4185">
        <w:t>C2 Core</w:t>
      </w:r>
      <w:r>
        <w:t xml:space="preserve">-conformant schema component to which a </w:t>
      </w:r>
      <w:r w:rsidR="005E4185">
        <w:t>C2 Core</w:t>
      </w:r>
      <w:r>
        <w:t xml:space="preserve"> construct may be applied.</w:t>
      </w:r>
      <w:bookmarkEnd w:id="3359"/>
    </w:p>
    <w:p w:rsidR="00DD6A0A" w:rsidRDefault="00DD6A0A" w:rsidP="00894894">
      <w:pPr>
        <w:pStyle w:val="Heading4"/>
        <w:numPr>
          <w:numberingChange w:id="3360" w:author="Webb Roberts" w:date="2010-03-31T15:28:00Z" w:original="%1:7:0:.%2:2:0:.%3:2:0:.%4:5:0:"/>
        </w:numPr>
      </w:pPr>
      <w:bookmarkStart w:id="3361" w:name="_Toc87007536"/>
      <w:bookmarkStart w:id="3362" w:name="_Toc131668956"/>
      <w:r>
        <w:t>Targets of References</w:t>
      </w:r>
      <w:bookmarkEnd w:id="3361"/>
      <w:bookmarkEnd w:id="3362"/>
    </w:p>
    <w:p w:rsidR="00DD6A0A" w:rsidRDefault="005E4185" w:rsidP="00DD6A0A">
      <w:pPr>
        <w:pStyle w:val="wrbodytext1"/>
      </w:pPr>
      <w:r>
        <w:t>C2 Core</w:t>
      </w:r>
      <w:r w:rsidR="00DD6A0A">
        <w:t xml:space="preserve"> provides references to avoid problems occurring when only XML element containment is available.  The </w:t>
      </w:r>
      <w:r w:rsidR="00DD6A0A">
        <w:rPr>
          <w:rStyle w:val="wrcode"/>
        </w:rPr>
        <w:t>appinfo:ReferenceTarget</w:t>
      </w:r>
      <w:r w:rsidR="00DD6A0A" w:rsidRPr="00CA059A">
        <w:t xml:space="preserve"> element</w:t>
      </w:r>
      <w:r w:rsidR="00DD6A0A">
        <w:t xml:space="preserve"> specifies the type to which a reference element may be applied.</w:t>
      </w:r>
    </w:p>
    <w:p w:rsidR="00DD6A0A" w:rsidRPr="00AC0083" w:rsidRDefault="00DD6A0A" w:rsidP="00DD6A0A">
      <w:pPr>
        <w:pStyle w:val="wrruleheadpara"/>
      </w:pPr>
      <w:bookmarkStart w:id="3363" w:name="rule_6_29"/>
      <w:bookmarkStart w:id="3364" w:name="_Toc76707234"/>
      <w:bookmarkStart w:id="3365" w:name="_Toc131669212"/>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30</w:t>
        </w:r>
      </w:fldSimple>
      <w:r w:rsidRPr="00AC0083">
        <w:t>]</w:t>
      </w:r>
      <w:bookmarkEnd w:id="3363"/>
      <w:bookmarkEnd w:id="3364"/>
      <w:r w:rsidRPr="00AC0083">
        <w:t xml:space="preserve"> (REF, EXT)</w:t>
      </w:r>
      <w:bookmarkEnd w:id="3365"/>
    </w:p>
    <w:p w:rsidR="00683500" w:rsidRDefault="00DD6A0A">
      <w:pPr>
        <w:pStyle w:val="wrbodytext3"/>
      </w:pPr>
      <w:bookmarkStart w:id="3366" w:name="rule_6_29_text"/>
      <w:r w:rsidRPr="00194BB7">
        <w:tab/>
      </w:r>
      <w:bookmarkStart w:id="3367" w:name="_Toc87007537"/>
      <w:r w:rsidRPr="00194BB7">
        <w:t xml:space="preserve">Within </w:t>
      </w:r>
      <w:r>
        <w:t>the</w:t>
      </w:r>
      <w:r w:rsidRPr="00194BB7">
        <w:t xml:space="preserve"> schema, the element </w:t>
      </w:r>
      <w:r w:rsidRPr="00BA4C27">
        <w:rPr>
          <w:rStyle w:val="wrcode"/>
        </w:rPr>
        <w:t>appinfo:ReferenceTarget</w:t>
      </w:r>
      <w:r w:rsidRPr="00194BB7">
        <w:t xml:space="preserve"> SHALL </w:t>
      </w:r>
      <w:r>
        <w:t xml:space="preserve">identify </w:t>
      </w:r>
      <w:r w:rsidRPr="00194BB7">
        <w:t>the</w:t>
      </w:r>
      <w:r>
        <w:t xml:space="preserve"> XML Schema </w:t>
      </w:r>
      <w:r w:rsidRPr="00194BB7">
        <w:t xml:space="preserve">type </w:t>
      </w:r>
      <w:r>
        <w:t xml:space="preserve">definition </w:t>
      </w:r>
      <w:r w:rsidRPr="00194BB7">
        <w:t>of a</w:t>
      </w:r>
      <w:r>
        <w:t>n element information item to which</w:t>
      </w:r>
      <w:r w:rsidRPr="00194BB7">
        <w:t xml:space="preserve"> an instance of a reference element </w:t>
      </w:r>
      <w:r>
        <w:t xml:space="preserve">may validly </w:t>
      </w:r>
      <w:r w:rsidRPr="00194BB7">
        <w:t xml:space="preserve">refer.  The element </w:t>
      </w:r>
      <w:r w:rsidRPr="00BA4C27">
        <w:rPr>
          <w:rStyle w:val="wrcode"/>
        </w:rPr>
        <w:t>appinfo:ReferenceTarget</w:t>
      </w:r>
      <w:r w:rsidRPr="00194BB7">
        <w:t xml:space="preserve"> SHALL NOT be used for any other purpose.</w:t>
      </w:r>
      <w:bookmarkEnd w:id="3367"/>
      <w:r w:rsidRPr="00194BB7">
        <w:t xml:space="preserve">  </w:t>
      </w:r>
      <w:bookmarkEnd w:id="3366"/>
    </w:p>
    <w:p w:rsidR="00DD6A0A" w:rsidRDefault="00DD6A0A" w:rsidP="00DD6A0A">
      <w:pPr>
        <w:pStyle w:val="wrnormativehead"/>
      </w:pPr>
      <w:r>
        <w:t>Rationale</w:t>
      </w:r>
    </w:p>
    <w:p w:rsidR="00683500" w:rsidRDefault="00DD6A0A">
      <w:pPr>
        <w:pStyle w:val="wrbodytext3"/>
      </w:pPr>
      <w:r>
        <w:tab/>
      </w:r>
      <w:bookmarkStart w:id="3368" w:name="_Toc87007538"/>
      <w:r>
        <w:t xml:space="preserve">This describes the meaning of a reference target.  The term </w:t>
      </w:r>
      <w:r w:rsidRPr="00171107">
        <w:rPr>
          <w:rStyle w:val="Emphasis"/>
        </w:rPr>
        <w:t>type definition</w:t>
      </w:r>
      <w:r>
        <w:t xml:space="preserve"> is as used in </w:t>
      </w:r>
      <w:r w:rsidR="00B36831">
        <w:fldChar w:fldCharType="begin"/>
      </w:r>
      <w:r w:rsidR="00552095">
        <w:instrText xml:space="preserve"> REF ref_xml_schema_structures \h </w:instrText>
      </w:r>
      <w:r w:rsidR="00B36831">
        <w:fldChar w:fldCharType="separate"/>
      </w:r>
      <w:ins w:id="3369" w:author="Webb Roberts" w:date="2010-03-31T15:33:00Z">
        <w:r w:rsidR="00A63659" w:rsidRPr="00BA4C27">
          <w:rPr>
            <w:rStyle w:val="Refterm"/>
          </w:rPr>
          <w:t>[XMLSchemaStructures</w:t>
        </w:r>
        <w:r w:rsidR="00A63659" w:rsidRPr="00BA4C27">
          <w:rPr>
            <w:rStyle w:val="Strong"/>
          </w:rPr>
          <w:t>]</w:t>
        </w:r>
      </w:ins>
      <w:del w:id="3370" w:author="Webb Roberts" w:date="2010-03-31T15:30:00Z">
        <w:r w:rsidR="004753AF" w:rsidRPr="00BA4C27" w:rsidDel="00172983">
          <w:rPr>
            <w:rStyle w:val="Refterm"/>
          </w:rPr>
          <w:delText>[XMLSchemaStructures</w:delText>
        </w:r>
        <w:r w:rsidR="004753AF" w:rsidRPr="00BA4C27" w:rsidDel="00172983">
          <w:rPr>
            <w:rStyle w:val="Strong"/>
          </w:rPr>
          <w:delText>]</w:delText>
        </w:r>
      </w:del>
      <w:r w:rsidR="00B36831">
        <w:fldChar w:fldCharType="end"/>
      </w:r>
      <w:r>
        <w:t xml:space="preserve">, in the PSVI (post-schema-validation infoset) definition for an element information item.  The element </w:t>
      </w:r>
      <w:r w:rsidRPr="00E827FE">
        <w:rPr>
          <w:rStyle w:val="wrcode"/>
        </w:rPr>
        <w:t>appinfo:</w:t>
      </w:r>
      <w:r w:rsidR="00C4522D" w:rsidRPr="00E827FE">
        <w:rPr>
          <w:rStyle w:val="wrcode"/>
        </w:rPr>
        <w:t>ReferenceTarget</w:t>
      </w:r>
      <w:r w:rsidR="00C4522D">
        <w:t xml:space="preserve">  </w:t>
      </w:r>
      <w:r>
        <w:t>is required to express the type of referenced content</w:t>
      </w:r>
      <w:r w:rsidR="00C23B01">
        <w:t xml:space="preserve">; the </w:t>
      </w:r>
      <w:r w:rsidR="00B81E30">
        <w:t xml:space="preserve">type of referenced content may be of the specified type or of a type derived from that type.  </w:t>
      </w:r>
      <w:r>
        <w:t>XML Schema does not provide this level of type</w:t>
      </w:r>
      <w:r w:rsidR="00FB05F0">
        <w:t xml:space="preserve"> </w:t>
      </w:r>
      <w:r>
        <w:t>safety.</w:t>
      </w:r>
      <w:bookmarkEnd w:id="3368"/>
      <w:r>
        <w:t xml:space="preserve"> </w:t>
      </w:r>
    </w:p>
    <w:p w:rsidR="00DD6A0A" w:rsidRPr="00AC0083" w:rsidRDefault="00DD6A0A" w:rsidP="00DD6A0A">
      <w:pPr>
        <w:pStyle w:val="wrruleheadpara"/>
      </w:pPr>
      <w:bookmarkStart w:id="3371" w:name="rule_6_30_1"/>
      <w:bookmarkStart w:id="3372" w:name="_Toc76707236"/>
      <w:bookmarkStart w:id="3373" w:name="_Toc131669213"/>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31</w:t>
        </w:r>
      </w:fldSimple>
      <w:r w:rsidRPr="00AC0083">
        <w:t>]</w:t>
      </w:r>
      <w:bookmarkEnd w:id="3371"/>
      <w:bookmarkEnd w:id="3372"/>
      <w:r w:rsidRPr="00AC0083">
        <w:t xml:space="preserve"> (REF, EXT)</w:t>
      </w:r>
      <w:bookmarkEnd w:id="3373"/>
    </w:p>
    <w:p w:rsidR="00683500" w:rsidRDefault="00DD6A0A">
      <w:pPr>
        <w:pStyle w:val="wrbodytext3"/>
      </w:pPr>
      <w:bookmarkStart w:id="3374" w:name="rule_6_30_1_text"/>
      <w:r w:rsidRPr="00194BB7">
        <w:tab/>
      </w:r>
      <w:bookmarkStart w:id="3375" w:name="_Toc87007539"/>
      <w:r w:rsidRPr="00194BB7">
        <w:t xml:space="preserve">Within </w:t>
      </w:r>
      <w:r>
        <w:t>the</w:t>
      </w:r>
      <w:r w:rsidRPr="00194BB7">
        <w:t xml:space="preserve"> schema, a reference element MUST have at most one instance of the element </w:t>
      </w:r>
      <w:r w:rsidRPr="00BA4C27">
        <w:rPr>
          <w:rStyle w:val="wrcode"/>
        </w:rPr>
        <w:t>appinfo:ReferenceTarget.</w:t>
      </w:r>
      <w:bookmarkEnd w:id="3374"/>
      <w:bookmarkEnd w:id="3375"/>
    </w:p>
    <w:p w:rsidR="00DD6A0A" w:rsidRDefault="00DD6A0A" w:rsidP="00DD6A0A">
      <w:pPr>
        <w:pStyle w:val="wrnormativehead"/>
        <w:outlineLvl w:val="0"/>
      </w:pPr>
      <w:r>
        <w:t>Rationale</w:t>
      </w:r>
    </w:p>
    <w:p w:rsidR="00683500" w:rsidRDefault="00DD6A0A">
      <w:pPr>
        <w:pStyle w:val="wrbodytext3"/>
      </w:pPr>
      <w:r>
        <w:tab/>
      </w:r>
      <w:bookmarkStart w:id="3376" w:name="_Toc87007540"/>
      <w:r>
        <w:t>Content elements in XML Schema may have at most one type.  This rule ensures that reference elements follow the same pattern.</w:t>
      </w:r>
      <w:bookmarkEnd w:id="3376"/>
      <w:r>
        <w:t xml:space="preserve">  </w:t>
      </w:r>
    </w:p>
    <w:p w:rsidR="00DD6A0A" w:rsidRPr="00AC0083" w:rsidRDefault="00DD6A0A" w:rsidP="00DD6A0A">
      <w:pPr>
        <w:pStyle w:val="wrruleheadpara"/>
      </w:pPr>
      <w:bookmarkStart w:id="3377" w:name="rule_6_31"/>
      <w:bookmarkStart w:id="3378" w:name="_Toc76707237"/>
      <w:bookmarkStart w:id="3379" w:name="_Toc131669214"/>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32</w:t>
        </w:r>
      </w:fldSimple>
      <w:r w:rsidRPr="00AC0083">
        <w:t>]</w:t>
      </w:r>
      <w:bookmarkEnd w:id="3377"/>
      <w:bookmarkEnd w:id="3378"/>
      <w:r w:rsidRPr="00AC0083">
        <w:t xml:space="preserve"> (REF, EXT)</w:t>
      </w:r>
      <w:bookmarkEnd w:id="3379"/>
    </w:p>
    <w:p w:rsidR="00683500" w:rsidRDefault="00DD6A0A">
      <w:pPr>
        <w:pStyle w:val="wrbodytext3"/>
      </w:pPr>
      <w:bookmarkStart w:id="3380" w:name="rule_6_31_text"/>
      <w:r w:rsidRPr="00194BB7">
        <w:tab/>
      </w:r>
      <w:bookmarkStart w:id="3381" w:name="_Toc87007541"/>
      <w:r w:rsidRPr="00194BB7">
        <w:t xml:space="preserve">Within </w:t>
      </w:r>
      <w:r>
        <w:t>the</w:t>
      </w:r>
      <w:r w:rsidRPr="00194BB7">
        <w:t xml:space="preserve"> schema, the element </w:t>
      </w:r>
      <w:r w:rsidRPr="00BA4C27">
        <w:rPr>
          <w:rStyle w:val="wrcode"/>
        </w:rPr>
        <w:t>appinfo:ReferenceTarget</w:t>
      </w:r>
      <w:r w:rsidRPr="00194BB7">
        <w:t xml:space="preserve"> SHALL indicate a type definition schema component, by namespace and name.</w:t>
      </w:r>
      <w:bookmarkEnd w:id="3380"/>
      <w:bookmarkEnd w:id="3381"/>
    </w:p>
    <w:p w:rsidR="00DD6A0A" w:rsidRPr="00AC0083" w:rsidRDefault="00DD6A0A" w:rsidP="00DD6A0A">
      <w:pPr>
        <w:pStyle w:val="wrruleheadpara"/>
      </w:pPr>
      <w:bookmarkStart w:id="3382" w:name="rule_6_32"/>
      <w:bookmarkStart w:id="3383" w:name="_Toc76707238"/>
      <w:bookmarkStart w:id="3384" w:name="_Toc131669215"/>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33</w:t>
        </w:r>
      </w:fldSimple>
      <w:r w:rsidRPr="00AC0083">
        <w:t>]</w:t>
      </w:r>
      <w:bookmarkEnd w:id="3382"/>
      <w:bookmarkEnd w:id="3383"/>
      <w:r w:rsidRPr="00AC0083">
        <w:t xml:space="preserve"> (REF, EXT)</w:t>
      </w:r>
      <w:bookmarkEnd w:id="3384"/>
    </w:p>
    <w:p w:rsidR="00683500" w:rsidRDefault="00DD6A0A">
      <w:pPr>
        <w:pStyle w:val="wrbodytext3"/>
      </w:pPr>
      <w:bookmarkStart w:id="3385" w:name="rule_6_32_text"/>
      <w:r w:rsidRPr="00194BB7">
        <w:tab/>
      </w:r>
      <w:bookmarkStart w:id="3386" w:name="_Toc87007542"/>
      <w:r w:rsidRPr="00194BB7">
        <w:t xml:space="preserve">Within </w:t>
      </w:r>
      <w:r>
        <w:t>the</w:t>
      </w:r>
      <w:r w:rsidRPr="00194BB7">
        <w:t xml:space="preserve"> schema, an attribute </w:t>
      </w:r>
      <w:r w:rsidRPr="00BA4C27">
        <w:rPr>
          <w:rStyle w:val="wrcode"/>
        </w:rPr>
        <w:t>appinfo:namespace</w:t>
      </w:r>
      <w:r w:rsidRPr="00194BB7">
        <w:t xml:space="preserve"> carried by an element </w:t>
      </w:r>
      <w:r w:rsidRPr="00BA4C27">
        <w:rPr>
          <w:rStyle w:val="wrcode"/>
        </w:rPr>
        <w:t>appinfo:ReferenceTarget</w:t>
      </w:r>
      <w:r w:rsidRPr="00194BB7">
        <w:t xml:space="preserve"> SHALL indicate the namespace of the referenced schema component.  The indicated namespace SHALL be </w:t>
      </w:r>
      <w:r>
        <w:t>defined by a reference or extension schema</w:t>
      </w:r>
      <w:r w:rsidRPr="00194BB7">
        <w:t>.</w:t>
      </w:r>
      <w:bookmarkEnd w:id="3385"/>
      <w:bookmarkEnd w:id="3386"/>
    </w:p>
    <w:p w:rsidR="00DD6A0A" w:rsidRPr="00AC0083" w:rsidRDefault="00DD6A0A" w:rsidP="00DD6A0A">
      <w:pPr>
        <w:pStyle w:val="wrruleheadpara"/>
      </w:pPr>
      <w:bookmarkStart w:id="3387" w:name="rule_6_33"/>
      <w:bookmarkStart w:id="3388" w:name="_Toc76707239"/>
      <w:bookmarkStart w:id="3389" w:name="_Toc131669216"/>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34</w:t>
        </w:r>
      </w:fldSimple>
      <w:r w:rsidRPr="00AC0083">
        <w:t>]</w:t>
      </w:r>
      <w:bookmarkEnd w:id="3387"/>
      <w:bookmarkEnd w:id="3388"/>
      <w:r w:rsidRPr="00AC0083">
        <w:t xml:space="preserve"> (REF, EXT)</w:t>
      </w:r>
      <w:bookmarkEnd w:id="3389"/>
    </w:p>
    <w:p w:rsidR="00683500" w:rsidRDefault="00DD6A0A">
      <w:pPr>
        <w:pStyle w:val="wrbodytext3"/>
      </w:pPr>
      <w:bookmarkStart w:id="3390" w:name="rule_6_33_text"/>
      <w:r w:rsidRPr="00194BB7">
        <w:tab/>
      </w:r>
      <w:bookmarkStart w:id="3391" w:name="_Toc87007543"/>
      <w:r w:rsidRPr="00194BB7">
        <w:t xml:space="preserve">Within </w:t>
      </w:r>
      <w:r>
        <w:t>the</w:t>
      </w:r>
      <w:r w:rsidRPr="00194BB7">
        <w:t xml:space="preserve"> schema, an element </w:t>
      </w:r>
      <w:r w:rsidRPr="00BA4C27">
        <w:rPr>
          <w:rStyle w:val="wrcode"/>
        </w:rPr>
        <w:t>appinfo:</w:t>
      </w:r>
      <w:r w:rsidR="00EF57BE" w:rsidRPr="00BA4C27">
        <w:rPr>
          <w:rStyle w:val="wrcode"/>
        </w:rPr>
        <w:t>ReferenceTarget</w:t>
      </w:r>
      <w:r w:rsidR="00EF57BE">
        <w:t xml:space="preserve">  </w:t>
      </w:r>
      <w:r>
        <w:t>that</w:t>
      </w:r>
      <w:r w:rsidRPr="00194BB7">
        <w:t xml:space="preserve"> does not carry an attribute </w:t>
      </w:r>
      <w:r w:rsidRPr="00BA4C27">
        <w:rPr>
          <w:rStyle w:val="wrcode"/>
        </w:rPr>
        <w:t>appinfo:namespace</w:t>
      </w:r>
      <w:r w:rsidRPr="00194BB7">
        <w:t xml:space="preserve"> SHALL refer to the target namespace of the schema in which it is used.</w:t>
      </w:r>
      <w:bookmarkEnd w:id="3390"/>
      <w:bookmarkEnd w:id="3391"/>
    </w:p>
    <w:p w:rsidR="00DD6A0A" w:rsidRPr="00AC0083" w:rsidRDefault="00DD6A0A" w:rsidP="00DD6A0A">
      <w:pPr>
        <w:pStyle w:val="wrruleheadpara"/>
      </w:pPr>
      <w:bookmarkStart w:id="3392" w:name="rule_6_34"/>
      <w:bookmarkStart w:id="3393" w:name="_Toc76707240"/>
      <w:bookmarkStart w:id="3394" w:name="_Toc131669217"/>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35</w:t>
        </w:r>
      </w:fldSimple>
      <w:r w:rsidRPr="00AC0083">
        <w:t>]</w:t>
      </w:r>
      <w:bookmarkEnd w:id="3392"/>
      <w:bookmarkEnd w:id="3393"/>
      <w:r w:rsidRPr="00AC0083">
        <w:t xml:space="preserve"> (REF, EXT)</w:t>
      </w:r>
      <w:bookmarkEnd w:id="3394"/>
    </w:p>
    <w:p w:rsidR="00683500" w:rsidRDefault="00DD6A0A">
      <w:pPr>
        <w:pStyle w:val="wrbodytext3"/>
      </w:pPr>
      <w:bookmarkStart w:id="3395" w:name="rule_6_34_text"/>
      <w:r w:rsidRPr="00194BB7">
        <w:tab/>
      </w:r>
      <w:bookmarkStart w:id="3396" w:name="_Toc87007544"/>
      <w:r w:rsidRPr="00194BB7">
        <w:t xml:space="preserve">Within </w:t>
      </w:r>
      <w:r>
        <w:t>the</w:t>
      </w:r>
      <w:r w:rsidRPr="00194BB7">
        <w:t xml:space="preserve"> schema, an element </w:t>
      </w:r>
      <w:r w:rsidRPr="00BA4C27">
        <w:rPr>
          <w:rStyle w:val="wrcode"/>
        </w:rPr>
        <w:t>appinfo:ReferenceTarget</w:t>
      </w:r>
      <w:r w:rsidRPr="00194BB7">
        <w:t xml:space="preserve"> SHALL carry an attribute </w:t>
      </w:r>
      <w:r w:rsidRPr="00BA4C27">
        <w:rPr>
          <w:rStyle w:val="wrcode"/>
        </w:rPr>
        <w:t>appinfo:name</w:t>
      </w:r>
      <w:r w:rsidRPr="00194BB7">
        <w:t>.  The value of this attribute SHALL indicate the local name of a type definition schema component within the namespace specified by the element.</w:t>
      </w:r>
      <w:bookmarkEnd w:id="3395"/>
      <w:bookmarkEnd w:id="3396"/>
    </w:p>
    <w:p w:rsidR="00DD6A0A" w:rsidRDefault="00DD6A0A" w:rsidP="00DD6A0A">
      <w:pPr>
        <w:pStyle w:val="wrnormativehead"/>
        <w:outlineLvl w:val="0"/>
      </w:pPr>
      <w:r>
        <w:t>Rationale</w:t>
      </w:r>
    </w:p>
    <w:p w:rsidR="00683500" w:rsidRDefault="00DD6A0A">
      <w:pPr>
        <w:pStyle w:val="wrbodytext3"/>
      </w:pPr>
      <w:r>
        <w:tab/>
      </w:r>
      <w:bookmarkStart w:id="3397" w:name="_Toc87007545"/>
      <w:r>
        <w:t xml:space="preserve">Together, this set of rules establishes the element </w:t>
      </w:r>
      <w:r>
        <w:rPr>
          <w:rStyle w:val="wrcode"/>
        </w:rPr>
        <w:t>appinfo:ReferenceTarget</w:t>
      </w:r>
      <w:r>
        <w:t xml:space="preserve"> as a reference to a </w:t>
      </w:r>
      <w:r w:rsidR="005E4185">
        <w:t>C2 Core</w:t>
      </w:r>
      <w:r>
        <w:t>-conformant type definition schema component that a reference element instance may reference.</w:t>
      </w:r>
      <w:bookmarkEnd w:id="3397"/>
    </w:p>
    <w:p w:rsidR="00CD5265" w:rsidRDefault="00704A31" w:rsidP="00CD5265">
      <w:pPr>
        <w:pStyle w:val="Heading2"/>
        <w:numPr>
          <w:numberingChange w:id="3398" w:author="Webb Roberts" w:date="2010-03-31T15:28:00Z" w:original="%1:7:0:.%2:3:0:"/>
        </w:numPr>
      </w:pPr>
      <w:bookmarkStart w:id="3399" w:name="_Toc87007546"/>
      <w:bookmarkStart w:id="3400" w:name="_Toc131668957"/>
      <w:r>
        <w:t>Simple Type Definitions</w:t>
      </w:r>
      <w:bookmarkEnd w:id="3399"/>
      <w:bookmarkEnd w:id="3400"/>
    </w:p>
    <w:p w:rsidR="00704A31" w:rsidRDefault="005E4185" w:rsidP="00704A31">
      <w:pPr>
        <w:pStyle w:val="wrbodytext1"/>
      </w:pPr>
      <w:r>
        <w:t>C2 Core</w:t>
      </w:r>
      <w:r w:rsidR="00704A31">
        <w:t xml:space="preserve"> places very few restrictions on the definition of simple types in conformant schemas.  </w:t>
      </w:r>
      <w:r w:rsidR="0041583F">
        <w:t>T</w:t>
      </w:r>
      <w:r w:rsidR="009F04C1">
        <w:t>he use of lists should be reserved for cases where the data is fairly uniform.</w:t>
      </w:r>
    </w:p>
    <w:p w:rsidR="000166D9" w:rsidRPr="00AC0083" w:rsidRDefault="000166D9" w:rsidP="000166D9">
      <w:pPr>
        <w:pStyle w:val="wrruleheadpara"/>
      </w:pPr>
      <w:bookmarkStart w:id="3401" w:name="_Toc131669218"/>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36</w:t>
        </w:r>
      </w:fldSimple>
      <w:r w:rsidRPr="00AC0083">
        <w:t>] (REF, SUB, EXT)</w:t>
      </w:r>
      <w:bookmarkEnd w:id="3401"/>
    </w:p>
    <w:p w:rsidR="000166D9" w:rsidRDefault="000166D9" w:rsidP="00EA4BF1">
      <w:pPr>
        <w:pStyle w:val="wrbodytext3"/>
      </w:pPr>
      <w:r w:rsidRPr="00194BB7">
        <w:tab/>
      </w:r>
      <w:bookmarkStart w:id="3402" w:name="_Toc87007547"/>
      <w:r w:rsidRPr="00194BB7">
        <w:t xml:space="preserve">Within </w:t>
      </w:r>
      <w:r>
        <w:t>the</w:t>
      </w:r>
      <w:r w:rsidRPr="00194BB7">
        <w:t xml:space="preserve"> schema, a </w:t>
      </w:r>
      <w:r>
        <w:t xml:space="preserve">simple type definition that uses </w:t>
      </w:r>
      <w:r w:rsidR="00CD5265" w:rsidRPr="00CD5265">
        <w:rPr>
          <w:rStyle w:val="wrcode"/>
        </w:rPr>
        <w:t>xsd:list</w:t>
      </w:r>
      <w:r>
        <w:t xml:space="preserve"> SHOULD </w:t>
      </w:r>
      <w:r w:rsidR="00EA4BF1">
        <w:t>NOT be defined if any member of the list requires a property or metadata that is different than other members of the list.  All members of the list SHOULD have the same metadata, and should be related via the same properties.</w:t>
      </w:r>
      <w:bookmarkEnd w:id="3402"/>
    </w:p>
    <w:p w:rsidR="006443E6" w:rsidRDefault="006443E6" w:rsidP="006443E6">
      <w:pPr>
        <w:pStyle w:val="wrnormativehead"/>
        <w:outlineLvl w:val="0"/>
      </w:pPr>
      <w:r>
        <w:t>Rationale</w:t>
      </w:r>
    </w:p>
    <w:p w:rsidR="002728C2" w:rsidRDefault="006443E6">
      <w:pPr>
        <w:pStyle w:val="wrbodytext3"/>
      </w:pPr>
      <w:r>
        <w:tab/>
      </w:r>
      <w:bookmarkStart w:id="3403" w:name="_Toc87007548"/>
      <w:r>
        <w:t xml:space="preserve">The members of a list are not individually addressable by </w:t>
      </w:r>
      <w:r w:rsidR="005E4185">
        <w:t>C2 Core</w:t>
      </w:r>
      <w:r>
        <w:t xml:space="preserve"> metadata techniques.  The members are also not individually addressable by properties; a property has a value of all the members of the list.  </w:t>
      </w:r>
      <w:r w:rsidR="005E4185">
        <w:t>C2 Core</w:t>
      </w:r>
      <w:r w:rsidR="00EC639D">
        <w:t xml:space="preserve"> provides no method for individually addressing a member of a list.  </w:t>
      </w:r>
      <w:r>
        <w:t xml:space="preserve">If an individual member of a list needs to be marked up </w:t>
      </w:r>
      <w:r w:rsidR="00790D66">
        <w:t>in a manner</w:t>
      </w:r>
      <w:bookmarkEnd w:id="3403"/>
      <w:r w:rsidR="00790D66">
        <w:t xml:space="preserve"> </w:t>
      </w:r>
      <w:bookmarkStart w:id="3404" w:name="_Toc87007549"/>
      <w:r w:rsidR="00790D66">
        <w:t xml:space="preserve">different than </w:t>
      </w:r>
      <w:r>
        <w:t>other members of the list</w:t>
      </w:r>
      <w:r w:rsidR="0006582E">
        <w:t xml:space="preserve">, </w:t>
      </w:r>
      <w:r w:rsidR="008D5979">
        <w:t xml:space="preserve">the </w:t>
      </w:r>
      <w:r w:rsidR="00392AEC">
        <w:t xml:space="preserve">use of </w:t>
      </w:r>
      <w:r>
        <w:t>individual elements may be preferred</w:t>
      </w:r>
      <w:r w:rsidR="00392AEC">
        <w:t xml:space="preserve"> to </w:t>
      </w:r>
      <w:r w:rsidR="005A444F">
        <w:t xml:space="preserve">the </w:t>
      </w:r>
      <w:r w:rsidR="00392AEC">
        <w:t>definition of a list simple type</w:t>
      </w:r>
      <w:r>
        <w:t>.</w:t>
      </w:r>
      <w:bookmarkEnd w:id="3404"/>
      <w:r w:rsidR="00EC639D">
        <w:t xml:space="preserve">  </w:t>
      </w:r>
    </w:p>
    <w:p w:rsidR="00DD6A0A" w:rsidRDefault="00DD6A0A" w:rsidP="00783BE6">
      <w:pPr>
        <w:pStyle w:val="Heading2"/>
        <w:numPr>
          <w:numberingChange w:id="3405" w:author="Webb Roberts" w:date="2010-03-31T15:28:00Z" w:original="%1:7:0:.%2:4:0:"/>
        </w:numPr>
      </w:pPr>
      <w:bookmarkStart w:id="3406" w:name="_Toc77760842"/>
      <w:bookmarkStart w:id="3407" w:name="_Toc87007550"/>
      <w:bookmarkStart w:id="3408" w:name="_Toc109542822"/>
      <w:bookmarkStart w:id="3409" w:name="_Toc131668958"/>
      <w:r>
        <w:t>Complex Type Definitions</w:t>
      </w:r>
      <w:bookmarkEnd w:id="3406"/>
      <w:bookmarkEnd w:id="3407"/>
      <w:bookmarkEnd w:id="3409"/>
    </w:p>
    <w:p w:rsidR="00DD6A0A" w:rsidRDefault="00DD6A0A" w:rsidP="00DD6A0A">
      <w:pPr>
        <w:pStyle w:val="wrbodytext1"/>
      </w:pPr>
      <w:r>
        <w:t xml:space="preserve">Under XML Schema rules, a CCC (complex type with complex content) may not be the base type of a CSC (complex type with simple content), and a CSC may not be a base for a CCC.  Therefore, </w:t>
      </w:r>
      <w:r w:rsidR="005E4185">
        <w:t>C2 Core</w:t>
      </w:r>
      <w:r>
        <w:t xml:space="preserve"> defines one pattern for defining a CCC and a different pattern for defining a CSC.  These patterns supply common base definitions that will be provided for CSCs and CCCs.  These patterns are established by the rules for use of </w:t>
      </w:r>
      <w:r w:rsidRPr="00332E4F">
        <w:rPr>
          <w:rStyle w:val="wrcode"/>
        </w:rPr>
        <w:t>xsd:extension</w:t>
      </w:r>
      <w:r>
        <w:t xml:space="preserve"> in </w:t>
      </w:r>
      <w:r w:rsidRPr="00332E4F">
        <w:rPr>
          <w:rStyle w:val="wrcode"/>
        </w:rPr>
        <w:t>xsd:complexContent</w:t>
      </w:r>
      <w:r>
        <w:t xml:space="preserve"> and </w:t>
      </w:r>
      <w:r w:rsidRPr="00332E4F">
        <w:rPr>
          <w:rStyle w:val="wrcode"/>
        </w:rPr>
        <w:t>xsd:simpleContent</w:t>
      </w:r>
      <w:r>
        <w:t xml:space="preserve"> elements.  The relevant rules may be found in Section </w:t>
      </w:r>
      <w:r w:rsidR="00B36831">
        <w:fldChar w:fldCharType="begin"/>
      </w:r>
      <w:r w:rsidR="00C22E3D">
        <w:instrText xml:space="preserve"> REF _Ref168937568 \r \h </w:instrText>
      </w:r>
      <w:r w:rsidR="00B36831">
        <w:fldChar w:fldCharType="separate"/>
      </w:r>
      <w:r w:rsidR="00A63659">
        <w:t>6.5.2</w:t>
      </w:r>
      <w:r w:rsidR="00B36831">
        <w:fldChar w:fldCharType="end"/>
      </w:r>
      <w:r>
        <w:t xml:space="preserve">, </w:t>
      </w:r>
      <w:r w:rsidR="00B36831">
        <w:fldChar w:fldCharType="begin"/>
      </w:r>
      <w:r w:rsidR="00C22E3D">
        <w:instrText xml:space="preserve"> REF _Ref168937568 \h </w:instrText>
      </w:r>
      <w:r w:rsidR="00B36831">
        <w:fldChar w:fldCharType="separate"/>
      </w:r>
      <w:r w:rsidR="00A63659">
        <w:t>Simple Content (CSC) Restrictions</w:t>
      </w:r>
      <w:r w:rsidR="00B36831">
        <w:fldChar w:fldCharType="end"/>
      </w:r>
      <w:r>
        <w:t xml:space="preserve">, and </w:t>
      </w:r>
      <w:r w:rsidR="00BB540A">
        <w:t xml:space="preserve">Section </w:t>
      </w:r>
      <w:r w:rsidR="00B36831">
        <w:fldChar w:fldCharType="begin"/>
      </w:r>
      <w:r w:rsidR="00C22E3D">
        <w:instrText xml:space="preserve"> REF _Ref168937717 \r \h </w:instrText>
      </w:r>
      <w:r w:rsidR="00B36831">
        <w:fldChar w:fldCharType="separate"/>
      </w:r>
      <w:r w:rsidR="00A63659">
        <w:t>6.5.3</w:t>
      </w:r>
      <w:r w:rsidR="00B36831">
        <w:fldChar w:fldCharType="end"/>
      </w:r>
      <w:r>
        <w:t xml:space="preserve">, </w:t>
      </w:r>
      <w:r w:rsidR="00B36831">
        <w:fldChar w:fldCharType="begin"/>
      </w:r>
      <w:r w:rsidR="00C22E3D">
        <w:instrText xml:space="preserve"> REF _Ref168937717 \h </w:instrText>
      </w:r>
      <w:r w:rsidR="00B36831">
        <w:fldChar w:fldCharType="separate"/>
      </w:r>
      <w:r w:rsidR="00A63659">
        <w:t>Complex Content (CCC) Restrictions</w:t>
      </w:r>
      <w:r w:rsidR="00B36831">
        <w:fldChar w:fldCharType="end"/>
      </w:r>
      <w:r>
        <w:t xml:space="preserve">. </w:t>
      </w:r>
    </w:p>
    <w:p w:rsidR="00DD6A0A" w:rsidRPr="00AC0083" w:rsidRDefault="00DD6A0A" w:rsidP="00DD6A0A">
      <w:pPr>
        <w:pStyle w:val="wrruleheadpara"/>
      </w:pPr>
      <w:bookmarkStart w:id="3410" w:name="rule_6_35"/>
      <w:bookmarkStart w:id="3411" w:name="_Toc76707241"/>
      <w:bookmarkStart w:id="3412" w:name="_Toc131669219"/>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413" w:author="Webb Roberts" w:date="2010-03-31T15:33:00Z">
          <w:r w:rsidR="00A63659">
            <w:rPr>
              <w:noProof/>
            </w:rPr>
            <w:t>37</w:t>
          </w:r>
        </w:ins>
        <w:del w:id="3414" w:author="Webb Roberts" w:date="2010-03-31T15:32:00Z">
          <w:r w:rsidR="00172983" w:rsidDel="00172983">
            <w:rPr>
              <w:noProof/>
            </w:rPr>
            <w:delText>39</w:delText>
          </w:r>
        </w:del>
      </w:fldSimple>
      <w:r w:rsidRPr="00AC0083">
        <w:t>]</w:t>
      </w:r>
      <w:bookmarkEnd w:id="3410"/>
      <w:bookmarkEnd w:id="3411"/>
      <w:r w:rsidRPr="00AC0083">
        <w:t xml:space="preserve"> (REF, SUB, EXT)</w:t>
      </w:r>
      <w:bookmarkEnd w:id="3412"/>
    </w:p>
    <w:p w:rsidR="00683500" w:rsidRDefault="00DD6A0A">
      <w:pPr>
        <w:pStyle w:val="wrbodytext3"/>
      </w:pPr>
      <w:bookmarkStart w:id="3415" w:name="rule_6_35_text"/>
      <w:r w:rsidRPr="00194BB7">
        <w:tab/>
      </w:r>
      <w:bookmarkStart w:id="3416" w:name="_Toc87007551"/>
      <w:r w:rsidRPr="00194BB7">
        <w:t xml:space="preserve">Within </w:t>
      </w:r>
      <w:r>
        <w:t>the</w:t>
      </w:r>
      <w:r w:rsidRPr="00194BB7">
        <w:t xml:space="preserve"> schema, a complex type definition SHALL be one of the following classes of types:</w:t>
      </w:r>
      <w:bookmarkEnd w:id="3416"/>
    </w:p>
    <w:p w:rsidR="00683500" w:rsidRDefault="00DD6A0A">
      <w:pPr>
        <w:pStyle w:val="wrbodytext5"/>
      </w:pPr>
      <w:bookmarkStart w:id="3417" w:name="_Toc87007552"/>
      <w:r w:rsidRPr="00194BB7">
        <w:t>1.</w:t>
      </w:r>
      <w:r w:rsidRPr="00194BB7">
        <w:tab/>
        <w:t>An object type</w:t>
      </w:r>
      <w:r w:rsidR="00CE666F">
        <w:t>.</w:t>
      </w:r>
      <w:bookmarkEnd w:id="3417"/>
    </w:p>
    <w:p w:rsidR="00683500" w:rsidRDefault="00DD6A0A">
      <w:pPr>
        <w:pStyle w:val="wrbodytext5"/>
      </w:pPr>
      <w:bookmarkStart w:id="3418" w:name="_Toc87007553"/>
      <w:r w:rsidRPr="00194BB7">
        <w:t>2.</w:t>
      </w:r>
      <w:r w:rsidRPr="00194BB7">
        <w:tab/>
        <w:t>A role type</w:t>
      </w:r>
      <w:r w:rsidR="00CE666F">
        <w:t>.</w:t>
      </w:r>
      <w:bookmarkEnd w:id="3418"/>
    </w:p>
    <w:p w:rsidR="00683500" w:rsidRDefault="00DD6A0A">
      <w:pPr>
        <w:pStyle w:val="wrbodytext5"/>
      </w:pPr>
      <w:bookmarkStart w:id="3419" w:name="_Toc87007554"/>
      <w:r w:rsidRPr="00194BB7">
        <w:t>3.</w:t>
      </w:r>
      <w:r w:rsidRPr="00194BB7">
        <w:tab/>
        <w:t>An association type</w:t>
      </w:r>
      <w:r w:rsidR="00CE666F">
        <w:t>.</w:t>
      </w:r>
      <w:bookmarkEnd w:id="3419"/>
    </w:p>
    <w:p w:rsidR="00683500" w:rsidRDefault="00DD6A0A">
      <w:pPr>
        <w:pStyle w:val="wrbodytext5"/>
      </w:pPr>
      <w:bookmarkStart w:id="3420" w:name="_Toc87007555"/>
      <w:r w:rsidRPr="00194BB7">
        <w:t>4.</w:t>
      </w:r>
      <w:r w:rsidRPr="00194BB7">
        <w:tab/>
        <w:t>A metadata type</w:t>
      </w:r>
      <w:r w:rsidR="00CE666F">
        <w:t>.</w:t>
      </w:r>
      <w:bookmarkEnd w:id="3420"/>
    </w:p>
    <w:p w:rsidR="00683500" w:rsidRDefault="00DD6A0A">
      <w:pPr>
        <w:pStyle w:val="wrbodytext5"/>
      </w:pPr>
      <w:bookmarkStart w:id="3421" w:name="_Toc87007556"/>
      <w:r w:rsidRPr="00194BB7">
        <w:t>5.</w:t>
      </w:r>
      <w:r w:rsidRPr="00194BB7">
        <w:tab/>
        <w:t>An augmentation type</w:t>
      </w:r>
      <w:r w:rsidR="00CE666F">
        <w:t>.</w:t>
      </w:r>
      <w:bookmarkEnd w:id="3421"/>
    </w:p>
    <w:p w:rsidR="00683500" w:rsidRDefault="00DD6A0A">
      <w:pPr>
        <w:pStyle w:val="wrbodytext5"/>
      </w:pPr>
      <w:bookmarkStart w:id="3422" w:name="_Toc87007557"/>
      <w:r w:rsidRPr="00194BB7">
        <w:t>6.</w:t>
      </w:r>
      <w:r w:rsidRPr="00194BB7">
        <w:tab/>
        <w:t>An adapter type.</w:t>
      </w:r>
      <w:bookmarkEnd w:id="3415"/>
      <w:bookmarkEnd w:id="3422"/>
    </w:p>
    <w:p w:rsidR="00DD6A0A" w:rsidRDefault="00DD6A0A" w:rsidP="00DD6A0A">
      <w:pPr>
        <w:pStyle w:val="wrnormativehead"/>
        <w:outlineLvl w:val="0"/>
      </w:pPr>
      <w:r>
        <w:t>Rationale</w:t>
      </w:r>
    </w:p>
    <w:p w:rsidR="00683500" w:rsidRDefault="00DD6A0A">
      <w:pPr>
        <w:pStyle w:val="wrbodytext3"/>
      </w:pPr>
      <w:r>
        <w:tab/>
      </w:r>
      <w:bookmarkStart w:id="3423" w:name="_Toc87007558"/>
      <w:r>
        <w:t xml:space="preserve">This rule establishes the classes of </w:t>
      </w:r>
      <w:r w:rsidR="005E4185">
        <w:t>C2 Core</w:t>
      </w:r>
      <w:r>
        <w:t xml:space="preserve"> complex types.  It is a limited set, each class with distinct semantics.</w:t>
      </w:r>
      <w:bookmarkEnd w:id="3423"/>
      <w:r>
        <w:t xml:space="preserve">  </w:t>
      </w:r>
    </w:p>
    <w:p w:rsidR="00FB71B4" w:rsidRDefault="00DD6A0A" w:rsidP="00FB71B4">
      <w:pPr>
        <w:pStyle w:val="wrbodytext1"/>
      </w:pPr>
      <w:r w:rsidRPr="00C02AF7">
        <w:t>The first five types are described in subsections below.  The adapter type is described in Section</w:t>
      </w:r>
      <w:r>
        <w:t xml:space="preserve"> </w:t>
      </w:r>
      <w:r w:rsidR="00B36831">
        <w:fldChar w:fldCharType="begin"/>
      </w:r>
      <w:r w:rsidR="00C22E3D">
        <w:instrText xml:space="preserve"> REF _Ref168929653 \r \h </w:instrText>
      </w:r>
      <w:r w:rsidR="00B36831">
        <w:fldChar w:fldCharType="separate"/>
      </w:r>
      <w:r w:rsidR="00A63659">
        <w:t>7.7</w:t>
      </w:r>
      <w:r w:rsidR="00B36831">
        <w:fldChar w:fldCharType="end"/>
      </w:r>
      <w:r>
        <w:t xml:space="preserve">, </w:t>
      </w:r>
      <w:r w:rsidR="00B36831">
        <w:fldChar w:fldCharType="begin"/>
      </w:r>
      <w:r w:rsidR="00C22E3D">
        <w:instrText xml:space="preserve"> REF _Ref168929653 \h </w:instrText>
      </w:r>
      <w:r w:rsidR="00B36831">
        <w:fldChar w:fldCharType="separate"/>
      </w:r>
      <w:r w:rsidR="00A63659">
        <w:t>Using External Schemas</w:t>
      </w:r>
      <w:r w:rsidR="00B36831">
        <w:fldChar w:fldCharType="end"/>
      </w:r>
      <w:r>
        <w:t>.</w:t>
      </w:r>
    </w:p>
    <w:p w:rsidR="00DD6A0A" w:rsidRPr="00AC0083" w:rsidRDefault="00DD6A0A" w:rsidP="00DD6A0A">
      <w:pPr>
        <w:pStyle w:val="wrruleheadpara"/>
      </w:pPr>
      <w:bookmarkStart w:id="3424" w:name="rule_6_36"/>
      <w:bookmarkStart w:id="3425" w:name="_Toc76707242"/>
      <w:bookmarkStart w:id="3426" w:name="_Toc131669220"/>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427" w:author="Webb Roberts" w:date="2010-03-31T15:33:00Z">
          <w:r w:rsidR="00A63659">
            <w:rPr>
              <w:noProof/>
            </w:rPr>
            <w:t>38</w:t>
          </w:r>
        </w:ins>
        <w:del w:id="3428" w:author="Webb Roberts" w:date="2010-03-31T15:32:00Z">
          <w:r w:rsidR="00172983" w:rsidDel="00172983">
            <w:rPr>
              <w:noProof/>
            </w:rPr>
            <w:delText>41</w:delText>
          </w:r>
        </w:del>
      </w:fldSimple>
      <w:r w:rsidRPr="00AC0083">
        <w:t>]</w:t>
      </w:r>
      <w:bookmarkEnd w:id="3424"/>
      <w:bookmarkEnd w:id="3425"/>
      <w:r w:rsidRPr="00AC0083">
        <w:t xml:space="preserve"> (REF, SUB, EXT)</w:t>
      </w:r>
      <w:bookmarkEnd w:id="3426"/>
    </w:p>
    <w:p w:rsidR="00683500" w:rsidRDefault="00DD6A0A">
      <w:pPr>
        <w:pStyle w:val="wrbodytext3"/>
      </w:pPr>
      <w:bookmarkStart w:id="3429" w:name="rule_6_36_text"/>
      <w:r w:rsidRPr="00194BB7">
        <w:tab/>
      </w:r>
      <w:bookmarkStart w:id="3430" w:name="_Toc87007559"/>
      <w:r w:rsidRPr="00194BB7">
        <w:t xml:space="preserve">Within </w:t>
      </w:r>
      <w:r>
        <w:t>the</w:t>
      </w:r>
      <w:r w:rsidRPr="00194BB7">
        <w:t xml:space="preserve"> schema, an element MUST NOT be introduced more than once into the direct content of a type definition.  This applies to content acquired through extension of base types.  This does not apply to a base element or derived element to one previously existing in the type definition.</w:t>
      </w:r>
      <w:bookmarkEnd w:id="3429"/>
      <w:bookmarkEnd w:id="3430"/>
    </w:p>
    <w:p w:rsidR="00DD6A0A" w:rsidRDefault="00DD6A0A" w:rsidP="00DD6A0A">
      <w:pPr>
        <w:pStyle w:val="wrnormativehead"/>
        <w:outlineLvl w:val="0"/>
      </w:pPr>
      <w:r>
        <w:t>Rationale</w:t>
      </w:r>
    </w:p>
    <w:p w:rsidR="00683500" w:rsidRDefault="00DD6A0A">
      <w:pPr>
        <w:pStyle w:val="wrbodytext3"/>
      </w:pPr>
      <w:r>
        <w:tab/>
      </w:r>
      <w:bookmarkStart w:id="3431" w:name="_Toc87007560"/>
      <w:r>
        <w:t xml:space="preserve">This rule ensures that sequences of elements are simple sequences.  A type should not define, for example, a sequence of elements A, B, then A again.  Definitions should define, instead, what elements may be included, and their cardinality.  Specific orders should be expressed in instances, when necessary, by the use of the attribute </w:t>
      </w:r>
      <w:r w:rsidRPr="00D34E08">
        <w:rPr>
          <w:rStyle w:val="wrcode"/>
        </w:rPr>
        <w:t>structures:sequenceID</w:t>
      </w:r>
      <w:r>
        <w:t>.</w:t>
      </w:r>
      <w:bookmarkEnd w:id="3431"/>
    </w:p>
    <w:p w:rsidR="00DD6A0A" w:rsidRDefault="00DD6A0A" w:rsidP="00894894">
      <w:pPr>
        <w:pStyle w:val="Heading3"/>
        <w:numPr>
          <w:numberingChange w:id="3432" w:author="Webb Roberts" w:date="2010-03-31T15:28:00Z" w:original="%1:7:0:.%2:4:0:.%3:1:0:"/>
        </w:numPr>
      </w:pPr>
      <w:bookmarkStart w:id="3433" w:name="_Ref190671421"/>
      <w:bookmarkStart w:id="3434" w:name="_Toc87007561"/>
      <w:bookmarkStart w:id="3435" w:name="_Toc131668959"/>
      <w:r>
        <w:t>Object Types</w:t>
      </w:r>
      <w:bookmarkEnd w:id="3433"/>
      <w:bookmarkEnd w:id="3434"/>
      <w:bookmarkEnd w:id="3435"/>
    </w:p>
    <w:p w:rsidR="00DD6A0A" w:rsidRDefault="00DD6A0A" w:rsidP="00DD6A0A">
      <w:pPr>
        <w:pStyle w:val="wrdefinitionheadpara"/>
      </w:pPr>
      <w:bookmarkStart w:id="3436" w:name="_Toc131669105"/>
      <w:r w:rsidRPr="00DD1EAF">
        <w:t xml:space="preserve">[Definition: </w:t>
      </w:r>
      <w:bookmarkStart w:id="3437" w:name="defn_object_type"/>
      <w:r w:rsidRPr="0039190B">
        <w:t>object type</w:t>
      </w:r>
      <w:bookmarkEnd w:id="3437"/>
      <w:r w:rsidRPr="00DD1EAF">
        <w:t>]</w:t>
      </w:r>
      <w:bookmarkEnd w:id="3436"/>
      <w:r w:rsidRPr="00DD1EAF">
        <w:t xml:space="preserve"> </w:t>
      </w:r>
    </w:p>
    <w:p w:rsidR="00683500" w:rsidRDefault="00DD6A0A">
      <w:pPr>
        <w:pStyle w:val="wrbodytext3"/>
      </w:pPr>
      <w:r>
        <w:tab/>
      </w:r>
      <w:bookmarkStart w:id="3438" w:name="defn_object_type_text"/>
      <w:bookmarkStart w:id="3439" w:name="_Toc87007562"/>
      <w:r w:rsidRPr="00194BB7">
        <w:t xml:space="preserve">In a </w:t>
      </w:r>
      <w:r w:rsidR="005E4185">
        <w:t>C2 Core</w:t>
      </w:r>
      <w:r w:rsidRPr="00194BB7">
        <w:t xml:space="preserve">-conformant schema, an </w:t>
      </w:r>
      <w:r w:rsidRPr="00BA4C27">
        <w:rPr>
          <w:rStyle w:val="Strong"/>
        </w:rPr>
        <w:t>object type</w:t>
      </w:r>
      <w:r w:rsidRPr="00194BB7">
        <w:t xml:space="preserve"> is a complex type definition, an instance of which asserts the existence of an object.  An object type represents some kind of object:  a thing with its own lifespan that has some existence.  The object may or may not be a physical object.  It may be a conceptual object.</w:t>
      </w:r>
      <w:bookmarkEnd w:id="3438"/>
      <w:bookmarkEnd w:id="3439"/>
    </w:p>
    <w:p w:rsidR="00DD6A0A" w:rsidRPr="00AC0083" w:rsidRDefault="00DD6A0A" w:rsidP="00DD6A0A">
      <w:pPr>
        <w:pStyle w:val="wrruleheadpara"/>
      </w:pPr>
      <w:bookmarkStart w:id="3440" w:name="rule_6_37"/>
      <w:bookmarkStart w:id="3441" w:name="_Toc76707243"/>
      <w:bookmarkStart w:id="3442" w:name="_Toc131669221"/>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39</w:t>
        </w:r>
      </w:fldSimple>
      <w:r w:rsidRPr="00AC0083">
        <w:t>]</w:t>
      </w:r>
      <w:bookmarkEnd w:id="3440"/>
      <w:bookmarkEnd w:id="3441"/>
      <w:r w:rsidRPr="00AC0083">
        <w:t xml:space="preserve"> (REF, EXT)</w:t>
      </w:r>
      <w:bookmarkEnd w:id="3442"/>
    </w:p>
    <w:p w:rsidR="00683500" w:rsidRDefault="00DD6A0A">
      <w:pPr>
        <w:pStyle w:val="wrbodytext3"/>
      </w:pPr>
      <w:r>
        <w:tab/>
      </w:r>
      <w:bookmarkStart w:id="3443" w:name="_Toc87007563"/>
      <w:bookmarkStart w:id="3444" w:name="rule_6_37_text"/>
      <w:r w:rsidRPr="00194BB7">
        <w:t xml:space="preserve">Within </w:t>
      </w:r>
      <w:r>
        <w:t>the</w:t>
      </w:r>
      <w:r w:rsidRPr="00194BB7">
        <w:t xml:space="preserve"> schema, an object type SHALL be a complex type definition that </w:t>
      </w:r>
      <w:r>
        <w:t xml:space="preserve">either constitutes a </w:t>
      </w:r>
      <w:r w:rsidR="005E4185">
        <w:t>C2 Core</w:t>
      </w:r>
      <w:r>
        <w:t xml:space="preserve">-conformant component or for which there exists a </w:t>
      </w:r>
      <w:r w:rsidR="005E4185">
        <w:t>C2 Core</w:t>
      </w:r>
      <w:r>
        <w:t xml:space="preserve">-conformant component of </w:t>
      </w:r>
      <w:r w:rsidRPr="00194BB7">
        <w:t>one of the following forms:</w:t>
      </w:r>
      <w:bookmarkEnd w:id="3443"/>
    </w:p>
    <w:p w:rsidR="00683500" w:rsidRDefault="00DD6A0A">
      <w:pPr>
        <w:pStyle w:val="wrbodytext5"/>
      </w:pPr>
      <w:bookmarkStart w:id="3445" w:name="_Toc87007564"/>
      <w:r w:rsidRPr="00194BB7">
        <w:t>1.</w:t>
      </w:r>
      <w:r w:rsidRPr="00194BB7">
        <w:tab/>
        <w:t xml:space="preserve">Has simple content, is based on a simple type, and contains the attribute group </w:t>
      </w:r>
      <w:r w:rsidRPr="00BA4C27">
        <w:rPr>
          <w:rStyle w:val="wrcode"/>
        </w:rPr>
        <w:t>structures:SimpleObjectAttributeGroup</w:t>
      </w:r>
      <w:r w:rsidRPr="00194BB7">
        <w:t xml:space="preserve">, and has application information </w:t>
      </w:r>
      <w:r w:rsidRPr="00BA4C27">
        <w:rPr>
          <w:rStyle w:val="wrcode"/>
        </w:rPr>
        <w:t>appinfo:Base</w:t>
      </w:r>
      <w:r w:rsidRPr="00194BB7">
        <w:t xml:space="preserve"> of </w:t>
      </w:r>
      <w:r w:rsidRPr="00BA4C27">
        <w:rPr>
          <w:rStyle w:val="wrcode"/>
        </w:rPr>
        <w:t>structures:Object</w:t>
      </w:r>
      <w:r w:rsidR="00CE666F">
        <w:t>.</w:t>
      </w:r>
      <w:bookmarkEnd w:id="3445"/>
    </w:p>
    <w:p w:rsidR="00683500" w:rsidRDefault="00DD6A0A">
      <w:pPr>
        <w:pStyle w:val="wrbodytext5"/>
      </w:pPr>
      <w:bookmarkStart w:id="3446" w:name="_Toc87007565"/>
      <w:r w:rsidRPr="00194BB7">
        <w:t>2.</w:t>
      </w:r>
      <w:r w:rsidRPr="00194BB7">
        <w:tab/>
        <w:t xml:space="preserve">Has complex content, and is based on complex type </w:t>
      </w:r>
      <w:r w:rsidRPr="00BA4C27">
        <w:rPr>
          <w:rStyle w:val="wrcode"/>
        </w:rPr>
        <w:t>structures:ComplexObjectType</w:t>
      </w:r>
      <w:r w:rsidRPr="00194BB7">
        <w:t xml:space="preserve">, and has application information </w:t>
      </w:r>
      <w:r w:rsidRPr="00BA4C27">
        <w:rPr>
          <w:rStyle w:val="wrcode"/>
        </w:rPr>
        <w:t>appinfo:Base</w:t>
      </w:r>
      <w:r w:rsidRPr="00194BB7">
        <w:t xml:space="preserve"> of </w:t>
      </w:r>
      <w:r w:rsidRPr="00BA4C27">
        <w:rPr>
          <w:rStyle w:val="wrcode"/>
        </w:rPr>
        <w:t>structures:Object</w:t>
      </w:r>
      <w:r w:rsidR="00CE666F">
        <w:t>.</w:t>
      </w:r>
      <w:bookmarkEnd w:id="3446"/>
    </w:p>
    <w:p w:rsidR="00683500" w:rsidRDefault="00DD6A0A">
      <w:pPr>
        <w:pStyle w:val="wrbodytext5"/>
      </w:pPr>
      <w:bookmarkStart w:id="3447" w:name="_Toc87007566"/>
      <w:r w:rsidRPr="00194BB7">
        <w:t>3.</w:t>
      </w:r>
      <w:r w:rsidRPr="00194BB7">
        <w:tab/>
        <w:t>Is a complex type that is derived from an object type, which is defined according to this rule</w:t>
      </w:r>
      <w:r w:rsidR="00CE666F">
        <w:t>.</w:t>
      </w:r>
      <w:bookmarkEnd w:id="3447"/>
    </w:p>
    <w:bookmarkEnd w:id="3444"/>
    <w:p w:rsidR="00DD6A0A" w:rsidRDefault="00DD6A0A" w:rsidP="00DD6A0A">
      <w:pPr>
        <w:pStyle w:val="wrnormativehead"/>
        <w:outlineLvl w:val="0"/>
      </w:pPr>
      <w:r>
        <w:t>Rationale</w:t>
      </w:r>
    </w:p>
    <w:p w:rsidR="00683500" w:rsidRDefault="00DD6A0A">
      <w:pPr>
        <w:pStyle w:val="wrbodytext3"/>
      </w:pPr>
      <w:r>
        <w:tab/>
      </w:r>
      <w:bookmarkStart w:id="3448" w:name="_Toc87007567"/>
      <w:r>
        <w:t xml:space="preserve">Object types are at the core of </w:t>
      </w:r>
      <w:r w:rsidR="005E4185">
        <w:t>C2 Core</w:t>
      </w:r>
      <w:r>
        <w:t xml:space="preserve">.  They are built in a uniform way, from a simple design pattern: they take one of the two "root" forms outlined above, </w:t>
      </w:r>
      <w:r w:rsidR="007F2A9D">
        <w:t xml:space="preserve">or  </w:t>
      </w:r>
      <w:r>
        <w:t>they are built from other object types, depending on whether they are of simple or complex content.</w:t>
      </w:r>
      <w:bookmarkEnd w:id="3448"/>
      <w:r>
        <w:t xml:space="preserve"> </w:t>
      </w:r>
    </w:p>
    <w:p w:rsidR="00DD6A0A" w:rsidRDefault="00DD6A0A" w:rsidP="00894894">
      <w:pPr>
        <w:pStyle w:val="Heading3"/>
        <w:numPr>
          <w:numberingChange w:id="3449" w:author="Webb Roberts" w:date="2010-03-31T15:28:00Z" w:original="%1:7:0:.%2:4:0:.%3:2:0:"/>
        </w:numPr>
      </w:pPr>
      <w:bookmarkStart w:id="3450" w:name="_Toc87007568"/>
      <w:bookmarkStart w:id="3451" w:name="_Toc131668960"/>
      <w:r>
        <w:t>Role Types</w:t>
      </w:r>
      <w:bookmarkEnd w:id="3450"/>
      <w:bookmarkEnd w:id="3451"/>
    </w:p>
    <w:p w:rsidR="00DD6A0A" w:rsidRDefault="005E4185" w:rsidP="00DD6A0A">
      <w:pPr>
        <w:pStyle w:val="wrbodytext1"/>
      </w:pPr>
      <w:r>
        <w:t>C2 Core</w:t>
      </w:r>
      <w:r w:rsidR="00DD6A0A">
        <w:t xml:space="preserve"> differentiates between an object and a role of the object.  The term "role" is used here to mean a function or part played by some object.  </w:t>
      </w:r>
    </w:p>
    <w:p w:rsidR="00DD6A0A" w:rsidRDefault="00DD6A0A" w:rsidP="00DD6A0A">
      <w:pPr>
        <w:pStyle w:val="wrdefinitionheadpara"/>
      </w:pPr>
      <w:bookmarkStart w:id="3452" w:name="_Toc131669106"/>
      <w:r w:rsidRPr="00DD1EAF">
        <w:t xml:space="preserve">[Definition: </w:t>
      </w:r>
      <w:bookmarkStart w:id="3453" w:name="defn_role_type"/>
      <w:r w:rsidRPr="00171107">
        <w:t>role type</w:t>
      </w:r>
      <w:bookmarkEnd w:id="3453"/>
      <w:r w:rsidRPr="00DD1EAF">
        <w:t>]</w:t>
      </w:r>
      <w:bookmarkEnd w:id="3452"/>
      <w:r w:rsidRPr="00DD1EAF">
        <w:t xml:space="preserve"> </w:t>
      </w:r>
    </w:p>
    <w:p w:rsidR="00683500" w:rsidRDefault="00DD6A0A">
      <w:pPr>
        <w:pStyle w:val="wrbodytext3"/>
      </w:pPr>
      <w:r>
        <w:tab/>
      </w:r>
      <w:bookmarkStart w:id="3454" w:name="defn_role_type_text"/>
      <w:bookmarkStart w:id="3455" w:name="_Toc87007569"/>
      <w:r w:rsidRPr="00194BB7">
        <w:t xml:space="preserve">A </w:t>
      </w:r>
      <w:r w:rsidRPr="00BA4C27">
        <w:rPr>
          <w:rStyle w:val="Strong"/>
        </w:rPr>
        <w:t>role type</w:t>
      </w:r>
      <w:r w:rsidRPr="00194BB7">
        <w:t xml:space="preserve"> is a type that represents a particular function, purpose, usage, or role of an object.</w:t>
      </w:r>
      <w:bookmarkEnd w:id="3454"/>
      <w:bookmarkEnd w:id="3455"/>
      <w:r w:rsidRPr="00194BB7">
        <w:t xml:space="preserve"> </w:t>
      </w:r>
    </w:p>
    <w:p w:rsidR="00DD6A0A" w:rsidRDefault="00DD6A0A" w:rsidP="00DD6A0A">
      <w:pPr>
        <w:pStyle w:val="wrbodytext1"/>
      </w:pPr>
      <w:r w:rsidRPr="000B02A0">
        <w:t xml:space="preserve">The simplest way to represent a role of an object is to use an element.  </w:t>
      </w:r>
      <w:r>
        <w:t>The following example represents the role of a p</w:t>
      </w:r>
      <w:r w:rsidR="002D77F6">
        <w:t>erson who plans a mission:</w:t>
      </w:r>
    </w:p>
    <w:p w:rsidR="00DD6A0A" w:rsidRDefault="00DD6A0A" w:rsidP="00B261AE">
      <w:pPr>
        <w:pStyle w:val="FigureCaption"/>
      </w:pPr>
      <w:bookmarkStart w:id="3456" w:name="_Toc77760892"/>
      <w:bookmarkStart w:id="3457" w:name="_Toc131669022"/>
      <w:r w:rsidRPr="00B32252">
        <w:t xml:space="preserve">Figure </w:t>
      </w:r>
      <w:fldSimple w:instr=" STYLEREF 1 \s ">
        <w:r w:rsidR="00A63659">
          <w:rPr>
            <w:noProof/>
          </w:rPr>
          <w:t>7</w:t>
        </w:r>
      </w:fldSimple>
      <w:r w:rsidR="00B20271">
        <w:t>-</w:t>
      </w:r>
      <w:fldSimple w:instr=" SEQ FigureIndex \* MERGEFORMAT ">
        <w:ins w:id="3458" w:author="Webb Roberts" w:date="2010-03-31T15:33:00Z">
          <w:r w:rsidR="00A63659">
            <w:rPr>
              <w:noProof/>
            </w:rPr>
            <w:t>3</w:t>
          </w:r>
        </w:ins>
        <w:del w:id="3459" w:author="Webb Roberts" w:date="2010-03-31T15:32:00Z">
          <w:r w:rsidR="00172983" w:rsidDel="00172983">
            <w:rPr>
              <w:noProof/>
            </w:rPr>
            <w:delText>4</w:delText>
          </w:r>
        </w:del>
      </w:fldSimple>
      <w:r w:rsidRPr="00B32252">
        <w:t xml:space="preserve">:  </w:t>
      </w:r>
      <w:r>
        <w:t>An element definition that constitutes a role without the use of a role type</w:t>
      </w:r>
      <w:bookmarkEnd w:id="3456"/>
      <w:bookmarkEnd w:id="3457"/>
    </w:p>
    <w:p w:rsidR="00DD6A0A" w:rsidRPr="001B43FB" w:rsidRDefault="00DD6A0A" w:rsidP="00DD6A0A">
      <w:pPr>
        <w:pStyle w:val="wrXML"/>
      </w:pPr>
      <w:r w:rsidRPr="000B02A0">
        <w:t>&lt;xsd:element name="</w:t>
      </w:r>
      <w:r w:rsidR="006E43F6">
        <w:t>MissionPlanner</w:t>
      </w:r>
      <w:r w:rsidRPr="000B02A0">
        <w:t>" type="</w:t>
      </w:r>
      <w:r w:rsidR="00256128">
        <w:t>c2:</w:t>
      </w:r>
      <w:r w:rsidRPr="000B02A0">
        <w:t>PersonType"/&gt;</w:t>
      </w:r>
    </w:p>
    <w:p w:rsidR="00DD6A0A" w:rsidRDefault="00DD6A0A" w:rsidP="00DD6A0A">
      <w:pPr>
        <w:pStyle w:val="wrbodytext1"/>
      </w:pPr>
      <w:r>
        <w:t xml:space="preserve">In many cases, there is a further need to represent characteristics and additional information associated with a role of an object.  In such cases, the above element is insufficient.  </w:t>
      </w:r>
      <w:r w:rsidRPr="000B02A0">
        <w:t xml:space="preserve">For example, when a person is </w:t>
      </w:r>
      <w:r w:rsidR="00240468">
        <w:t>planning a mission</w:t>
      </w:r>
      <w:r w:rsidRPr="000B02A0">
        <w:t xml:space="preserve">, the person plays the role of a </w:t>
      </w:r>
      <w:r w:rsidR="00B477D7">
        <w:rPr>
          <w:rStyle w:val="wrcode"/>
        </w:rPr>
        <w:t>coi:</w:t>
      </w:r>
      <w:r w:rsidR="00240468">
        <w:rPr>
          <w:rStyle w:val="wrcode"/>
        </w:rPr>
        <w:t>MissionPlanner</w:t>
      </w:r>
      <w:r w:rsidR="00240468">
        <w:t>.  T</w:t>
      </w:r>
      <w:r w:rsidRPr="000B02A0">
        <w:t xml:space="preserve">here is </w:t>
      </w:r>
      <w:r w:rsidR="00240468">
        <w:t xml:space="preserve">often </w:t>
      </w:r>
      <w:r w:rsidRPr="000B02A0">
        <w:t xml:space="preserve">more information associated with the role of the </w:t>
      </w:r>
      <w:r w:rsidR="00240468">
        <w:t>planner than just his identity in</w:t>
      </w:r>
      <w:r w:rsidRPr="000B02A0">
        <w:t xml:space="preserve"> the ro</w:t>
      </w:r>
      <w:r w:rsidR="00240468">
        <w:t xml:space="preserve">le.  One such example might be the kind of mission he is planning.  If </w:t>
      </w:r>
      <w:r w:rsidR="00B477D7">
        <w:rPr>
          <w:rStyle w:val="wrcode"/>
        </w:rPr>
        <w:t>coi:</w:t>
      </w:r>
      <w:r w:rsidR="00240468">
        <w:rPr>
          <w:rStyle w:val="wrcode"/>
        </w:rPr>
        <w:t>MissionCategory</w:t>
      </w:r>
      <w:r w:rsidRPr="000B02A0">
        <w:rPr>
          <w:rStyle w:val="wrcode"/>
        </w:rPr>
        <w:t>Code</w:t>
      </w:r>
      <w:r w:rsidRPr="000B02A0">
        <w:t xml:space="preserve"> is </w:t>
      </w:r>
      <w:r>
        <w:t xml:space="preserve">a characteristic property of </w:t>
      </w:r>
      <w:r w:rsidRPr="000B02A0">
        <w:t xml:space="preserve">a </w:t>
      </w:r>
      <w:r w:rsidR="00B477D7">
        <w:rPr>
          <w:rStyle w:val="wrcode"/>
        </w:rPr>
        <w:t>coi:</w:t>
      </w:r>
      <w:r w:rsidR="00240468">
        <w:rPr>
          <w:rStyle w:val="wrcode"/>
        </w:rPr>
        <w:t>MissionPlanner</w:t>
      </w:r>
      <w:r>
        <w:t>,</w:t>
      </w:r>
      <w:r w:rsidRPr="000B02A0">
        <w:t xml:space="preserve"> </w:t>
      </w:r>
      <w:r w:rsidR="00240468">
        <w:t xml:space="preserve">then </w:t>
      </w:r>
      <w:r w:rsidRPr="000B02A0">
        <w:t>a role type</w:t>
      </w:r>
      <w:r>
        <w:t xml:space="preserve">, </w:t>
      </w:r>
      <w:r w:rsidR="00B477D7">
        <w:rPr>
          <w:rStyle w:val="wrcode"/>
        </w:rPr>
        <w:t>coi:</w:t>
      </w:r>
      <w:r w:rsidR="00240468">
        <w:rPr>
          <w:rStyle w:val="wrcode"/>
        </w:rPr>
        <w:t>MissionPlanner</w:t>
      </w:r>
      <w:r w:rsidRPr="00523D58">
        <w:rPr>
          <w:rStyle w:val="wrcode"/>
        </w:rPr>
        <w:t>Type</w:t>
      </w:r>
      <w:r>
        <w:t xml:space="preserve"> is</w:t>
      </w:r>
      <w:r w:rsidRPr="000B02A0">
        <w:t xml:space="preserve"> created.</w:t>
      </w:r>
    </w:p>
    <w:p w:rsidR="00DD6A0A" w:rsidRDefault="00DD6A0A" w:rsidP="00DD6A0A">
      <w:pPr>
        <w:pStyle w:val="wrbodytext1"/>
      </w:pPr>
      <w:r>
        <w:t xml:space="preserve">A role type provides the location for information associated with an object playing a role.  A role type is used instead of the base type (in this case, </w:t>
      </w:r>
      <w:r w:rsidR="00256128">
        <w:rPr>
          <w:rStyle w:val="wrcode"/>
        </w:rPr>
        <w:t>c2:</w:t>
      </w:r>
      <w:r w:rsidRPr="00F732E5">
        <w:rPr>
          <w:rStyle w:val="wrcode"/>
        </w:rPr>
        <w:t>PersonType</w:t>
      </w:r>
      <w:r>
        <w:t xml:space="preserve">).  The role type holds information specific to the role but not specific to the context or the base object (the object that plays the role).  Developers of </w:t>
      </w:r>
      <w:r w:rsidR="005E4185">
        <w:t>C2 Core</w:t>
      </w:r>
      <w:r>
        <w:t>-conformant schemas should create and use role types whenever they have non</w:t>
      </w:r>
      <w:r w:rsidR="00A93917">
        <w:t>-</w:t>
      </w:r>
      <w:r>
        <w:t>persistent information specific to a base object.  Such information generally expires when the base object is no longer playing the role.  Information that is persistent to the base object probably does not belong in a role type.</w:t>
      </w:r>
    </w:p>
    <w:p w:rsidR="00DD6A0A" w:rsidRDefault="00DD6A0A" w:rsidP="00DD6A0A">
      <w:pPr>
        <w:pStyle w:val="wrdefinitionheadpara"/>
      </w:pPr>
      <w:bookmarkStart w:id="3460" w:name="_Toc131669107"/>
      <w:r w:rsidRPr="00DD1EAF">
        <w:t xml:space="preserve">[Definition: </w:t>
      </w:r>
      <w:bookmarkStart w:id="3461" w:name="defn_role_of_elem"/>
      <w:r w:rsidR="00CD5265" w:rsidRPr="00CD5265">
        <w:rPr>
          <w:rStyle w:val="wrcode"/>
        </w:rPr>
        <w:t>RoleOf</w:t>
      </w:r>
      <w:r w:rsidRPr="00171107">
        <w:t xml:space="preserve"> element</w:t>
      </w:r>
      <w:bookmarkEnd w:id="3461"/>
      <w:r>
        <w:t>]</w:t>
      </w:r>
      <w:bookmarkEnd w:id="3460"/>
    </w:p>
    <w:p w:rsidR="00683500" w:rsidRDefault="00DD6A0A">
      <w:pPr>
        <w:pStyle w:val="wrbodytext3"/>
      </w:pPr>
      <w:r>
        <w:tab/>
      </w:r>
      <w:bookmarkStart w:id="3462" w:name="defn_role_of_elem_text"/>
      <w:bookmarkStart w:id="3463" w:name="_Toc87007570"/>
      <w:r w:rsidRPr="00194BB7">
        <w:t xml:space="preserve">In a </w:t>
      </w:r>
      <w:r w:rsidR="005E4185">
        <w:t>C2 Core</w:t>
      </w:r>
      <w:r w:rsidRPr="00194BB7">
        <w:t xml:space="preserve">-conformant schema, a </w:t>
      </w:r>
      <w:r w:rsidR="00CD5265" w:rsidRPr="00CD5265">
        <w:rPr>
          <w:rStyle w:val="wrcodestrong"/>
        </w:rPr>
        <w:t>RoleOf</w:t>
      </w:r>
      <w:r w:rsidRPr="00BA4C27">
        <w:rPr>
          <w:rStyle w:val="Strong"/>
        </w:rPr>
        <w:t xml:space="preserve"> element</w:t>
      </w:r>
      <w:r w:rsidRPr="00194BB7">
        <w:t xml:space="preserve"> is a reference element whose type is the base type of the role.</w:t>
      </w:r>
      <w:bookmarkEnd w:id="3462"/>
      <w:bookmarkEnd w:id="3463"/>
      <w:r w:rsidRPr="00194BB7">
        <w:t xml:space="preserve"> </w:t>
      </w:r>
    </w:p>
    <w:p w:rsidR="00DD6A0A" w:rsidRDefault="00DD6A0A" w:rsidP="00DD6A0A">
      <w:pPr>
        <w:pStyle w:val="wrbodytext1"/>
      </w:pPr>
      <w:r>
        <w:t xml:space="preserve">Here is an </w:t>
      </w:r>
      <w:r w:rsidR="00A93917">
        <w:t>example of a role type</w:t>
      </w:r>
      <w:r>
        <w:t xml:space="preserve"> that uses a </w:t>
      </w:r>
      <w:r w:rsidR="00CD5265" w:rsidRPr="00CD5265">
        <w:rPr>
          <w:rStyle w:val="wrcode"/>
        </w:rPr>
        <w:t>RoleOf</w:t>
      </w:r>
      <w:r>
        <w:t xml:space="preserve"> element:  </w:t>
      </w:r>
    </w:p>
    <w:p w:rsidR="00DD6A0A" w:rsidRDefault="00DD6A0A" w:rsidP="00B261AE">
      <w:pPr>
        <w:pStyle w:val="FigureCaption"/>
      </w:pPr>
      <w:bookmarkStart w:id="3464" w:name="_Toc77760893"/>
      <w:bookmarkStart w:id="3465" w:name="_Toc131669023"/>
      <w:r w:rsidRPr="00B32252">
        <w:t xml:space="preserve">Figure </w:t>
      </w:r>
      <w:fldSimple w:instr=" STYLEREF 1 \s ">
        <w:r w:rsidR="00A63659">
          <w:rPr>
            <w:noProof/>
          </w:rPr>
          <w:t>7</w:t>
        </w:r>
      </w:fldSimple>
      <w:r w:rsidR="00B20271">
        <w:t>-</w:t>
      </w:r>
      <w:fldSimple w:instr=" SEQ FigureIndex \* MERGEFORMAT ">
        <w:ins w:id="3466" w:author="Webb Roberts" w:date="2010-03-31T15:33:00Z">
          <w:r w:rsidR="00A63659">
            <w:rPr>
              <w:noProof/>
            </w:rPr>
            <w:t>4</w:t>
          </w:r>
        </w:ins>
        <w:del w:id="3467" w:author="Webb Roberts" w:date="2010-03-31T15:32:00Z">
          <w:r w:rsidR="00172983" w:rsidDel="00172983">
            <w:rPr>
              <w:noProof/>
            </w:rPr>
            <w:delText>5</w:delText>
          </w:r>
        </w:del>
      </w:fldSimple>
      <w:r w:rsidRPr="00B32252">
        <w:t xml:space="preserve">:  </w:t>
      </w:r>
      <w:r>
        <w:t>A definition of a role type</w:t>
      </w:r>
      <w:bookmarkEnd w:id="3464"/>
      <w:bookmarkEnd w:id="3465"/>
    </w:p>
    <w:p w:rsidR="00DD6A0A" w:rsidRPr="00627D01" w:rsidRDefault="00DD6A0A" w:rsidP="00DD6A0A">
      <w:pPr>
        <w:pStyle w:val="wrXML"/>
      </w:pPr>
      <w:r w:rsidRPr="00627D01">
        <w:t>&lt;x</w:t>
      </w:r>
      <w:r w:rsidR="003E0197">
        <w:t>sd:complexType name="MissionPlanner</w:t>
      </w:r>
      <w:r w:rsidRPr="00627D01">
        <w:t>Type"&gt;</w:t>
      </w:r>
      <w:r w:rsidRPr="00627D01">
        <w:br/>
        <w:t xml:space="preserve">  ...</w:t>
      </w:r>
      <w:r w:rsidRPr="00627D01">
        <w:br/>
        <w:t xml:space="preserve">  &lt;xsd:sequence&gt;</w:t>
      </w:r>
      <w:r w:rsidRPr="00627D01">
        <w:br/>
        <w:t xml:space="preserve">    &lt;xsd:element ref="</w:t>
      </w:r>
      <w:r w:rsidR="00256128">
        <w:t>c2:</w:t>
      </w:r>
      <w:r w:rsidRPr="00627D01">
        <w:t xml:space="preserve">RoleOfPersonReference" minOccurs="0" </w:t>
      </w:r>
      <w:r w:rsidRPr="00627D01">
        <w:br/>
        <w:t xml:space="preserve">      maxOccurs="unbounded"/&gt;</w:t>
      </w:r>
      <w:r w:rsidRPr="00627D01">
        <w:br/>
        <w:t xml:space="preserve">    ...</w:t>
      </w:r>
      <w:r w:rsidRPr="00627D01">
        <w:br/>
        <w:t xml:space="preserve">    &lt;xsd:element ref="</w:t>
      </w:r>
      <w:r w:rsidR="00B477D7">
        <w:t>coi:</w:t>
      </w:r>
      <w:r w:rsidR="003E0197">
        <w:t>MissionCategoryCode</w:t>
      </w:r>
      <w:r w:rsidRPr="00627D01">
        <w:t xml:space="preserve">" minOccurs="0" </w:t>
      </w:r>
      <w:r w:rsidRPr="00627D01">
        <w:br/>
        <w:t xml:space="preserve">      maxOccurs="unbounded"/&gt;</w:t>
      </w:r>
      <w:r w:rsidRPr="00627D01">
        <w:br/>
        <w:t xml:space="preserve"> </w:t>
      </w:r>
      <w:r w:rsidR="003E0197">
        <w:t xml:space="preserve">   ...</w:t>
      </w:r>
      <w:r w:rsidR="003E0197">
        <w:br/>
        <w:t xml:space="preserve">    &lt;xsd:element ref="</w:t>
      </w:r>
      <w:r w:rsidR="00B477D7">
        <w:t>coi:</w:t>
      </w:r>
      <w:r w:rsidR="003E0197">
        <w:t>MissionAOR</w:t>
      </w:r>
      <w:r w:rsidRPr="00627D01">
        <w:t xml:space="preserve">" minOccurs="0" </w:t>
      </w:r>
      <w:r w:rsidRPr="00627D01">
        <w:br/>
        <w:t xml:space="preserve">      maxOccurs="unbounded"/&gt;</w:t>
      </w:r>
      <w:r w:rsidRPr="00627D01">
        <w:br/>
        <w:t xml:space="preserve">    ...</w:t>
      </w:r>
      <w:r w:rsidRPr="00627D01">
        <w:br/>
        <w:t xml:space="preserve">  &lt;/xsd:sequence&gt;</w:t>
      </w:r>
      <w:r w:rsidRPr="00627D01">
        <w:br/>
        <w:t xml:space="preserve">  ...</w:t>
      </w:r>
      <w:r w:rsidRPr="00627D01">
        <w:br/>
        <w:t>&lt;/xsd:complexType&gt;</w:t>
      </w:r>
    </w:p>
    <w:p w:rsidR="00DD6A0A" w:rsidRDefault="00256128" w:rsidP="00DD6A0A">
      <w:pPr>
        <w:pStyle w:val="wrbodytext1"/>
      </w:pPr>
      <w:r>
        <w:rPr>
          <w:rStyle w:val="wrcode"/>
        </w:rPr>
        <w:t>c2:</w:t>
      </w:r>
      <w:r w:rsidR="00DD6A0A" w:rsidRPr="00194BB7">
        <w:rPr>
          <w:rStyle w:val="wrcode"/>
        </w:rPr>
        <w:t>RoleOfPersonReference</w:t>
      </w:r>
      <w:r w:rsidR="00DD6A0A" w:rsidRPr="00194BB7">
        <w:t xml:space="preserve"> is def</w:t>
      </w:r>
      <w:r w:rsidR="00DD6A0A">
        <w:t>ined as “An entity of whom the role object is a function.”  In this example, the role objec</w:t>
      </w:r>
      <w:r w:rsidR="00DD6A0A" w:rsidRPr="00194BB7">
        <w:t xml:space="preserve">t is </w:t>
      </w:r>
      <w:r w:rsidR="00B477D7">
        <w:rPr>
          <w:rStyle w:val="wrcode"/>
        </w:rPr>
        <w:t>coi:</w:t>
      </w:r>
      <w:r w:rsidR="003E0197">
        <w:rPr>
          <w:rStyle w:val="wrcode"/>
        </w:rPr>
        <w:t>MissionPlanner</w:t>
      </w:r>
      <w:r w:rsidR="00DD6A0A">
        <w:rPr>
          <w:rStyle w:val="wrcode"/>
        </w:rPr>
        <w:t>Type</w:t>
      </w:r>
      <w:r w:rsidR="00DD6A0A" w:rsidRPr="00194BB7">
        <w:t xml:space="preserve"> a</w:t>
      </w:r>
      <w:r w:rsidR="00DD6A0A">
        <w:t>nd the base type of the role object is</w:t>
      </w:r>
      <w:r w:rsidR="00DD6A0A" w:rsidRPr="00194BB7">
        <w:t xml:space="preserve"> a </w:t>
      </w:r>
      <w:r>
        <w:rPr>
          <w:rStyle w:val="wrcode"/>
        </w:rPr>
        <w:t>c2:</w:t>
      </w:r>
      <w:r w:rsidR="00DD6A0A" w:rsidRPr="00194BB7">
        <w:rPr>
          <w:rStyle w:val="wrcode"/>
        </w:rPr>
        <w:t>PersonType</w:t>
      </w:r>
      <w:r w:rsidR="00DD6A0A" w:rsidRPr="00194BB7">
        <w:t xml:space="preserve">, </w:t>
      </w:r>
      <w:r w:rsidR="00DD6A0A">
        <w:t xml:space="preserve">the entity of whom </w:t>
      </w:r>
      <w:r w:rsidR="00B477D7">
        <w:rPr>
          <w:rStyle w:val="wrcode"/>
        </w:rPr>
        <w:t>coi:</w:t>
      </w:r>
      <w:r w:rsidR="003E0197">
        <w:rPr>
          <w:rStyle w:val="wrcode"/>
        </w:rPr>
        <w:t>MissionPlanner</w:t>
      </w:r>
      <w:r w:rsidR="00DF5422" w:rsidRPr="00A3026D">
        <w:rPr>
          <w:rStyle w:val="wrcode"/>
        </w:rPr>
        <w:t>Type</w:t>
      </w:r>
      <w:r w:rsidR="00DF5422">
        <w:t xml:space="preserve">  </w:t>
      </w:r>
      <w:r w:rsidR="00DD6A0A">
        <w:t xml:space="preserve">is a function (per the definition above). </w:t>
      </w:r>
    </w:p>
    <w:p w:rsidR="00DD6A0A" w:rsidRDefault="00DD6A0A" w:rsidP="00DD6A0A">
      <w:pPr>
        <w:pStyle w:val="wrbodytext1"/>
      </w:pPr>
      <w:r>
        <w:t xml:space="preserve">This role object represents a particular role of a person: </w:t>
      </w:r>
      <w:r w:rsidR="00CB511B">
        <w:t xml:space="preserve"> </w:t>
      </w:r>
      <w:r>
        <w:t xml:space="preserve">a person </w:t>
      </w:r>
      <w:r w:rsidR="00CB511B">
        <w:t>planning a mission</w:t>
      </w:r>
      <w:r>
        <w:t xml:space="preserve">.  It refers to the person </w:t>
      </w:r>
      <w:r w:rsidR="00CB511B">
        <w:t xml:space="preserve">who is in this role </w:t>
      </w:r>
      <w:r>
        <w:t>through the</w:t>
      </w:r>
      <w:r w:rsidR="00DF5422">
        <w:t xml:space="preserve"> </w:t>
      </w:r>
      <w:r w:rsidR="00256128">
        <w:rPr>
          <w:rStyle w:val="wrcode"/>
        </w:rPr>
        <w:t>c2:</w:t>
      </w:r>
      <w:r w:rsidRPr="00194BB7">
        <w:rPr>
          <w:rStyle w:val="wrcode"/>
        </w:rPr>
        <w:t>RoleOfPersonReference</w:t>
      </w:r>
      <w:r w:rsidRPr="00194BB7">
        <w:t xml:space="preserve"> elem</w:t>
      </w:r>
      <w:r>
        <w:t xml:space="preserve">ent.  It also includes additional information particular to the person's </w:t>
      </w:r>
      <w:r w:rsidR="00CB511B">
        <w:t xml:space="preserve">mission planning </w:t>
      </w:r>
      <w:r>
        <w:t>role.</w:t>
      </w:r>
    </w:p>
    <w:p w:rsidR="00DD6A0A" w:rsidRDefault="00DD6A0A" w:rsidP="00DD6A0A">
      <w:pPr>
        <w:pStyle w:val="wrbodytext1"/>
      </w:pPr>
      <w:r>
        <w:t xml:space="preserve">Here is an example of the </w:t>
      </w:r>
      <w:r w:rsidR="003E0197">
        <w:rPr>
          <w:rStyle w:val="wrcode"/>
        </w:rPr>
        <w:t>MissionPlanner</w:t>
      </w:r>
      <w:r w:rsidR="00183A1E">
        <w:t xml:space="preserve"> </w:t>
      </w:r>
      <w:r>
        <w:t>role type used in an instance:</w:t>
      </w:r>
    </w:p>
    <w:p w:rsidR="00DD6A0A" w:rsidRDefault="00DD6A0A" w:rsidP="00B261AE">
      <w:pPr>
        <w:pStyle w:val="FigureCaption"/>
      </w:pPr>
      <w:bookmarkStart w:id="3468" w:name="_Toc77760894"/>
      <w:bookmarkStart w:id="3469" w:name="_Toc131669024"/>
      <w:r w:rsidRPr="00B32252">
        <w:t xml:space="preserve">Figure </w:t>
      </w:r>
      <w:fldSimple w:instr=" STYLEREF 1 \s ">
        <w:r w:rsidR="00A63659">
          <w:rPr>
            <w:noProof/>
          </w:rPr>
          <w:t>7</w:t>
        </w:r>
      </w:fldSimple>
      <w:r w:rsidR="00B20271">
        <w:t>-</w:t>
      </w:r>
      <w:fldSimple w:instr=" SEQ FigureIndex \* MERGEFORMAT ">
        <w:ins w:id="3470" w:author="Webb Roberts" w:date="2010-03-31T15:33:00Z">
          <w:r w:rsidR="00A63659">
            <w:rPr>
              <w:noProof/>
            </w:rPr>
            <w:t>5</w:t>
          </w:r>
        </w:ins>
        <w:del w:id="3471" w:author="Webb Roberts" w:date="2010-03-31T15:32:00Z">
          <w:r w:rsidR="00172983" w:rsidDel="00172983">
            <w:rPr>
              <w:noProof/>
            </w:rPr>
            <w:delText>6</w:delText>
          </w:r>
        </w:del>
      </w:fldSimple>
      <w:r w:rsidRPr="00B32252">
        <w:t xml:space="preserve">:  </w:t>
      </w:r>
      <w:r>
        <w:t>A role type used in an instance</w:t>
      </w:r>
      <w:bookmarkEnd w:id="3468"/>
      <w:bookmarkEnd w:id="3469"/>
    </w:p>
    <w:p w:rsidR="00DD6A0A" w:rsidRDefault="00CB511B" w:rsidP="00DD6A0A">
      <w:pPr>
        <w:pStyle w:val="wrXML"/>
      </w:pPr>
      <w:r>
        <w:t>&lt;</w:t>
      </w:r>
      <w:r w:rsidR="00B477D7">
        <w:t>coi:</w:t>
      </w:r>
      <w:r>
        <w:t>MissionPlanner</w:t>
      </w:r>
      <w:r w:rsidR="00DD6A0A">
        <w:t>&gt;</w:t>
      </w:r>
      <w:r w:rsidR="00DD6A0A">
        <w:br/>
        <w:t xml:space="preserve">  &lt;</w:t>
      </w:r>
      <w:r w:rsidR="00256128">
        <w:t>c2:</w:t>
      </w:r>
      <w:r w:rsidR="00DD6A0A">
        <w:t>RoleOfPersonReference s:ref="p1"&gt;</w:t>
      </w:r>
      <w:r w:rsidR="00DD6A0A">
        <w:br/>
        <w:t xml:space="preserve">  &lt;</w:t>
      </w:r>
      <w:r w:rsidR="00B477D7">
        <w:t>coi:</w:t>
      </w:r>
      <w:r>
        <w:t>MissionCategoryCode</w:t>
      </w:r>
      <w:r w:rsidR="00DD6A0A">
        <w:t>&gt;101&lt;/</w:t>
      </w:r>
      <w:r w:rsidR="00B477D7">
        <w:t>coi:</w:t>
      </w:r>
      <w:r>
        <w:t>MissionCategory</w:t>
      </w:r>
      <w:r w:rsidR="00DD6A0A">
        <w:t>Code</w:t>
      </w:r>
      <w:r>
        <w:t>&gt;</w:t>
      </w:r>
      <w:r>
        <w:br/>
        <w:t xml:space="preserve">  &lt;</w:t>
      </w:r>
      <w:r w:rsidR="00B477D7">
        <w:t>coi:</w:t>
      </w:r>
      <w:r>
        <w:t>MissionAOR</w:t>
      </w:r>
      <w:r w:rsidR="00DD6A0A">
        <w:t>&gt;07&lt;/</w:t>
      </w:r>
      <w:r>
        <w:t>MissionAOR</w:t>
      </w:r>
      <w:r w:rsidR="00B477D7">
        <w:t>coi:</w:t>
      </w:r>
      <w:r>
        <w:t>&gt;</w:t>
      </w:r>
      <w:r>
        <w:br/>
        <w:t>&lt;/</w:t>
      </w:r>
      <w:r w:rsidR="00B477D7">
        <w:t>coi:</w:t>
      </w:r>
      <w:r>
        <w:t>MissionPlanner</w:t>
      </w:r>
      <w:r w:rsidR="00DD6A0A">
        <w:t>&gt;</w:t>
      </w:r>
      <w:r w:rsidR="00DD6A0A">
        <w:br/>
      </w:r>
      <w:r>
        <w:br/>
      </w:r>
      <w:r w:rsidR="00DD6A0A">
        <w:t>&lt;</w:t>
      </w:r>
      <w:r w:rsidR="00256128">
        <w:t>c2:</w:t>
      </w:r>
      <w:r w:rsidR="00DD6A0A">
        <w:t>Person s:id="p1"&gt;</w:t>
      </w:r>
      <w:r w:rsidR="00DD6A0A">
        <w:br/>
        <w:t xml:space="preserve">  &lt;</w:t>
      </w:r>
      <w:r w:rsidR="00256128">
        <w:t>c2:</w:t>
      </w:r>
      <w:r w:rsidR="00DD6A0A">
        <w:t>PersonBirthDate&gt;</w:t>
      </w:r>
      <w:r w:rsidR="00DD6A0A">
        <w:br/>
        <w:t xml:space="preserve">    &lt;</w:t>
      </w:r>
      <w:r w:rsidR="00256128">
        <w:t>c2:</w:t>
      </w:r>
      <w:r w:rsidR="00DD6A0A">
        <w:t>Date&gt;1966-06-06&lt;/</w:t>
      </w:r>
      <w:r w:rsidR="00256128">
        <w:t>c2:</w:t>
      </w:r>
      <w:r w:rsidR="00DD6A0A">
        <w:t>Date&gt;</w:t>
      </w:r>
      <w:r w:rsidR="00DD6A0A">
        <w:br/>
        <w:t xml:space="preserve">  &lt;/</w:t>
      </w:r>
      <w:r w:rsidR="00256128">
        <w:t>c2:</w:t>
      </w:r>
      <w:r w:rsidR="00DD6A0A">
        <w:t>PersonBirthDate&gt;</w:t>
      </w:r>
      <w:r w:rsidR="00DD6A0A">
        <w:br/>
        <w:t xml:space="preserve">  &lt;</w:t>
      </w:r>
      <w:r w:rsidR="00256128">
        <w:t>c2:</w:t>
      </w:r>
      <w:r w:rsidR="00DD6A0A">
        <w:t>PersonName&gt;</w:t>
      </w:r>
      <w:r w:rsidR="00DD6A0A">
        <w:br/>
        <w:t xml:space="preserve">    &lt;</w:t>
      </w:r>
      <w:r w:rsidR="00256128">
        <w:t>c2:</w:t>
      </w:r>
      <w:r w:rsidR="00DD6A0A">
        <w:t>PersonFullName&gt;John Doe&lt;/</w:t>
      </w:r>
      <w:r w:rsidR="00256128">
        <w:t>c2:</w:t>
      </w:r>
      <w:r w:rsidR="00DD6A0A">
        <w:t>PersonFullName&gt;</w:t>
      </w:r>
      <w:r w:rsidR="00DD6A0A">
        <w:br/>
        <w:t xml:space="preserve">  &lt;/</w:t>
      </w:r>
      <w:r w:rsidR="00256128">
        <w:t>c2:</w:t>
      </w:r>
      <w:r w:rsidR="00DD6A0A">
        <w:t>PersonName&gt;</w:t>
      </w:r>
      <w:r w:rsidR="00DD6A0A">
        <w:br/>
        <w:t>&lt;/</w:t>
      </w:r>
      <w:r w:rsidR="00256128">
        <w:t>c2:</w:t>
      </w:r>
      <w:r w:rsidR="00DD6A0A">
        <w:t>Person&gt;</w:t>
      </w:r>
    </w:p>
    <w:p w:rsidR="00DD6A0A" w:rsidRDefault="00DD6A0A" w:rsidP="00DD6A0A">
      <w:pPr>
        <w:pStyle w:val="wrbodytext1"/>
      </w:pPr>
    </w:p>
    <w:p w:rsidR="00DD6A0A" w:rsidRPr="00AC0083" w:rsidRDefault="00DD6A0A" w:rsidP="00DD6A0A">
      <w:pPr>
        <w:pStyle w:val="wrruleheadpara"/>
      </w:pPr>
      <w:bookmarkStart w:id="3472" w:name="rule_6_38"/>
      <w:bookmarkStart w:id="3473" w:name="_Toc76707244"/>
      <w:bookmarkStart w:id="3474" w:name="_Toc131669222"/>
      <w:r w:rsidRPr="00AC0083">
        <w:t xml:space="preserve">[Rule </w:t>
      </w:r>
      <w:r w:rsidR="00B36831" w:rsidRPr="00AC0083">
        <w:fldChar w:fldCharType="begin"/>
      </w:r>
      <w:r>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475" w:author="Webb Roberts" w:date="2010-03-31T15:33:00Z">
          <w:r w:rsidR="00A63659">
            <w:rPr>
              <w:noProof/>
            </w:rPr>
            <w:t>40</w:t>
          </w:r>
        </w:ins>
        <w:del w:id="3476" w:author="Webb Roberts" w:date="2010-03-31T15:32:00Z">
          <w:r w:rsidR="00172983" w:rsidDel="00172983">
            <w:rPr>
              <w:noProof/>
            </w:rPr>
            <w:delText>44</w:delText>
          </w:r>
        </w:del>
      </w:fldSimple>
      <w:r w:rsidRPr="00AC0083">
        <w:t>]</w:t>
      </w:r>
      <w:bookmarkEnd w:id="3472"/>
      <w:bookmarkEnd w:id="3473"/>
      <w:r w:rsidRPr="00AC0083">
        <w:t xml:space="preserve"> (REF, SUB, EXT)</w:t>
      </w:r>
      <w:bookmarkEnd w:id="3474"/>
    </w:p>
    <w:p w:rsidR="00683500" w:rsidRDefault="00DD6A0A">
      <w:pPr>
        <w:pStyle w:val="wrbodytext3"/>
      </w:pPr>
      <w:bookmarkStart w:id="3477" w:name="rule_6_38_text"/>
      <w:r w:rsidRPr="00194BB7">
        <w:tab/>
      </w:r>
      <w:bookmarkStart w:id="3478" w:name="_Toc87007571"/>
      <w:r w:rsidRPr="00194BB7">
        <w:t xml:space="preserve">Within </w:t>
      </w:r>
      <w:r>
        <w:t>the</w:t>
      </w:r>
      <w:r w:rsidRPr="00194BB7">
        <w:t xml:space="preserve"> schema, any element with a name beginning with the string </w:t>
      </w:r>
      <w:r w:rsidRPr="00BA4C27">
        <w:rPr>
          <w:rStyle w:val="wrcode"/>
        </w:rPr>
        <w:t>RoleOf</w:t>
      </w:r>
      <w:r w:rsidRPr="00194BB7">
        <w:t xml:space="preserve"> SHALL represent a base type, of which the containing type represents a role.</w:t>
      </w:r>
      <w:bookmarkEnd w:id="3477"/>
      <w:bookmarkEnd w:id="3478"/>
    </w:p>
    <w:p w:rsidR="00DD6A0A" w:rsidRDefault="00DD6A0A" w:rsidP="00DD6A0A">
      <w:pPr>
        <w:pStyle w:val="wrnormativehead"/>
        <w:outlineLvl w:val="0"/>
      </w:pPr>
      <w:r>
        <w:t>Rationale</w:t>
      </w:r>
    </w:p>
    <w:p w:rsidR="00683500" w:rsidRDefault="00DD6A0A">
      <w:pPr>
        <w:pStyle w:val="wrbodytext3"/>
      </w:pPr>
      <w:r>
        <w:tab/>
      </w:r>
      <w:bookmarkStart w:id="3479" w:name="_Toc87007572"/>
      <w:r>
        <w:t xml:space="preserve">A </w:t>
      </w:r>
      <w:r w:rsidR="00CD5265" w:rsidRPr="00CD5265">
        <w:rPr>
          <w:rStyle w:val="wrcode"/>
        </w:rPr>
        <w:t>RoleOf</w:t>
      </w:r>
      <w:r>
        <w:t xml:space="preserve"> element references its corresponding base element.  The </w:t>
      </w:r>
      <w:r w:rsidR="00CD5265" w:rsidRPr="00CD5265">
        <w:rPr>
          <w:rStyle w:val="wrcode"/>
        </w:rPr>
        <w:t>RoleOf</w:t>
      </w:r>
      <w:r>
        <w:t xml:space="preserve"> label on the reference element ensures that a role object is distinguishable from other objects and its link to the associated base is also distinguishable from the additional properties that are characteristic of this role or that add information.</w:t>
      </w:r>
      <w:bookmarkEnd w:id="3479"/>
      <w:r>
        <w:t xml:space="preserve">  </w:t>
      </w:r>
    </w:p>
    <w:p w:rsidR="00DD6A0A" w:rsidRDefault="005E4185" w:rsidP="00DD6A0A">
      <w:pPr>
        <w:pStyle w:val="wrbodytext1"/>
      </w:pPr>
      <w:r>
        <w:t>C2 Core</w:t>
      </w:r>
      <w:r w:rsidR="00DD6A0A">
        <w:t xml:space="preserve"> does not require that there be only one </w:t>
      </w:r>
      <w:r w:rsidR="00CD5265" w:rsidRPr="00CD5265">
        <w:rPr>
          <w:rStyle w:val="wrcode"/>
        </w:rPr>
        <w:t>RoleOf</w:t>
      </w:r>
      <w:r w:rsidR="00DD6A0A">
        <w:t xml:space="preserve"> element within a single type.  However, the use of multiple </w:t>
      </w:r>
      <w:r w:rsidR="00CD5265" w:rsidRPr="00CD5265">
        <w:rPr>
          <w:rStyle w:val="wrcode"/>
        </w:rPr>
        <w:t>RoleOf</w:t>
      </w:r>
      <w:r w:rsidR="00DD6A0A">
        <w:t xml:space="preserve"> elements may not make sense</w:t>
      </w:r>
      <w:r w:rsidR="00D6307A">
        <w:t xml:space="preserve">; </w:t>
      </w:r>
      <w:r w:rsidR="00DD6A0A">
        <w:t xml:space="preserve">indeed, an example of a role that references two or more base types is very difficult (if not impossible) to conceive. </w:t>
      </w:r>
    </w:p>
    <w:p w:rsidR="00DD6A0A" w:rsidRDefault="00DD6A0A" w:rsidP="00DD6A0A">
      <w:pPr>
        <w:pStyle w:val="wrbodytext1"/>
      </w:pPr>
      <w:r>
        <w:t xml:space="preserve">An object should be a role of only a single object. However, there may be varied assertions of what object that might be or time constraints on the role.  Many exchanges may wish to restrict </w:t>
      </w:r>
      <w:r w:rsidR="00CD5265" w:rsidRPr="00CD5265">
        <w:rPr>
          <w:rStyle w:val="wrcode"/>
        </w:rPr>
        <w:t>RoleOf</w:t>
      </w:r>
      <w:r>
        <w:t xml:space="preserve"> elements to a single occurrence within a type.</w:t>
      </w:r>
    </w:p>
    <w:p w:rsidR="00DD6A0A" w:rsidRDefault="00CD5265" w:rsidP="00DD6A0A">
      <w:pPr>
        <w:pStyle w:val="wrbodytext1"/>
      </w:pPr>
      <w:r w:rsidRPr="00CD5265">
        <w:rPr>
          <w:rStyle w:val="wrcode"/>
        </w:rPr>
        <w:t>RoleOf</w:t>
      </w:r>
      <w:r w:rsidR="00DD6A0A">
        <w:t xml:space="preserve"> elements are generally reference elements, targeting the base type.  That is, a </w:t>
      </w:r>
      <w:r w:rsidRPr="00CD5265">
        <w:rPr>
          <w:rStyle w:val="wrcode"/>
        </w:rPr>
        <w:t>RoleOf</w:t>
      </w:r>
      <w:r w:rsidR="00A91EA8">
        <w:t xml:space="preserve"> </w:t>
      </w:r>
      <w:r w:rsidR="00DD6A0A">
        <w:t xml:space="preserve">element is usually a reference element, not a content element. </w:t>
      </w:r>
    </w:p>
    <w:p w:rsidR="00DD6A0A" w:rsidRDefault="00DD6A0A" w:rsidP="00894894">
      <w:pPr>
        <w:pStyle w:val="Heading3"/>
        <w:numPr>
          <w:numberingChange w:id="3480" w:author="Webb Roberts" w:date="2010-03-31T15:28:00Z" w:original="%1:7:0:.%2:4:0:.%3:3:0:"/>
        </w:numPr>
      </w:pPr>
      <w:bookmarkStart w:id="3481" w:name="_Ref190671446"/>
      <w:bookmarkStart w:id="3482" w:name="_Toc87007573"/>
      <w:bookmarkStart w:id="3483" w:name="_Toc131668961"/>
      <w:r>
        <w:t>Association Types</w:t>
      </w:r>
      <w:bookmarkEnd w:id="3481"/>
      <w:bookmarkEnd w:id="3482"/>
      <w:bookmarkEnd w:id="3483"/>
    </w:p>
    <w:p w:rsidR="00DD6A0A" w:rsidRDefault="00DD6A0A" w:rsidP="00DD6A0A">
      <w:pPr>
        <w:pStyle w:val="wrbodytext1"/>
      </w:pPr>
      <w:r>
        <w:t xml:space="preserve">Within </w:t>
      </w:r>
      <w:r w:rsidR="005E4185">
        <w:t>C2 Core</w:t>
      </w:r>
      <w:r>
        <w:t>, an association is</w:t>
      </w:r>
      <w:r w:rsidRPr="00BA7C84">
        <w:t xml:space="preserve"> a </w:t>
      </w:r>
      <w:r>
        <w:t xml:space="preserve">specific </w:t>
      </w:r>
      <w:r w:rsidRPr="00BA7C84">
        <w:t xml:space="preserve">relationship between objects.  Associations are used when a simple </w:t>
      </w:r>
      <w:r w:rsidR="005E4185">
        <w:t>C2 Core</w:t>
      </w:r>
      <w:r w:rsidRPr="00BA7C84">
        <w:t xml:space="preserve"> </w:t>
      </w:r>
      <w:r w:rsidR="00D6307A" w:rsidRPr="00BA7C84">
        <w:t>property</w:t>
      </w:r>
      <w:r w:rsidR="00D6307A">
        <w:t xml:space="preserve"> </w:t>
      </w:r>
      <w:r w:rsidRPr="00BA7C84">
        <w:t>is insufficient to model the relationship clearly</w:t>
      </w:r>
      <w:r>
        <w:t xml:space="preserve"> and when properties of the relationship exist that are not attributable to the objects being related.</w:t>
      </w:r>
    </w:p>
    <w:p w:rsidR="00DD6A0A" w:rsidRDefault="00DD6A0A" w:rsidP="00DD6A0A">
      <w:pPr>
        <w:pStyle w:val="wrbodytext1"/>
      </w:pPr>
      <w:r>
        <w:t>Here is an example of an association in an XML instance:</w:t>
      </w:r>
    </w:p>
    <w:p w:rsidR="00DD6A0A" w:rsidRDefault="00DD6A0A" w:rsidP="00B261AE">
      <w:pPr>
        <w:pStyle w:val="FigureCaption"/>
      </w:pPr>
      <w:bookmarkStart w:id="3484" w:name="_Toc77760895"/>
      <w:bookmarkStart w:id="3485" w:name="_Toc131669025"/>
      <w:r w:rsidRPr="00B32252">
        <w:t xml:space="preserve">Figure </w:t>
      </w:r>
      <w:fldSimple w:instr=" STYLEREF 1 \s ">
        <w:r w:rsidR="00A63659">
          <w:rPr>
            <w:noProof/>
          </w:rPr>
          <w:t>7</w:t>
        </w:r>
      </w:fldSimple>
      <w:r w:rsidR="00B20271">
        <w:t>-</w:t>
      </w:r>
      <w:fldSimple w:instr=" SEQ FigureIndex \* MERGEFORMAT ">
        <w:ins w:id="3486" w:author="Webb Roberts" w:date="2010-03-31T15:33:00Z">
          <w:r w:rsidR="00A63659">
            <w:rPr>
              <w:noProof/>
            </w:rPr>
            <w:t>6</w:t>
          </w:r>
        </w:ins>
        <w:del w:id="3487" w:author="Webb Roberts" w:date="2010-03-31T15:32:00Z">
          <w:r w:rsidR="00172983" w:rsidDel="00172983">
            <w:rPr>
              <w:noProof/>
            </w:rPr>
            <w:delText>7</w:delText>
          </w:r>
        </w:del>
      </w:fldSimple>
      <w:r w:rsidRPr="00B32252">
        <w:t xml:space="preserve">:  </w:t>
      </w:r>
      <w:r>
        <w:t>An association in an instance</w:t>
      </w:r>
      <w:bookmarkEnd w:id="3484"/>
      <w:bookmarkEnd w:id="3485"/>
    </w:p>
    <w:p w:rsidR="00DD6A0A" w:rsidRDefault="00DD6A0A" w:rsidP="00DD6A0A">
      <w:pPr>
        <w:pStyle w:val="wrXML"/>
      </w:pPr>
      <w:r>
        <w:t>&lt;</w:t>
      </w:r>
      <w:r w:rsidR="00256128">
        <w:t>c2:</w:t>
      </w:r>
      <w:r w:rsidR="006A5127">
        <w:t>ActionResource</w:t>
      </w:r>
      <w:r>
        <w:t>A</w:t>
      </w:r>
      <w:r w:rsidR="006A5127">
        <w:t>ssociation&gt;</w:t>
      </w:r>
      <w:r w:rsidR="006A5127">
        <w:br/>
        <w:t xml:space="preserve">  &lt;</w:t>
      </w:r>
      <w:r w:rsidR="00256128">
        <w:t>c2:</w:t>
      </w:r>
      <w:r w:rsidR="006A5127">
        <w:t>Action</w:t>
      </w:r>
      <w:r>
        <w:t>Reference s:</w:t>
      </w:r>
      <w:r w:rsidR="006A5127">
        <w:t>ref="p1"/&gt;</w:t>
      </w:r>
      <w:r w:rsidR="006A5127">
        <w:br/>
        <w:t xml:space="preserve">  &lt;</w:t>
      </w:r>
      <w:r w:rsidR="00256128">
        <w:t>c2:</w:t>
      </w:r>
      <w:r w:rsidR="006A5127">
        <w:t>Resource</w:t>
      </w:r>
      <w:r>
        <w:t>Refe</w:t>
      </w:r>
      <w:r w:rsidR="006A5127">
        <w:t>rence s:ref="p2"/&gt;</w:t>
      </w:r>
      <w:r w:rsidR="006A5127">
        <w:br/>
        <w:t>&lt;/</w:t>
      </w:r>
      <w:r w:rsidR="00256128">
        <w:t>c2:</w:t>
      </w:r>
      <w:r w:rsidR="006A5127">
        <w:t>ActionResourceAssociation&gt;</w:t>
      </w:r>
      <w:r w:rsidR="006A5127">
        <w:br/>
      </w:r>
      <w:r w:rsidR="006A5127">
        <w:br/>
        <w:t>&lt;</w:t>
      </w:r>
      <w:r w:rsidR="00256128">
        <w:t>c2:</w:t>
      </w:r>
      <w:r w:rsidR="006A5127">
        <w:t>Action s:id="p1"&gt;</w:t>
      </w:r>
      <w:r w:rsidR="006A5127">
        <w:br/>
        <w:t xml:space="preserve">  &lt;</w:t>
      </w:r>
      <w:r w:rsidR="00256128">
        <w:t>c2:</w:t>
      </w:r>
      <w:r w:rsidR="006A5127">
        <w:t>ActionTargetDescriptionText&gt;</w:t>
      </w:r>
      <w:r w:rsidR="006A5127">
        <w:br/>
        <w:t xml:space="preserve">   </w:t>
      </w:r>
      <w:r w:rsidR="00F662AA">
        <w:t xml:space="preserve"> t</w:t>
      </w:r>
      <w:r w:rsidR="006A5127">
        <w:t xml:space="preserve">roops in the open </w:t>
      </w:r>
      <w:r w:rsidR="006A5127">
        <w:br/>
        <w:t xml:space="preserve">  &lt;/</w:t>
      </w:r>
      <w:r w:rsidR="00256128">
        <w:t>c2:</w:t>
      </w:r>
      <w:r w:rsidR="006A5127">
        <w:t>ActionTargetDescriptionText&gt;</w:t>
      </w:r>
      <w:r w:rsidR="006A5127">
        <w:br/>
        <w:t xml:space="preserve">  ...</w:t>
      </w:r>
      <w:r w:rsidR="006A5127">
        <w:br/>
        <w:t>&lt;/</w:t>
      </w:r>
      <w:r w:rsidR="00256128">
        <w:t>c2:</w:t>
      </w:r>
      <w:r w:rsidR="006A5127">
        <w:t>Action</w:t>
      </w:r>
      <w:r>
        <w:t>&gt;</w:t>
      </w:r>
      <w:r>
        <w:br/>
      </w:r>
      <w:r w:rsidR="006A5127">
        <w:br/>
      </w:r>
      <w:r>
        <w:t>&lt;</w:t>
      </w:r>
      <w:r w:rsidR="00256128">
        <w:t>c2:</w:t>
      </w:r>
      <w:r w:rsidR="006A5127">
        <w:t>Resource s:id="p2"&gt;</w:t>
      </w:r>
      <w:r w:rsidR="006A5127">
        <w:br/>
        <w:t xml:space="preserve">  &lt;</w:t>
      </w:r>
      <w:r w:rsidR="00256128">
        <w:t>c2:</w:t>
      </w:r>
      <w:r w:rsidR="006A5127">
        <w:t>Resource</w:t>
      </w:r>
      <w:r>
        <w:t>Name&gt;</w:t>
      </w:r>
      <w:r w:rsidR="006A5127">
        <w:t>Predator&lt;/</w:t>
      </w:r>
      <w:r w:rsidR="00256128">
        <w:t>c2:</w:t>
      </w:r>
      <w:r w:rsidR="006A5127">
        <w:t>ResourceName&gt;</w:t>
      </w:r>
      <w:r w:rsidR="006A5127">
        <w:br/>
        <w:t xml:space="preserve">  ...</w:t>
      </w:r>
      <w:r w:rsidR="006A5127">
        <w:br/>
        <w:t>&lt;/</w:t>
      </w:r>
      <w:r w:rsidR="00256128">
        <w:t>c2:</w:t>
      </w:r>
      <w:r w:rsidR="006A5127">
        <w:t>Resource</w:t>
      </w:r>
      <w:r>
        <w:t>&gt;</w:t>
      </w:r>
    </w:p>
    <w:p w:rsidR="00DD6A0A" w:rsidRDefault="00DD6A0A" w:rsidP="00DD6A0A">
      <w:pPr>
        <w:pStyle w:val="wrbodytext1"/>
      </w:pPr>
      <w:r>
        <w:t>This example shows an association between a</w:t>
      </w:r>
      <w:r w:rsidR="00E42D99">
        <w:t>n</w:t>
      </w:r>
      <w:r>
        <w:t xml:space="preserve"> </w:t>
      </w:r>
      <w:r w:rsidR="00E42D99">
        <w:t>action</w:t>
      </w:r>
      <w:r>
        <w:t xml:space="preserve"> and a </w:t>
      </w:r>
      <w:r w:rsidR="00E42D99">
        <w:t>resource</w:t>
      </w:r>
      <w:r>
        <w:t xml:space="preserve">.  This relationship is defined by the element </w:t>
      </w:r>
      <w:r w:rsidR="00256128">
        <w:rPr>
          <w:rStyle w:val="wrcode"/>
        </w:rPr>
        <w:t>c2:</w:t>
      </w:r>
      <w:r w:rsidR="00F662AA">
        <w:rPr>
          <w:rStyle w:val="wrcode"/>
        </w:rPr>
        <w:t>ActionResource</w:t>
      </w:r>
      <w:r w:rsidRPr="00194BB7">
        <w:rPr>
          <w:rStyle w:val="wrcode"/>
        </w:rPr>
        <w:t>Association</w:t>
      </w:r>
      <w:r>
        <w:t xml:space="preserve">, whose structure is defined by the type </w:t>
      </w:r>
      <w:r w:rsidR="00256128">
        <w:rPr>
          <w:rStyle w:val="wrcode"/>
        </w:rPr>
        <w:t>c2:</w:t>
      </w:r>
      <w:r w:rsidR="00F662AA">
        <w:rPr>
          <w:rStyle w:val="wrcode"/>
        </w:rPr>
        <w:t>ActionResource</w:t>
      </w:r>
      <w:r w:rsidRPr="00194BB7">
        <w:rPr>
          <w:rStyle w:val="wrcode"/>
        </w:rPr>
        <w:t>AssociationType</w:t>
      </w:r>
      <w:r>
        <w:t xml:space="preserve">.  The type defines what an association relates, but the element defines the actual meaning of the association.  </w:t>
      </w:r>
    </w:p>
    <w:p w:rsidR="00DD6A0A" w:rsidRDefault="00DD6A0A" w:rsidP="00DD6A0A">
      <w:pPr>
        <w:pStyle w:val="wrbodytext1"/>
      </w:pPr>
      <w:r>
        <w:t xml:space="preserve">An example of an association type defined by an XML Schema </w:t>
      </w:r>
      <w:r w:rsidR="007C49BA">
        <w:t xml:space="preserve">document </w:t>
      </w:r>
      <w:r>
        <w:t xml:space="preserve">follows.  </w:t>
      </w:r>
    </w:p>
    <w:p w:rsidR="00DD6A0A" w:rsidRDefault="00DD6A0A" w:rsidP="00DD6A0A">
      <w:pPr>
        <w:pStyle w:val="wrbodytext1"/>
      </w:pPr>
      <w:r>
        <w:t xml:space="preserve">Note that the </w:t>
      </w:r>
      <w:r w:rsidR="005E4185">
        <w:t xml:space="preserve">C2 </w:t>
      </w:r>
      <w:r w:rsidR="002144A3">
        <w:t>Core</w:t>
      </w:r>
      <w:r w:rsidR="00515CF5">
        <w:t xml:space="preserve"> schemas define</w:t>
      </w:r>
      <w:r>
        <w:t xml:space="preserve"> a type </w:t>
      </w:r>
      <w:r w:rsidR="00256128">
        <w:rPr>
          <w:rStyle w:val="wrcode"/>
        </w:rPr>
        <w:t>c2:</w:t>
      </w:r>
      <w:r w:rsidRPr="00194BB7">
        <w:rPr>
          <w:rStyle w:val="wrcode"/>
        </w:rPr>
        <w:t>AssociationType</w:t>
      </w:r>
      <w:r>
        <w:t xml:space="preserve">, which acts as the base type for all other association types defined within </w:t>
      </w:r>
      <w:r w:rsidR="005E4185">
        <w:t xml:space="preserve">C2 </w:t>
      </w:r>
      <w:r w:rsidR="002144A3">
        <w:t>Core</w:t>
      </w:r>
      <w:r>
        <w:t xml:space="preserve">.  This is a convention adopted by the </w:t>
      </w:r>
      <w:r w:rsidR="005E4185">
        <w:t xml:space="preserve">C2 </w:t>
      </w:r>
      <w:r w:rsidR="002144A3">
        <w:t>Core</w:t>
      </w:r>
      <w:r>
        <w:t xml:space="preserve"> namespace but is not a requirement of the NDR.  Implementers of </w:t>
      </w:r>
      <w:r w:rsidR="005E4185">
        <w:t>C2 Core</w:t>
      </w:r>
      <w:r>
        <w:t xml:space="preserve">-conformant schemas are not required to base association types on </w:t>
      </w:r>
      <w:r w:rsidR="00256128">
        <w:rPr>
          <w:rStyle w:val="wrcode"/>
        </w:rPr>
        <w:t>c2:</w:t>
      </w:r>
      <w:r w:rsidRPr="00194BB7">
        <w:rPr>
          <w:rStyle w:val="wrcode"/>
        </w:rPr>
        <w:t>AssociationType</w:t>
      </w:r>
      <w:r>
        <w:t>.</w:t>
      </w:r>
    </w:p>
    <w:p w:rsidR="00DD6A0A" w:rsidRDefault="00DD6A0A" w:rsidP="00B261AE">
      <w:pPr>
        <w:pStyle w:val="FigureCaption"/>
      </w:pPr>
      <w:bookmarkStart w:id="3488" w:name="_Toc77760896"/>
      <w:bookmarkStart w:id="3489" w:name="_Toc131669026"/>
      <w:r w:rsidRPr="00B32252">
        <w:t xml:space="preserve">Figure </w:t>
      </w:r>
      <w:fldSimple w:instr=" STYLEREF 1 \s ">
        <w:r w:rsidR="00A63659">
          <w:rPr>
            <w:noProof/>
          </w:rPr>
          <w:t>7</w:t>
        </w:r>
      </w:fldSimple>
      <w:r w:rsidR="00B20271">
        <w:t>-</w:t>
      </w:r>
      <w:fldSimple w:instr=" SEQ FigureIndex \* MERGEFORMAT ">
        <w:ins w:id="3490" w:author="Webb Roberts" w:date="2010-03-31T15:33:00Z">
          <w:r w:rsidR="00A63659">
            <w:rPr>
              <w:noProof/>
            </w:rPr>
            <w:t>7</w:t>
          </w:r>
        </w:ins>
        <w:del w:id="3491" w:author="Webb Roberts" w:date="2010-03-31T15:32:00Z">
          <w:r w:rsidR="00172983" w:rsidDel="00172983">
            <w:rPr>
              <w:noProof/>
            </w:rPr>
            <w:delText>8</w:delText>
          </w:r>
        </w:del>
      </w:fldSimple>
      <w:r w:rsidRPr="00B32252">
        <w:t xml:space="preserve">:  </w:t>
      </w:r>
      <w:r>
        <w:t>A definition of an association type</w:t>
      </w:r>
      <w:bookmarkEnd w:id="3488"/>
      <w:bookmarkEnd w:id="3489"/>
    </w:p>
    <w:p w:rsidR="00DD6A0A" w:rsidRDefault="00DD6A0A" w:rsidP="00DD6A0A">
      <w:pPr>
        <w:pStyle w:val="wrXML"/>
      </w:pPr>
      <w:r>
        <w:t>&lt;xsd:complexType name="AssociationType"&gt;</w:t>
      </w:r>
      <w:r>
        <w:br/>
        <w:t xml:space="preserve">  ...</w:t>
      </w:r>
      <w:r>
        <w:br/>
        <w:t xml:space="preserve">  &lt;xsd:complexContent&gt;</w:t>
      </w:r>
      <w:r>
        <w:br/>
        <w:t xml:space="preserve">    &lt;xsd:extension base="s:ComplexObjectType"&gt;</w:t>
      </w:r>
      <w:r>
        <w:br/>
        <w:t xml:space="preserve">      &lt;xsd:sequence&gt;</w:t>
      </w:r>
      <w:r>
        <w:br/>
        <w:t xml:space="preserve">        &lt;xsd:element ref="</w:t>
      </w:r>
      <w:r w:rsidR="00256128">
        <w:t>c2:</w:t>
      </w:r>
      <w:r>
        <w:t xml:space="preserve">AssociationBeginDate" minOccurs="0" </w:t>
      </w:r>
      <w:r>
        <w:br/>
        <w:t xml:space="preserve">            maxOccurs="unbounded"/&gt;</w:t>
      </w:r>
      <w:r>
        <w:br/>
        <w:t xml:space="preserve">        &lt;xsd:element ref="</w:t>
      </w:r>
      <w:r w:rsidR="00256128">
        <w:t>c2:</w:t>
      </w:r>
      <w:r>
        <w:t xml:space="preserve">AssociationEndDate" minOccurs="0" </w:t>
      </w:r>
      <w:r>
        <w:br/>
        <w:t xml:space="preserve">            maxOccurs="unbounded"/&gt;</w:t>
      </w:r>
      <w:r>
        <w:br/>
        <w:t xml:space="preserve">      &lt;/xsd:sequence&gt;</w:t>
      </w:r>
      <w:r>
        <w:br/>
        <w:t xml:space="preserve">    &lt;/xsd:extension&gt;</w:t>
      </w:r>
      <w:r>
        <w:br/>
        <w:t xml:space="preserve">  &lt;/xsd:complexContent&gt;</w:t>
      </w:r>
      <w:r>
        <w:br/>
        <w:t>&lt;/xsd:complexType&gt;</w:t>
      </w:r>
      <w:r w:rsidR="004D61EE">
        <w:br/>
      </w:r>
      <w:r>
        <w:br/>
        <w:t>&lt;xsd:complexType name="</w:t>
      </w:r>
      <w:r w:rsidR="00515CF5">
        <w:t>ActionResource</w:t>
      </w:r>
      <w:r>
        <w:t>AssociationType"&gt;</w:t>
      </w:r>
      <w:r>
        <w:br/>
        <w:t xml:space="preserve">  ...</w:t>
      </w:r>
      <w:r>
        <w:br/>
        <w:t xml:space="preserve">  &lt;xsd:complexContent&gt;</w:t>
      </w:r>
      <w:r>
        <w:br/>
        <w:t xml:space="preserve">    &lt;xsd:extension base="</w:t>
      </w:r>
      <w:r w:rsidR="00256128">
        <w:t>c2:</w:t>
      </w:r>
      <w:r>
        <w:t>AssociationType"&gt;</w:t>
      </w:r>
      <w:r>
        <w:br/>
        <w:t xml:space="preserve">      &lt;xsd:sequence&gt;</w:t>
      </w:r>
      <w:r>
        <w:br/>
        <w:t xml:space="preserve">        &lt;xs</w:t>
      </w:r>
      <w:r w:rsidR="00515CF5">
        <w:t>d:element ref="</w:t>
      </w:r>
      <w:r w:rsidR="00256128">
        <w:t>c2:</w:t>
      </w:r>
      <w:r w:rsidR="00515CF5">
        <w:t>Action</w:t>
      </w:r>
      <w:r>
        <w:t xml:space="preserve">Reference" minOccurs="0" </w:t>
      </w:r>
      <w:r>
        <w:br/>
        <w:t xml:space="preserve">            maxOccurs="unbounded"/&gt;</w:t>
      </w:r>
      <w:r>
        <w:br/>
        <w:t xml:space="preserve">        &lt;xsd:element ref="</w:t>
      </w:r>
      <w:r w:rsidR="00256128">
        <w:t>c2:</w:t>
      </w:r>
      <w:r w:rsidR="00515CF5">
        <w:t>Resource</w:t>
      </w:r>
      <w:r>
        <w:t xml:space="preserve">Reference" minOccurs="0" </w:t>
      </w:r>
      <w:r>
        <w:br/>
        <w:t xml:space="preserve">            maxOccurs="unbounded"/&gt;</w:t>
      </w:r>
      <w:r>
        <w:br/>
        <w:t xml:space="preserve">      &lt;/xsd:sequence&gt;</w:t>
      </w:r>
      <w:r>
        <w:br/>
        <w:t xml:space="preserve">    &lt;/xsd:extension&gt;</w:t>
      </w:r>
      <w:r>
        <w:br/>
        <w:t xml:space="preserve">  &lt;/xsd:complexContent&gt;</w:t>
      </w:r>
      <w:r>
        <w:br/>
        <w:t>&lt;/xsd:complexType&gt;</w:t>
      </w:r>
      <w:r w:rsidR="00515CF5">
        <w:br/>
      </w:r>
      <w:r>
        <w:br/>
        <w:t>&lt;xsd:e</w:t>
      </w:r>
      <w:r w:rsidR="00515CF5">
        <w:t>lement name="ActionResourceAssociation</w:t>
      </w:r>
      <w:r>
        <w:t>" type="</w:t>
      </w:r>
      <w:r w:rsidR="00256128">
        <w:t>c2:</w:t>
      </w:r>
      <w:r w:rsidR="00515CF5">
        <w:t>ActionResource</w:t>
      </w:r>
      <w:r>
        <w:t xml:space="preserve">AssociationType" </w:t>
      </w:r>
      <w:r>
        <w:br/>
        <w:t xml:space="preserve">    nillable="true"&gt;</w:t>
      </w:r>
      <w:r>
        <w:br/>
        <w:t xml:space="preserve">  ...</w:t>
      </w:r>
      <w:r>
        <w:br/>
        <w:t>&lt;/xsd:element&gt;</w:t>
      </w:r>
    </w:p>
    <w:p w:rsidR="00DD6A0A" w:rsidRDefault="00DD6A0A" w:rsidP="00DD6A0A">
      <w:pPr>
        <w:pStyle w:val="wrbodytext1"/>
      </w:pPr>
      <w:r>
        <w:t xml:space="preserve">This schema fragment shows the definition of a generic </w:t>
      </w:r>
      <w:r w:rsidRPr="00194BB7">
        <w:rPr>
          <w:rStyle w:val="wrcode"/>
        </w:rPr>
        <w:t>AssociationType</w:t>
      </w:r>
      <w:r>
        <w:t>, which contains a begin and end date.  It then defines a specific association type, which contains the structure required to express guardianship.  This is followed by the definition of an element that expresses the semantics of the guardian relationship.</w:t>
      </w:r>
    </w:p>
    <w:p w:rsidR="00DD6A0A" w:rsidRDefault="00DD6A0A" w:rsidP="00DD6A0A">
      <w:pPr>
        <w:pStyle w:val="wrdefinitionheadpara"/>
      </w:pPr>
      <w:bookmarkStart w:id="3492" w:name="_Toc131669108"/>
      <w:r w:rsidRPr="00DD1EAF">
        <w:t xml:space="preserve">[Definition: </w:t>
      </w:r>
      <w:bookmarkStart w:id="3493" w:name="defn_assoc_type"/>
      <w:r w:rsidRPr="00171107">
        <w:t>association type</w:t>
      </w:r>
      <w:bookmarkEnd w:id="3493"/>
      <w:r w:rsidRPr="00DD1EAF">
        <w:t>]</w:t>
      </w:r>
      <w:bookmarkEnd w:id="3492"/>
      <w:r w:rsidRPr="00DD1EAF">
        <w:t xml:space="preserve"> </w:t>
      </w:r>
    </w:p>
    <w:p w:rsidR="00683500" w:rsidRDefault="00DD6A0A">
      <w:pPr>
        <w:pStyle w:val="wrbodytext3"/>
      </w:pPr>
      <w:r>
        <w:tab/>
      </w:r>
      <w:bookmarkStart w:id="3494" w:name="defn_assoc_type_text"/>
      <w:bookmarkStart w:id="3495" w:name="_Toc87007574"/>
      <w:r w:rsidRPr="00194BB7">
        <w:t xml:space="preserve">In a </w:t>
      </w:r>
      <w:r w:rsidR="005E4185">
        <w:t>C2 Core</w:t>
      </w:r>
      <w:r w:rsidRPr="00194BB7">
        <w:t xml:space="preserve">-conformant schema, an </w:t>
      </w:r>
      <w:r w:rsidRPr="00BA4C27">
        <w:rPr>
          <w:rStyle w:val="Strong"/>
        </w:rPr>
        <w:t>association type</w:t>
      </w:r>
      <w:r w:rsidRPr="00194BB7">
        <w:t xml:space="preserve"> is a type that establishes a relationship between objects, along with the properties of that relationship.  An association type provides a structure that does not establish existence of an object but instead specifies relationships between objects.</w:t>
      </w:r>
      <w:bookmarkEnd w:id="3494"/>
      <w:bookmarkEnd w:id="3495"/>
    </w:p>
    <w:p w:rsidR="00DD6A0A" w:rsidRDefault="00DD6A0A" w:rsidP="00DD6A0A">
      <w:pPr>
        <w:pStyle w:val="wrdefinitionheadpara"/>
      </w:pPr>
      <w:bookmarkStart w:id="3496" w:name="_Toc131669109"/>
      <w:r>
        <w:t>[Definition</w:t>
      </w:r>
      <w:r w:rsidRPr="007B0BFB">
        <w:t xml:space="preserve">: </w:t>
      </w:r>
      <w:bookmarkStart w:id="3497" w:name="defn_assoc"/>
      <w:r w:rsidRPr="0039190B">
        <w:t>association</w:t>
      </w:r>
      <w:bookmarkEnd w:id="3497"/>
      <w:r w:rsidRPr="007B0BFB">
        <w:t>]</w:t>
      </w:r>
      <w:bookmarkEnd w:id="3496"/>
    </w:p>
    <w:p w:rsidR="00683500" w:rsidRDefault="00DD6A0A">
      <w:pPr>
        <w:pStyle w:val="wrbodytext3"/>
      </w:pPr>
      <w:r>
        <w:tab/>
      </w:r>
      <w:bookmarkStart w:id="3498" w:name="defn_assoc_text"/>
      <w:bookmarkStart w:id="3499" w:name="_Toc87007575"/>
      <w:r w:rsidRPr="00194BB7">
        <w:t xml:space="preserve">In a </w:t>
      </w:r>
      <w:r w:rsidR="005E4185">
        <w:t>C2 Core</w:t>
      </w:r>
      <w:r w:rsidRPr="00194BB7">
        <w:t xml:space="preserve">-conformant schema, an </w:t>
      </w:r>
      <w:r w:rsidRPr="00BA4C27">
        <w:rPr>
          <w:rStyle w:val="Strong"/>
        </w:rPr>
        <w:t>association</w:t>
      </w:r>
      <w:r w:rsidRPr="00194BB7">
        <w:t xml:space="preserve"> is an element whose type is a</w:t>
      </w:r>
      <w:r>
        <w:t>n</w:t>
      </w:r>
      <w:r w:rsidRPr="00194BB7">
        <w:t xml:space="preserve"> association type.</w:t>
      </w:r>
      <w:bookmarkEnd w:id="3498"/>
      <w:bookmarkEnd w:id="3499"/>
    </w:p>
    <w:p w:rsidR="00DD6A0A" w:rsidRPr="00AC0083" w:rsidRDefault="00DD6A0A" w:rsidP="00DD6A0A">
      <w:pPr>
        <w:pStyle w:val="wrruleheadpara"/>
      </w:pPr>
      <w:bookmarkStart w:id="3500" w:name="rule_6_39"/>
      <w:bookmarkStart w:id="3501" w:name="_Toc76707245"/>
      <w:bookmarkStart w:id="3502" w:name="_Toc131669223"/>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41</w:t>
        </w:r>
      </w:fldSimple>
      <w:r w:rsidRPr="00AC0083">
        <w:t>]</w:t>
      </w:r>
      <w:bookmarkEnd w:id="3500"/>
      <w:bookmarkEnd w:id="3501"/>
      <w:r w:rsidRPr="00AC0083">
        <w:t xml:space="preserve"> (REF, EXT)</w:t>
      </w:r>
      <w:bookmarkEnd w:id="3502"/>
    </w:p>
    <w:p w:rsidR="00683500" w:rsidRDefault="00DD6A0A">
      <w:pPr>
        <w:pStyle w:val="wrbodytext3"/>
      </w:pPr>
      <w:bookmarkStart w:id="3503" w:name="rule_6_39_text"/>
      <w:r w:rsidRPr="00194BB7">
        <w:tab/>
      </w:r>
      <w:bookmarkStart w:id="3504" w:name="_Toc87007576"/>
      <w:r w:rsidRPr="00194BB7">
        <w:t xml:space="preserve">Within </w:t>
      </w:r>
      <w:r>
        <w:t>the</w:t>
      </w:r>
      <w:r w:rsidRPr="00194BB7">
        <w:t xml:space="preserve"> schema, an association type SHALL be a complex type definition that</w:t>
      </w:r>
      <w:r>
        <w:t xml:space="preserve"> either constitutes a </w:t>
      </w:r>
      <w:r w:rsidR="005E4185">
        <w:t>C2 Core</w:t>
      </w:r>
      <w:r>
        <w:t xml:space="preserve">-conformant component or for which there exists a </w:t>
      </w:r>
      <w:r w:rsidR="005E4185">
        <w:t>C2 Core</w:t>
      </w:r>
      <w:r>
        <w:t xml:space="preserve">-conformant component definition.  The </w:t>
      </w:r>
      <w:r w:rsidR="005E4185">
        <w:t>C2 Core</w:t>
      </w:r>
      <w:r>
        <w:t xml:space="preserve">-conformant component definition SHALL have </w:t>
      </w:r>
      <w:r w:rsidRPr="00194BB7">
        <w:t>one of the following forms:</w:t>
      </w:r>
      <w:bookmarkEnd w:id="3504"/>
    </w:p>
    <w:p w:rsidR="00683500" w:rsidRDefault="00DD6A0A">
      <w:pPr>
        <w:pStyle w:val="wrbodytext4"/>
      </w:pPr>
      <w:bookmarkStart w:id="3505" w:name="_Toc87007577"/>
      <w:r w:rsidRPr="00194BB7">
        <w:t>1.</w:t>
      </w:r>
      <w:r w:rsidRPr="00194BB7">
        <w:tab/>
        <w:t xml:space="preserve">Has complex content, is based on the complex type </w:t>
      </w:r>
      <w:r w:rsidRPr="00BA4C27">
        <w:rPr>
          <w:rStyle w:val="wrcode"/>
        </w:rPr>
        <w:t>structures:ComplexObjectType</w:t>
      </w:r>
      <w:r w:rsidRPr="00194BB7">
        <w:t xml:space="preserve">, and has application information </w:t>
      </w:r>
      <w:r w:rsidRPr="00BA4C27">
        <w:rPr>
          <w:rStyle w:val="wrcode"/>
        </w:rPr>
        <w:t>appinfo:Base</w:t>
      </w:r>
      <w:r w:rsidRPr="00194BB7">
        <w:t xml:space="preserve"> of </w:t>
      </w:r>
      <w:r w:rsidRPr="00BA4C27">
        <w:rPr>
          <w:rStyle w:val="wrcode"/>
        </w:rPr>
        <w:t>structures:Association</w:t>
      </w:r>
      <w:r w:rsidR="00D144F4">
        <w:t>.</w:t>
      </w:r>
      <w:bookmarkEnd w:id="3505"/>
    </w:p>
    <w:p w:rsidR="00683500" w:rsidRDefault="00DD6A0A">
      <w:pPr>
        <w:pStyle w:val="wrbodytext4"/>
      </w:pPr>
      <w:bookmarkStart w:id="3506" w:name="_Toc87007578"/>
      <w:r w:rsidRPr="00194BB7">
        <w:t>2.</w:t>
      </w:r>
      <w:r w:rsidRPr="00194BB7">
        <w:tab/>
        <w:t xml:space="preserve">Is a complex type that is derived from an association type, which is defined according to this </w:t>
      </w:r>
      <w:bookmarkEnd w:id="3503"/>
      <w:r w:rsidRPr="00194BB7">
        <w:t>rule</w:t>
      </w:r>
      <w:r w:rsidR="00D144F4">
        <w:t>.</w:t>
      </w:r>
      <w:bookmarkEnd w:id="3506"/>
    </w:p>
    <w:p w:rsidR="00DD6A0A" w:rsidRDefault="00DD6A0A" w:rsidP="00DD6A0A">
      <w:pPr>
        <w:pStyle w:val="wrnormativehead"/>
        <w:outlineLvl w:val="0"/>
      </w:pPr>
      <w:r>
        <w:t>Rationale</w:t>
      </w:r>
    </w:p>
    <w:p w:rsidR="00683500" w:rsidRDefault="00DD6A0A">
      <w:pPr>
        <w:pStyle w:val="wrbodytext3"/>
      </w:pPr>
      <w:r>
        <w:tab/>
      </w:r>
      <w:bookmarkStart w:id="3507" w:name="_Toc87007579"/>
      <w:r>
        <w:t xml:space="preserve">Associations within reference schemas, extensions schemas, and exchange schemas are easily identifiable as such and have a commonly defined base type.  For subset schemas, the </w:t>
      </w:r>
      <w:r w:rsidR="005E4185">
        <w:t>C2 Core</w:t>
      </w:r>
      <w:r>
        <w:t>-conformant definition may be located in a primary schema and then identified.</w:t>
      </w:r>
      <w:bookmarkEnd w:id="3507"/>
    </w:p>
    <w:p w:rsidR="00DD6A0A" w:rsidRPr="00AC0083" w:rsidRDefault="00DD6A0A" w:rsidP="00DD6A0A">
      <w:pPr>
        <w:pStyle w:val="wrruleheadpara"/>
      </w:pPr>
      <w:bookmarkStart w:id="3508" w:name="rule_6_40"/>
      <w:bookmarkStart w:id="3509" w:name="_Toc76707246"/>
      <w:bookmarkStart w:id="3510" w:name="_Toc131669224"/>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511" w:author="Webb Roberts" w:date="2010-03-31T15:33:00Z">
          <w:r w:rsidR="00A63659">
            <w:rPr>
              <w:noProof/>
            </w:rPr>
            <w:t>42</w:t>
          </w:r>
        </w:ins>
        <w:del w:id="3512" w:author="Webb Roberts" w:date="2010-03-31T15:32:00Z">
          <w:r w:rsidR="00172983" w:rsidDel="00172983">
            <w:rPr>
              <w:noProof/>
            </w:rPr>
            <w:delText>47</w:delText>
          </w:r>
        </w:del>
      </w:fldSimple>
      <w:r w:rsidRPr="00AC0083">
        <w:t>]</w:t>
      </w:r>
      <w:bookmarkEnd w:id="3508"/>
      <w:bookmarkEnd w:id="3509"/>
      <w:r w:rsidRPr="00AC0083">
        <w:t xml:space="preserve"> (REF, SUB, EXT)</w:t>
      </w:r>
      <w:bookmarkEnd w:id="3510"/>
    </w:p>
    <w:p w:rsidR="00683500" w:rsidRDefault="00DD6A0A">
      <w:pPr>
        <w:pStyle w:val="wrbodytext3"/>
      </w:pPr>
      <w:bookmarkStart w:id="3513" w:name="rule_6_40_text"/>
      <w:r w:rsidRPr="00194BB7">
        <w:tab/>
      </w:r>
      <w:bookmarkStart w:id="3514" w:name="_Toc87007580"/>
      <w:r>
        <w:t>Given that an association type defines a relationship between a set of participants, w</w:t>
      </w:r>
      <w:r w:rsidRPr="00194BB7">
        <w:t>ithin an association type</w:t>
      </w:r>
      <w:r>
        <w:t xml:space="preserve"> definition</w:t>
      </w:r>
      <w:r w:rsidRPr="00194BB7">
        <w:t xml:space="preserve">, any element </w:t>
      </w:r>
      <w:r>
        <w:t>that</w:t>
      </w:r>
      <w:r w:rsidRPr="00194BB7">
        <w:t xml:space="preserve"> represents a participant SHALL be a reference element.</w:t>
      </w:r>
      <w:bookmarkEnd w:id="3513"/>
      <w:bookmarkEnd w:id="3514"/>
    </w:p>
    <w:p w:rsidR="00DD6A0A" w:rsidRDefault="00DD6A0A" w:rsidP="00DD6A0A">
      <w:pPr>
        <w:pStyle w:val="wrnormativehead"/>
        <w:outlineLvl w:val="0"/>
      </w:pPr>
      <w:r>
        <w:t>Rationale</w:t>
      </w:r>
    </w:p>
    <w:p w:rsidR="00683500" w:rsidRDefault="00DD6A0A">
      <w:pPr>
        <w:pStyle w:val="wrbodytext3"/>
      </w:pPr>
      <w:r>
        <w:tab/>
      </w:r>
      <w:bookmarkStart w:id="3515" w:name="_Toc87007581"/>
      <w:r>
        <w:t>Associations are intended to relate objects defined elsewhere.  They are not intended to carry content of participant objects.</w:t>
      </w:r>
      <w:bookmarkEnd w:id="3515"/>
      <w:r>
        <w:t xml:space="preserve">  </w:t>
      </w:r>
    </w:p>
    <w:p w:rsidR="00DD6A0A" w:rsidRDefault="00DD6A0A" w:rsidP="00894894">
      <w:pPr>
        <w:pStyle w:val="Heading3"/>
        <w:numPr>
          <w:numberingChange w:id="3516" w:author="Webb Roberts" w:date="2010-03-31T15:28:00Z" w:original="%1:7:0:.%2:4:0:.%3:4:0:"/>
        </w:numPr>
      </w:pPr>
      <w:bookmarkStart w:id="3517" w:name="_Toc87007582"/>
      <w:bookmarkStart w:id="3518" w:name="_Toc131668962"/>
      <w:r>
        <w:t>Metadata Types</w:t>
      </w:r>
      <w:bookmarkEnd w:id="3517"/>
      <w:bookmarkEnd w:id="3518"/>
    </w:p>
    <w:p w:rsidR="00DD6A0A" w:rsidRDefault="00DD6A0A" w:rsidP="00DD6A0A">
      <w:pPr>
        <w:pStyle w:val="wrbodytext1"/>
      </w:pPr>
      <w:r>
        <w:t xml:space="preserve">Within </w:t>
      </w:r>
      <w:r w:rsidR="005E4185">
        <w:t>C2 Core</w:t>
      </w:r>
      <w:r>
        <w:t xml:space="preserve">, metadata is defined as “data about data.”  This may include information such as the security of a piece of data or </w:t>
      </w:r>
      <w:r w:rsidR="00634F0E">
        <w:t xml:space="preserve">the </w:t>
      </w:r>
      <w:r>
        <w:t>source of the data.  These pieces of metadata may be composed into a metadata type.  The types of data to which metadata may be applied may be constrained.</w:t>
      </w:r>
    </w:p>
    <w:p w:rsidR="00DD6A0A" w:rsidRDefault="00DD6A0A" w:rsidP="00DD6A0A">
      <w:pPr>
        <w:pStyle w:val="wrdefinitionheadpara"/>
      </w:pPr>
      <w:bookmarkStart w:id="3519" w:name="_Toc131669110"/>
      <w:r w:rsidRPr="00DD1EAF">
        <w:t xml:space="preserve">[Definition: </w:t>
      </w:r>
      <w:bookmarkStart w:id="3520" w:name="defn_metadata_type"/>
      <w:r w:rsidRPr="0039190B">
        <w:t>metadata type</w:t>
      </w:r>
      <w:bookmarkEnd w:id="3520"/>
      <w:r w:rsidRPr="00DD1EAF">
        <w:t>]</w:t>
      </w:r>
      <w:bookmarkEnd w:id="3519"/>
      <w:r w:rsidRPr="00DD1EAF">
        <w:t xml:space="preserve"> </w:t>
      </w:r>
    </w:p>
    <w:p w:rsidR="00683500" w:rsidRDefault="00DD6A0A">
      <w:pPr>
        <w:pStyle w:val="wrbodytext3"/>
      </w:pPr>
      <w:r>
        <w:tab/>
      </w:r>
      <w:bookmarkStart w:id="3521" w:name="defn_metadata_type_text"/>
      <w:bookmarkStart w:id="3522" w:name="_Toc87007583"/>
      <w:r w:rsidRPr="00194BB7">
        <w:t xml:space="preserve">A </w:t>
      </w:r>
      <w:r w:rsidRPr="00BA4C27">
        <w:rPr>
          <w:rStyle w:val="Strong"/>
        </w:rPr>
        <w:t>metadata type</w:t>
      </w:r>
      <w:r w:rsidRPr="00194BB7">
        <w:t xml:space="preserve"> describes data about data, that is, information that is not descriptive of objects and their relationships, but is descriptive of the data itself.  It is useful to provide a general mechanism for data about data.  This provides required flexibility to precisely represent information.</w:t>
      </w:r>
      <w:bookmarkEnd w:id="3521"/>
      <w:bookmarkEnd w:id="3522"/>
    </w:p>
    <w:p w:rsidR="00DD6A0A" w:rsidRDefault="00DD6A0A" w:rsidP="00DD6A0A">
      <w:pPr>
        <w:pStyle w:val="wrdefinitionheadpara"/>
      </w:pPr>
      <w:bookmarkStart w:id="3523" w:name="_Toc131669111"/>
      <w:r w:rsidRPr="00DD1EAF">
        <w:t xml:space="preserve">[Definition: </w:t>
      </w:r>
      <w:bookmarkStart w:id="3524" w:name="defn_metadata_elem"/>
      <w:r w:rsidRPr="0039190B">
        <w:t>metadata element</w:t>
      </w:r>
      <w:bookmarkEnd w:id="3524"/>
      <w:r w:rsidRPr="00DD1EAF">
        <w:t>]</w:t>
      </w:r>
      <w:bookmarkEnd w:id="3523"/>
      <w:r w:rsidRPr="00DD1EAF">
        <w:t xml:space="preserve"> </w:t>
      </w:r>
    </w:p>
    <w:p w:rsidR="00683500" w:rsidRDefault="00DD6A0A">
      <w:pPr>
        <w:pStyle w:val="wrbodytext3"/>
      </w:pPr>
      <w:r>
        <w:tab/>
      </w:r>
      <w:bookmarkStart w:id="3525" w:name="defn_metadata_elem_text"/>
      <w:bookmarkStart w:id="3526" w:name="_Toc87007584"/>
      <w:r w:rsidRPr="00194BB7">
        <w:t xml:space="preserve">Within a </w:t>
      </w:r>
      <w:r w:rsidR="005E4185">
        <w:t>C2 Core</w:t>
      </w:r>
      <w:r w:rsidRPr="00194BB7">
        <w:t xml:space="preserve">-conformant schema, a </w:t>
      </w:r>
      <w:r w:rsidRPr="00BA4C27">
        <w:rPr>
          <w:rStyle w:val="Strong"/>
        </w:rPr>
        <w:t>metadata element</w:t>
      </w:r>
      <w:r w:rsidRPr="00194BB7">
        <w:t xml:space="preserve"> is an element whose type is a metadata type.  There are specific limitations on the meaning of a metadata element in an instance; it does not establish existence of an object, nor is it a property of its containing object.</w:t>
      </w:r>
      <w:bookmarkEnd w:id="3525"/>
      <w:bookmarkEnd w:id="3526"/>
    </w:p>
    <w:p w:rsidR="00DD6A0A" w:rsidRPr="00AC0083" w:rsidRDefault="00DD6A0A" w:rsidP="00DD6A0A">
      <w:pPr>
        <w:pStyle w:val="wrruleheadpara"/>
      </w:pPr>
      <w:bookmarkStart w:id="3527" w:name="rule_6_41"/>
      <w:bookmarkStart w:id="3528" w:name="_Toc76707247"/>
      <w:bookmarkStart w:id="3529" w:name="_Toc131669225"/>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43</w:t>
        </w:r>
      </w:fldSimple>
      <w:r w:rsidRPr="00AC0083">
        <w:t>]</w:t>
      </w:r>
      <w:bookmarkEnd w:id="3527"/>
      <w:bookmarkEnd w:id="3528"/>
      <w:r w:rsidRPr="00AC0083">
        <w:t xml:space="preserve"> (REF, SUB, EXT)</w:t>
      </w:r>
      <w:bookmarkEnd w:id="3529"/>
    </w:p>
    <w:p w:rsidR="00683500" w:rsidRDefault="00DD6A0A">
      <w:pPr>
        <w:pStyle w:val="wrbodytext3"/>
      </w:pPr>
      <w:bookmarkStart w:id="3530" w:name="rule_6_41_text"/>
      <w:r w:rsidRPr="00194BB7">
        <w:tab/>
      </w:r>
      <w:bookmarkStart w:id="3531" w:name="_Toc87007585"/>
      <w:r w:rsidRPr="00194BB7">
        <w:t xml:space="preserve">Within </w:t>
      </w:r>
      <w:r>
        <w:t>the</w:t>
      </w:r>
      <w:r w:rsidRPr="00194BB7">
        <w:t xml:space="preserve"> schema, a metadata type SHALL contain elements appropriate for a specific class of data about data.</w:t>
      </w:r>
      <w:bookmarkEnd w:id="3530"/>
      <w:bookmarkEnd w:id="3531"/>
    </w:p>
    <w:p w:rsidR="00DD6A0A" w:rsidRPr="00AC0083" w:rsidRDefault="00DD6A0A" w:rsidP="00DD6A0A">
      <w:pPr>
        <w:pStyle w:val="wrruleheadpara"/>
      </w:pPr>
      <w:bookmarkStart w:id="3532" w:name="rule_6_42"/>
      <w:bookmarkStart w:id="3533" w:name="_Toc76707248"/>
      <w:bookmarkStart w:id="3534" w:name="_Toc131669226"/>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535" w:author="Webb Roberts" w:date="2010-03-31T15:33:00Z">
          <w:r w:rsidR="00A63659">
            <w:rPr>
              <w:noProof/>
            </w:rPr>
            <w:t>44</w:t>
          </w:r>
        </w:ins>
        <w:del w:id="3536" w:author="Webb Roberts" w:date="2010-03-31T15:32:00Z">
          <w:r w:rsidR="00172983" w:rsidDel="00172983">
            <w:rPr>
              <w:noProof/>
            </w:rPr>
            <w:delText>50</w:delText>
          </w:r>
        </w:del>
      </w:fldSimple>
      <w:r w:rsidRPr="00AC0083">
        <w:t>]</w:t>
      </w:r>
      <w:bookmarkEnd w:id="3532"/>
      <w:bookmarkEnd w:id="3533"/>
      <w:r w:rsidRPr="00AC0083">
        <w:t xml:space="preserve"> (REF, SUB, EXT)</w:t>
      </w:r>
      <w:bookmarkEnd w:id="3534"/>
    </w:p>
    <w:p w:rsidR="00683500" w:rsidRDefault="00DD6A0A">
      <w:pPr>
        <w:pStyle w:val="wrbodytext3"/>
      </w:pPr>
      <w:bookmarkStart w:id="3537" w:name="rule_6_42_text"/>
      <w:r w:rsidRPr="00194BB7">
        <w:tab/>
      </w:r>
      <w:bookmarkStart w:id="3538" w:name="_Toc87007586"/>
      <w:r w:rsidRPr="00194BB7">
        <w:t xml:space="preserve">Within </w:t>
      </w:r>
      <w:r>
        <w:t>the</w:t>
      </w:r>
      <w:r w:rsidRPr="00194BB7">
        <w:t xml:space="preserve"> schema, a metadata type and only a metadata type SHALL be derived directly from </w:t>
      </w:r>
      <w:r w:rsidRPr="00BA4C27">
        <w:rPr>
          <w:rStyle w:val="wrcode"/>
        </w:rPr>
        <w:t>structures:MetadataType</w:t>
      </w:r>
      <w:r w:rsidRPr="00194BB7">
        <w:t>.</w:t>
      </w:r>
      <w:bookmarkEnd w:id="3537"/>
      <w:bookmarkEnd w:id="3538"/>
    </w:p>
    <w:p w:rsidR="00DD6A0A" w:rsidRDefault="00DD6A0A" w:rsidP="00DD6A0A">
      <w:pPr>
        <w:pStyle w:val="wrnormativehead"/>
        <w:outlineLvl w:val="0"/>
      </w:pPr>
      <w:r>
        <w:t>Rationale</w:t>
      </w:r>
    </w:p>
    <w:p w:rsidR="00683500" w:rsidRDefault="00DD6A0A">
      <w:pPr>
        <w:pStyle w:val="wrbodytext3"/>
      </w:pPr>
      <w:r>
        <w:tab/>
      </w:r>
      <w:bookmarkStart w:id="3539" w:name="_Toc87007587"/>
      <w:r>
        <w:t xml:space="preserve">A metadata type establishes a specific, named aggregation of data about data.  Any type derived from </w:t>
      </w:r>
      <w:r w:rsidRPr="001E3EEE">
        <w:rPr>
          <w:rStyle w:val="wrcode"/>
        </w:rPr>
        <w:t>structures:Metada</w:t>
      </w:r>
      <w:r w:rsidRPr="00976E77">
        <w:rPr>
          <w:rStyle w:val="wrcode"/>
        </w:rPr>
        <w:t>taType</w:t>
      </w:r>
      <w:r>
        <w:t xml:space="preserve"> is a metadata type.  Metadata types should not be derived from other metadata types.  Such metadata types should be used as</w:t>
      </w:r>
      <w:r w:rsidR="00634F0E">
        <w:t xml:space="preserve"> </w:t>
      </w:r>
      <w:r>
        <w:t>is and additional metadata types defined for additional content.</w:t>
      </w:r>
      <w:bookmarkEnd w:id="3539"/>
    </w:p>
    <w:p w:rsidR="00DD6A0A" w:rsidRPr="00AC0083" w:rsidRDefault="00DD6A0A" w:rsidP="00DD6A0A">
      <w:pPr>
        <w:pStyle w:val="wrruleheadpara"/>
      </w:pPr>
      <w:bookmarkStart w:id="3540" w:name="rule_6_43"/>
      <w:bookmarkStart w:id="3541" w:name="_Toc76707249"/>
      <w:bookmarkStart w:id="3542" w:name="_Toc131669227"/>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45</w:t>
        </w:r>
      </w:fldSimple>
      <w:r w:rsidRPr="00AC0083">
        <w:t>]</w:t>
      </w:r>
      <w:bookmarkEnd w:id="3540"/>
      <w:bookmarkEnd w:id="3541"/>
      <w:r w:rsidRPr="00AC0083">
        <w:t xml:space="preserve"> (REF, EXT)</w:t>
      </w:r>
      <w:bookmarkEnd w:id="3542"/>
    </w:p>
    <w:p w:rsidR="00683500" w:rsidRDefault="00DD6A0A">
      <w:pPr>
        <w:pStyle w:val="wrbodytext3"/>
      </w:pPr>
      <w:bookmarkStart w:id="3543" w:name="rule_6_43_text"/>
      <w:r w:rsidRPr="00194BB7">
        <w:tab/>
      </w:r>
      <w:bookmarkStart w:id="3544" w:name="_Toc87007588"/>
      <w:r w:rsidRPr="00194BB7">
        <w:t xml:space="preserve">Within </w:t>
      </w:r>
      <w:r>
        <w:t>the</w:t>
      </w:r>
      <w:r w:rsidRPr="00194BB7">
        <w:t xml:space="preserve"> schema, a metadata type MAY have application information </w:t>
      </w:r>
      <w:r w:rsidRPr="00BA4C27">
        <w:rPr>
          <w:rStyle w:val="wrcode"/>
        </w:rPr>
        <w:t>appinfo:AppliesTo,</w:t>
      </w:r>
      <w:r w:rsidRPr="00BA4C27">
        <w:rPr>
          <w:rStyle w:val="wrnormativeheadChar"/>
        </w:rPr>
        <w:t xml:space="preserve"> </w:t>
      </w:r>
      <w:r w:rsidRPr="00194BB7">
        <w:t xml:space="preserve">indicating the </w:t>
      </w:r>
      <w:r w:rsidR="005E4185">
        <w:t>C2 Core</w:t>
      </w:r>
      <w:r w:rsidRPr="00194BB7">
        <w:t>-conformant object, association, or external adapter types to which the metadata applies.</w:t>
      </w:r>
      <w:bookmarkEnd w:id="3543"/>
      <w:bookmarkEnd w:id="3544"/>
    </w:p>
    <w:p w:rsidR="00DD6A0A" w:rsidRPr="00AC0083" w:rsidRDefault="00DD6A0A" w:rsidP="00DD6A0A">
      <w:pPr>
        <w:pStyle w:val="wrruleheadpara"/>
      </w:pPr>
      <w:bookmarkStart w:id="3545" w:name="rule_6_44"/>
      <w:bookmarkStart w:id="3546" w:name="_Toc76707250"/>
      <w:bookmarkStart w:id="3547" w:name="_Toc131669228"/>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46</w:t>
        </w:r>
      </w:fldSimple>
      <w:r w:rsidRPr="00AC0083">
        <w:t>]</w:t>
      </w:r>
      <w:bookmarkEnd w:id="3545"/>
      <w:bookmarkEnd w:id="3546"/>
      <w:r w:rsidRPr="00AC0083">
        <w:t xml:space="preserve"> (REF, EXT)</w:t>
      </w:r>
      <w:bookmarkEnd w:id="3547"/>
    </w:p>
    <w:p w:rsidR="00683500" w:rsidRDefault="00DD6A0A">
      <w:pPr>
        <w:pStyle w:val="wrbodytext3"/>
      </w:pPr>
      <w:bookmarkStart w:id="3548" w:name="rule_6_44_text"/>
      <w:r w:rsidRPr="00194BB7">
        <w:tab/>
      </w:r>
      <w:bookmarkStart w:id="3549" w:name="_Toc87007589"/>
      <w:r w:rsidRPr="00194BB7">
        <w:t xml:space="preserve">Within </w:t>
      </w:r>
      <w:r>
        <w:t>the</w:t>
      </w:r>
      <w:r w:rsidRPr="00194BB7">
        <w:t xml:space="preserve"> schema, a metadata type </w:t>
      </w:r>
      <w:r>
        <w:t>that</w:t>
      </w:r>
      <w:r w:rsidRPr="00194BB7">
        <w:t xml:space="preserve"> does not have application information </w:t>
      </w:r>
      <w:r w:rsidRPr="00BA4C27">
        <w:rPr>
          <w:rStyle w:val="wrcode"/>
        </w:rPr>
        <w:t>appinfo:AppliesTo</w:t>
      </w:r>
      <w:r w:rsidRPr="00194BB7">
        <w:t xml:space="preserve"> MAY be applied to any object type, association type, or external adapter type.</w:t>
      </w:r>
      <w:bookmarkEnd w:id="3548"/>
      <w:bookmarkEnd w:id="3549"/>
    </w:p>
    <w:p w:rsidR="00DD6A0A" w:rsidRDefault="00DD6A0A" w:rsidP="00DD6A0A">
      <w:pPr>
        <w:pStyle w:val="wrnormativehead"/>
        <w:outlineLvl w:val="0"/>
      </w:pPr>
      <w:r>
        <w:t>Rationale</w:t>
      </w:r>
    </w:p>
    <w:p w:rsidR="00683500" w:rsidRDefault="00DD6A0A">
      <w:pPr>
        <w:pStyle w:val="wrbodytext3"/>
      </w:pPr>
      <w:r>
        <w:tab/>
      </w:r>
      <w:bookmarkStart w:id="3550" w:name="_Toc87007590"/>
      <w:r>
        <w:t>Metadata may be constrained to be applicable to only specific types, or it may be defined to be applicable to any type.  The source of a piece of data and the security classification of a piece of data are examples of metadata that may be considered globally applicable.</w:t>
      </w:r>
      <w:bookmarkEnd w:id="3550"/>
      <w:r>
        <w:t xml:space="preserve"> </w:t>
      </w:r>
    </w:p>
    <w:p w:rsidR="00DD6A0A" w:rsidRDefault="00DD6A0A" w:rsidP="00894894">
      <w:pPr>
        <w:pStyle w:val="Heading3"/>
        <w:numPr>
          <w:numberingChange w:id="3551" w:author="Webb Roberts" w:date="2010-03-31T15:28:00Z" w:original="%1:7:0:.%2:4:0:.%3:5:0:"/>
        </w:numPr>
      </w:pPr>
      <w:bookmarkStart w:id="3552" w:name="_Toc87007591"/>
      <w:bookmarkStart w:id="3553" w:name="_Toc131668963"/>
      <w:r>
        <w:t>Augmentation Types</w:t>
      </w:r>
      <w:bookmarkEnd w:id="3552"/>
      <w:bookmarkEnd w:id="3553"/>
    </w:p>
    <w:p w:rsidR="00DD6A0A" w:rsidRDefault="0076321D" w:rsidP="00DD6A0A">
      <w:pPr>
        <w:pStyle w:val="wrbodytext1"/>
      </w:pPr>
      <w:r>
        <w:t xml:space="preserve">Builders of </w:t>
      </w:r>
      <w:r w:rsidR="00DE4724">
        <w:t>COI/POR</w:t>
      </w:r>
      <w:r>
        <w:t xml:space="preserve"> schema</w:t>
      </w:r>
      <w:r w:rsidR="00DE4724">
        <w:t xml:space="preserve">s </w:t>
      </w:r>
      <w:r>
        <w:t>other extension schemas to</w:t>
      </w:r>
      <w:r w:rsidR="00DD6A0A">
        <w:t xml:space="preserve"> </w:t>
      </w:r>
      <w:r w:rsidR="005E4185">
        <w:t>C2 Core</w:t>
      </w:r>
      <w:r w:rsidR="00DD6A0A">
        <w:t xml:space="preserve"> distribution schemas </w:t>
      </w:r>
      <w:r w:rsidR="00DE4724">
        <w:t xml:space="preserve">must </w:t>
      </w:r>
      <w:r w:rsidR="00DD6A0A">
        <w:t>be able to define extensions to types.  However, exten</w:t>
      </w:r>
      <w:r w:rsidR="00DE4724">
        <w:t xml:space="preserve">sion of types by multiple </w:t>
      </w:r>
      <w:r w:rsidR="00DD6A0A">
        <w:t>schemas proves problematic, as it results in multiple extensions of a single type.  XML Schema does not provide for multiple types of an instance</w:t>
      </w:r>
      <w:r w:rsidR="002C4043">
        <w:t>;</w:t>
      </w:r>
      <w:r w:rsidR="00DD6A0A">
        <w:t xml:space="preserve"> </w:t>
      </w:r>
      <w:r w:rsidR="002C4043">
        <w:t xml:space="preserve">consequently, </w:t>
      </w:r>
      <w:r w:rsidR="00DD6A0A">
        <w:t>such a method results in duplication of base type content and a need to resolve "same-as" relationships between the instances of the various derived types.</w:t>
      </w:r>
    </w:p>
    <w:p w:rsidR="00DD6A0A" w:rsidRDefault="00DD6A0A" w:rsidP="00DD6A0A">
      <w:pPr>
        <w:pStyle w:val="wrbodytext1"/>
      </w:pPr>
      <w:r>
        <w:t xml:space="preserve">Instead, it is preferable for </w:t>
      </w:r>
      <w:r w:rsidR="0076321D">
        <w:t xml:space="preserve">COI/POR schemas and other extension schemas </w:t>
      </w:r>
      <w:r>
        <w:t xml:space="preserve">to provide augmentations.  These are reusable types and elements of those types, which may be added to an object class, in a single extended type, by the author of a </w:t>
      </w:r>
      <w:r w:rsidR="005E4185">
        <w:t>C2 Core</w:t>
      </w:r>
      <w:r>
        <w:t>-conformant schema.  This avoids the problem of multi</w:t>
      </w:r>
      <w:r w:rsidR="00CB1788">
        <w:t>ple extended types but allows schemas</w:t>
      </w:r>
      <w:r>
        <w:t xml:space="preserve"> to define reusable extensions.  </w:t>
      </w:r>
    </w:p>
    <w:p w:rsidR="00DD6A0A" w:rsidRDefault="00DD6A0A" w:rsidP="00DD6A0A">
      <w:pPr>
        <w:pStyle w:val="wrbodytext1"/>
      </w:pPr>
      <w:r w:rsidRPr="00CF67D7">
        <w:t xml:space="preserve">Augmentation types such as </w:t>
      </w:r>
      <w:r w:rsidR="00DE4724">
        <w:rPr>
          <w:rStyle w:val="wrcode"/>
        </w:rPr>
        <w:t>coi</w:t>
      </w:r>
      <w:r w:rsidRPr="00CF67D7">
        <w:rPr>
          <w:rStyle w:val="wrcode"/>
        </w:rPr>
        <w:t>:PersonAugmentationType</w:t>
      </w:r>
      <w:r w:rsidRPr="00CF67D7">
        <w:t xml:space="preserve"> (where </w:t>
      </w:r>
      <w:r w:rsidR="00DE4724">
        <w:rPr>
          <w:rStyle w:val="wrcode"/>
        </w:rPr>
        <w:t>coi</w:t>
      </w:r>
      <w:r w:rsidRPr="00CF67D7">
        <w:t xml:space="preserve">: is a </w:t>
      </w:r>
      <w:r w:rsidR="005E4185">
        <w:t>C2 Core</w:t>
      </w:r>
      <w:r w:rsidRPr="00CF67D7">
        <w:t xml:space="preserve"> </w:t>
      </w:r>
      <w:r w:rsidR="00DE4724">
        <w:t xml:space="preserve">COI/POR </w:t>
      </w:r>
      <w:r w:rsidRPr="00CF67D7">
        <w:t xml:space="preserve">namespace) exist to extend </w:t>
      </w:r>
      <w:r w:rsidR="005E4185">
        <w:t xml:space="preserve">C2 </w:t>
      </w:r>
      <w:r w:rsidR="002144A3">
        <w:t>Core</w:t>
      </w:r>
      <w:r w:rsidRPr="00CF67D7">
        <w:t xml:space="preserve"> types such as </w:t>
      </w:r>
      <w:r w:rsidR="00DE4724">
        <w:rPr>
          <w:rStyle w:val="wrcode"/>
        </w:rPr>
        <w:t>c2</w:t>
      </w:r>
      <w:r w:rsidRPr="00CF67D7">
        <w:rPr>
          <w:rStyle w:val="wrcode"/>
        </w:rPr>
        <w:t>:PersonType</w:t>
      </w:r>
      <w:r w:rsidRPr="00CF67D7">
        <w:t xml:space="preserve"> without creating a new specialized object within the model.  Augmentation types are never applied within the model to the types they are designed to augment.  Doing so would restrict reusing and combining these augmentations.  </w:t>
      </w:r>
    </w:p>
    <w:p w:rsidR="00DD6A0A" w:rsidRDefault="00DD6A0A" w:rsidP="00DD6A0A">
      <w:pPr>
        <w:pStyle w:val="wrbodytext1"/>
      </w:pPr>
      <w:r w:rsidRPr="00CF67D7">
        <w:t xml:space="preserve">Instead, augmentation </w:t>
      </w:r>
      <w:r>
        <w:t xml:space="preserve">should be applied </w:t>
      </w:r>
      <w:r w:rsidRPr="00CF67D7">
        <w:t xml:space="preserve">within </w:t>
      </w:r>
      <w:r w:rsidR="00B47D45">
        <w:t>IES</w:t>
      </w:r>
      <w:r w:rsidRPr="00CF67D7">
        <w:t xml:space="preserve">s.  So in an </w:t>
      </w:r>
      <w:r w:rsidR="00B47D45">
        <w:t>IES</w:t>
      </w:r>
      <w:r w:rsidRPr="00CF67D7">
        <w:t xml:space="preserve"> (NOT within </w:t>
      </w:r>
      <w:r w:rsidR="005E4185">
        <w:t>C2 Core</w:t>
      </w:r>
      <w:r w:rsidRPr="00CF67D7">
        <w:t xml:space="preserve">), base </w:t>
      </w:r>
      <w:r w:rsidR="00256128">
        <w:rPr>
          <w:rStyle w:val="wrcode"/>
        </w:rPr>
        <w:t>c2:</w:t>
      </w:r>
      <w:r w:rsidRPr="00CF67D7">
        <w:rPr>
          <w:rStyle w:val="wrcode"/>
        </w:rPr>
        <w:t>PersonType</w:t>
      </w:r>
      <w:r w:rsidRPr="00CF67D7">
        <w:t xml:space="preserve"> may be extended, for example, as </w:t>
      </w:r>
      <w:r w:rsidR="00630145">
        <w:rPr>
          <w:rStyle w:val="wrcode"/>
        </w:rPr>
        <w:t>my-ies</w:t>
      </w:r>
      <w:r w:rsidRPr="00CF67D7">
        <w:rPr>
          <w:rStyle w:val="wrcode"/>
        </w:rPr>
        <w:t>:PersonType</w:t>
      </w:r>
      <w:r w:rsidRPr="00CF67D7">
        <w:t xml:space="preserve"> by adding</w:t>
      </w:r>
      <w:r>
        <w:t xml:space="preserve"> </w:t>
      </w:r>
      <w:r w:rsidR="002C4043">
        <w:t xml:space="preserve">elements  </w:t>
      </w:r>
      <w:r w:rsidR="00630145">
        <w:rPr>
          <w:rStyle w:val="wrcode"/>
        </w:rPr>
        <w:t>coi1</w:t>
      </w:r>
      <w:r w:rsidRPr="00CF67D7">
        <w:rPr>
          <w:rStyle w:val="wrcode"/>
        </w:rPr>
        <w:t>:PersonAugmentation</w:t>
      </w:r>
      <w:r w:rsidRPr="00CF67D7">
        <w:t xml:space="preserve"> and </w:t>
      </w:r>
      <w:r w:rsidR="00630145">
        <w:rPr>
          <w:rStyle w:val="wrcode"/>
        </w:rPr>
        <w:t>coi2</w:t>
      </w:r>
      <w:r w:rsidRPr="00CF67D7">
        <w:rPr>
          <w:rStyle w:val="wrcode"/>
        </w:rPr>
        <w:t>:PersonAugmentation</w:t>
      </w:r>
      <w:r w:rsidRPr="00CF67D7">
        <w:t xml:space="preserve">.  </w:t>
      </w:r>
      <w:r>
        <w:t xml:space="preserve">As a result, </w:t>
      </w:r>
      <w:r w:rsidR="00630145">
        <w:rPr>
          <w:rStyle w:val="wrcode"/>
        </w:rPr>
        <w:t>my-ies</w:t>
      </w:r>
      <w:r w:rsidRPr="00CF67D7">
        <w:rPr>
          <w:rStyle w:val="wrcode"/>
        </w:rPr>
        <w:t>:PersonType</w:t>
      </w:r>
      <w:r w:rsidRPr="00CF67D7">
        <w:t xml:space="preserve"> will contain all the properties in </w:t>
      </w:r>
      <w:r w:rsidR="00256128">
        <w:rPr>
          <w:rStyle w:val="wrcode"/>
        </w:rPr>
        <w:t>c2:</w:t>
      </w:r>
      <w:r w:rsidRPr="00CF67D7">
        <w:rPr>
          <w:rStyle w:val="wrcode"/>
        </w:rPr>
        <w:t>PersonType</w:t>
      </w:r>
      <w:r w:rsidRPr="00CF67D7">
        <w:t xml:space="preserve"> plus the properties in both </w:t>
      </w:r>
      <w:r>
        <w:t xml:space="preserve">of the elements </w:t>
      </w:r>
      <w:r w:rsidR="00630145">
        <w:rPr>
          <w:rStyle w:val="wrcode"/>
        </w:rPr>
        <w:t>coi1</w:t>
      </w:r>
      <w:r w:rsidRPr="00CF67D7">
        <w:rPr>
          <w:rStyle w:val="wrcode"/>
        </w:rPr>
        <w:t>:PersonAugmentation</w:t>
      </w:r>
      <w:r w:rsidRPr="00CF67D7">
        <w:t xml:space="preserve"> and </w:t>
      </w:r>
      <w:r w:rsidR="00630145">
        <w:rPr>
          <w:rStyle w:val="wrcode"/>
        </w:rPr>
        <w:t>coi2</w:t>
      </w:r>
      <w:r w:rsidRPr="00CF67D7">
        <w:rPr>
          <w:rStyle w:val="wrcode"/>
        </w:rPr>
        <w:t>:PersonAugmentation</w:t>
      </w:r>
      <w:r>
        <w:t>,</w:t>
      </w:r>
      <w:r w:rsidRPr="007B5047">
        <w:t xml:space="preserve"> </w:t>
      </w:r>
      <w:r w:rsidR="001D35DF">
        <w:t xml:space="preserve"> </w:t>
      </w:r>
      <w:r>
        <w:t>which,</w:t>
      </w:r>
      <w:r w:rsidRPr="007B5047">
        <w:t xml:space="preserve"> in turn, each contain their respective sets of sub</w:t>
      </w:r>
      <w:r w:rsidR="00630145">
        <w:t>-</w:t>
      </w:r>
      <w:r w:rsidRPr="007B5047">
        <w:t>elements.</w:t>
      </w:r>
      <w:r w:rsidRPr="00CF67D7">
        <w:t xml:space="preserve">  </w:t>
      </w:r>
    </w:p>
    <w:p w:rsidR="00DD6A0A" w:rsidRPr="00CF67D7" w:rsidRDefault="00DD6A0A" w:rsidP="00DD6A0A">
      <w:pPr>
        <w:pStyle w:val="wrbodytext1"/>
      </w:pPr>
      <w:r>
        <w:t xml:space="preserve">All </w:t>
      </w:r>
      <w:r w:rsidR="005E4185">
        <w:t>C2 Core</w:t>
      </w:r>
      <w:r>
        <w:t xml:space="preserve"> augmentation types extend the abstract type </w:t>
      </w:r>
      <w:r w:rsidRPr="00856653">
        <w:rPr>
          <w:rStyle w:val="wrcode"/>
        </w:rPr>
        <w:t>structures:AugmentationType</w:t>
      </w:r>
      <w:r>
        <w:t xml:space="preserve">.  Therefore, all augmentation types automatically contain the attributes </w:t>
      </w:r>
      <w:r w:rsidRPr="00856653">
        <w:rPr>
          <w:rStyle w:val="wrcode"/>
        </w:rPr>
        <w:t>s</w:t>
      </w:r>
      <w:r>
        <w:rPr>
          <w:rStyle w:val="wrcode"/>
        </w:rPr>
        <w:t>tructures</w:t>
      </w:r>
      <w:r w:rsidRPr="00856653">
        <w:rPr>
          <w:rStyle w:val="wrcode"/>
        </w:rPr>
        <w:t>:id</w:t>
      </w:r>
      <w:r>
        <w:t xml:space="preserve"> and </w:t>
      </w:r>
      <w:r w:rsidRPr="00856653">
        <w:rPr>
          <w:rStyle w:val="wrcode"/>
        </w:rPr>
        <w:t>s</w:t>
      </w:r>
      <w:r>
        <w:rPr>
          <w:rStyle w:val="wrcode"/>
        </w:rPr>
        <w:t>tructures</w:t>
      </w:r>
      <w:r w:rsidRPr="00856653">
        <w:rPr>
          <w:rStyle w:val="wrcode"/>
        </w:rPr>
        <w:t>:metadata</w:t>
      </w:r>
      <w:r>
        <w:t xml:space="preserve"> for referencing and metadata</w:t>
      </w:r>
      <w:r w:rsidR="001D35DF">
        <w:t>,</w:t>
      </w:r>
      <w:r>
        <w:t xml:space="preserve"> respectively.  </w:t>
      </w:r>
      <w:r w:rsidR="005E4185">
        <w:t>C2 Core</w:t>
      </w:r>
      <w:r>
        <w:t xml:space="preserve"> also provides the abstract element </w:t>
      </w:r>
      <w:r w:rsidRPr="00856653">
        <w:rPr>
          <w:rStyle w:val="wrcode"/>
        </w:rPr>
        <w:t>structures:Augmentation</w:t>
      </w:r>
      <w:r>
        <w:t xml:space="preserve"> (of type </w:t>
      </w:r>
      <w:r w:rsidRPr="00856653">
        <w:rPr>
          <w:rStyle w:val="wrcode"/>
        </w:rPr>
        <w:t>structures:AugmentationType</w:t>
      </w:r>
      <w:r>
        <w:t xml:space="preserve">) as the common substitution group head for all augmentation elements.  An augmentation element placed into this substitution group can be used in an instance wherever </w:t>
      </w:r>
      <w:r w:rsidRPr="00C145F9">
        <w:rPr>
          <w:rStyle w:val="wrcode"/>
        </w:rPr>
        <w:t>structures:Augmentation</w:t>
      </w:r>
      <w:r>
        <w:t xml:space="preserve"> occurs in the corresponding </w:t>
      </w:r>
      <w:r w:rsidR="00B47D45">
        <w:t>IES</w:t>
      </w:r>
      <w:r>
        <w:t xml:space="preserve"> schema.  The user must follow </w:t>
      </w:r>
      <w:r w:rsidR="005E4185">
        <w:t>C2 Core</w:t>
      </w:r>
      <w:r>
        <w:t xml:space="preserve"> naming conventions for augmentation component names and must place new augmentation elements into the </w:t>
      </w:r>
      <w:r w:rsidRPr="00C145F9">
        <w:rPr>
          <w:rStyle w:val="wrcode"/>
        </w:rPr>
        <w:t>structures:Augmentation</w:t>
      </w:r>
      <w:r>
        <w:t xml:space="preserve"> substitution group.  Further, if an augmentation element cannot be applied to all types in the model, then the user must document those types that the new augmentation element can be applied to using the </w:t>
      </w:r>
      <w:r w:rsidRPr="00C145F9">
        <w:rPr>
          <w:rStyle w:val="wrcode"/>
        </w:rPr>
        <w:t>appinfo:AppliesTo</w:t>
      </w:r>
      <w:r>
        <w:t xml:space="preserve"> element.   </w:t>
      </w:r>
    </w:p>
    <w:p w:rsidR="00DD6A0A" w:rsidRDefault="00DD6A0A" w:rsidP="00DD6A0A">
      <w:pPr>
        <w:pStyle w:val="wrdefinitionheadpara"/>
      </w:pPr>
      <w:bookmarkStart w:id="3554" w:name="_Toc131669112"/>
      <w:r w:rsidRPr="00DD1EAF">
        <w:t xml:space="preserve">[Definition: </w:t>
      </w:r>
      <w:bookmarkStart w:id="3555" w:name="defn_aug_type"/>
      <w:r w:rsidRPr="0039190B">
        <w:t>augmentation type</w:t>
      </w:r>
      <w:bookmarkEnd w:id="3555"/>
      <w:r w:rsidRPr="00DD1EAF">
        <w:t>]</w:t>
      </w:r>
      <w:bookmarkEnd w:id="3554"/>
      <w:r w:rsidRPr="00DD1EAF">
        <w:t xml:space="preserve"> </w:t>
      </w:r>
    </w:p>
    <w:p w:rsidR="00683500" w:rsidRDefault="00DD6A0A">
      <w:pPr>
        <w:pStyle w:val="wrbodytext3"/>
      </w:pPr>
      <w:r>
        <w:tab/>
      </w:r>
      <w:bookmarkStart w:id="3556" w:name="defn_aug_type_text"/>
      <w:bookmarkStart w:id="3557" w:name="_Toc87007592"/>
      <w:r w:rsidRPr="00194BB7">
        <w:t xml:space="preserve">An </w:t>
      </w:r>
      <w:r w:rsidRPr="00BA4C27">
        <w:rPr>
          <w:rStyle w:val="Strong"/>
        </w:rPr>
        <w:t>augmentation type</w:t>
      </w:r>
      <w:r w:rsidRPr="00194BB7">
        <w:t xml:space="preserve"> is a complex type </w:t>
      </w:r>
      <w:r>
        <w:t>that</w:t>
      </w:r>
      <w:r w:rsidRPr="00194BB7">
        <w:t xml:space="preserve"> provides a reusable block of data </w:t>
      </w:r>
      <w:r>
        <w:t>that</w:t>
      </w:r>
      <w:r w:rsidRPr="00194BB7">
        <w:t xml:space="preserve"> may be added to object types or association types.</w:t>
      </w:r>
      <w:bookmarkEnd w:id="3556"/>
      <w:bookmarkEnd w:id="3557"/>
    </w:p>
    <w:p w:rsidR="00DD6A0A" w:rsidRDefault="00DD6A0A" w:rsidP="00DD6A0A">
      <w:pPr>
        <w:pStyle w:val="wrdefinitionheadpara"/>
      </w:pPr>
      <w:r w:rsidRPr="00DD1EAF">
        <w:t xml:space="preserve"> </w:t>
      </w:r>
      <w:bookmarkStart w:id="3558" w:name="_Toc131669113"/>
      <w:r w:rsidRPr="00DD1EAF">
        <w:t xml:space="preserve">[Definition: </w:t>
      </w:r>
      <w:bookmarkStart w:id="3559" w:name="defn_aug"/>
      <w:r w:rsidRPr="0039190B">
        <w:t>augmentation</w:t>
      </w:r>
      <w:bookmarkEnd w:id="3559"/>
      <w:r w:rsidRPr="00DD1EAF">
        <w:t>]</w:t>
      </w:r>
      <w:bookmarkEnd w:id="3558"/>
      <w:r w:rsidRPr="00DD1EAF">
        <w:t xml:space="preserve"> </w:t>
      </w:r>
    </w:p>
    <w:p w:rsidR="00683500" w:rsidRDefault="00DD6A0A">
      <w:pPr>
        <w:pStyle w:val="wrbodytext3"/>
      </w:pPr>
      <w:r>
        <w:tab/>
      </w:r>
      <w:bookmarkStart w:id="3560" w:name="defn_aug_text"/>
      <w:bookmarkStart w:id="3561" w:name="_Toc87007593"/>
      <w:r w:rsidRPr="00194BB7">
        <w:t xml:space="preserve">An </w:t>
      </w:r>
      <w:r w:rsidRPr="00BA4C27">
        <w:rPr>
          <w:rStyle w:val="Strong"/>
        </w:rPr>
        <w:t>augmentation</w:t>
      </w:r>
      <w:r w:rsidRPr="00194BB7">
        <w:t xml:space="preserve"> of a </w:t>
      </w:r>
      <w:r w:rsidR="005E4185">
        <w:t>C2 Core</w:t>
      </w:r>
      <w:r w:rsidRPr="00194BB7">
        <w:t>-conformant object type is a block of additional data added to an object type to carry additional data beyond that of the original object definition.</w:t>
      </w:r>
      <w:bookmarkEnd w:id="3560"/>
      <w:bookmarkEnd w:id="3561"/>
      <w:r w:rsidRPr="00194BB7">
        <w:t xml:space="preserve">  </w:t>
      </w:r>
    </w:p>
    <w:p w:rsidR="00DD6A0A" w:rsidRPr="00AC0083" w:rsidRDefault="00DD6A0A" w:rsidP="00DD6A0A">
      <w:pPr>
        <w:pStyle w:val="wrruleheadpara"/>
      </w:pPr>
      <w:bookmarkStart w:id="3562" w:name="rule_6_45"/>
      <w:bookmarkStart w:id="3563" w:name="_Toc76707251"/>
      <w:bookmarkStart w:id="3564" w:name="_Toc131669229"/>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565" w:author="Webb Roberts" w:date="2010-03-31T15:33:00Z">
          <w:r w:rsidR="00A63659">
            <w:rPr>
              <w:noProof/>
            </w:rPr>
            <w:t>47</w:t>
          </w:r>
        </w:ins>
        <w:del w:id="3566" w:author="Webb Roberts" w:date="2010-03-31T15:32:00Z">
          <w:r w:rsidR="00172983" w:rsidDel="00172983">
            <w:rPr>
              <w:noProof/>
            </w:rPr>
            <w:delText>54</w:delText>
          </w:r>
        </w:del>
      </w:fldSimple>
      <w:r w:rsidRPr="00AC0083">
        <w:t>]</w:t>
      </w:r>
      <w:bookmarkEnd w:id="3562"/>
      <w:bookmarkEnd w:id="3563"/>
      <w:r w:rsidRPr="00AC0083">
        <w:t xml:space="preserve"> (REF, SUB, EXT)</w:t>
      </w:r>
      <w:bookmarkEnd w:id="3564"/>
    </w:p>
    <w:p w:rsidR="00683500" w:rsidRDefault="00DD6A0A">
      <w:pPr>
        <w:pStyle w:val="wrbodytext3"/>
      </w:pPr>
      <w:bookmarkStart w:id="3567" w:name="rule_6_45_text"/>
      <w:r w:rsidRPr="00194BB7">
        <w:tab/>
      </w:r>
      <w:bookmarkStart w:id="3568" w:name="_Toc87007594"/>
      <w:r w:rsidRPr="00194BB7">
        <w:t>An augmentation type:</w:t>
      </w:r>
      <w:bookmarkEnd w:id="3568"/>
    </w:p>
    <w:p w:rsidR="00683500" w:rsidRDefault="00DD6A0A">
      <w:pPr>
        <w:pStyle w:val="wrbodytext4"/>
      </w:pPr>
      <w:bookmarkStart w:id="3569" w:name="_Toc87007595"/>
      <w:r w:rsidRPr="00194BB7">
        <w:t>1.</w:t>
      </w:r>
      <w:r w:rsidRPr="00194BB7">
        <w:tab/>
        <w:t xml:space="preserve">SHALL be transitively derived from </w:t>
      </w:r>
      <w:r w:rsidRPr="00BA4C27">
        <w:rPr>
          <w:rStyle w:val="wrcode"/>
        </w:rPr>
        <w:t>structures:AugmentationType</w:t>
      </w:r>
      <w:r w:rsidR="00CD5265" w:rsidRPr="00CD5265">
        <w:t>.</w:t>
      </w:r>
      <w:bookmarkEnd w:id="3569"/>
    </w:p>
    <w:p w:rsidR="00683500" w:rsidRDefault="00DD6A0A">
      <w:pPr>
        <w:pStyle w:val="wrbodytext4"/>
      </w:pPr>
      <w:bookmarkStart w:id="3570" w:name="_Toc87007596"/>
      <w:r w:rsidRPr="00194BB7">
        <w:t>2.</w:t>
      </w:r>
      <w:r w:rsidRPr="00194BB7">
        <w:tab/>
        <w:t xml:space="preserve">SHALL contain elements </w:t>
      </w:r>
      <w:r>
        <w:t>that</w:t>
      </w:r>
      <w:r w:rsidRPr="00194BB7">
        <w:t xml:space="preserve"> represent properties to be applied to a base type.</w:t>
      </w:r>
      <w:bookmarkEnd w:id="3567"/>
      <w:bookmarkEnd w:id="3570"/>
    </w:p>
    <w:p w:rsidR="00DD6A0A" w:rsidRDefault="00DD6A0A" w:rsidP="00DD6A0A">
      <w:pPr>
        <w:pStyle w:val="wrnormativehead"/>
        <w:outlineLvl w:val="0"/>
      </w:pPr>
      <w:r>
        <w:t>Rationale</w:t>
      </w:r>
    </w:p>
    <w:p w:rsidR="00683500" w:rsidRDefault="00DD6A0A">
      <w:pPr>
        <w:pStyle w:val="wrbodytext3"/>
      </w:pPr>
      <w:r>
        <w:tab/>
      </w:r>
      <w:bookmarkStart w:id="3571" w:name="_Toc87007597"/>
      <w:r>
        <w:t>A base type is the type to which an augmentation is to be applied.  An augmentation may be applied to any number of types.  Base types are assigned by augmentation elements.</w:t>
      </w:r>
      <w:bookmarkEnd w:id="3571"/>
    </w:p>
    <w:p w:rsidR="00DD6A0A" w:rsidRPr="00AC0083" w:rsidRDefault="00DD6A0A" w:rsidP="00DD6A0A">
      <w:pPr>
        <w:pStyle w:val="wrruleheadpara"/>
      </w:pPr>
      <w:bookmarkStart w:id="3572" w:name="rule_6_46"/>
      <w:bookmarkStart w:id="3573" w:name="_Toc76707252"/>
      <w:bookmarkStart w:id="3574" w:name="_Toc131669230"/>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575" w:author="Webb Roberts" w:date="2010-03-31T15:33:00Z">
          <w:r w:rsidR="00A63659">
            <w:rPr>
              <w:noProof/>
            </w:rPr>
            <w:t>48</w:t>
          </w:r>
        </w:ins>
        <w:del w:id="3576" w:author="Webb Roberts" w:date="2010-03-31T15:32:00Z">
          <w:r w:rsidR="00172983" w:rsidDel="00172983">
            <w:rPr>
              <w:noProof/>
            </w:rPr>
            <w:delText>56</w:delText>
          </w:r>
        </w:del>
      </w:fldSimple>
      <w:r w:rsidRPr="00AC0083">
        <w:t>]</w:t>
      </w:r>
      <w:bookmarkEnd w:id="3572"/>
      <w:bookmarkEnd w:id="3573"/>
      <w:r w:rsidRPr="00AC0083">
        <w:t xml:space="preserve"> (REF, SUB, EXT)</w:t>
      </w:r>
      <w:bookmarkEnd w:id="3574"/>
    </w:p>
    <w:p w:rsidR="00683500" w:rsidRDefault="00DD6A0A">
      <w:pPr>
        <w:pStyle w:val="wrbodytext3"/>
      </w:pPr>
      <w:r>
        <w:tab/>
      </w:r>
      <w:bookmarkStart w:id="3577" w:name="_Toc87007598"/>
      <w:bookmarkStart w:id="3578" w:name="rule_6_46_text"/>
      <w:r w:rsidRPr="00194BB7">
        <w:t xml:space="preserve">Within </w:t>
      </w:r>
      <w:r>
        <w:t>the</w:t>
      </w:r>
      <w:r w:rsidRPr="00194BB7">
        <w:t xml:space="preserve"> schema, an augmentation element definition:</w:t>
      </w:r>
      <w:bookmarkEnd w:id="3577"/>
    </w:p>
    <w:p w:rsidR="00683500" w:rsidRDefault="00DD6A0A">
      <w:pPr>
        <w:pStyle w:val="wrbodytext4"/>
      </w:pPr>
      <w:bookmarkStart w:id="3579" w:name="_Toc87007599"/>
      <w:r w:rsidRPr="00194BB7">
        <w:t>1.</w:t>
      </w:r>
      <w:r w:rsidRPr="00194BB7">
        <w:tab/>
        <w:t xml:space="preserve">SHALL have a type </w:t>
      </w:r>
      <w:r w:rsidR="002C154E">
        <w:t>that</w:t>
      </w:r>
      <w:r w:rsidR="002C154E" w:rsidRPr="00194BB7">
        <w:t xml:space="preserve"> </w:t>
      </w:r>
      <w:r w:rsidRPr="00194BB7">
        <w:t>is an augmentation type</w:t>
      </w:r>
      <w:r w:rsidR="002C154E">
        <w:t>.</w:t>
      </w:r>
      <w:bookmarkEnd w:id="3579"/>
    </w:p>
    <w:p w:rsidR="00683500" w:rsidRDefault="00DD6A0A">
      <w:pPr>
        <w:pStyle w:val="wrbodytext4"/>
        <w:rPr>
          <w:rStyle w:val="wrcode"/>
        </w:rPr>
      </w:pPr>
      <w:bookmarkStart w:id="3580" w:name="_Toc87007600"/>
      <w:r w:rsidRPr="00194BB7">
        <w:t>2.</w:t>
      </w:r>
      <w:r w:rsidRPr="00194BB7">
        <w:tab/>
        <w:t xml:space="preserve">SHALL use the </w:t>
      </w:r>
      <w:r w:rsidRPr="00BA4C27">
        <w:rPr>
          <w:rStyle w:val="wrcode"/>
        </w:rPr>
        <w:t>substitutionGroup</w:t>
      </w:r>
      <w:r w:rsidRPr="00194BB7">
        <w:t xml:space="preserve"> attribute such that it is transitively substitutable for the element </w:t>
      </w:r>
      <w:r w:rsidRPr="00BA4C27">
        <w:rPr>
          <w:rStyle w:val="wrcode"/>
        </w:rPr>
        <w:t>structures:Augmentation</w:t>
      </w:r>
      <w:r w:rsidR="00CD5265" w:rsidRPr="00CD5265">
        <w:t>.</w:t>
      </w:r>
      <w:bookmarkEnd w:id="3580"/>
    </w:p>
    <w:p w:rsidR="00683500" w:rsidRDefault="00DD6A0A">
      <w:pPr>
        <w:pStyle w:val="wrbodytext3"/>
      </w:pPr>
      <w:r w:rsidRPr="00194BB7">
        <w:tab/>
      </w:r>
      <w:bookmarkStart w:id="3581" w:name="_Toc87007601"/>
      <w:r w:rsidRPr="00194BB7">
        <w:t xml:space="preserve">An element </w:t>
      </w:r>
      <w:r>
        <w:t>that</w:t>
      </w:r>
      <w:r w:rsidRPr="00194BB7">
        <w:t xml:space="preserve"> is not an augmentation element SHALL NOT meet either of the above criteria.</w:t>
      </w:r>
      <w:bookmarkEnd w:id="3578"/>
      <w:bookmarkEnd w:id="3581"/>
    </w:p>
    <w:p w:rsidR="00DD6A0A" w:rsidRDefault="00DD6A0A" w:rsidP="00DD6A0A">
      <w:pPr>
        <w:pStyle w:val="wrnormativehead"/>
        <w:outlineLvl w:val="0"/>
      </w:pPr>
      <w:r>
        <w:t>Rationale</w:t>
      </w:r>
    </w:p>
    <w:p w:rsidR="00683500" w:rsidRDefault="00DD6A0A">
      <w:pPr>
        <w:pStyle w:val="wrbodytext3"/>
      </w:pPr>
      <w:r>
        <w:tab/>
      </w:r>
      <w:bookmarkStart w:id="3582" w:name="_Toc87007602"/>
      <w:r>
        <w:t xml:space="preserve">An augmentation is trivially identifiable as such.  The use of the common </w:t>
      </w:r>
      <w:r w:rsidRPr="00E35B73">
        <w:rPr>
          <w:rStyle w:val="wrcode"/>
        </w:rPr>
        <w:t>structures:Augmentation</w:t>
      </w:r>
      <w:r>
        <w:t xml:space="preserve"> element allows message builders to optionally delay specifying augmentations to be applied to a type until runtime.</w:t>
      </w:r>
      <w:bookmarkEnd w:id="3582"/>
    </w:p>
    <w:p w:rsidR="00DD6A0A" w:rsidRPr="00AC0083" w:rsidRDefault="00DD6A0A" w:rsidP="00DD6A0A">
      <w:pPr>
        <w:pStyle w:val="wrruleheadpara"/>
      </w:pPr>
      <w:bookmarkStart w:id="3583" w:name="rule_6_47"/>
      <w:bookmarkStart w:id="3584" w:name="_Toc76707253"/>
      <w:bookmarkStart w:id="3585" w:name="_Toc131669231"/>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49</w:t>
        </w:r>
      </w:fldSimple>
      <w:r w:rsidRPr="00AC0083">
        <w:t>]</w:t>
      </w:r>
      <w:bookmarkEnd w:id="3583"/>
      <w:bookmarkEnd w:id="3584"/>
      <w:r w:rsidRPr="00AC0083">
        <w:t xml:space="preserve"> (REF, EXT)</w:t>
      </w:r>
      <w:bookmarkEnd w:id="3585"/>
    </w:p>
    <w:p w:rsidR="00683500" w:rsidRDefault="00DD6A0A">
      <w:pPr>
        <w:pStyle w:val="wrbodytext3"/>
      </w:pPr>
      <w:bookmarkStart w:id="3586" w:name="rule_6_47_text"/>
      <w:r w:rsidRPr="00194BB7">
        <w:tab/>
      </w:r>
      <w:bookmarkStart w:id="3587" w:name="_Toc87007603"/>
      <w:r w:rsidRPr="00194BB7">
        <w:t xml:space="preserve">Within </w:t>
      </w:r>
      <w:r>
        <w:t>the</w:t>
      </w:r>
      <w:r w:rsidRPr="00194BB7">
        <w:t xml:space="preserve"> schema, an element definition for an augmentation element MAY contain one or more instances of the element </w:t>
      </w:r>
      <w:r w:rsidRPr="00BA4C27">
        <w:rPr>
          <w:rStyle w:val="wrcode"/>
        </w:rPr>
        <w:t>structures:AppliesTo</w:t>
      </w:r>
      <w:r w:rsidRPr="00194BB7">
        <w:t xml:space="preserve"> as application information to specify types to which the augmentation element applies.</w:t>
      </w:r>
      <w:bookmarkEnd w:id="3586"/>
      <w:bookmarkEnd w:id="3587"/>
    </w:p>
    <w:p w:rsidR="00DD6A0A" w:rsidRPr="00AC0083" w:rsidRDefault="00DD6A0A" w:rsidP="00DD6A0A">
      <w:pPr>
        <w:pStyle w:val="wrruleheadpara"/>
      </w:pPr>
      <w:bookmarkStart w:id="3588" w:name="rule_6_48"/>
      <w:bookmarkStart w:id="3589" w:name="_Toc76707254"/>
      <w:bookmarkStart w:id="3590" w:name="_Toc131669232"/>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50</w:t>
        </w:r>
      </w:fldSimple>
      <w:r w:rsidRPr="00AC0083">
        <w:t>]</w:t>
      </w:r>
      <w:bookmarkEnd w:id="3588"/>
      <w:bookmarkEnd w:id="3589"/>
      <w:r w:rsidRPr="00AC0083">
        <w:t xml:space="preserve"> (REF, EXT)</w:t>
      </w:r>
      <w:bookmarkEnd w:id="3590"/>
    </w:p>
    <w:p w:rsidR="00683500" w:rsidRDefault="00DD6A0A">
      <w:pPr>
        <w:pStyle w:val="wrbodytext3"/>
      </w:pPr>
      <w:bookmarkStart w:id="3591" w:name="rule_6_48_text"/>
      <w:r w:rsidRPr="00194BB7">
        <w:tab/>
      </w:r>
      <w:bookmarkStart w:id="3592" w:name="_Toc87007604"/>
      <w:r w:rsidRPr="00194BB7">
        <w:t xml:space="preserve">Within </w:t>
      </w:r>
      <w:r>
        <w:t>the</w:t>
      </w:r>
      <w:r w:rsidRPr="00194BB7">
        <w:t xml:space="preserve"> schema, an element definition for an augmentation element </w:t>
      </w:r>
      <w:r>
        <w:t>that</w:t>
      </w:r>
      <w:r w:rsidRPr="00194BB7">
        <w:t xml:space="preserve"> does not contain any instances of the element </w:t>
      </w:r>
      <w:r w:rsidRPr="00BA4C27">
        <w:rPr>
          <w:rStyle w:val="wrcode"/>
        </w:rPr>
        <w:t>structures:AppliesTo</w:t>
      </w:r>
      <w:r w:rsidRPr="00194BB7">
        <w:t xml:space="preserve"> MAY be applied to any object or association type.</w:t>
      </w:r>
      <w:bookmarkEnd w:id="3591"/>
      <w:bookmarkEnd w:id="3592"/>
    </w:p>
    <w:p w:rsidR="00DD6A0A" w:rsidRDefault="00DD6A0A" w:rsidP="00DD6A0A">
      <w:pPr>
        <w:pStyle w:val="wrnormativehead"/>
        <w:outlineLvl w:val="0"/>
      </w:pPr>
      <w:r>
        <w:t>Rationale</w:t>
      </w:r>
    </w:p>
    <w:p w:rsidR="00683500" w:rsidRDefault="00DD6A0A">
      <w:pPr>
        <w:pStyle w:val="wrbodytext3"/>
      </w:pPr>
      <w:r>
        <w:tab/>
      </w:r>
      <w:bookmarkStart w:id="3593" w:name="_Toc87007605"/>
      <w:r>
        <w:t>These rules allow schema builders to establish applicability for augmentations.  An augmentation may be applicable to specific types.</w:t>
      </w:r>
      <w:bookmarkEnd w:id="3593"/>
    </w:p>
    <w:p w:rsidR="00683500" w:rsidRDefault="00DD6A0A">
      <w:pPr>
        <w:pStyle w:val="wrbodytext3"/>
      </w:pPr>
      <w:r>
        <w:tab/>
      </w:r>
      <w:bookmarkStart w:id="3594" w:name="_Toc87007606"/>
      <w:r>
        <w:t>Users who wish to apply an augmentation type to a given object type may do so by creating a new augmentation element, applicable to the object type.</w:t>
      </w:r>
      <w:bookmarkEnd w:id="3594"/>
      <w:r>
        <w:t xml:space="preserve">  </w:t>
      </w:r>
    </w:p>
    <w:p w:rsidR="00DD6A0A" w:rsidRDefault="00DD6A0A" w:rsidP="00783BE6">
      <w:pPr>
        <w:pStyle w:val="Heading2"/>
        <w:numPr>
          <w:numberingChange w:id="3595" w:author="Webb Roberts" w:date="2010-03-31T15:28:00Z" w:original="%1:7:0:.%2:5:0:"/>
        </w:numPr>
      </w:pPr>
      <w:bookmarkStart w:id="3596" w:name="_Toc77760843"/>
      <w:bookmarkStart w:id="3597" w:name="_Toc87007607"/>
      <w:bookmarkStart w:id="3598" w:name="_Toc131668964"/>
      <w:r>
        <w:t>Component Usage</w:t>
      </w:r>
      <w:bookmarkEnd w:id="3596"/>
      <w:bookmarkEnd w:id="3597"/>
      <w:bookmarkEnd w:id="3598"/>
    </w:p>
    <w:p w:rsidR="00DD6A0A" w:rsidRPr="00AC0083" w:rsidRDefault="00DD6A0A" w:rsidP="00DD6A0A">
      <w:pPr>
        <w:pStyle w:val="wrruleheadpara"/>
      </w:pPr>
      <w:bookmarkStart w:id="3599" w:name="rule_6_49"/>
      <w:bookmarkStart w:id="3600" w:name="_Toc76707255"/>
      <w:bookmarkStart w:id="3601" w:name="_Toc131669233"/>
      <w:r w:rsidRPr="00AC0083">
        <w:t xml:space="preserve">[Rule </w:t>
      </w:r>
      <w:r w:rsidR="00B36831" w:rsidRPr="00AC0083">
        <w:fldChar w:fldCharType="begin"/>
      </w:r>
      <w:r w:rsidRPr="00781686">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602" w:author="Webb Roberts" w:date="2010-03-31T15:33:00Z">
          <w:r w:rsidR="00A63659">
            <w:rPr>
              <w:noProof/>
            </w:rPr>
            <w:t>51</w:t>
          </w:r>
        </w:ins>
        <w:del w:id="3603" w:author="Webb Roberts" w:date="2010-03-31T15:32:00Z">
          <w:r w:rsidR="00172983" w:rsidDel="00172983">
            <w:rPr>
              <w:noProof/>
            </w:rPr>
            <w:delText>60</w:delText>
          </w:r>
        </w:del>
      </w:fldSimple>
      <w:r w:rsidRPr="00AC0083">
        <w:t>]</w:t>
      </w:r>
      <w:bookmarkEnd w:id="3599"/>
      <w:bookmarkEnd w:id="3600"/>
      <w:r w:rsidRPr="00AC0083">
        <w:t xml:space="preserve"> (REF, SUB, EXT)</w:t>
      </w:r>
      <w:bookmarkEnd w:id="3601"/>
    </w:p>
    <w:p w:rsidR="00683500" w:rsidRDefault="00DD6A0A">
      <w:pPr>
        <w:pStyle w:val="wrbodytext3"/>
      </w:pPr>
      <w:bookmarkStart w:id="3604" w:name="rule_6_49_text"/>
      <w:r w:rsidRPr="00194BB7">
        <w:tab/>
      </w:r>
      <w:bookmarkStart w:id="3605" w:name="_Toc87007608"/>
      <w:r w:rsidRPr="00194BB7">
        <w:t xml:space="preserve">Any type definition referenced by a component within </w:t>
      </w:r>
      <w:r>
        <w:t>the</w:t>
      </w:r>
      <w:r w:rsidRPr="00194BB7">
        <w:t xml:space="preserve"> schema MUST be from one of the following:</w:t>
      </w:r>
      <w:bookmarkEnd w:id="3605"/>
    </w:p>
    <w:p w:rsidR="00683500" w:rsidRDefault="00DD6A0A">
      <w:pPr>
        <w:pStyle w:val="wrbodytext5"/>
      </w:pPr>
      <w:bookmarkStart w:id="3606" w:name="_Toc87007609"/>
      <w:r w:rsidRPr="00194BB7">
        <w:t>1.</w:t>
      </w:r>
      <w:r w:rsidRPr="00194BB7">
        <w:tab/>
        <w:t>The schema being defined</w:t>
      </w:r>
      <w:r w:rsidR="002C154E">
        <w:t>.</w:t>
      </w:r>
      <w:bookmarkEnd w:id="3606"/>
    </w:p>
    <w:p w:rsidR="00683500" w:rsidRDefault="00DD6A0A">
      <w:pPr>
        <w:pStyle w:val="wrbodytext5"/>
      </w:pPr>
      <w:bookmarkStart w:id="3607" w:name="_Toc87007610"/>
      <w:r w:rsidRPr="00194BB7">
        <w:t>2.</w:t>
      </w:r>
      <w:r w:rsidRPr="00194BB7">
        <w:tab/>
        <w:t xml:space="preserve">A namespace imported as </w:t>
      </w:r>
      <w:r w:rsidR="005E4185">
        <w:t>C2 Core</w:t>
      </w:r>
      <w:r w:rsidRPr="00194BB7">
        <w:t>-conformant</w:t>
      </w:r>
      <w:r w:rsidR="002C154E">
        <w:t>.</w:t>
      </w:r>
      <w:bookmarkEnd w:id="3607"/>
    </w:p>
    <w:p w:rsidR="00683500" w:rsidRDefault="00DD6A0A">
      <w:pPr>
        <w:pStyle w:val="wrbodytext5"/>
      </w:pPr>
      <w:bookmarkStart w:id="3608" w:name="_Toc87007611"/>
      <w:r w:rsidRPr="00194BB7">
        <w:t>3.</w:t>
      </w:r>
      <w:r w:rsidRPr="00194BB7">
        <w:tab/>
        <w:t>The XML Schema namespace</w:t>
      </w:r>
      <w:r w:rsidR="002C154E">
        <w:t>.</w:t>
      </w:r>
      <w:bookmarkEnd w:id="3608"/>
    </w:p>
    <w:p w:rsidR="00683500" w:rsidRDefault="00DD6A0A">
      <w:pPr>
        <w:pStyle w:val="wrbodytext5"/>
      </w:pPr>
      <w:bookmarkStart w:id="3609" w:name="_Toc87007612"/>
      <w:r w:rsidRPr="00194BB7">
        <w:t>4.</w:t>
      </w:r>
      <w:r w:rsidRPr="00194BB7">
        <w:tab/>
        <w:t xml:space="preserve">The </w:t>
      </w:r>
      <w:r w:rsidRPr="00BA4C27">
        <w:rPr>
          <w:rStyle w:val="wrcode"/>
        </w:rPr>
        <w:t>structures</w:t>
      </w:r>
      <w:r w:rsidRPr="00194BB7">
        <w:t xml:space="preserve"> namespace.</w:t>
      </w:r>
      <w:bookmarkEnd w:id="3604"/>
      <w:bookmarkEnd w:id="3609"/>
    </w:p>
    <w:p w:rsidR="00DD6A0A" w:rsidRDefault="00DD6A0A" w:rsidP="00DD6A0A">
      <w:pPr>
        <w:pStyle w:val="wrnormativehead"/>
        <w:outlineLvl w:val="0"/>
      </w:pPr>
      <w:r>
        <w:t xml:space="preserve">Rationale </w:t>
      </w:r>
    </w:p>
    <w:p w:rsidR="00683500" w:rsidRDefault="00DD6A0A">
      <w:pPr>
        <w:pStyle w:val="wrbodytext3"/>
      </w:pPr>
      <w:r>
        <w:tab/>
      </w:r>
      <w:bookmarkStart w:id="3610" w:name="_Toc87007613"/>
      <w:r w:rsidR="005E4185">
        <w:t>C2 Core</w:t>
      </w:r>
      <w:r>
        <w:t xml:space="preserve">-conformant schemas are based on other </w:t>
      </w:r>
      <w:r w:rsidR="005E4185">
        <w:t>C2 Core</w:t>
      </w:r>
      <w:r>
        <w:t>-conformant schemas and the supporting namespaces.  This simplifies processing and understanding of data.</w:t>
      </w:r>
      <w:bookmarkEnd w:id="3610"/>
    </w:p>
    <w:p w:rsidR="00DD6A0A" w:rsidRPr="00AC0083" w:rsidRDefault="00DD6A0A" w:rsidP="00DD6A0A">
      <w:pPr>
        <w:pStyle w:val="wrruleheadpara"/>
      </w:pPr>
      <w:bookmarkStart w:id="3611" w:name="rule_6_50"/>
      <w:bookmarkStart w:id="3612" w:name="_Toc76707256"/>
      <w:bookmarkStart w:id="3613" w:name="_Toc131669234"/>
      <w:r w:rsidRPr="00AC0083">
        <w:t xml:space="preserve">[Rule </w:t>
      </w:r>
      <w:r w:rsidR="00B36831" w:rsidRPr="00AC0083">
        <w:fldChar w:fldCharType="begin"/>
      </w:r>
      <w:r w:rsidRPr="00781686">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52</w:t>
        </w:r>
      </w:fldSimple>
      <w:r w:rsidRPr="00AC0083">
        <w:t>]</w:t>
      </w:r>
      <w:bookmarkEnd w:id="3611"/>
      <w:bookmarkEnd w:id="3612"/>
      <w:r w:rsidRPr="00AC0083">
        <w:t xml:space="preserve"> (REF, SUB, EXT)</w:t>
      </w:r>
      <w:bookmarkEnd w:id="3613"/>
    </w:p>
    <w:p w:rsidR="00683500" w:rsidRDefault="00DD6A0A">
      <w:pPr>
        <w:pStyle w:val="wrbodytext3"/>
      </w:pPr>
      <w:bookmarkStart w:id="3614" w:name="rule_6_50_text"/>
      <w:r w:rsidRPr="00194BB7">
        <w:tab/>
      </w:r>
      <w:bookmarkStart w:id="3615" w:name="_Toc87007614"/>
      <w:r w:rsidRPr="00194BB7">
        <w:t xml:space="preserve">Any element declaration referenced by a component within </w:t>
      </w:r>
      <w:r>
        <w:t>the</w:t>
      </w:r>
      <w:r w:rsidRPr="00194BB7">
        <w:t xml:space="preserve"> schema MUST be from one of the following:</w:t>
      </w:r>
      <w:bookmarkEnd w:id="3615"/>
    </w:p>
    <w:p w:rsidR="00683500" w:rsidRDefault="00DD6A0A">
      <w:pPr>
        <w:pStyle w:val="wrbodytext5"/>
      </w:pPr>
      <w:bookmarkStart w:id="3616" w:name="_Toc87007615"/>
      <w:r w:rsidRPr="00194BB7">
        <w:t>1.</w:t>
      </w:r>
      <w:r w:rsidRPr="00194BB7">
        <w:tab/>
        <w:t>The schema being defined</w:t>
      </w:r>
      <w:r w:rsidR="00B31B87">
        <w:t>.</w:t>
      </w:r>
      <w:bookmarkEnd w:id="3616"/>
    </w:p>
    <w:p w:rsidR="00683500" w:rsidRDefault="00DD6A0A">
      <w:pPr>
        <w:pStyle w:val="wrbodytext5"/>
      </w:pPr>
      <w:bookmarkStart w:id="3617" w:name="_Toc87007616"/>
      <w:r w:rsidRPr="00194BB7">
        <w:t>2.</w:t>
      </w:r>
      <w:r w:rsidRPr="00194BB7">
        <w:tab/>
        <w:t xml:space="preserve">A namespace imported as </w:t>
      </w:r>
      <w:r w:rsidR="005E4185">
        <w:t>C2 Core</w:t>
      </w:r>
      <w:r w:rsidRPr="00194BB7">
        <w:t>-conformant</w:t>
      </w:r>
      <w:r w:rsidR="00B31B87">
        <w:t>.</w:t>
      </w:r>
      <w:bookmarkEnd w:id="3617"/>
    </w:p>
    <w:p w:rsidR="00683500" w:rsidRDefault="00DD6A0A">
      <w:pPr>
        <w:pStyle w:val="wrbodytext5"/>
      </w:pPr>
      <w:bookmarkStart w:id="3618" w:name="_Toc87007617"/>
      <w:r w:rsidRPr="00194BB7">
        <w:t>3.</w:t>
      </w:r>
      <w:r w:rsidRPr="00194BB7">
        <w:tab/>
        <w:t xml:space="preserve">The </w:t>
      </w:r>
      <w:r w:rsidRPr="00BA4C27">
        <w:rPr>
          <w:rStyle w:val="wrcode"/>
        </w:rPr>
        <w:t>structures</w:t>
      </w:r>
      <w:r w:rsidRPr="00194BB7">
        <w:t xml:space="preserve"> namespace</w:t>
      </w:r>
      <w:r w:rsidR="00B31B87">
        <w:t>.</w:t>
      </w:r>
      <w:bookmarkEnd w:id="3618"/>
    </w:p>
    <w:p w:rsidR="00683500" w:rsidRDefault="00DD6A0A">
      <w:pPr>
        <w:pStyle w:val="wrbodytext5"/>
      </w:pPr>
      <w:bookmarkStart w:id="3619" w:name="_Toc87007618"/>
      <w:r w:rsidRPr="00194BB7">
        <w:t>4.</w:t>
      </w:r>
      <w:r w:rsidRPr="00194BB7">
        <w:tab/>
        <w:t>An external namespace, in accordance with the rules for external schemas as specified by this specification.</w:t>
      </w:r>
      <w:bookmarkEnd w:id="3614"/>
      <w:bookmarkEnd w:id="3619"/>
    </w:p>
    <w:p w:rsidR="00DD6A0A" w:rsidRPr="00AC0083" w:rsidRDefault="00DD6A0A" w:rsidP="00DD6A0A">
      <w:pPr>
        <w:pStyle w:val="wrruleheadpara"/>
      </w:pPr>
      <w:bookmarkStart w:id="3620" w:name="rule_6_51"/>
      <w:bookmarkStart w:id="3621" w:name="_Toc76707257"/>
      <w:bookmarkStart w:id="3622" w:name="_Toc131669235"/>
      <w:r w:rsidRPr="00AC0083">
        <w:t xml:space="preserve">[Rule </w:t>
      </w:r>
      <w:r w:rsidR="00B36831" w:rsidRPr="00AC0083">
        <w:fldChar w:fldCharType="begin"/>
      </w:r>
      <w:r w:rsidRPr="00781686">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623" w:author="Webb Roberts" w:date="2010-03-31T15:33:00Z">
          <w:r w:rsidR="00A63659">
            <w:rPr>
              <w:noProof/>
            </w:rPr>
            <w:t>53</w:t>
          </w:r>
        </w:ins>
        <w:del w:id="3624" w:author="Webb Roberts" w:date="2010-03-31T15:32:00Z">
          <w:r w:rsidR="00172983" w:rsidDel="00172983">
            <w:rPr>
              <w:noProof/>
            </w:rPr>
            <w:delText>63</w:delText>
          </w:r>
        </w:del>
      </w:fldSimple>
      <w:r w:rsidRPr="00AC0083">
        <w:t>]</w:t>
      </w:r>
      <w:bookmarkEnd w:id="3620"/>
      <w:bookmarkEnd w:id="3621"/>
      <w:r w:rsidRPr="00AC0083">
        <w:t xml:space="preserve"> (REF, SUB, EXT)</w:t>
      </w:r>
      <w:bookmarkEnd w:id="3622"/>
    </w:p>
    <w:p w:rsidR="00683500" w:rsidRDefault="00DD6A0A">
      <w:pPr>
        <w:pStyle w:val="wrbodytext3"/>
      </w:pPr>
      <w:bookmarkStart w:id="3625" w:name="rule_6_51_text"/>
      <w:r w:rsidRPr="00194BB7">
        <w:tab/>
      </w:r>
      <w:bookmarkStart w:id="3626" w:name="_Toc87007619"/>
      <w:r w:rsidRPr="00194BB7">
        <w:t xml:space="preserve">Any attribute declaration referenced by a component within </w:t>
      </w:r>
      <w:r>
        <w:t>the</w:t>
      </w:r>
      <w:r w:rsidRPr="00194BB7">
        <w:t xml:space="preserve"> schema MUST be from one of the following:</w:t>
      </w:r>
      <w:bookmarkEnd w:id="3626"/>
    </w:p>
    <w:p w:rsidR="00683500" w:rsidRDefault="00DD6A0A">
      <w:pPr>
        <w:pStyle w:val="wrbodytext5"/>
      </w:pPr>
      <w:bookmarkStart w:id="3627" w:name="_Toc87007620"/>
      <w:r w:rsidRPr="00194BB7">
        <w:t>1.</w:t>
      </w:r>
      <w:r w:rsidRPr="00194BB7">
        <w:tab/>
        <w:t>The schema being defined</w:t>
      </w:r>
      <w:r w:rsidR="00EF29F6">
        <w:t>.</w:t>
      </w:r>
      <w:bookmarkEnd w:id="3627"/>
    </w:p>
    <w:p w:rsidR="00683500" w:rsidRDefault="00DD6A0A">
      <w:pPr>
        <w:pStyle w:val="wrbodytext5"/>
      </w:pPr>
      <w:bookmarkStart w:id="3628" w:name="_Toc87007621"/>
      <w:r w:rsidRPr="00194BB7">
        <w:t>2.</w:t>
      </w:r>
      <w:r w:rsidRPr="00194BB7">
        <w:tab/>
        <w:t xml:space="preserve">A namespace imported as </w:t>
      </w:r>
      <w:r w:rsidR="005E4185">
        <w:t>C2 Core</w:t>
      </w:r>
      <w:r w:rsidRPr="00194BB7">
        <w:t>-conformant</w:t>
      </w:r>
      <w:r w:rsidR="00EF29F6">
        <w:t>.</w:t>
      </w:r>
      <w:bookmarkEnd w:id="3628"/>
    </w:p>
    <w:p w:rsidR="00683500" w:rsidRDefault="00DD6A0A">
      <w:pPr>
        <w:pStyle w:val="wrbodytext5"/>
      </w:pPr>
      <w:bookmarkStart w:id="3629" w:name="_Toc87007622"/>
      <w:r w:rsidRPr="00194BB7">
        <w:t>3.</w:t>
      </w:r>
      <w:r w:rsidRPr="00194BB7">
        <w:tab/>
        <w:t xml:space="preserve">The </w:t>
      </w:r>
      <w:r w:rsidRPr="00BA4C27">
        <w:rPr>
          <w:rStyle w:val="wrcode"/>
        </w:rPr>
        <w:t>structures</w:t>
      </w:r>
      <w:r w:rsidRPr="00194BB7">
        <w:t xml:space="preserve"> namespace</w:t>
      </w:r>
      <w:r w:rsidR="00EF29F6">
        <w:t>.</w:t>
      </w:r>
      <w:bookmarkEnd w:id="3629"/>
    </w:p>
    <w:p w:rsidR="00683500" w:rsidRDefault="00DD6A0A">
      <w:pPr>
        <w:pStyle w:val="wrbodytext5"/>
      </w:pPr>
      <w:bookmarkStart w:id="3630" w:name="_Toc87007623"/>
      <w:r w:rsidRPr="00194BB7">
        <w:t>4.</w:t>
      </w:r>
      <w:r w:rsidRPr="00194BB7">
        <w:tab/>
        <w:t>The XML namespace</w:t>
      </w:r>
      <w:r w:rsidR="00EF29F6">
        <w:t>.</w:t>
      </w:r>
      <w:bookmarkEnd w:id="3630"/>
    </w:p>
    <w:p w:rsidR="00683500" w:rsidRDefault="00DD6A0A">
      <w:pPr>
        <w:pStyle w:val="wrbodytext5"/>
      </w:pPr>
      <w:bookmarkStart w:id="3631" w:name="_Toc87007624"/>
      <w:r w:rsidRPr="00194BB7">
        <w:t>5.</w:t>
      </w:r>
      <w:r w:rsidRPr="00194BB7">
        <w:tab/>
        <w:t>An external namespace, in accordance with the rules for external schemas as specified by this specification.</w:t>
      </w:r>
      <w:bookmarkEnd w:id="3625"/>
      <w:bookmarkEnd w:id="3631"/>
    </w:p>
    <w:p w:rsidR="00DD6A0A" w:rsidRDefault="00DD6A0A" w:rsidP="00DD6A0A">
      <w:pPr>
        <w:pStyle w:val="wrnormativehead"/>
        <w:outlineLvl w:val="0"/>
      </w:pPr>
      <w:r>
        <w:t>Rationale</w:t>
      </w:r>
    </w:p>
    <w:p w:rsidR="00683500" w:rsidRDefault="00DD6A0A">
      <w:pPr>
        <w:pStyle w:val="wrbodytext3"/>
      </w:pPr>
      <w:r>
        <w:tab/>
      </w:r>
      <w:bookmarkStart w:id="3632" w:name="_Toc87007625"/>
      <w:r w:rsidR="005E4185">
        <w:t>C2 Core</w:t>
      </w:r>
      <w:r>
        <w:t xml:space="preserve">-conformant schemas are based on other </w:t>
      </w:r>
      <w:r w:rsidR="005E4185">
        <w:t>C2 Core</w:t>
      </w:r>
      <w:r>
        <w:t xml:space="preserve">-conformant schemas.  All attributes and elements must be from </w:t>
      </w:r>
      <w:r w:rsidR="005E4185">
        <w:t>C2 Core</w:t>
      </w:r>
      <w:r>
        <w:t xml:space="preserve">-conformant schemas, the </w:t>
      </w:r>
      <w:r w:rsidRPr="009E5AA8">
        <w:rPr>
          <w:rStyle w:val="wrcode"/>
        </w:rPr>
        <w:t>structures</w:t>
      </w:r>
      <w:r>
        <w:t xml:space="preserve"> namespace, the XML namespace, or an external namespace.  This applies to elements referenced for substitution groups as well.  It does not apply to content of the schema (e.g.</w:t>
      </w:r>
      <w:r w:rsidR="0019075B">
        <w:t>,</w:t>
      </w:r>
      <w:r>
        <w:t xml:space="preserve"> within annotations) or to the XML Schema declarations themselves.  It applies only to attributes and elements referenced by the XML Schema components.</w:t>
      </w:r>
      <w:bookmarkEnd w:id="3632"/>
    </w:p>
    <w:p w:rsidR="00DD6A0A" w:rsidRPr="00625D27" w:rsidRDefault="005E4185" w:rsidP="00783BE6">
      <w:pPr>
        <w:pStyle w:val="Heading2"/>
        <w:numPr>
          <w:numberingChange w:id="3633" w:author="Webb Roberts" w:date="2010-03-31T15:28:00Z" w:original="%1:7:0:.%2:6:0:"/>
        </w:numPr>
      </w:pPr>
      <w:bookmarkStart w:id="3634" w:name="_Toc77760844"/>
      <w:bookmarkStart w:id="3635" w:name="_Toc87007626"/>
      <w:bookmarkStart w:id="3636" w:name="_Toc131668965"/>
      <w:r>
        <w:t>C2 Core</w:t>
      </w:r>
      <w:r w:rsidR="00DD6A0A" w:rsidRPr="00625D27">
        <w:t xml:space="preserve"> Structural Facilities</w:t>
      </w:r>
      <w:bookmarkEnd w:id="3634"/>
      <w:bookmarkEnd w:id="3635"/>
      <w:bookmarkEnd w:id="3636"/>
    </w:p>
    <w:bookmarkEnd w:id="3408"/>
    <w:p w:rsidR="00DD6A0A" w:rsidRDefault="005E4185" w:rsidP="00DD6A0A">
      <w:pPr>
        <w:pStyle w:val="wrbodytext1"/>
      </w:pPr>
      <w:r>
        <w:t>C2 Core</w:t>
      </w:r>
      <w:r w:rsidR="00DD6A0A">
        <w:t xml:space="preserve"> provides the structures schema that contains base types for types defined in </w:t>
      </w:r>
      <w:r>
        <w:t>C2 Core</w:t>
      </w:r>
      <w:r w:rsidR="00DD6A0A">
        <w:t>-conformant schemas.  It provides base elements to act as heads for substitution groups.  It also provides attributes that provide facilities not otherwise provided by XML Schema.  These structures should be used to augment XML data.  The structures provided are not meant to replace fundamental XML organization methods; they are intended to assist them.</w:t>
      </w:r>
    </w:p>
    <w:p w:rsidR="00DD6A0A" w:rsidRDefault="00DD6A0A" w:rsidP="00DD6A0A">
      <w:pPr>
        <w:pStyle w:val="wrdefinitionheadpara"/>
      </w:pPr>
      <w:bookmarkStart w:id="3637" w:name="_Toc131669114"/>
      <w:r w:rsidRPr="00DD1EAF">
        <w:t xml:space="preserve">[Definition: </w:t>
      </w:r>
      <w:bookmarkStart w:id="3638" w:name="defn_structures_ns"/>
      <w:r w:rsidRPr="0039190B">
        <w:t>structures namespace</w:t>
      </w:r>
      <w:bookmarkEnd w:id="3638"/>
      <w:r w:rsidRPr="00DD1EAF">
        <w:t>]</w:t>
      </w:r>
      <w:bookmarkEnd w:id="3637"/>
    </w:p>
    <w:p w:rsidR="00683500" w:rsidRDefault="00DD6A0A">
      <w:pPr>
        <w:pStyle w:val="wrbodytext3"/>
      </w:pPr>
      <w:r>
        <w:tab/>
      </w:r>
      <w:bookmarkStart w:id="3639" w:name="defn_structures_ns_text"/>
      <w:bookmarkStart w:id="3640" w:name="_Toc87007627"/>
      <w:r w:rsidRPr="00194BB7">
        <w:t xml:space="preserve">The </w:t>
      </w:r>
      <w:r w:rsidRPr="00BA4C27">
        <w:rPr>
          <w:rStyle w:val="Strong"/>
        </w:rPr>
        <w:t>structures namespace</w:t>
      </w:r>
      <w:r w:rsidRPr="00194BB7">
        <w:t xml:space="preserve"> is the namespace represented by the URI "</w:t>
      </w:r>
      <w:r w:rsidRPr="00BA4C27">
        <w:rPr>
          <w:rStyle w:val="wrcode"/>
        </w:rPr>
        <w:t>http</w:t>
      </w:r>
      <w:r w:rsidR="007349E2">
        <w:rPr>
          <w:rStyle w:val="wrcode"/>
        </w:rPr>
        <w:t>s</w:t>
      </w:r>
      <w:r w:rsidRPr="00BA4C27">
        <w:rPr>
          <w:rStyle w:val="wrcode"/>
        </w:rPr>
        <w:t>://</w:t>
      </w:r>
      <w:r w:rsidR="007349E2">
        <w:rPr>
          <w:rStyle w:val="wrcode"/>
        </w:rPr>
        <w:t>us.jfcom.mil</w:t>
      </w:r>
      <w:r w:rsidRPr="00BA4C27">
        <w:rPr>
          <w:rStyle w:val="wrcode"/>
        </w:rPr>
        <w:t>/</w:t>
      </w:r>
      <w:r w:rsidR="007349E2">
        <w:rPr>
          <w:rStyle w:val="wrcode"/>
        </w:rPr>
        <w:t>c2core/structures/1</w:t>
      </w:r>
      <w:r w:rsidRPr="00BA4C27">
        <w:rPr>
          <w:rStyle w:val="wrcode"/>
        </w:rPr>
        <w:t>.0</w:t>
      </w:r>
      <w:r w:rsidRPr="00194BB7">
        <w:t>"</w:t>
      </w:r>
      <w:r w:rsidR="00CD5265" w:rsidRPr="00CD5265">
        <w:t>.</w:t>
      </w:r>
      <w:bookmarkEnd w:id="3639"/>
      <w:bookmarkEnd w:id="3640"/>
    </w:p>
    <w:p w:rsidR="00DD6A0A" w:rsidRDefault="00DD6A0A" w:rsidP="00DD6A0A">
      <w:pPr>
        <w:pStyle w:val="wrbodytext1"/>
      </w:pPr>
      <w:r>
        <w:t xml:space="preserve">The structures namespace is a single namespace, separate from namespaces that define </w:t>
      </w:r>
      <w:r w:rsidR="005E4185">
        <w:t>C2 Core</w:t>
      </w:r>
      <w:r>
        <w:t xml:space="preserve">-conformant data.  This document refers to this content via the prefix </w:t>
      </w:r>
      <w:r w:rsidRPr="00CC5501">
        <w:rPr>
          <w:rStyle w:val="wrcode"/>
        </w:rPr>
        <w:t>structures</w:t>
      </w:r>
      <w:r>
        <w:t xml:space="preserve">.  </w:t>
      </w:r>
    </w:p>
    <w:p w:rsidR="00DD6A0A" w:rsidRPr="00AC0083" w:rsidRDefault="00DD6A0A" w:rsidP="00DD6A0A">
      <w:pPr>
        <w:pStyle w:val="wrruleheadpara"/>
      </w:pPr>
      <w:bookmarkStart w:id="3641" w:name="rule_6_52"/>
      <w:bookmarkStart w:id="3642" w:name="_Toc76707258"/>
      <w:bookmarkStart w:id="3643" w:name="_Toc131669236"/>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54</w:t>
        </w:r>
      </w:fldSimple>
      <w:r w:rsidRPr="00AC0083">
        <w:t>]</w:t>
      </w:r>
      <w:bookmarkEnd w:id="3641"/>
      <w:bookmarkEnd w:id="3642"/>
      <w:r w:rsidRPr="00AC0083">
        <w:t xml:space="preserve"> (REF, EXT)</w:t>
      </w:r>
      <w:bookmarkEnd w:id="3643"/>
    </w:p>
    <w:p w:rsidR="00683500" w:rsidRDefault="00DD6A0A">
      <w:pPr>
        <w:pStyle w:val="wrbodytext3"/>
      </w:pPr>
      <w:bookmarkStart w:id="3644" w:name="rule_6_52_text"/>
      <w:r w:rsidRPr="00194BB7">
        <w:tab/>
      </w:r>
      <w:bookmarkStart w:id="3645" w:name="_Toc87007628"/>
      <w:r>
        <w:t>The</w:t>
      </w:r>
      <w:r w:rsidRPr="00194BB7">
        <w:t xml:space="preserve"> schema MUST import the </w:t>
      </w:r>
      <w:r w:rsidR="005E4185">
        <w:t>C2 Core</w:t>
      </w:r>
      <w:r w:rsidRPr="00194BB7">
        <w:t xml:space="preserve"> </w:t>
      </w:r>
      <w:r w:rsidRPr="00BA4C27">
        <w:rPr>
          <w:rStyle w:val="wrcode"/>
        </w:rPr>
        <w:t>structures</w:t>
      </w:r>
      <w:r w:rsidRPr="00194BB7">
        <w:t xml:space="preserve"> namespace.</w:t>
      </w:r>
      <w:bookmarkEnd w:id="3644"/>
      <w:bookmarkEnd w:id="3645"/>
    </w:p>
    <w:p w:rsidR="00DD6A0A" w:rsidRDefault="00DD6A0A" w:rsidP="00DD6A0A">
      <w:pPr>
        <w:pStyle w:val="wrnormativehead"/>
        <w:outlineLvl w:val="0"/>
      </w:pPr>
      <w:r>
        <w:t>Rationale</w:t>
      </w:r>
    </w:p>
    <w:p w:rsidR="00683500" w:rsidRDefault="00DD6A0A">
      <w:pPr>
        <w:pStyle w:val="wrbodytext3"/>
      </w:pPr>
      <w:r>
        <w:tab/>
      </w:r>
      <w:bookmarkStart w:id="3646" w:name="_Toc87007629"/>
      <w:r>
        <w:t xml:space="preserve">For uniformity, all </w:t>
      </w:r>
      <w:r w:rsidR="005E4185">
        <w:t>C2 Core</w:t>
      </w:r>
      <w:r>
        <w:t xml:space="preserve">-conformant schemas must import the </w:t>
      </w:r>
      <w:r w:rsidRPr="002D3182">
        <w:rPr>
          <w:rStyle w:val="wrcode"/>
        </w:rPr>
        <w:t>structures</w:t>
      </w:r>
      <w:r>
        <w:t xml:space="preserve"> namespace.</w:t>
      </w:r>
      <w:bookmarkEnd w:id="3646"/>
    </w:p>
    <w:p w:rsidR="00DD6A0A" w:rsidRPr="00AC0083" w:rsidRDefault="00DD6A0A" w:rsidP="00DD6A0A">
      <w:pPr>
        <w:pStyle w:val="wrruleheadpara"/>
      </w:pPr>
      <w:bookmarkStart w:id="3647" w:name="rule_6_53"/>
      <w:bookmarkStart w:id="3648" w:name="_Toc76707259"/>
      <w:bookmarkStart w:id="3649" w:name="_Toc131669237"/>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650" w:author="Webb Roberts" w:date="2010-03-31T15:33:00Z">
          <w:r w:rsidR="00A63659">
            <w:rPr>
              <w:noProof/>
            </w:rPr>
            <w:t>55</w:t>
          </w:r>
        </w:ins>
        <w:del w:id="3651" w:author="Webb Roberts" w:date="2010-03-31T15:32:00Z">
          <w:r w:rsidR="00172983" w:rsidDel="00172983">
            <w:rPr>
              <w:noProof/>
            </w:rPr>
            <w:delText>66</w:delText>
          </w:r>
        </w:del>
      </w:fldSimple>
      <w:r w:rsidRPr="00AC0083">
        <w:t>]</w:t>
      </w:r>
      <w:bookmarkEnd w:id="3647"/>
      <w:bookmarkEnd w:id="3648"/>
      <w:r w:rsidRPr="00AC0083">
        <w:t xml:space="preserve"> (REF, SUB, EXT, INS)</w:t>
      </w:r>
      <w:bookmarkEnd w:id="3649"/>
    </w:p>
    <w:p w:rsidR="00683500" w:rsidRDefault="00DD6A0A">
      <w:pPr>
        <w:pStyle w:val="wrbodytext3"/>
      </w:pPr>
      <w:bookmarkStart w:id="3652" w:name="rule_6_53_text"/>
      <w:r w:rsidRPr="00194BB7">
        <w:tab/>
      </w:r>
      <w:bookmarkStart w:id="3653" w:name="_Toc87007630"/>
      <w:r>
        <w:t>The</w:t>
      </w:r>
      <w:r w:rsidRPr="00194BB7">
        <w:t xml:space="preserve"> schema </w:t>
      </w:r>
      <w:r>
        <w:t>or</w:t>
      </w:r>
      <w:r w:rsidRPr="00194BB7">
        <w:t xml:space="preserve"> instance MUST use content within the </w:t>
      </w:r>
      <w:r w:rsidR="005E4185">
        <w:t>C2 Core</w:t>
      </w:r>
      <w:r w:rsidRPr="00194BB7">
        <w:t xml:space="preserve"> </w:t>
      </w:r>
      <w:r w:rsidR="00CD5265" w:rsidRPr="00CD5265">
        <w:rPr>
          <w:rStyle w:val="wrcode"/>
        </w:rPr>
        <w:t>structures</w:t>
      </w:r>
      <w:r w:rsidRPr="00194BB7">
        <w:t xml:space="preserve"> namespace as specified in this document and ONLY as specified by this document.</w:t>
      </w:r>
      <w:bookmarkEnd w:id="3652"/>
      <w:bookmarkEnd w:id="3653"/>
    </w:p>
    <w:p w:rsidR="00DD6A0A" w:rsidRDefault="00DD6A0A" w:rsidP="00DD6A0A">
      <w:pPr>
        <w:pStyle w:val="wrnormativehead"/>
        <w:outlineLvl w:val="0"/>
      </w:pPr>
      <w:r>
        <w:t>Rationale</w:t>
      </w:r>
    </w:p>
    <w:p w:rsidR="00683500" w:rsidRDefault="00DD6A0A">
      <w:pPr>
        <w:pStyle w:val="wrbodytext3"/>
      </w:pPr>
      <w:r>
        <w:tab/>
      </w:r>
      <w:bookmarkStart w:id="3654" w:name="_Toc87007631"/>
      <w:r>
        <w:t xml:space="preserve">This rule further enforces uniformity and consistency by mandating use of the </w:t>
      </w:r>
      <w:r w:rsidR="005E4185">
        <w:t>C2 Core</w:t>
      </w:r>
      <w:r>
        <w:t xml:space="preserve"> </w:t>
      </w:r>
      <w:r w:rsidR="00CD5265" w:rsidRPr="00CD5265">
        <w:rPr>
          <w:rStyle w:val="wrcode"/>
        </w:rPr>
        <w:t>structures</w:t>
      </w:r>
      <w:r>
        <w:t xml:space="preserve"> namespace as is, without modification.  Users are not allowed to insert types, attributes, etc. that are not specified by this document (the NDR).</w:t>
      </w:r>
      <w:bookmarkEnd w:id="3654"/>
      <w:r>
        <w:t xml:space="preserve">   </w:t>
      </w:r>
    </w:p>
    <w:p w:rsidR="00DD6A0A" w:rsidRPr="00C1055C" w:rsidRDefault="00DD6A0A" w:rsidP="00894894">
      <w:pPr>
        <w:pStyle w:val="Heading3"/>
        <w:numPr>
          <w:numberingChange w:id="3655" w:author="Webb Roberts" w:date="2010-03-31T15:28:00Z" w:original="%1:7:0:.%2:6:0:.%3:1:0:"/>
        </w:numPr>
      </w:pPr>
      <w:bookmarkStart w:id="3656" w:name="_Toc87007632"/>
      <w:bookmarkStart w:id="3657" w:name="_Toc131668966"/>
      <w:r w:rsidRPr="00C1055C">
        <w:t>Sequence ID</w:t>
      </w:r>
      <w:bookmarkEnd w:id="3656"/>
      <w:bookmarkEnd w:id="3657"/>
    </w:p>
    <w:p w:rsidR="00DD6A0A" w:rsidRDefault="005E4185" w:rsidP="00DD6A0A">
      <w:pPr>
        <w:pStyle w:val="wrbodytext1"/>
      </w:pPr>
      <w:r>
        <w:t>C2 Core</w:t>
      </w:r>
      <w:r w:rsidR="00DD6A0A">
        <w:t xml:space="preserve"> provides the attribute </w:t>
      </w:r>
      <w:r w:rsidR="00DD6A0A" w:rsidRPr="00CC5501">
        <w:rPr>
          <w:rStyle w:val="wrcode"/>
        </w:rPr>
        <w:t>structures:sequenceID</w:t>
      </w:r>
      <w:r w:rsidR="00DD6A0A">
        <w:t xml:space="preserve"> for specification of sequential order of instances, when a complex type's defined element sequence is insufficient.  A limitation of XML Schema is that control of cardinality (the number of times an element may occur in an instance) requires the use of sequences of elements.  This use of </w:t>
      </w:r>
      <w:r w:rsidR="00DD6A0A" w:rsidRPr="00307784">
        <w:rPr>
          <w:rStyle w:val="wrcode"/>
        </w:rPr>
        <w:t>xsd:sequence</w:t>
      </w:r>
      <w:r w:rsidR="00DD6A0A">
        <w:t xml:space="preserve"> defines the elements occurring within a type in a specific order.  This order may not match the desired sequential order of the represented entities.</w:t>
      </w:r>
    </w:p>
    <w:p w:rsidR="00DD6A0A" w:rsidRDefault="00DD6A0A" w:rsidP="00DD6A0A">
      <w:pPr>
        <w:pStyle w:val="wrbodytext1"/>
      </w:pPr>
      <w:r>
        <w:t xml:space="preserve">An example would be proper names, where the natural order of the names may not appear in the same order as the sequence defined by a complex type.  In this case, the structure defined by </w:t>
      </w:r>
      <w:r w:rsidR="00256128">
        <w:t>c2:</w:t>
      </w:r>
      <w:r>
        <w:t>PersonNameType defines a sequence of name parts, including given name followed by surname.  This works well enough for Western names:</w:t>
      </w:r>
    </w:p>
    <w:p w:rsidR="00DD6A0A" w:rsidRDefault="00DD6A0A" w:rsidP="00B261AE">
      <w:pPr>
        <w:pStyle w:val="FigureCaption"/>
      </w:pPr>
      <w:bookmarkStart w:id="3658" w:name="_Toc77760897"/>
      <w:bookmarkStart w:id="3659" w:name="_Toc131669027"/>
      <w:r w:rsidRPr="00B32252">
        <w:t xml:space="preserve">Figure </w:t>
      </w:r>
      <w:fldSimple w:instr=" STYLEREF 1 \s ">
        <w:r w:rsidR="00A63659">
          <w:rPr>
            <w:noProof/>
          </w:rPr>
          <w:t>7</w:t>
        </w:r>
      </w:fldSimple>
      <w:r w:rsidR="00B20271">
        <w:t>-</w:t>
      </w:r>
      <w:fldSimple w:instr=" SEQ FigureIndex \* MERGEFORMAT ">
        <w:ins w:id="3660" w:author="Webb Roberts" w:date="2010-03-31T15:33:00Z">
          <w:r w:rsidR="00A63659">
            <w:rPr>
              <w:noProof/>
            </w:rPr>
            <w:t>8</w:t>
          </w:r>
        </w:ins>
        <w:del w:id="3661" w:author="Webb Roberts" w:date="2010-03-31T15:32:00Z">
          <w:r w:rsidR="00172983" w:rsidDel="00172983">
            <w:rPr>
              <w:noProof/>
            </w:rPr>
            <w:delText>9</w:delText>
          </w:r>
        </w:del>
      </w:fldSimple>
      <w:r w:rsidRPr="00B32252">
        <w:t xml:space="preserve">:  </w:t>
      </w:r>
      <w:r>
        <w:t>An instance of a name type</w:t>
      </w:r>
      <w:bookmarkEnd w:id="3658"/>
      <w:bookmarkEnd w:id="3659"/>
    </w:p>
    <w:p w:rsidR="00DD6A0A" w:rsidRDefault="00DD6A0A" w:rsidP="00DD6A0A">
      <w:pPr>
        <w:pStyle w:val="wrXML"/>
      </w:pPr>
      <w:r>
        <w:t>&lt;</w:t>
      </w:r>
      <w:r w:rsidR="00256128">
        <w:t>c2:</w:t>
      </w:r>
      <w:r>
        <w:t>Person&gt;</w:t>
      </w:r>
      <w:r>
        <w:br/>
        <w:t xml:space="preserve">  &lt;</w:t>
      </w:r>
      <w:r w:rsidR="00256128">
        <w:t>c2:</w:t>
      </w:r>
      <w:r>
        <w:t>PersonName&gt;</w:t>
      </w:r>
      <w:r>
        <w:br/>
        <w:t xml:space="preserve">    &lt;</w:t>
      </w:r>
      <w:r w:rsidR="00256128">
        <w:t>c2:</w:t>
      </w:r>
      <w:r>
        <w:t>PersonGivenName&gt;John&lt;/</w:t>
      </w:r>
      <w:r w:rsidR="00256128">
        <w:t>c2:</w:t>
      </w:r>
      <w:r>
        <w:t>PersonGivenName&gt;</w:t>
      </w:r>
      <w:r>
        <w:br/>
        <w:t xml:space="preserve">    &lt;</w:t>
      </w:r>
      <w:r w:rsidR="00256128">
        <w:t>c2:</w:t>
      </w:r>
      <w:r>
        <w:t>PersonSurName&gt;Doe&lt;/</w:t>
      </w:r>
      <w:r w:rsidR="00256128">
        <w:t>c2:</w:t>
      </w:r>
      <w:r>
        <w:t>PersonSurName&gt;</w:t>
      </w:r>
      <w:r>
        <w:br/>
        <w:t xml:space="preserve">  &lt;/</w:t>
      </w:r>
      <w:r w:rsidR="00256128">
        <w:t>c2:</w:t>
      </w:r>
      <w:r>
        <w:t>PersonName&gt;</w:t>
      </w:r>
      <w:r>
        <w:br/>
        <w:t>&lt;/</w:t>
      </w:r>
      <w:r w:rsidR="00256128">
        <w:t>c2:</w:t>
      </w:r>
      <w:r>
        <w:t>Person&gt;</w:t>
      </w:r>
    </w:p>
    <w:p w:rsidR="00DD6A0A" w:rsidRDefault="00DD6A0A" w:rsidP="00DD6A0A">
      <w:pPr>
        <w:pStyle w:val="wrbodytext1"/>
      </w:pPr>
      <w:r>
        <w:t xml:space="preserve">However, it does not work well for Chinese names, where the surname precedes the given name.  For example, the basketball player Yao Ming has a given name of Ming and a surname of Yao.  This cannot be expressed by the simple sequence used above because it lists the given name before the surname.  To express the proper sequence of the data, use the </w:t>
      </w:r>
      <w:r w:rsidRPr="00194BB7">
        <w:rPr>
          <w:rStyle w:val="wrcode"/>
        </w:rPr>
        <w:t>s</w:t>
      </w:r>
      <w:r>
        <w:rPr>
          <w:rStyle w:val="wrcode"/>
        </w:rPr>
        <w:t>tructures</w:t>
      </w:r>
      <w:r w:rsidRPr="00194BB7">
        <w:rPr>
          <w:rStyle w:val="wrcode"/>
        </w:rPr>
        <w:t>:sequenceID</w:t>
      </w:r>
      <w:r>
        <w:t xml:space="preserve"> attribute</w:t>
      </w:r>
      <w:r w:rsidR="00D32B38">
        <w:t>.</w:t>
      </w:r>
    </w:p>
    <w:p w:rsidR="00DD6A0A" w:rsidRDefault="00DD6A0A" w:rsidP="00B261AE">
      <w:pPr>
        <w:pStyle w:val="FigureCaption"/>
      </w:pPr>
      <w:bookmarkStart w:id="3662" w:name="_Toc77760898"/>
      <w:bookmarkStart w:id="3663" w:name="_Toc131669028"/>
      <w:r w:rsidRPr="00B32252">
        <w:t xml:space="preserve">Figure </w:t>
      </w:r>
      <w:fldSimple w:instr=" STYLEREF 1 \s ">
        <w:r w:rsidR="00A63659">
          <w:rPr>
            <w:noProof/>
          </w:rPr>
          <w:t>7</w:t>
        </w:r>
      </w:fldSimple>
      <w:r w:rsidR="00B20271">
        <w:t>-</w:t>
      </w:r>
      <w:fldSimple w:instr=" SEQ FigureIndex \* MERGEFORMAT ">
        <w:ins w:id="3664" w:author="Webb Roberts" w:date="2010-03-31T15:33:00Z">
          <w:r w:rsidR="00A63659">
            <w:rPr>
              <w:noProof/>
            </w:rPr>
            <w:t>9</w:t>
          </w:r>
        </w:ins>
        <w:del w:id="3665" w:author="Webb Roberts" w:date="2010-03-31T15:32:00Z">
          <w:r w:rsidR="00172983" w:rsidDel="00172983">
            <w:rPr>
              <w:noProof/>
            </w:rPr>
            <w:delText>10</w:delText>
          </w:r>
        </w:del>
      </w:fldSimple>
      <w:r w:rsidRPr="00B32252">
        <w:t xml:space="preserve">:  </w:t>
      </w:r>
      <w:r>
        <w:t xml:space="preserve">An instance of a name type that uses </w:t>
      </w:r>
      <w:r w:rsidRPr="0039190B">
        <w:rPr>
          <w:rStyle w:val="wrcode"/>
        </w:rPr>
        <w:t>s</w:t>
      </w:r>
      <w:r>
        <w:rPr>
          <w:rStyle w:val="wrcode"/>
        </w:rPr>
        <w:t>tructures</w:t>
      </w:r>
      <w:r w:rsidRPr="0039190B">
        <w:rPr>
          <w:rStyle w:val="wrcode"/>
        </w:rPr>
        <w:t>:sequenceID</w:t>
      </w:r>
      <w:bookmarkEnd w:id="3662"/>
      <w:bookmarkEnd w:id="3663"/>
    </w:p>
    <w:p w:rsidR="00DD6A0A" w:rsidRDefault="00DD6A0A" w:rsidP="00DD6A0A">
      <w:pPr>
        <w:pStyle w:val="wrXML"/>
      </w:pPr>
      <w:r>
        <w:t>&lt;</w:t>
      </w:r>
      <w:r w:rsidR="00256128">
        <w:t>c2:</w:t>
      </w:r>
      <w:r>
        <w:t>Person&gt;</w:t>
      </w:r>
      <w:r>
        <w:br/>
        <w:t xml:space="preserve">  &lt;</w:t>
      </w:r>
      <w:r w:rsidR="00256128">
        <w:t>c2:</w:t>
      </w:r>
      <w:r>
        <w:t>PersonName&gt;</w:t>
      </w:r>
      <w:r>
        <w:br/>
        <w:t xml:space="preserve">    &lt;</w:t>
      </w:r>
      <w:r w:rsidR="00256128">
        <w:t>c2:</w:t>
      </w:r>
      <w:r>
        <w:t>PersonGivenName s:sequenceID="2"&gt;Ming&lt;/</w:t>
      </w:r>
      <w:r w:rsidR="00256128">
        <w:t>c2:</w:t>
      </w:r>
      <w:r>
        <w:t>PersonGivenName&gt;</w:t>
      </w:r>
      <w:r>
        <w:br/>
        <w:t xml:space="preserve">    &lt;</w:t>
      </w:r>
      <w:r w:rsidR="00256128">
        <w:t>c2:</w:t>
      </w:r>
      <w:r>
        <w:t>PersonSurName s:sequenceID="1"&gt;Yao&lt;/</w:t>
      </w:r>
      <w:r w:rsidR="00256128">
        <w:t>c2:</w:t>
      </w:r>
      <w:r>
        <w:t>PersonSurName&gt;</w:t>
      </w:r>
      <w:r>
        <w:br/>
        <w:t xml:space="preserve">  &lt;/</w:t>
      </w:r>
      <w:r w:rsidR="00256128">
        <w:t>c2:</w:t>
      </w:r>
      <w:r>
        <w:t>PersonName&gt;</w:t>
      </w:r>
      <w:r>
        <w:br/>
        <w:t>&lt;/</w:t>
      </w:r>
      <w:r w:rsidR="00256128">
        <w:t>c2:</w:t>
      </w:r>
      <w:r>
        <w:t>Person&gt;</w:t>
      </w:r>
    </w:p>
    <w:p w:rsidR="00DD6A0A" w:rsidRDefault="00DD6A0A" w:rsidP="00DD6A0A">
      <w:pPr>
        <w:pStyle w:val="wrbodytext1"/>
      </w:pPr>
      <w:r>
        <w:t xml:space="preserve">Without the </w:t>
      </w:r>
      <w:r w:rsidRPr="00D60F5D">
        <w:rPr>
          <w:rStyle w:val="wrcode"/>
        </w:rPr>
        <w:t>structures:sequenceID</w:t>
      </w:r>
      <w:r>
        <w:t xml:space="preserve"> attribute, this example would create a dilemma: which name to represent correctly, and which to represent incorrectly?  The </w:t>
      </w:r>
      <w:r w:rsidRPr="00D60F5D">
        <w:rPr>
          <w:rStyle w:val="wrcode"/>
        </w:rPr>
        <w:t>structures:sequenceID</w:t>
      </w:r>
      <w:r>
        <w:t xml:space="preserve"> attribute allows the schema sequence to be separated from the implied meaning.</w:t>
      </w:r>
    </w:p>
    <w:p w:rsidR="00DD6A0A" w:rsidRDefault="00DD6A0A" w:rsidP="00DD6A0A">
      <w:pPr>
        <w:pStyle w:val="wrbodytext1"/>
      </w:pPr>
      <w:r>
        <w:t xml:space="preserve">As another example, when using a derived type, within an instance, the base type's elements occur first, followed by any elements added by extension.  If those elements need to be interleaved into the existing structure for the proper meaning to be conveyed, the </w:t>
      </w:r>
      <w:r w:rsidRPr="00D60F5D">
        <w:rPr>
          <w:rStyle w:val="wrcode"/>
        </w:rPr>
        <w:t>structures:sequenceID</w:t>
      </w:r>
      <w:r>
        <w:t xml:space="preserve"> attribute is called for.</w:t>
      </w:r>
    </w:p>
    <w:p w:rsidR="00DD6A0A" w:rsidRDefault="00DD6A0A" w:rsidP="00DD6A0A">
      <w:pPr>
        <w:pStyle w:val="wrbodytext1"/>
      </w:pPr>
      <w:r>
        <w:t xml:space="preserve">The </w:t>
      </w:r>
      <w:r w:rsidRPr="00D60F5D">
        <w:rPr>
          <w:rStyle w:val="wrcode"/>
        </w:rPr>
        <w:t>structures:sequenceID</w:t>
      </w:r>
      <w:r w:rsidRPr="00D60F5D">
        <w:t xml:space="preserve"> </w:t>
      </w:r>
      <w:r w:rsidR="00142FF8">
        <w:t xml:space="preserve"> </w:t>
      </w:r>
      <w:r>
        <w:t xml:space="preserve">attribute allows instances to express the sequential order of data relative to a parent.  The order of data is as yielded by the </w:t>
      </w:r>
      <w:r w:rsidRPr="00685D1D">
        <w:rPr>
          <w:rStyle w:val="wrcode"/>
        </w:rPr>
        <w:t>xsl:sort</w:t>
      </w:r>
      <w:r>
        <w:t xml:space="preserve"> element, which is defined by XSLT, with data-type of </w:t>
      </w:r>
      <w:r w:rsidRPr="00685D1D">
        <w:rPr>
          <w:rStyle w:val="wrcode"/>
        </w:rPr>
        <w:t>xsl:number</w:t>
      </w:r>
      <w:r>
        <w:t xml:space="preserve">, and order of </w:t>
      </w:r>
      <w:r w:rsidRPr="00D60F5D">
        <w:rPr>
          <w:rStyle w:val="wrcode"/>
        </w:rPr>
        <w:t>ascending</w:t>
      </w:r>
      <w:r>
        <w:t xml:space="preserve">.  Content with identical </w:t>
      </w:r>
      <w:r w:rsidRPr="00D60F5D">
        <w:rPr>
          <w:rStyle w:val="wrcode"/>
        </w:rPr>
        <w:t>structures:sequenceID</w:t>
      </w:r>
      <w:r w:rsidRPr="00D60F5D">
        <w:t xml:space="preserve"> </w:t>
      </w:r>
      <w:r w:rsidR="004A78BD">
        <w:t xml:space="preserve"> </w:t>
      </w:r>
      <w:r>
        <w:t xml:space="preserve">values has undefined order.  </w:t>
      </w:r>
    </w:p>
    <w:p w:rsidR="00DD6A0A" w:rsidRPr="00AC0083" w:rsidRDefault="00DD6A0A" w:rsidP="00DD6A0A">
      <w:pPr>
        <w:pStyle w:val="wrruleheadpara"/>
      </w:pPr>
      <w:bookmarkStart w:id="3666" w:name="rule_6_54"/>
      <w:bookmarkStart w:id="3667" w:name="_Toc76707260"/>
      <w:bookmarkStart w:id="3668" w:name="_Toc131669238"/>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56</w:t>
        </w:r>
      </w:fldSimple>
      <w:r w:rsidRPr="00AC0083">
        <w:t>]</w:t>
      </w:r>
      <w:bookmarkEnd w:id="3666"/>
      <w:bookmarkEnd w:id="3667"/>
      <w:r w:rsidRPr="00AC0083">
        <w:t xml:space="preserve"> (REF, SUB, EXT)</w:t>
      </w:r>
      <w:bookmarkEnd w:id="3668"/>
    </w:p>
    <w:p w:rsidR="00683500" w:rsidRDefault="00DD6A0A">
      <w:pPr>
        <w:pStyle w:val="wrbodytext3"/>
      </w:pPr>
      <w:bookmarkStart w:id="3669" w:name="rule_6_54_text"/>
      <w:r w:rsidRPr="00194BB7">
        <w:tab/>
      </w:r>
      <w:bookmarkStart w:id="3670" w:name="_Toc87007633"/>
      <w:r w:rsidRPr="00194BB7">
        <w:t xml:space="preserve">Within </w:t>
      </w:r>
      <w:r>
        <w:t>the</w:t>
      </w:r>
      <w:r w:rsidRPr="00194BB7">
        <w:t xml:space="preserve"> schema, a complex type definition SHALL include the attribute </w:t>
      </w:r>
      <w:r w:rsidRPr="00BA4C27">
        <w:rPr>
          <w:rStyle w:val="wrcode"/>
        </w:rPr>
        <w:t>structures:sequenceID</w:t>
      </w:r>
      <w:r w:rsidRPr="00194BB7">
        <w:t xml:space="preserve"> if the order of an occurrence of the type, within its parent, relative to its siblings, is meaningful and pertinent and if the </w:t>
      </w:r>
      <w:r>
        <w:t xml:space="preserve">schema does not specify </w:t>
      </w:r>
      <w:r w:rsidRPr="00194BB7">
        <w:t>the desired sequential order.</w:t>
      </w:r>
      <w:bookmarkEnd w:id="3669"/>
      <w:bookmarkEnd w:id="3670"/>
    </w:p>
    <w:p w:rsidR="00DD6A0A" w:rsidRDefault="00DD6A0A" w:rsidP="00DD6A0A">
      <w:pPr>
        <w:pStyle w:val="wrnormativehead"/>
        <w:outlineLvl w:val="0"/>
      </w:pPr>
      <w:r>
        <w:t>Rationale</w:t>
      </w:r>
    </w:p>
    <w:p w:rsidR="00683500" w:rsidRDefault="00DD6A0A">
      <w:pPr>
        <w:pStyle w:val="wrbodytext3"/>
      </w:pPr>
      <w:r>
        <w:tab/>
      </w:r>
      <w:bookmarkStart w:id="3671" w:name="_Toc87007634"/>
      <w:r>
        <w:t xml:space="preserve">This rule indicates that, if order is meaningful and the schema </w:t>
      </w:r>
      <w:r w:rsidR="0069691B">
        <w:t xml:space="preserve">will not </w:t>
      </w:r>
      <w:r>
        <w:t xml:space="preserve">always represent the desired order, then data modelers need to include </w:t>
      </w:r>
      <w:r w:rsidRPr="00C33072">
        <w:rPr>
          <w:rStyle w:val="wrcode"/>
        </w:rPr>
        <w:t>sequenceID</w:t>
      </w:r>
      <w:r w:rsidRPr="00C33072">
        <w:t xml:space="preserve"> </w:t>
      </w:r>
      <w:r w:rsidR="0069691B">
        <w:t xml:space="preserve"> </w:t>
      </w:r>
      <w:r>
        <w:t>to allow the proper order to be represented in instances.</w:t>
      </w:r>
      <w:bookmarkEnd w:id="3671"/>
    </w:p>
    <w:p w:rsidR="00DD6A0A" w:rsidRPr="002F7946" w:rsidRDefault="00DD6A0A" w:rsidP="00DD6A0A">
      <w:pPr>
        <w:pStyle w:val="wrbodytext1"/>
      </w:pPr>
      <w:r>
        <w:t xml:space="preserve">Rules on the use of </w:t>
      </w:r>
      <w:r w:rsidRPr="002F7946">
        <w:rPr>
          <w:rStyle w:val="wrcode"/>
        </w:rPr>
        <w:t>sequenceID</w:t>
      </w:r>
      <w:r>
        <w:t xml:space="preserve"> may be found in the rules on conformant instances in Section </w:t>
      </w:r>
      <w:r w:rsidR="00B36831">
        <w:fldChar w:fldCharType="begin"/>
      </w:r>
      <w:r w:rsidR="00C22E3D">
        <w:instrText xml:space="preserve"> REF _Ref168939564 \r \h </w:instrText>
      </w:r>
      <w:r w:rsidR="00B36831">
        <w:fldChar w:fldCharType="separate"/>
      </w:r>
      <w:r w:rsidR="00A63659">
        <w:t>8.4</w:t>
      </w:r>
      <w:r w:rsidR="00B36831">
        <w:fldChar w:fldCharType="end"/>
      </w:r>
      <w:r>
        <w:t xml:space="preserve">, </w:t>
      </w:r>
      <w:r w:rsidR="00B36831">
        <w:fldChar w:fldCharType="begin"/>
      </w:r>
      <w:r w:rsidR="00C22E3D">
        <w:instrText xml:space="preserve"> REF _Ref168939580 \h </w:instrText>
      </w:r>
      <w:r w:rsidR="00B36831">
        <w:fldChar w:fldCharType="separate"/>
      </w:r>
      <w:r w:rsidR="00A63659">
        <w:t>Component Ordering</w:t>
      </w:r>
      <w:r w:rsidR="00B36831">
        <w:fldChar w:fldCharType="end"/>
      </w:r>
      <w:r>
        <w:t>.</w:t>
      </w:r>
    </w:p>
    <w:p w:rsidR="00DD6A0A" w:rsidRDefault="00DD6A0A" w:rsidP="00894894">
      <w:pPr>
        <w:pStyle w:val="Heading3"/>
        <w:numPr>
          <w:numberingChange w:id="3672" w:author="Webb Roberts" w:date="2010-03-31T15:28:00Z" w:original="%1:7:0:.%2:6:0:.%3:2:0:"/>
        </w:numPr>
      </w:pPr>
      <w:bookmarkStart w:id="3673" w:name="_Toc87007635"/>
      <w:bookmarkStart w:id="3674" w:name="_Ref166398009"/>
      <w:bookmarkStart w:id="3675" w:name="_Ref166398015"/>
      <w:bookmarkStart w:id="3676" w:name="_Ref166398020"/>
      <w:bookmarkStart w:id="3677" w:name="_Toc131668967"/>
      <w:r>
        <w:t>Reference Elements</w:t>
      </w:r>
      <w:bookmarkEnd w:id="3673"/>
      <w:bookmarkEnd w:id="3677"/>
    </w:p>
    <w:p w:rsidR="00DD6A0A" w:rsidRDefault="00DD6A0A" w:rsidP="00DD6A0A">
      <w:pPr>
        <w:pStyle w:val="wrbodytext1"/>
      </w:pPr>
      <w:r>
        <w:t>In XML instances, relationships between data objects are expressed as XML elements:</w:t>
      </w:r>
    </w:p>
    <w:p w:rsidR="00683500" w:rsidRDefault="00DD6A0A">
      <w:pPr>
        <w:pStyle w:val="wrbodytext3"/>
      </w:pPr>
      <w:bookmarkStart w:id="3678" w:name="_Toc87007636"/>
      <w:r>
        <w:t>1.</w:t>
      </w:r>
      <w:r>
        <w:tab/>
        <w:t>Data objects are expressed as XML elements</w:t>
      </w:r>
      <w:r w:rsidR="0069691B">
        <w:t>.</w:t>
      </w:r>
      <w:bookmarkEnd w:id="3678"/>
    </w:p>
    <w:p w:rsidR="00683500" w:rsidRDefault="00DD6A0A">
      <w:pPr>
        <w:pStyle w:val="wrbodytext3"/>
      </w:pPr>
      <w:bookmarkStart w:id="3679" w:name="_Toc87007637"/>
      <w:r>
        <w:t>2.</w:t>
      </w:r>
      <w:r>
        <w:tab/>
        <w:t>XML elements contain attributes and other elements.</w:t>
      </w:r>
      <w:bookmarkEnd w:id="3679"/>
    </w:p>
    <w:p w:rsidR="00DD6A0A" w:rsidRDefault="00DD6A0A" w:rsidP="00DD6A0A">
      <w:pPr>
        <w:pStyle w:val="wrbodytext1"/>
      </w:pPr>
      <w:r>
        <w:t>In this way, there is generally some implicit relationship between the outer element (the "containing" element, a</w:t>
      </w:r>
      <w:r w:rsidR="00AE6A95">
        <w:t xml:space="preserve">lso known as </w:t>
      </w:r>
      <w:r>
        <w:t xml:space="preserve">the parent element) and the inner elements (the </w:t>
      </w:r>
      <w:r w:rsidR="00CD5265" w:rsidRPr="00CD5265">
        <w:rPr>
          <w:rStyle w:val="Emphasis"/>
        </w:rPr>
        <w:t>contained</w:t>
      </w:r>
      <w:r>
        <w:t xml:space="preserve"> elements, a</w:t>
      </w:r>
      <w:r w:rsidR="002B2DB8">
        <w:t xml:space="preserve">lso known as </w:t>
      </w:r>
      <w:r>
        <w:t xml:space="preserve">the </w:t>
      </w:r>
      <w:r w:rsidR="00CD5265" w:rsidRPr="00CD5265">
        <w:rPr>
          <w:rStyle w:val="Emphasis"/>
        </w:rPr>
        <w:t>child</w:t>
      </w:r>
      <w:r>
        <w:t xml:space="preserve"> elements).  Such expression of relationships is said to be by </w:t>
      </w:r>
      <w:r w:rsidRPr="00630E10">
        <w:t>containment</w:t>
      </w:r>
      <w:r>
        <w:t xml:space="preserve">.  </w:t>
      </w:r>
    </w:p>
    <w:p w:rsidR="00DD6A0A" w:rsidRDefault="00DD6A0A" w:rsidP="00DD6A0A">
      <w:pPr>
        <w:pStyle w:val="wrbodytext1"/>
      </w:pPr>
      <w:r>
        <w:t>Expression of all relationships via element containment is not always possible.  Situations that cause problems include:</w:t>
      </w:r>
    </w:p>
    <w:p w:rsidR="00683500" w:rsidRDefault="00DD6A0A">
      <w:pPr>
        <w:pStyle w:val="wrbodytext3"/>
      </w:pPr>
      <w:bookmarkStart w:id="3680" w:name="_Toc87007638"/>
      <w:r w:rsidRPr="0022100A">
        <w:t>•</w:t>
      </w:r>
      <w:r>
        <w:tab/>
        <w:t xml:space="preserve">Circular relationships.  For example, suppose that object 1 has a relationship to object 2 and object 2 has a relationship to object 1.  Expressed via containment, this relationship would result in </w:t>
      </w:r>
      <w:r w:rsidRPr="00B8245F">
        <w:t>infinite recursive descent</w:t>
      </w:r>
      <w:r>
        <w:t>.</w:t>
      </w:r>
      <w:bookmarkEnd w:id="3680"/>
    </w:p>
    <w:p w:rsidR="00683500" w:rsidRDefault="00DD6A0A">
      <w:pPr>
        <w:pStyle w:val="wrbodytext3"/>
      </w:pPr>
      <w:bookmarkStart w:id="3681" w:name="_Toc87007639"/>
      <w:r>
        <w:t>•</w:t>
      </w:r>
      <w:r>
        <w:tab/>
        <w:t>Repeated relationships.  For example, suppose object 1 has a relationship to object 2 and object 3 has a relationship to object 2.  Expressed via containment, this would result in a duplicate of object 2.</w:t>
      </w:r>
      <w:bookmarkEnd w:id="3681"/>
    </w:p>
    <w:p w:rsidR="00DD6A0A" w:rsidRDefault="00DD6A0A" w:rsidP="00DD6A0A">
      <w:pPr>
        <w:pStyle w:val="wrbodytext1"/>
      </w:pPr>
      <w:r>
        <w:t xml:space="preserve">A method that solves this problem is </w:t>
      </w:r>
      <w:r w:rsidR="002B2DB8">
        <w:t xml:space="preserve">the </w:t>
      </w:r>
      <w:r>
        <w:t xml:space="preserve">use </w:t>
      </w:r>
      <w:r w:rsidR="002B2DB8">
        <w:t xml:space="preserve">of </w:t>
      </w:r>
      <w:r>
        <w:t>references.  In a C or assembler, a pointer would be used.  In C++, a reference might be used.  In Java, a reference value might be used.  The method defined by the XML standard is the us</w:t>
      </w:r>
      <w:r w:rsidRPr="00B556AC">
        <w:t xml:space="preserve">e of </w:t>
      </w:r>
      <w:r w:rsidRPr="00171107">
        <w:t>ID</w:t>
      </w:r>
      <w:r w:rsidRPr="00B556AC">
        <w:t xml:space="preserve"> and </w:t>
      </w:r>
      <w:r w:rsidRPr="00171107">
        <w:t>IDREF</w:t>
      </w:r>
      <w:r w:rsidRPr="00B556AC">
        <w:t xml:space="preserve">.  An </w:t>
      </w:r>
      <w:r w:rsidRPr="00171107">
        <w:t>ID</w:t>
      </w:r>
      <w:r w:rsidRPr="00B556AC">
        <w:t xml:space="preserve"> refers to an </w:t>
      </w:r>
      <w:r w:rsidRPr="00171107">
        <w:t>IDREF</w:t>
      </w:r>
      <w:r w:rsidRPr="00B556AC">
        <w:t xml:space="preserve">.  </w:t>
      </w:r>
      <w:r w:rsidR="005E4185">
        <w:t>C2 Core</w:t>
      </w:r>
      <w:r w:rsidRPr="00B556AC">
        <w:t xml:space="preserve"> uses this method and assigns to it specific seman</w:t>
      </w:r>
      <w:r>
        <w:t>tics.</w:t>
      </w:r>
    </w:p>
    <w:p w:rsidR="00DD6A0A" w:rsidRDefault="00DD6A0A" w:rsidP="00DD6A0A">
      <w:pPr>
        <w:pStyle w:val="wrdefinitionheadpara"/>
      </w:pPr>
      <w:bookmarkStart w:id="3682" w:name="_Toc131669115"/>
      <w:r w:rsidRPr="00DD1EAF">
        <w:t xml:space="preserve">[Definition: </w:t>
      </w:r>
      <w:bookmarkStart w:id="3683" w:name="defn_ref_elem"/>
      <w:r w:rsidRPr="0039190B">
        <w:t>reference element</w:t>
      </w:r>
      <w:bookmarkEnd w:id="3683"/>
      <w:r w:rsidRPr="00DD1EAF">
        <w:t>]</w:t>
      </w:r>
      <w:bookmarkEnd w:id="3682"/>
    </w:p>
    <w:p w:rsidR="00683500" w:rsidRDefault="00DD6A0A">
      <w:pPr>
        <w:pStyle w:val="wrbodytext3"/>
      </w:pPr>
      <w:r>
        <w:tab/>
      </w:r>
      <w:bookmarkStart w:id="3684" w:name="defn_ref_elem_text"/>
      <w:bookmarkStart w:id="3685" w:name="_Toc87007640"/>
      <w:r w:rsidRPr="00194BB7">
        <w:t xml:space="preserve">A </w:t>
      </w:r>
      <w:r w:rsidRPr="00BA4C27">
        <w:rPr>
          <w:rStyle w:val="Strong"/>
        </w:rPr>
        <w:t>reference element</w:t>
      </w:r>
      <w:r w:rsidRPr="00194BB7">
        <w:t xml:space="preserve"> is an element that refers to its value by a reference attribute instead of carrying it as content.</w:t>
      </w:r>
      <w:bookmarkEnd w:id="3684"/>
      <w:bookmarkEnd w:id="3685"/>
      <w:r w:rsidRPr="00194BB7">
        <w:t xml:space="preserve">  </w:t>
      </w:r>
    </w:p>
    <w:p w:rsidR="00DD6A0A" w:rsidRPr="00AC0083" w:rsidRDefault="00DD6A0A" w:rsidP="00DD6A0A">
      <w:pPr>
        <w:pStyle w:val="wrruleheadpara"/>
      </w:pPr>
      <w:bookmarkStart w:id="3686" w:name="rule_6_55"/>
      <w:bookmarkStart w:id="3687" w:name="_Toc76707261"/>
      <w:bookmarkStart w:id="3688" w:name="_Toc131669239"/>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57</w:t>
        </w:r>
      </w:fldSimple>
      <w:r w:rsidRPr="00AC0083">
        <w:t>]</w:t>
      </w:r>
      <w:bookmarkEnd w:id="3686"/>
      <w:bookmarkEnd w:id="3687"/>
      <w:r w:rsidRPr="00AC0083">
        <w:t xml:space="preserve"> (REF, SUB, EXT)</w:t>
      </w:r>
      <w:bookmarkEnd w:id="3688"/>
    </w:p>
    <w:p w:rsidR="00683500" w:rsidRDefault="00DD6A0A">
      <w:pPr>
        <w:pStyle w:val="wrbodytext3"/>
      </w:pPr>
      <w:bookmarkStart w:id="3689" w:name="rule_6_55_text"/>
      <w:r w:rsidRPr="00194BB7">
        <w:tab/>
      </w:r>
      <w:bookmarkStart w:id="3690" w:name="_Toc87007641"/>
      <w:r w:rsidRPr="00194BB7">
        <w:t xml:space="preserve">Within </w:t>
      </w:r>
      <w:r>
        <w:t>the</w:t>
      </w:r>
      <w:r w:rsidRPr="00194BB7">
        <w:t xml:space="preserve"> schema, a reference element and only a reference element SHALL be defined to be of type </w:t>
      </w:r>
      <w:r w:rsidRPr="00BA4C27">
        <w:rPr>
          <w:rStyle w:val="wrcode"/>
        </w:rPr>
        <w:t>structures:ReferenceType</w:t>
      </w:r>
      <w:r w:rsidRPr="00194BB7">
        <w:t>.</w:t>
      </w:r>
      <w:bookmarkEnd w:id="3690"/>
      <w:r w:rsidRPr="00194BB7">
        <w:t xml:space="preserve">  </w:t>
      </w:r>
      <w:bookmarkEnd w:id="3689"/>
    </w:p>
    <w:p w:rsidR="00DD6A0A" w:rsidRDefault="00DD6A0A" w:rsidP="00DD6A0A">
      <w:pPr>
        <w:pStyle w:val="wrnormativehead"/>
        <w:outlineLvl w:val="0"/>
      </w:pPr>
      <w:r>
        <w:t>Rationale</w:t>
      </w:r>
    </w:p>
    <w:p w:rsidR="00683500" w:rsidRDefault="00DD6A0A">
      <w:pPr>
        <w:pStyle w:val="wrbodytext3"/>
      </w:pPr>
      <w:r>
        <w:tab/>
      </w:r>
      <w:bookmarkStart w:id="3691" w:name="_Toc87007642"/>
      <w:r>
        <w:t xml:space="preserve">Reference elements must be of the reference type, and elements of the reference type must be reference elements.  This rule ensures that users always create reference elements using </w:t>
      </w:r>
      <w:r w:rsidRPr="00042DBD">
        <w:rPr>
          <w:rStyle w:val="wrcode"/>
        </w:rPr>
        <w:t>structures:ReferenceType</w:t>
      </w:r>
      <w:r>
        <w:t xml:space="preserve"> and cannot use </w:t>
      </w:r>
      <w:r w:rsidRPr="00042DBD">
        <w:rPr>
          <w:rStyle w:val="wrcode"/>
        </w:rPr>
        <w:t>structures:ReferenceType</w:t>
      </w:r>
      <w:r>
        <w:t xml:space="preserve"> for any other purpose.</w:t>
      </w:r>
      <w:bookmarkEnd w:id="3691"/>
      <w:r>
        <w:t xml:space="preserve"> </w:t>
      </w:r>
    </w:p>
    <w:p w:rsidR="00DD6A0A" w:rsidRPr="00AC0083" w:rsidRDefault="00DD6A0A" w:rsidP="00DD6A0A">
      <w:pPr>
        <w:pStyle w:val="wrruleheadpara"/>
      </w:pPr>
      <w:bookmarkStart w:id="3692" w:name="rule_6_56"/>
      <w:bookmarkStart w:id="3693" w:name="_Toc76707262"/>
      <w:bookmarkStart w:id="3694" w:name="_Toc131669240"/>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58</w:t>
        </w:r>
      </w:fldSimple>
      <w:r w:rsidRPr="00AC0083">
        <w:t>]</w:t>
      </w:r>
      <w:bookmarkEnd w:id="3692"/>
      <w:bookmarkEnd w:id="3693"/>
      <w:r w:rsidRPr="00AC0083">
        <w:t xml:space="preserve"> (REF, SUB, EXT)</w:t>
      </w:r>
      <w:bookmarkEnd w:id="3694"/>
    </w:p>
    <w:p w:rsidR="00683500" w:rsidRDefault="00DD6A0A">
      <w:pPr>
        <w:pStyle w:val="wrbodytext3"/>
      </w:pPr>
      <w:bookmarkStart w:id="3695" w:name="rule_6_56_text"/>
      <w:r w:rsidRPr="00194BB7">
        <w:tab/>
      </w:r>
      <w:bookmarkStart w:id="3696" w:name="_Toc87007643"/>
      <w:r w:rsidRPr="00194BB7">
        <w:t xml:space="preserve">Within </w:t>
      </w:r>
      <w:r>
        <w:t>the</w:t>
      </w:r>
      <w:r w:rsidRPr="00194BB7">
        <w:t xml:space="preserve"> schema, a complex type SHALL NOT be defined such that an instance of that type owns the attribute </w:t>
      </w:r>
      <w:r w:rsidRPr="00BA4C27">
        <w:rPr>
          <w:rStyle w:val="wrcode"/>
        </w:rPr>
        <w:t>structures:ref</w:t>
      </w:r>
      <w:r w:rsidRPr="00194BB7">
        <w:t>.</w:t>
      </w:r>
      <w:bookmarkEnd w:id="3695"/>
      <w:bookmarkEnd w:id="3696"/>
    </w:p>
    <w:p w:rsidR="00DD6A0A" w:rsidRDefault="00DD6A0A" w:rsidP="00DD6A0A">
      <w:pPr>
        <w:pStyle w:val="wrnormativehead"/>
        <w:outlineLvl w:val="0"/>
      </w:pPr>
      <w:r>
        <w:t>Rationale</w:t>
      </w:r>
    </w:p>
    <w:p w:rsidR="00683500" w:rsidRDefault="00DD6A0A">
      <w:pPr>
        <w:pStyle w:val="wrbodytext3"/>
      </w:pPr>
      <w:r>
        <w:tab/>
      </w:r>
      <w:bookmarkStart w:id="3697" w:name="_Toc87007644"/>
      <w:r>
        <w:t xml:space="preserve">The use of references is limited to reference elements.  This constrains the semantics and syntax of references within </w:t>
      </w:r>
      <w:r w:rsidR="005E4185">
        <w:t>C2 Core</w:t>
      </w:r>
      <w:r>
        <w:t xml:space="preserve"> instances.  Only </w:t>
      </w:r>
      <w:r>
        <w:rPr>
          <w:rStyle w:val="wrcode"/>
        </w:rPr>
        <w:t>structures:ReferenceType</w:t>
      </w:r>
      <w:r>
        <w:t xml:space="preserve"> may use </w:t>
      </w:r>
      <w:r w:rsidRPr="00805223">
        <w:rPr>
          <w:rStyle w:val="wrcode"/>
        </w:rPr>
        <w:t>structures:ref</w:t>
      </w:r>
      <w:r>
        <w:t xml:space="preserve">, which is the only means for referencing within </w:t>
      </w:r>
      <w:r w:rsidR="005E4185">
        <w:t>C2 Core</w:t>
      </w:r>
      <w:r>
        <w:t>-conformant instances.</w:t>
      </w:r>
      <w:bookmarkEnd w:id="3697"/>
    </w:p>
    <w:p w:rsidR="00DD6A0A" w:rsidRPr="00AC0083" w:rsidRDefault="00DD6A0A" w:rsidP="00DD6A0A">
      <w:pPr>
        <w:pStyle w:val="wrruleheadpara"/>
      </w:pPr>
      <w:bookmarkStart w:id="3698" w:name="rule_6_57"/>
      <w:bookmarkStart w:id="3699" w:name="_Toc76707263"/>
      <w:bookmarkStart w:id="3700" w:name="_Toc131669241"/>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701" w:author="Webb Roberts" w:date="2010-03-31T15:33:00Z">
          <w:r w:rsidR="00A63659">
            <w:rPr>
              <w:noProof/>
            </w:rPr>
            <w:t>59</w:t>
          </w:r>
        </w:ins>
        <w:del w:id="3702" w:author="Webb Roberts" w:date="2010-03-31T15:32:00Z">
          <w:r w:rsidR="00172983" w:rsidDel="00172983">
            <w:rPr>
              <w:noProof/>
            </w:rPr>
            <w:delText>71</w:delText>
          </w:r>
        </w:del>
      </w:fldSimple>
      <w:r w:rsidRPr="00AC0083">
        <w:t>]</w:t>
      </w:r>
      <w:bookmarkEnd w:id="3698"/>
      <w:bookmarkEnd w:id="3699"/>
      <w:r w:rsidRPr="00AC0083">
        <w:t xml:space="preserve"> (REF, SUB, EXT)</w:t>
      </w:r>
      <w:bookmarkEnd w:id="3700"/>
    </w:p>
    <w:p w:rsidR="00683500" w:rsidRDefault="00DD6A0A">
      <w:pPr>
        <w:pStyle w:val="wrbodytext3"/>
      </w:pPr>
      <w:bookmarkStart w:id="3703" w:name="rule_6_57_text"/>
      <w:r w:rsidRPr="00194BB7">
        <w:tab/>
      </w:r>
      <w:bookmarkStart w:id="3704" w:name="_Toc87007645"/>
      <w:r w:rsidRPr="00194BB7">
        <w:t xml:space="preserve">Within </w:t>
      </w:r>
      <w:r>
        <w:t>the</w:t>
      </w:r>
      <w:r w:rsidRPr="00194BB7">
        <w:t xml:space="preserve"> schema, any two elements of the form</w:t>
      </w:r>
      <w:bookmarkEnd w:id="3704"/>
    </w:p>
    <w:p w:rsidR="00683500" w:rsidRDefault="00DD6A0A">
      <w:pPr>
        <w:pStyle w:val="wrbodytext4"/>
        <w:rPr>
          <w:rStyle w:val="Emphasis"/>
        </w:rPr>
      </w:pPr>
      <w:r w:rsidRPr="00D210A7">
        <w:rPr>
          <w:rStyle w:val="Emphasis"/>
        </w:rPr>
        <w:tab/>
      </w:r>
      <w:bookmarkStart w:id="3705" w:name="_Toc87007646"/>
      <w:r w:rsidRPr="00D210A7">
        <w:rPr>
          <w:rStyle w:val="Emphasis"/>
        </w:rPr>
        <w:t>NCName</w:t>
      </w:r>
      <w:bookmarkEnd w:id="3705"/>
    </w:p>
    <w:p w:rsidR="00683500" w:rsidRDefault="00DD6A0A">
      <w:pPr>
        <w:pStyle w:val="wrbodytext3"/>
      </w:pPr>
      <w:r w:rsidRPr="00194BB7">
        <w:tab/>
      </w:r>
      <w:bookmarkStart w:id="3706" w:name="_Toc87007647"/>
      <w:r w:rsidRPr="00194BB7">
        <w:t>and</w:t>
      </w:r>
      <w:bookmarkEnd w:id="3706"/>
      <w:r w:rsidRPr="00194BB7">
        <w:t xml:space="preserve"> </w:t>
      </w:r>
    </w:p>
    <w:p w:rsidR="00DD6A0A" w:rsidRPr="00BA4C27" w:rsidRDefault="00DD6A0A" w:rsidP="00DD6A0A">
      <w:pPr>
        <w:outlineLvl w:val="0"/>
        <w:rPr>
          <w:rStyle w:val="Emphasis"/>
          <w:rFonts w:ascii="Calibri" w:hAnsi="Calibri"/>
          <w:kern w:val="16"/>
          <w:szCs w:val="20"/>
        </w:rPr>
      </w:pPr>
      <w:r>
        <w:rPr>
          <w:rStyle w:val="Emphasis"/>
        </w:rPr>
        <w:tab/>
      </w:r>
      <w:r>
        <w:rPr>
          <w:rStyle w:val="Emphasis"/>
        </w:rPr>
        <w:tab/>
        <w:t>NCName</w:t>
      </w:r>
      <w:r>
        <w:rPr>
          <w:rStyle w:val="wrcode"/>
        </w:rPr>
        <w:t>Reference</w:t>
      </w:r>
    </w:p>
    <w:p w:rsidR="00683500" w:rsidRDefault="00DD6A0A">
      <w:pPr>
        <w:pStyle w:val="wrbodytext3"/>
      </w:pPr>
      <w:r w:rsidRPr="00194BB7">
        <w:tab/>
      </w:r>
      <w:bookmarkStart w:id="3707" w:name="_Toc87007648"/>
      <w:r w:rsidRPr="00194BB7">
        <w:t xml:space="preserve">where the string value of </w:t>
      </w:r>
      <w:r w:rsidRPr="00BA4C27">
        <w:rPr>
          <w:rStyle w:val="Emphasis"/>
        </w:rPr>
        <w:t>NCName</w:t>
      </w:r>
      <w:r w:rsidRPr="00194BB7">
        <w:t xml:space="preserve"> is the same in both forms, SHALL be defined to have identical semantics.  </w:t>
      </w:r>
      <w:r w:rsidR="005E4185">
        <w:t>C2 Core</w:t>
      </w:r>
      <w:r w:rsidRPr="00194BB7">
        <w:t xml:space="preserve"> recognizes no difference in meaning between a reference element and an element that is not a reference element.</w:t>
      </w:r>
      <w:bookmarkEnd w:id="3703"/>
      <w:bookmarkEnd w:id="3707"/>
    </w:p>
    <w:p w:rsidR="00DD6A0A" w:rsidRDefault="00DD6A0A" w:rsidP="00DD6A0A">
      <w:pPr>
        <w:pStyle w:val="wrnormativehead"/>
        <w:outlineLvl w:val="0"/>
      </w:pPr>
      <w:r>
        <w:t>Rationale</w:t>
      </w:r>
    </w:p>
    <w:p w:rsidR="00683500" w:rsidRDefault="00DD6A0A">
      <w:pPr>
        <w:pStyle w:val="wrbodytext3"/>
      </w:pPr>
      <w:r>
        <w:tab/>
      </w:r>
      <w:bookmarkStart w:id="3708" w:name="_Toc87007649"/>
      <w:r w:rsidR="005E4185">
        <w:t>C2 Core</w:t>
      </w:r>
      <w:r>
        <w:t xml:space="preserve">-conformant data instances may use concrete data elements and reference elements as needed, to represent the meaning of the fundamental data.  There is </w:t>
      </w:r>
      <w:r w:rsidRPr="0096646C">
        <w:t>no</w:t>
      </w:r>
      <w:r>
        <w:t xml:space="preserve"> difference in meaning between reference and concrete data representations.  The two different methods are available for ease of representation.  No difference in </w:t>
      </w:r>
      <w:r w:rsidRPr="0096646C">
        <w:rPr>
          <w:rStyle w:val="Strong"/>
        </w:rPr>
        <w:t>meaning</w:t>
      </w:r>
      <w:r w:rsidRPr="0096646C">
        <w:rPr>
          <w:b/>
        </w:rPr>
        <w:t xml:space="preserve"> </w:t>
      </w:r>
      <w:r w:rsidR="002B2DB8">
        <w:rPr>
          <w:b/>
        </w:rPr>
        <w:t xml:space="preserve"> </w:t>
      </w:r>
      <w:r>
        <w:t>should be implied by the use of one method or the other.</w:t>
      </w:r>
      <w:bookmarkEnd w:id="3708"/>
      <w:r>
        <w:t xml:space="preserve">  </w:t>
      </w:r>
    </w:p>
    <w:p w:rsidR="00683500" w:rsidRDefault="00DD6A0A">
      <w:pPr>
        <w:pStyle w:val="wrbodytext3"/>
      </w:pPr>
      <w:r>
        <w:tab/>
      </w:r>
      <w:bookmarkStart w:id="3709" w:name="_Toc87007650"/>
      <w:r>
        <w:t>Assertions that indicate "included" data is intrinsic, while referenced data is extrinsic</w:t>
      </w:r>
      <w:r w:rsidR="002B2DB8">
        <w:t>,</w:t>
      </w:r>
      <w:r>
        <w:t xml:space="preserve"> are not valid and are not applicable to </w:t>
      </w:r>
      <w:r w:rsidR="005E4185">
        <w:t>C2 Core</w:t>
      </w:r>
      <w:r>
        <w:t>-conformant data instances and data definitions.</w:t>
      </w:r>
      <w:bookmarkEnd w:id="3709"/>
      <w:r>
        <w:t xml:space="preserve"> </w:t>
      </w:r>
    </w:p>
    <w:p w:rsidR="00DD6A0A" w:rsidRPr="00AC0083" w:rsidRDefault="00DD6A0A" w:rsidP="00DD6A0A">
      <w:pPr>
        <w:pStyle w:val="wrruleheadpara"/>
      </w:pPr>
      <w:bookmarkStart w:id="3710" w:name="rule_6_58"/>
      <w:bookmarkStart w:id="3711" w:name="_Toc76707264"/>
      <w:bookmarkStart w:id="3712" w:name="_Toc131669242"/>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60</w:t>
        </w:r>
      </w:fldSimple>
      <w:r w:rsidRPr="00AC0083">
        <w:t>]</w:t>
      </w:r>
      <w:bookmarkEnd w:id="3710"/>
      <w:bookmarkEnd w:id="3711"/>
      <w:r w:rsidRPr="00AC0083">
        <w:t xml:space="preserve"> (REF, EXT)</w:t>
      </w:r>
      <w:bookmarkEnd w:id="3712"/>
    </w:p>
    <w:p w:rsidR="00683500" w:rsidRDefault="00DD6A0A">
      <w:pPr>
        <w:pStyle w:val="wrbodytext3"/>
      </w:pPr>
      <w:bookmarkStart w:id="3713" w:name="rule_6_58_text"/>
      <w:r w:rsidRPr="00194BB7">
        <w:tab/>
      </w:r>
      <w:bookmarkStart w:id="3714" w:name="_Toc87007651"/>
      <w:r w:rsidRPr="00194BB7">
        <w:t xml:space="preserve">Within </w:t>
      </w:r>
      <w:r>
        <w:t>the</w:t>
      </w:r>
      <w:r w:rsidRPr="00194BB7">
        <w:t xml:space="preserve"> schema, if both elements </w:t>
      </w:r>
      <w:r w:rsidRPr="00194BB7">
        <w:rPr>
          <w:i/>
        </w:rPr>
        <w:t>NCName</w:t>
      </w:r>
      <w:r w:rsidRPr="00194BB7">
        <w:t xml:space="preserve"> and </w:t>
      </w:r>
      <w:r w:rsidRPr="00194BB7">
        <w:rPr>
          <w:i/>
        </w:rPr>
        <w:t>NCName</w:t>
      </w:r>
      <w:r w:rsidRPr="00BA4C27">
        <w:rPr>
          <w:rStyle w:val="wrcode"/>
        </w:rPr>
        <w:t>Reference</w:t>
      </w:r>
      <w:r w:rsidRPr="00194BB7">
        <w:t xml:space="preserve"> exist, then the </w:t>
      </w:r>
      <w:r w:rsidRPr="00BA4C27">
        <w:rPr>
          <w:rFonts w:ascii="Courier New" w:hAnsi="Courier New" w:cs="Courier New"/>
        </w:rPr>
        <w:t>appinfo:ReferenceTarget</w:t>
      </w:r>
      <w:r w:rsidRPr="00194BB7">
        <w:t xml:space="preserve"> of any </w:t>
      </w:r>
      <w:r w:rsidRPr="00194BB7">
        <w:rPr>
          <w:i/>
        </w:rPr>
        <w:t>NCName</w:t>
      </w:r>
      <w:r w:rsidRPr="00BA4C27">
        <w:rPr>
          <w:rStyle w:val="wrcode"/>
        </w:rPr>
        <w:t>Reference</w:t>
      </w:r>
      <w:r w:rsidRPr="00194BB7">
        <w:t xml:space="preserve"> element MUST be the type of the element </w:t>
      </w:r>
      <w:r w:rsidRPr="00194BB7">
        <w:rPr>
          <w:i/>
        </w:rPr>
        <w:t>NCName</w:t>
      </w:r>
      <w:r w:rsidRPr="00194BB7">
        <w:t>.</w:t>
      </w:r>
      <w:bookmarkEnd w:id="3713"/>
      <w:bookmarkEnd w:id="3714"/>
    </w:p>
    <w:p w:rsidR="00DD6A0A" w:rsidRDefault="00DD6A0A" w:rsidP="00DD6A0A">
      <w:pPr>
        <w:pStyle w:val="wrnormativehead"/>
        <w:outlineLvl w:val="0"/>
      </w:pPr>
      <w:r>
        <w:t>Rationale</w:t>
      </w:r>
    </w:p>
    <w:p w:rsidR="00683500" w:rsidRDefault="00DD6A0A">
      <w:pPr>
        <w:pStyle w:val="wrbodytext3"/>
        <w:rPr>
          <w:i/>
          <w:iCs/>
        </w:rPr>
      </w:pPr>
      <w:r>
        <w:tab/>
      </w:r>
      <w:bookmarkStart w:id="3715" w:name="_Toc87007652"/>
      <w:r>
        <w:t xml:space="preserve">By </w:t>
      </w:r>
      <w:r w:rsidR="00B36831">
        <w:fldChar w:fldCharType="begin"/>
      </w:r>
      <w:r w:rsidR="00552095">
        <w:instrText xml:space="preserve"> REF rule_6_57 \h </w:instrText>
      </w:r>
      <w:r w:rsidR="00B36831">
        <w:fldChar w:fldCharType="separate"/>
      </w:r>
      <w:ins w:id="3716" w:author="Webb Roberts" w:date="2010-03-31T15:33:00Z">
        <w:r w:rsidR="00A63659" w:rsidRPr="00AC0083">
          <w:t xml:space="preserve">[Rule </w:t>
        </w:r>
        <w:r w:rsidR="00A63659">
          <w:t>7</w:t>
        </w:r>
        <w:r w:rsidR="00A63659" w:rsidRPr="00AC0083">
          <w:t>-</w:t>
        </w:r>
        <w:r w:rsidR="00A63659">
          <w:rPr>
            <w:noProof/>
          </w:rPr>
          <w:t>59</w:t>
        </w:r>
        <w:r w:rsidR="00A63659" w:rsidRPr="00AC0083">
          <w:t>]</w:t>
        </w:r>
      </w:ins>
      <w:del w:id="3717" w:author="Webb Roberts" w:date="2010-03-31T15:30:00Z">
        <w:r w:rsidR="004753AF" w:rsidRPr="00AC0083" w:rsidDel="00172983">
          <w:delText xml:space="preserve">[Rule </w:delText>
        </w:r>
        <w:r w:rsidR="004753AF" w:rsidDel="00172983">
          <w:delText>7</w:delText>
        </w:r>
        <w:r w:rsidR="004753AF" w:rsidRPr="00AC0083" w:rsidDel="00172983">
          <w:delText>-</w:delText>
        </w:r>
        <w:r w:rsidR="004753AF" w:rsidDel="00172983">
          <w:rPr>
            <w:noProof/>
          </w:rPr>
          <w:delText>71</w:delText>
        </w:r>
        <w:r w:rsidR="004753AF" w:rsidRPr="00AC0083" w:rsidDel="00172983">
          <w:delText>]</w:delText>
        </w:r>
      </w:del>
      <w:r w:rsidR="00B36831">
        <w:fldChar w:fldCharType="end"/>
      </w:r>
      <w:r>
        <w:t xml:space="preserve">, any such pair of elements, </w:t>
      </w:r>
      <w:r w:rsidRPr="00630E10">
        <w:rPr>
          <w:i/>
        </w:rPr>
        <w:t>NCName</w:t>
      </w:r>
      <w:r>
        <w:t xml:space="preserve"> and </w:t>
      </w:r>
      <w:r w:rsidRPr="00630E10">
        <w:rPr>
          <w:i/>
        </w:rPr>
        <w:t>NCName</w:t>
      </w:r>
      <w:r w:rsidRPr="00630E10">
        <w:rPr>
          <w:rStyle w:val="wrcode"/>
        </w:rPr>
        <w:t>Reference</w:t>
      </w:r>
      <w:r>
        <w:t xml:space="preserve">, will have identical semantics.  This rule ensures that an </w:t>
      </w:r>
      <w:r>
        <w:rPr>
          <w:i/>
        </w:rPr>
        <w:t>NCName</w:t>
      </w:r>
      <w:r w:rsidRPr="00630E10">
        <w:rPr>
          <w:rStyle w:val="wrcode"/>
        </w:rPr>
        <w:t>Reference</w:t>
      </w:r>
      <w:r>
        <w:t xml:space="preserve"> element is documented to refer to the appropriate type (the type of the corresponding </w:t>
      </w:r>
      <w:r>
        <w:rPr>
          <w:i/>
        </w:rPr>
        <w:t>NC</w:t>
      </w:r>
      <w:r w:rsidRPr="005E45BA">
        <w:rPr>
          <w:i/>
        </w:rPr>
        <w:t>Name</w:t>
      </w:r>
      <w:r>
        <w:t xml:space="preserve"> element) and no other.</w:t>
      </w:r>
      <w:bookmarkEnd w:id="3715"/>
      <w:r>
        <w:t xml:space="preserve"> </w:t>
      </w:r>
    </w:p>
    <w:p w:rsidR="00DD6A0A" w:rsidRDefault="00DD6A0A" w:rsidP="00DD6A0A">
      <w:pPr>
        <w:pStyle w:val="wrbodytext1"/>
      </w:pPr>
      <w:r>
        <w:t xml:space="preserve">The </w:t>
      </w:r>
      <w:r w:rsidR="005E4185">
        <w:t>C2 Core</w:t>
      </w:r>
      <w:r>
        <w:t xml:space="preserve"> structures schema defines </w:t>
      </w:r>
      <w:r w:rsidRPr="0014026F">
        <w:rPr>
          <w:rStyle w:val="wrcode"/>
        </w:rPr>
        <w:t>structures:ReferenceType</w:t>
      </w:r>
      <w:r>
        <w:t xml:space="preserve"> to require the use of an attribute </w:t>
      </w:r>
      <w:r w:rsidRPr="0014026F">
        <w:rPr>
          <w:rStyle w:val="wrcode"/>
        </w:rPr>
        <w:t>structures:ref</w:t>
      </w:r>
      <w:r>
        <w:t xml:space="preserve">, which is of type </w:t>
      </w:r>
      <w:r w:rsidRPr="006D28E7">
        <w:rPr>
          <w:rStyle w:val="wrcode"/>
        </w:rPr>
        <w:t>IDREF</w:t>
      </w:r>
      <w:r>
        <w:t xml:space="preserve"> as specified by </w:t>
      </w:r>
      <w:r w:rsidR="00B36831">
        <w:fldChar w:fldCharType="begin"/>
      </w:r>
      <w:r w:rsidR="00C22E3D">
        <w:instrText xml:space="preserve"> REF ref_xml_schema_structures \h </w:instrText>
      </w:r>
      <w:r w:rsidR="00B36831">
        <w:fldChar w:fldCharType="separate"/>
      </w:r>
      <w:ins w:id="3718" w:author="Webb Roberts" w:date="2010-03-31T15:33:00Z">
        <w:r w:rsidR="00A63659" w:rsidRPr="00BA4C27">
          <w:rPr>
            <w:rStyle w:val="Refterm"/>
          </w:rPr>
          <w:t>[XMLSchemaStructures</w:t>
        </w:r>
        <w:r w:rsidR="00A63659" w:rsidRPr="00BA4C27">
          <w:rPr>
            <w:rStyle w:val="Strong"/>
          </w:rPr>
          <w:t>]</w:t>
        </w:r>
      </w:ins>
      <w:del w:id="3719" w:author="Webb Roberts" w:date="2010-03-31T15:30:00Z">
        <w:r w:rsidR="004753AF" w:rsidRPr="00BA4C27" w:rsidDel="00172983">
          <w:rPr>
            <w:rStyle w:val="Refterm"/>
          </w:rPr>
          <w:delText>[XMLSchemaStructures</w:delText>
        </w:r>
        <w:r w:rsidR="004753AF" w:rsidRPr="00BA4C27" w:rsidDel="00172983">
          <w:rPr>
            <w:rStyle w:val="Strong"/>
          </w:rPr>
          <w:delText>]</w:delText>
        </w:r>
      </w:del>
      <w:r w:rsidR="00B36831">
        <w:fldChar w:fldCharType="end"/>
      </w:r>
      <w:r>
        <w:t xml:space="preserve">.  According to the rules of XML, such an attribute must contain a value that is represented by an attribute of type </w:t>
      </w:r>
      <w:r w:rsidRPr="006D28E7">
        <w:rPr>
          <w:rStyle w:val="wrcode"/>
        </w:rPr>
        <w:t>ID</w:t>
      </w:r>
      <w:r>
        <w:t xml:space="preserve">.  In </w:t>
      </w:r>
      <w:r w:rsidR="005E4185">
        <w:t>C2 Core</w:t>
      </w:r>
      <w:r>
        <w:t>-conformant instance, the tar</w:t>
      </w:r>
      <w:r w:rsidRPr="00B556AC">
        <w:t xml:space="preserve">gets of </w:t>
      </w:r>
      <w:r w:rsidRPr="00171107">
        <w:t>IDREFs</w:t>
      </w:r>
      <w:r w:rsidRPr="00B556AC">
        <w:t xml:space="preserve"> are</w:t>
      </w:r>
      <w:r>
        <w:t xml:space="preserve"> expected to be values of the attribute </w:t>
      </w:r>
      <w:r w:rsidRPr="00F26AD4">
        <w:rPr>
          <w:rStyle w:val="wrcode"/>
        </w:rPr>
        <w:t>structures:id</w:t>
      </w:r>
      <w:r>
        <w:t>.</w:t>
      </w:r>
    </w:p>
    <w:p w:rsidR="00DD6A0A" w:rsidRDefault="00DD6A0A" w:rsidP="00DD6A0A">
      <w:pPr>
        <w:pStyle w:val="wrbodytext1"/>
      </w:pPr>
      <w:r>
        <w:t xml:space="preserve">The </w:t>
      </w:r>
      <w:r w:rsidR="005E4185">
        <w:t>C2 Core</w:t>
      </w:r>
      <w:r>
        <w:t xml:space="preserve"> structures schema defines </w:t>
      </w:r>
      <w:r w:rsidRPr="007F4931">
        <w:rPr>
          <w:rStyle w:val="wrcode"/>
        </w:rPr>
        <w:t>structures:ReferenceType</w:t>
      </w:r>
      <w:r>
        <w:t xml:space="preserve"> such that it is unavailable as a base for extension or restriction.</w:t>
      </w:r>
    </w:p>
    <w:p w:rsidR="00DD6A0A" w:rsidRDefault="00DD6A0A" w:rsidP="00DD6A0A">
      <w:pPr>
        <w:pStyle w:val="wrbodytext1"/>
      </w:pPr>
      <w:r>
        <w:t xml:space="preserve">The </w:t>
      </w:r>
      <w:r w:rsidR="005E4185">
        <w:t>C2 Core</w:t>
      </w:r>
      <w:r>
        <w:t xml:space="preserve"> structures schema defines </w:t>
      </w:r>
      <w:r w:rsidRPr="007F4931">
        <w:rPr>
          <w:rStyle w:val="wrcode"/>
        </w:rPr>
        <w:t>structures:ReferenceType</w:t>
      </w:r>
      <w:r>
        <w:t xml:space="preserve"> such that it has an optional attribute </w:t>
      </w:r>
      <w:r w:rsidRPr="007F4931">
        <w:rPr>
          <w:rStyle w:val="wrcode"/>
        </w:rPr>
        <w:t>structures:id</w:t>
      </w:r>
      <w:r>
        <w:t xml:space="preserve">.  This may be used to describe additional metadata or information about the relationship described by an element of type </w:t>
      </w:r>
      <w:r w:rsidRPr="007F4931">
        <w:rPr>
          <w:rStyle w:val="wrcode"/>
        </w:rPr>
        <w:t>structures:ReferenceType</w:t>
      </w:r>
      <w:r>
        <w:t>.</w:t>
      </w:r>
    </w:p>
    <w:p w:rsidR="00DD6A0A" w:rsidRDefault="00DD6A0A" w:rsidP="00DD6A0A">
      <w:pPr>
        <w:pStyle w:val="wrbodytext1"/>
      </w:pPr>
      <w:r w:rsidRPr="001F30DC">
        <w:t xml:space="preserve">Within a </w:t>
      </w:r>
      <w:r w:rsidR="005E4185">
        <w:t>C2 Core</w:t>
      </w:r>
      <w:r w:rsidRPr="001F30DC">
        <w:t xml:space="preserve">-conformant instance, the element </w:t>
      </w:r>
      <w:r>
        <w:t>referenced by an</w:t>
      </w:r>
      <w:r w:rsidRPr="001F30DC">
        <w:t xml:space="preserve"> attribute </w:t>
      </w:r>
      <w:r w:rsidRPr="00603033">
        <w:rPr>
          <w:rStyle w:val="wrcode"/>
        </w:rPr>
        <w:t>structures:ref</w:t>
      </w:r>
      <w:r w:rsidRPr="001F30DC">
        <w:t xml:space="preserve"> </w:t>
      </w:r>
      <w:r w:rsidR="002B2DB8">
        <w:t xml:space="preserve"> </w:t>
      </w:r>
      <w:r>
        <w:t xml:space="preserve">must </w:t>
      </w:r>
      <w:r w:rsidRPr="001F30DC">
        <w:t>be of a type valid for the object of the fundamental element of the reference element.</w:t>
      </w:r>
      <w:r>
        <w:t xml:space="preserve">  The attribute </w:t>
      </w:r>
      <w:r w:rsidRPr="00603033">
        <w:rPr>
          <w:rStyle w:val="wrcode"/>
        </w:rPr>
        <w:t>structures:ref</w:t>
      </w:r>
      <w:r w:rsidR="00CD5265" w:rsidRPr="00CD5265">
        <w:t xml:space="preserve">  </w:t>
      </w:r>
      <w:r>
        <w:t xml:space="preserve">is discussed in more detail in Section </w:t>
      </w:r>
      <w:r w:rsidR="00B36831">
        <w:fldChar w:fldCharType="begin"/>
      </w:r>
      <w:r w:rsidR="00C22E3D">
        <w:instrText xml:space="preserve"> REF _Ref167798289 \r \h </w:instrText>
      </w:r>
      <w:r w:rsidR="00B36831">
        <w:fldChar w:fldCharType="separate"/>
      </w:r>
      <w:r w:rsidR="00A63659">
        <w:t>8.3</w:t>
      </w:r>
      <w:r w:rsidR="00B36831">
        <w:fldChar w:fldCharType="end"/>
      </w:r>
      <w:r>
        <w:t>.</w:t>
      </w:r>
    </w:p>
    <w:p w:rsidR="00DD6A0A" w:rsidRDefault="00DD6A0A" w:rsidP="00783BE6">
      <w:pPr>
        <w:pStyle w:val="Heading2"/>
        <w:numPr>
          <w:numberingChange w:id="3720" w:author="Webb Roberts" w:date="2010-03-31T15:28:00Z" w:original="%1:7:0:.%2:7:0:"/>
        </w:numPr>
      </w:pPr>
      <w:bookmarkStart w:id="3721" w:name="_Ref168929653"/>
      <w:bookmarkStart w:id="3722" w:name="_Toc77760845"/>
      <w:bookmarkStart w:id="3723" w:name="_Toc87007653"/>
      <w:bookmarkStart w:id="3724" w:name="_Toc131668968"/>
      <w:r>
        <w:t>Using External Schemas</w:t>
      </w:r>
      <w:bookmarkEnd w:id="3149"/>
      <w:bookmarkEnd w:id="3150"/>
      <w:bookmarkEnd w:id="3674"/>
      <w:bookmarkEnd w:id="3675"/>
      <w:bookmarkEnd w:id="3676"/>
      <w:bookmarkEnd w:id="3721"/>
      <w:bookmarkEnd w:id="3722"/>
      <w:bookmarkEnd w:id="3723"/>
      <w:bookmarkEnd w:id="3724"/>
    </w:p>
    <w:p w:rsidR="00DD6A0A" w:rsidRDefault="00DD6A0A" w:rsidP="00DD6A0A">
      <w:pPr>
        <w:pStyle w:val="wrbodytext1"/>
      </w:pPr>
      <w:r>
        <w:t xml:space="preserve">There are a variety of commonly used standards that are represented in XML Schema.  Such schemas are generally not </w:t>
      </w:r>
      <w:r w:rsidR="005E4185">
        <w:t>C2 Core</w:t>
      </w:r>
      <w:r>
        <w:t xml:space="preserve">-conformant.  </w:t>
      </w:r>
      <w:r w:rsidR="005E4185">
        <w:t>C2 Core</w:t>
      </w:r>
      <w:r>
        <w:t xml:space="preserve">-conformant schemas may reference components defined by these external schemas.  </w:t>
      </w:r>
      <w:r w:rsidR="005E4185">
        <w:t>C2 Core</w:t>
      </w:r>
      <w:r>
        <w:t xml:space="preserve">-conformant components may be constructed from schema components that are not </w:t>
      </w:r>
      <w:r w:rsidR="005E4185">
        <w:t>C2 Core</w:t>
      </w:r>
      <w:r>
        <w:t xml:space="preserve">-conformant.  </w:t>
      </w:r>
    </w:p>
    <w:p w:rsidR="00DD6A0A" w:rsidRDefault="00DD6A0A" w:rsidP="00DD6A0A">
      <w:pPr>
        <w:pStyle w:val="wrdefinitionheadpara"/>
      </w:pPr>
      <w:r w:rsidRPr="00DD1EAF">
        <w:t xml:space="preserve"> </w:t>
      </w:r>
      <w:bookmarkStart w:id="3725" w:name="_Toc131669116"/>
      <w:r w:rsidRPr="00DD1EAF">
        <w:t xml:space="preserve">[Definition: </w:t>
      </w:r>
      <w:bookmarkStart w:id="3726" w:name="defn_ext_schema"/>
      <w:r w:rsidRPr="0039190B">
        <w:t>external schema</w:t>
      </w:r>
      <w:bookmarkEnd w:id="3726"/>
      <w:r w:rsidRPr="00DD1EAF">
        <w:t>]</w:t>
      </w:r>
      <w:bookmarkEnd w:id="3725"/>
      <w:r w:rsidRPr="00DD1EAF">
        <w:t xml:space="preserve"> </w:t>
      </w:r>
    </w:p>
    <w:p w:rsidR="00CD5265" w:rsidRDefault="00DD6A0A" w:rsidP="00CD5265">
      <w:pPr>
        <w:pStyle w:val="wrbodytext3"/>
      </w:pPr>
      <w:r>
        <w:tab/>
      </w:r>
      <w:bookmarkStart w:id="3727" w:name="_Toc87007654"/>
      <w:bookmarkStart w:id="3728" w:name="defn_ext_schema_text"/>
      <w:r w:rsidRPr="00194BB7">
        <w:t xml:space="preserve">An </w:t>
      </w:r>
      <w:r w:rsidRPr="00BA4C27">
        <w:rPr>
          <w:rStyle w:val="Strong"/>
        </w:rPr>
        <w:t xml:space="preserve">external schema </w:t>
      </w:r>
      <w:r w:rsidRPr="00194BB7">
        <w:t xml:space="preserve">is any </w:t>
      </w:r>
      <w:r w:rsidR="002B2DB8">
        <w:t>schema that is not a s</w:t>
      </w:r>
      <w:r w:rsidRPr="00194BB7">
        <w:t xml:space="preserve">upporting schema </w:t>
      </w:r>
      <w:r w:rsidR="002B2DB8">
        <w:t xml:space="preserve">and </w:t>
      </w:r>
      <w:r w:rsidRPr="00194BB7">
        <w:t xml:space="preserve">that is not </w:t>
      </w:r>
      <w:r w:rsidR="005E4185">
        <w:t>C2 Core</w:t>
      </w:r>
      <w:r w:rsidRPr="00194BB7">
        <w:t>-conformant.</w:t>
      </w:r>
      <w:bookmarkEnd w:id="3727"/>
      <w:r w:rsidRPr="00194BB7">
        <w:t xml:space="preserve"> </w:t>
      </w:r>
      <w:bookmarkEnd w:id="3728"/>
    </w:p>
    <w:p w:rsidR="00DD6A0A" w:rsidRDefault="00DD6A0A" w:rsidP="00DD6A0A">
      <w:pPr>
        <w:pStyle w:val="wrbodytext1"/>
      </w:pPr>
      <w:r>
        <w:t xml:space="preserve">Note that the supporting schemas </w:t>
      </w:r>
      <w:r w:rsidRPr="00BB5EE5">
        <w:rPr>
          <w:rStyle w:val="wrcode"/>
        </w:rPr>
        <w:t>structures</w:t>
      </w:r>
      <w:r>
        <w:t xml:space="preserve"> and </w:t>
      </w:r>
      <w:r w:rsidRPr="00BB5EE5">
        <w:rPr>
          <w:rStyle w:val="wrcode"/>
        </w:rPr>
        <w:t>appinfo</w:t>
      </w:r>
      <w:r>
        <w:t xml:space="preserve"> are non</w:t>
      </w:r>
      <w:r w:rsidR="00DA6891">
        <w:t>-</w:t>
      </w:r>
      <w:r>
        <w:t xml:space="preserve">conformant because they define the fundamental framework on which </w:t>
      </w:r>
      <w:r w:rsidR="005E4185">
        <w:t>C2 Core</w:t>
      </w:r>
      <w:r>
        <w:t xml:space="preserve"> is built. However, they are not considered external schemas because of their supporting nature and are thus excluded from this definition.  </w:t>
      </w:r>
    </w:p>
    <w:p w:rsidR="00DD6A0A" w:rsidRDefault="005E4185" w:rsidP="00DD6A0A">
      <w:pPr>
        <w:pStyle w:val="wrbodytext1"/>
      </w:pPr>
      <w:r>
        <w:t>C2 Core</w:t>
      </w:r>
      <w:r w:rsidR="00DD6A0A">
        <w:t>-conformant schemas may work with external schemas by creating external adapter types.</w:t>
      </w:r>
    </w:p>
    <w:p w:rsidR="00DD6A0A" w:rsidRDefault="00DD6A0A" w:rsidP="00DD6A0A">
      <w:pPr>
        <w:pStyle w:val="wrbodytext1"/>
      </w:pPr>
      <w:r>
        <w:t xml:space="preserve">A single method is used to integrate external components into </w:t>
      </w:r>
      <w:r w:rsidR="005E4185">
        <w:t>C2 Core</w:t>
      </w:r>
      <w:r>
        <w:t xml:space="preserve">-conformant schemas:  </w:t>
      </w:r>
      <w:r w:rsidR="005E4185">
        <w:t>C2 Core</w:t>
      </w:r>
      <w:r>
        <w:t xml:space="preserve">-conformant types are constructed from the external components.  </w:t>
      </w:r>
    </w:p>
    <w:p w:rsidR="00DD6A0A" w:rsidRDefault="00DD6A0A" w:rsidP="00B261AE">
      <w:pPr>
        <w:pStyle w:val="FigureCaption"/>
      </w:pPr>
      <w:bookmarkStart w:id="3729" w:name="_Toc77760899"/>
      <w:bookmarkStart w:id="3730" w:name="_Toc131669029"/>
      <w:r w:rsidRPr="00B32252">
        <w:t xml:space="preserve">Figure </w:t>
      </w:r>
      <w:fldSimple w:instr=" STYLEREF 1 \s ">
        <w:r w:rsidR="00A63659">
          <w:rPr>
            <w:noProof/>
          </w:rPr>
          <w:t>7</w:t>
        </w:r>
      </w:fldSimple>
      <w:r w:rsidR="00B20271">
        <w:t>-</w:t>
      </w:r>
      <w:fldSimple w:instr=" SEQ FigureIndex \* MERGEFORMAT ">
        <w:ins w:id="3731" w:author="Webb Roberts" w:date="2010-03-31T15:33:00Z">
          <w:r w:rsidR="00A63659">
            <w:rPr>
              <w:noProof/>
            </w:rPr>
            <w:t>10</w:t>
          </w:r>
        </w:ins>
        <w:del w:id="3732" w:author="Webb Roberts" w:date="2010-03-31T15:32:00Z">
          <w:r w:rsidR="00172983" w:rsidDel="00172983">
            <w:rPr>
              <w:noProof/>
            </w:rPr>
            <w:delText>11</w:delText>
          </w:r>
        </w:del>
      </w:fldSimple>
      <w:r w:rsidRPr="00B32252">
        <w:t xml:space="preserve">:  </w:t>
      </w:r>
      <w:r w:rsidR="00E96A3E">
        <w:t xml:space="preserve">A C2 Core-conformant type containing </w:t>
      </w:r>
      <w:r>
        <w:t xml:space="preserve">external </w:t>
      </w:r>
      <w:r w:rsidR="00E96A3E">
        <w:t>standards components</w:t>
      </w:r>
      <w:bookmarkEnd w:id="3730"/>
      <w:r>
        <w:t xml:space="preserve"> </w:t>
      </w:r>
      <w:bookmarkEnd w:id="3729"/>
    </w:p>
    <w:p w:rsidR="00DD6A0A" w:rsidRDefault="00E96A3E" w:rsidP="00DD6A0A">
      <w:pPr>
        <w:pStyle w:val="wrImage"/>
      </w:pPr>
      <w:r>
        <w:rPr>
          <w:noProof/>
        </w:rPr>
        <w:drawing>
          <wp:inline distT="0" distB="0" distL="0" distR="0">
            <wp:extent cx="5615631" cy="2764591"/>
            <wp:effectExtent l="19050" t="0" r="4119" b="0"/>
            <wp:docPr id="1" name="Picture 2" descr="C:\Documents and Settings\mk122\Desktop\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k122\Desktop\ext.jpg"/>
                    <pic:cNvPicPr>
                      <a:picLocks noChangeAspect="1" noChangeArrowheads="1"/>
                    </pic:cNvPicPr>
                  </pic:nvPicPr>
                  <pic:blipFill>
                    <a:blip r:embed="rId25" cstate="print"/>
                    <a:srcRect/>
                    <a:stretch>
                      <a:fillRect/>
                    </a:stretch>
                  </pic:blipFill>
                  <pic:spPr bwMode="auto">
                    <a:xfrm>
                      <a:off x="0" y="0"/>
                      <a:ext cx="5615137" cy="2764348"/>
                    </a:xfrm>
                    <a:prstGeom prst="rect">
                      <a:avLst/>
                    </a:prstGeom>
                    <a:noFill/>
                    <a:ln w="9525">
                      <a:noFill/>
                      <a:miter lim="800000"/>
                      <a:headEnd/>
                      <a:tailEnd/>
                    </a:ln>
                  </pic:spPr>
                </pic:pic>
              </a:graphicData>
            </a:graphic>
          </wp:inline>
        </w:drawing>
      </w:r>
    </w:p>
    <w:p w:rsidR="00DD6A0A" w:rsidRDefault="00DD6A0A" w:rsidP="00DD6A0A">
      <w:pPr>
        <w:pStyle w:val="wrbodytext1"/>
      </w:pPr>
      <w:r>
        <w:t xml:space="preserve">Components defined by external schemas are called </w:t>
      </w:r>
      <w:r w:rsidRPr="00DC2835">
        <w:rPr>
          <w:rStyle w:val="Emphasis"/>
        </w:rPr>
        <w:t>external components</w:t>
      </w:r>
      <w:r>
        <w:t xml:space="preserve">.  A </w:t>
      </w:r>
      <w:r w:rsidR="005E4185">
        <w:t>C2 Core</w:t>
      </w:r>
      <w:r>
        <w:t xml:space="preserve">-conformant type may use external components in a specific way: to construct a </w:t>
      </w:r>
      <w:r w:rsidR="005E4185">
        <w:t>C2 Core</w:t>
      </w:r>
      <w:r>
        <w:t xml:space="preserve">-conformant type from external components.  The goal in this method is to preserve as a single unit a set of data that embodies a single </w:t>
      </w:r>
      <w:r w:rsidRPr="00DC2835">
        <w:rPr>
          <w:rStyle w:val="Emphasis"/>
        </w:rPr>
        <w:t>concept</w:t>
      </w:r>
      <w:r>
        <w:t xml:space="preserve"> from an external standard.  </w:t>
      </w:r>
    </w:p>
    <w:p w:rsidR="00DD6A0A" w:rsidRPr="00DC2835" w:rsidRDefault="00DD6A0A" w:rsidP="00DD6A0A">
      <w:pPr>
        <w:pStyle w:val="wrbodytext1"/>
      </w:pPr>
      <w:r>
        <w:t xml:space="preserve">For example, a </w:t>
      </w:r>
      <w:r w:rsidR="005E4185">
        <w:t>C2 Core</w:t>
      </w:r>
      <w:r>
        <w:t xml:space="preserve">-conformant type may be created to represent a bibliographic reference from an external standard.  Such an object may be composed of multiple elements and types from the external standard.  These pieces are put together to form a single </w:t>
      </w:r>
      <w:r w:rsidR="005E4185">
        <w:t>C2 Core</w:t>
      </w:r>
      <w:r>
        <w:t xml:space="preserve">-conformant type.  For example, an element representing an author, a book, and a publisher may be included in a single bibliographic entry.  </w:t>
      </w:r>
    </w:p>
    <w:p w:rsidR="00DD6A0A" w:rsidRDefault="00DD6A0A" w:rsidP="00DD6A0A">
      <w:pPr>
        <w:pStyle w:val="wrbodytext1"/>
      </w:pPr>
      <w:r>
        <w:t xml:space="preserve">A </w:t>
      </w:r>
      <w:r w:rsidR="005E4185">
        <w:t>C2 Core</w:t>
      </w:r>
      <w:r>
        <w:t xml:space="preserve">-conformant type built from these components may be used as any other </w:t>
      </w:r>
      <w:r w:rsidR="005E4185">
        <w:t>C2 Core</w:t>
      </w:r>
      <w:r>
        <w:t xml:space="preserve">-conformant type.  That is, elements may be constructed from such a type, and those elements are fully </w:t>
      </w:r>
      <w:r w:rsidR="005E4185">
        <w:t>C2 Core</w:t>
      </w:r>
      <w:r>
        <w:t>-conformant.</w:t>
      </w:r>
    </w:p>
    <w:p w:rsidR="00DD6A0A" w:rsidRDefault="00DD6A0A" w:rsidP="00DD6A0A">
      <w:pPr>
        <w:pStyle w:val="wrbodytext1"/>
      </w:pPr>
      <w:r>
        <w:t xml:space="preserve">To construct such a component, a </w:t>
      </w:r>
      <w:r w:rsidR="005E4185">
        <w:t>C2 Core</w:t>
      </w:r>
      <w:r>
        <w:t>-conformant schema must first import an external schema.</w:t>
      </w:r>
    </w:p>
    <w:p w:rsidR="00DD6A0A" w:rsidRPr="00AC0083" w:rsidRDefault="00DD6A0A" w:rsidP="00DD6A0A">
      <w:pPr>
        <w:pStyle w:val="wrruleheadpara"/>
      </w:pPr>
      <w:bookmarkStart w:id="3733" w:name="rule_6_59"/>
      <w:bookmarkStart w:id="3734" w:name="_Toc76707265"/>
      <w:bookmarkStart w:id="3735" w:name="_Toc131669243"/>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61</w:t>
        </w:r>
      </w:fldSimple>
      <w:r w:rsidRPr="00AC0083">
        <w:t>]</w:t>
      </w:r>
      <w:bookmarkEnd w:id="3733"/>
      <w:bookmarkEnd w:id="3734"/>
      <w:r w:rsidRPr="00AC0083">
        <w:t xml:space="preserve"> (REF, EXT)</w:t>
      </w:r>
      <w:bookmarkEnd w:id="3735"/>
    </w:p>
    <w:p w:rsidR="00683500" w:rsidRDefault="00DD6A0A">
      <w:pPr>
        <w:pStyle w:val="wrbodytext3"/>
      </w:pPr>
      <w:bookmarkStart w:id="3736" w:name="rule_6_59_text"/>
      <w:r w:rsidRPr="00194BB7">
        <w:tab/>
      </w:r>
      <w:bookmarkStart w:id="3737" w:name="_Toc87007655"/>
      <w:r w:rsidRPr="00194BB7">
        <w:t xml:space="preserve">Within </w:t>
      </w:r>
      <w:r>
        <w:t>the</w:t>
      </w:r>
      <w:r w:rsidRPr="00194BB7">
        <w:t xml:space="preserve"> schema, an element </w:t>
      </w:r>
      <w:r w:rsidRPr="00BA4C27">
        <w:rPr>
          <w:rStyle w:val="wrcode"/>
        </w:rPr>
        <w:t>xsd:import</w:t>
      </w:r>
      <w:r w:rsidRPr="00194BB7">
        <w:t xml:space="preserve"> that imports a namespace defined by an external schema MUST have the application information </w:t>
      </w:r>
      <w:r w:rsidRPr="00BA4C27">
        <w:rPr>
          <w:rStyle w:val="wrcode"/>
        </w:rPr>
        <w:t>appinfo:ConformantIndicator</w:t>
      </w:r>
      <w:r w:rsidRPr="00194BB7">
        <w:t xml:space="preserve">, with a value of </w:t>
      </w:r>
      <w:r w:rsidRPr="00BA4C27">
        <w:rPr>
          <w:rStyle w:val="wrcode"/>
        </w:rPr>
        <w:t>false</w:t>
      </w:r>
      <w:r w:rsidRPr="00194BB7">
        <w:t>.</w:t>
      </w:r>
      <w:bookmarkEnd w:id="3736"/>
      <w:bookmarkEnd w:id="3737"/>
    </w:p>
    <w:p w:rsidR="00DD6A0A" w:rsidRDefault="00DD6A0A" w:rsidP="00DD6A0A">
      <w:pPr>
        <w:pStyle w:val="wrnormativehead"/>
        <w:outlineLvl w:val="0"/>
      </w:pPr>
      <w:r>
        <w:t xml:space="preserve">Rationale </w:t>
      </w:r>
    </w:p>
    <w:p w:rsidR="00683500" w:rsidRDefault="00DD6A0A">
      <w:pPr>
        <w:pStyle w:val="wrbodytext3"/>
      </w:pPr>
      <w:r>
        <w:tab/>
      </w:r>
      <w:bookmarkStart w:id="3738" w:name="_Toc87007656"/>
      <w:r>
        <w:t xml:space="preserve">Knowledge of the conformance of an imported schema allows processors to understand the semantics of referenced components, without additional processing.  Namespaces imported into </w:t>
      </w:r>
      <w:r w:rsidR="005E4185">
        <w:t>C2 Core</w:t>
      </w:r>
      <w:r>
        <w:t>-conformant schemas are assumed to be conformant unless otherwise indicated.</w:t>
      </w:r>
      <w:bookmarkEnd w:id="3738"/>
    </w:p>
    <w:p w:rsidR="00DD6A0A" w:rsidRPr="00AC0083" w:rsidRDefault="00DD6A0A" w:rsidP="00DD6A0A">
      <w:pPr>
        <w:pStyle w:val="wrruleheadpara"/>
      </w:pPr>
      <w:bookmarkStart w:id="3739" w:name="rule_6_60"/>
      <w:bookmarkStart w:id="3740" w:name="_Toc76707266"/>
      <w:bookmarkStart w:id="3741" w:name="_Toc131669244"/>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62</w:t>
        </w:r>
      </w:fldSimple>
      <w:r w:rsidRPr="00AC0083">
        <w:t>]</w:t>
      </w:r>
      <w:bookmarkEnd w:id="3739"/>
      <w:bookmarkEnd w:id="3740"/>
      <w:r w:rsidRPr="00AC0083">
        <w:t xml:space="preserve"> (REF, EXT)</w:t>
      </w:r>
      <w:bookmarkEnd w:id="3741"/>
    </w:p>
    <w:p w:rsidR="00683500" w:rsidRDefault="00DD6A0A">
      <w:pPr>
        <w:pStyle w:val="wrbodytext3"/>
      </w:pPr>
      <w:bookmarkStart w:id="3742" w:name="rule_6_60_text"/>
      <w:r w:rsidRPr="00194BB7">
        <w:tab/>
      </w:r>
      <w:bookmarkStart w:id="3743" w:name="_Toc87007657"/>
      <w:r w:rsidRPr="00194BB7">
        <w:t xml:space="preserve">Within </w:t>
      </w:r>
      <w:r>
        <w:t>the</w:t>
      </w:r>
      <w:r w:rsidRPr="00194BB7">
        <w:t xml:space="preserve"> schema, an element </w:t>
      </w:r>
      <w:r w:rsidRPr="00BA4C27">
        <w:rPr>
          <w:rStyle w:val="wrcode"/>
        </w:rPr>
        <w:t>xsd:import</w:t>
      </w:r>
      <w:r w:rsidRPr="00194BB7">
        <w:t xml:space="preserve"> that imports a namespace defined by an external schema MUST be a documented component.</w:t>
      </w:r>
      <w:bookmarkEnd w:id="3742"/>
      <w:bookmarkEnd w:id="3743"/>
    </w:p>
    <w:p w:rsidR="00DD6A0A" w:rsidRDefault="00DD6A0A" w:rsidP="00DD6A0A">
      <w:pPr>
        <w:pStyle w:val="wrnormativehead"/>
        <w:outlineLvl w:val="0"/>
      </w:pPr>
      <w:r>
        <w:t>Rationale</w:t>
      </w:r>
    </w:p>
    <w:p w:rsidR="00683500" w:rsidRDefault="00DD6A0A">
      <w:pPr>
        <w:pStyle w:val="wrbodytext3"/>
      </w:pPr>
      <w:r>
        <w:tab/>
      </w:r>
      <w:bookmarkStart w:id="3744" w:name="_Toc87007658"/>
      <w:r>
        <w:t xml:space="preserve">A </w:t>
      </w:r>
      <w:r w:rsidR="005E4185">
        <w:t>C2 Core</w:t>
      </w:r>
      <w:r>
        <w:t xml:space="preserve">-conformant schema has well-known documentation points.  Therefore, a schema that imports a </w:t>
      </w:r>
      <w:r w:rsidR="005E4185">
        <w:t>C2 Core</w:t>
      </w:r>
      <w:r>
        <w:t xml:space="preserve">-conformant namespace need not provide additional documentation.  However, when an external schema is imported, appropriate documentation must be provided at the point of import because documentation associated with external schemas is undefined and variable. In this particular case, documentation of external schemas is required at their point of use in </w:t>
      </w:r>
      <w:r w:rsidR="005E4185">
        <w:t>C2 Core</w:t>
      </w:r>
      <w:r>
        <w:t>.</w:t>
      </w:r>
      <w:bookmarkEnd w:id="3744"/>
    </w:p>
    <w:p w:rsidR="00DD6A0A" w:rsidRDefault="00DD6A0A" w:rsidP="00DD6A0A">
      <w:pPr>
        <w:pStyle w:val="wrdefinitionheadpara"/>
      </w:pPr>
      <w:bookmarkStart w:id="3745" w:name="_Toc131669117"/>
      <w:r w:rsidRPr="00DD1EAF">
        <w:t xml:space="preserve">[Definition: </w:t>
      </w:r>
      <w:bookmarkStart w:id="3746" w:name="defn_adapter_type"/>
      <w:r w:rsidRPr="006C5431">
        <w:t>adapter type</w:t>
      </w:r>
      <w:bookmarkEnd w:id="3746"/>
      <w:r w:rsidRPr="00DD1EAF">
        <w:t>]</w:t>
      </w:r>
      <w:bookmarkEnd w:id="3745"/>
      <w:r w:rsidRPr="00DD1EAF">
        <w:t xml:space="preserve"> </w:t>
      </w:r>
    </w:p>
    <w:p w:rsidR="00683500" w:rsidRDefault="00DD6A0A">
      <w:pPr>
        <w:pStyle w:val="wrbodytext3"/>
      </w:pPr>
      <w:r>
        <w:tab/>
      </w:r>
      <w:bookmarkStart w:id="3747" w:name="defn_adapter_type_text"/>
      <w:bookmarkStart w:id="3748" w:name="_Toc87007659"/>
      <w:r w:rsidRPr="00194BB7">
        <w:t xml:space="preserve">An </w:t>
      </w:r>
      <w:r w:rsidRPr="00BA4C27">
        <w:rPr>
          <w:rStyle w:val="Strong"/>
        </w:rPr>
        <w:t>adapter type</w:t>
      </w:r>
      <w:r w:rsidRPr="00194BB7">
        <w:t xml:space="preserve"> is a </w:t>
      </w:r>
      <w:r w:rsidR="005E4185">
        <w:t>C2 Core</w:t>
      </w:r>
      <w:r w:rsidRPr="00194BB7">
        <w:t xml:space="preserve">-conformant type that adapts external components for use within </w:t>
      </w:r>
      <w:r w:rsidR="005E4185">
        <w:t>C2 Core</w:t>
      </w:r>
      <w:r w:rsidRPr="00194BB7">
        <w:t xml:space="preserve">.  An adapter type creates a new class of object that embodies a single concept composed of external components.  A </w:t>
      </w:r>
      <w:r w:rsidR="005E4185">
        <w:t>C2 Core</w:t>
      </w:r>
      <w:r w:rsidRPr="00194BB7">
        <w:t>-conformant schema defines an adapter type.</w:t>
      </w:r>
      <w:bookmarkEnd w:id="3747"/>
      <w:bookmarkEnd w:id="3748"/>
    </w:p>
    <w:p w:rsidR="00DD6A0A" w:rsidRPr="00AC0083" w:rsidRDefault="00DD6A0A" w:rsidP="00DD6A0A">
      <w:pPr>
        <w:pStyle w:val="wrruleheadpara"/>
      </w:pPr>
      <w:bookmarkStart w:id="3749" w:name="rule_6_61"/>
      <w:bookmarkStart w:id="3750" w:name="_Toc76707267"/>
      <w:bookmarkStart w:id="3751" w:name="_Toc131669245"/>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63</w:t>
        </w:r>
      </w:fldSimple>
      <w:r w:rsidRPr="00AC0083">
        <w:t>]</w:t>
      </w:r>
      <w:bookmarkEnd w:id="3749"/>
      <w:bookmarkEnd w:id="3750"/>
      <w:r w:rsidRPr="00AC0083">
        <w:t xml:space="preserve"> (REF, EXT)</w:t>
      </w:r>
      <w:bookmarkEnd w:id="3751"/>
    </w:p>
    <w:p w:rsidR="00683500" w:rsidRDefault="00DD6A0A">
      <w:pPr>
        <w:pStyle w:val="wrbodytext3"/>
      </w:pPr>
      <w:bookmarkStart w:id="3752" w:name="rule_6_61_text"/>
      <w:r w:rsidRPr="00194BB7">
        <w:tab/>
      </w:r>
      <w:bookmarkStart w:id="3753" w:name="_Toc87007660"/>
      <w:r w:rsidRPr="00194BB7">
        <w:t xml:space="preserve">Within </w:t>
      </w:r>
      <w:r>
        <w:t>the</w:t>
      </w:r>
      <w:r w:rsidRPr="00194BB7">
        <w:t xml:space="preserve"> schema, an adapter type MUST have application information </w:t>
      </w:r>
      <w:r w:rsidRPr="00BA4C27">
        <w:rPr>
          <w:rStyle w:val="wrcode"/>
        </w:rPr>
        <w:t xml:space="preserve">appinfo:ExternalAdapterTypeIndicator </w:t>
      </w:r>
      <w:r w:rsidRPr="00194BB7">
        <w:t xml:space="preserve">with a value of </w:t>
      </w:r>
      <w:r w:rsidRPr="00BA4C27">
        <w:rPr>
          <w:rStyle w:val="wrcode"/>
        </w:rPr>
        <w:t>true</w:t>
      </w:r>
      <w:r w:rsidRPr="00194BB7">
        <w:t>.  A type that is not an adapter type SHALL NOT contain that indicator.</w:t>
      </w:r>
      <w:bookmarkEnd w:id="3752"/>
      <w:bookmarkEnd w:id="3753"/>
    </w:p>
    <w:p w:rsidR="00DD6A0A" w:rsidRDefault="00DD6A0A" w:rsidP="00DD6A0A">
      <w:pPr>
        <w:pStyle w:val="wrnormativehead"/>
        <w:outlineLvl w:val="0"/>
      </w:pPr>
      <w:r>
        <w:t>Rationale</w:t>
      </w:r>
    </w:p>
    <w:p w:rsidR="00683500" w:rsidRDefault="00DD6A0A">
      <w:pPr>
        <w:pStyle w:val="wrbodytext3"/>
      </w:pPr>
      <w:r>
        <w:tab/>
      </w:r>
      <w:bookmarkStart w:id="3754" w:name="_Toc87007661"/>
      <w:r>
        <w:t>This rule flags as external adapters those types that may contain external content.  This allows for easier processing.</w:t>
      </w:r>
      <w:bookmarkEnd w:id="3754"/>
    </w:p>
    <w:p w:rsidR="00DD6A0A" w:rsidRPr="00AC0083" w:rsidRDefault="00DD6A0A" w:rsidP="00DD6A0A">
      <w:pPr>
        <w:pStyle w:val="wrruleheadpara"/>
      </w:pPr>
      <w:bookmarkStart w:id="3755" w:name="rule_6_62"/>
      <w:bookmarkStart w:id="3756" w:name="_Toc76707268"/>
      <w:bookmarkStart w:id="3757" w:name="_Toc131669246"/>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758" w:author="Webb Roberts" w:date="2010-03-31T15:33:00Z">
          <w:r w:rsidR="00A63659">
            <w:rPr>
              <w:noProof/>
            </w:rPr>
            <w:t>64</w:t>
          </w:r>
        </w:ins>
        <w:del w:id="3759" w:author="Webb Roberts" w:date="2010-03-31T15:32:00Z">
          <w:r w:rsidR="00172983" w:rsidDel="00172983">
            <w:rPr>
              <w:noProof/>
            </w:rPr>
            <w:delText>77</w:delText>
          </w:r>
        </w:del>
      </w:fldSimple>
      <w:r w:rsidRPr="00AC0083">
        <w:t>]</w:t>
      </w:r>
      <w:bookmarkEnd w:id="3755"/>
      <w:bookmarkEnd w:id="3756"/>
      <w:r w:rsidRPr="00AC0083">
        <w:t xml:space="preserve"> (REF, SUB, EXT)</w:t>
      </w:r>
      <w:bookmarkEnd w:id="3757"/>
    </w:p>
    <w:p w:rsidR="00683500" w:rsidRDefault="00DD6A0A">
      <w:pPr>
        <w:pStyle w:val="wrbodytext3"/>
      </w:pPr>
      <w:bookmarkStart w:id="3760" w:name="rule_6_62_text"/>
      <w:r w:rsidRPr="00194BB7">
        <w:tab/>
      </w:r>
      <w:bookmarkStart w:id="3761" w:name="_Toc87007662"/>
      <w:r w:rsidRPr="00194BB7">
        <w:t xml:space="preserve">Within </w:t>
      </w:r>
      <w:r>
        <w:t>the</w:t>
      </w:r>
      <w:r w:rsidRPr="00194BB7">
        <w:t xml:space="preserve"> schema, an adapter type MUST be an immediate extension of type </w:t>
      </w:r>
      <w:r w:rsidRPr="00BA4C27">
        <w:rPr>
          <w:rStyle w:val="wrcode"/>
        </w:rPr>
        <w:t>structures:ComplexObjectType</w:t>
      </w:r>
      <w:r w:rsidRPr="00194BB7">
        <w:t>.</w:t>
      </w:r>
      <w:bookmarkEnd w:id="3760"/>
      <w:bookmarkEnd w:id="3761"/>
    </w:p>
    <w:p w:rsidR="00DD6A0A" w:rsidRDefault="00DD6A0A" w:rsidP="00DD6A0A">
      <w:pPr>
        <w:pStyle w:val="wrnormativehead"/>
        <w:outlineLvl w:val="0"/>
      </w:pPr>
      <w:r>
        <w:t>Rationale</w:t>
      </w:r>
    </w:p>
    <w:p w:rsidR="00683500" w:rsidRDefault="00DD6A0A">
      <w:pPr>
        <w:pStyle w:val="wrbodytext3"/>
      </w:pPr>
      <w:r>
        <w:tab/>
      </w:r>
      <w:bookmarkStart w:id="3762" w:name="_Toc87007663"/>
      <w:r>
        <w:t xml:space="preserve">The adapter type must contain the content defined for any </w:t>
      </w:r>
      <w:r w:rsidR="005E4185">
        <w:t>C2 Core</w:t>
      </w:r>
      <w:r>
        <w:t xml:space="preserve"> component.  The type </w:t>
      </w:r>
      <w:r w:rsidRPr="00171107">
        <w:rPr>
          <w:rStyle w:val="wrcode"/>
        </w:rPr>
        <w:t>structures:ComplexObjectType</w:t>
      </w:r>
      <w:r>
        <w:t xml:space="preserve"> provides such content</w:t>
      </w:r>
      <w:bookmarkEnd w:id="3762"/>
    </w:p>
    <w:p w:rsidR="00DD6A0A" w:rsidRPr="00AC0083" w:rsidRDefault="00DD6A0A" w:rsidP="00DD6A0A">
      <w:pPr>
        <w:pStyle w:val="wrruleheadpara"/>
      </w:pPr>
      <w:bookmarkStart w:id="3763" w:name="rule_6_63"/>
      <w:bookmarkStart w:id="3764" w:name="_Toc76707269"/>
      <w:bookmarkStart w:id="3765" w:name="_Toc131669247"/>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766" w:author="Webb Roberts" w:date="2010-03-31T15:33:00Z">
          <w:r w:rsidR="00A63659">
            <w:rPr>
              <w:noProof/>
            </w:rPr>
            <w:t>65</w:t>
          </w:r>
        </w:ins>
        <w:del w:id="3767" w:author="Webb Roberts" w:date="2010-03-31T15:32:00Z">
          <w:r w:rsidR="00172983" w:rsidDel="00172983">
            <w:rPr>
              <w:noProof/>
            </w:rPr>
            <w:delText>79</w:delText>
          </w:r>
        </w:del>
      </w:fldSimple>
      <w:r w:rsidRPr="00AC0083">
        <w:t>]</w:t>
      </w:r>
      <w:bookmarkEnd w:id="3763"/>
      <w:bookmarkEnd w:id="3764"/>
      <w:r w:rsidRPr="00AC0083">
        <w:t xml:space="preserve"> (REF, SUB, EXT)</w:t>
      </w:r>
      <w:bookmarkEnd w:id="3765"/>
    </w:p>
    <w:p w:rsidR="00683500" w:rsidRDefault="00DD6A0A">
      <w:pPr>
        <w:pStyle w:val="wrbodytext3"/>
      </w:pPr>
      <w:bookmarkStart w:id="3768" w:name="rule_6_63_text"/>
      <w:r w:rsidRPr="00194BB7">
        <w:tab/>
      </w:r>
      <w:bookmarkStart w:id="3769" w:name="_Toc87007664"/>
      <w:r w:rsidRPr="00194BB7">
        <w:t xml:space="preserve">Within </w:t>
      </w:r>
      <w:r>
        <w:t>the</w:t>
      </w:r>
      <w:r w:rsidRPr="00194BB7">
        <w:t xml:space="preserve"> schema, an adapter type MUST be composed of only elements and attributes from an external standard.</w:t>
      </w:r>
      <w:bookmarkEnd w:id="3768"/>
      <w:bookmarkEnd w:id="3769"/>
    </w:p>
    <w:p w:rsidR="00DD6A0A" w:rsidRDefault="00DD6A0A" w:rsidP="00DD6A0A">
      <w:pPr>
        <w:pStyle w:val="wrnormativehead"/>
        <w:outlineLvl w:val="0"/>
      </w:pPr>
      <w:r>
        <w:t>Rationale</w:t>
      </w:r>
    </w:p>
    <w:p w:rsidR="00683500" w:rsidRDefault="00DD6A0A">
      <w:pPr>
        <w:pStyle w:val="wrbodytext3"/>
      </w:pPr>
      <w:r>
        <w:tab/>
      </w:r>
      <w:bookmarkStart w:id="3770" w:name="_Toc87007665"/>
      <w:r>
        <w:t>An adapter type should contain the information from an external standard to express a complete concept.  This expression should be composed of content entirely from an external schema.  Most likely, the external schema will be based on an external standard with its own legacy support.</w:t>
      </w:r>
      <w:bookmarkEnd w:id="3770"/>
    </w:p>
    <w:p w:rsidR="00DD6A0A" w:rsidRDefault="00DD6A0A" w:rsidP="00DD6A0A">
      <w:pPr>
        <w:pStyle w:val="wrbodytext1"/>
      </w:pPr>
      <w:r>
        <w:t>In the case of an external expression that is in the form of model groups, attribute groups, or types, additional elements and type components may be created in an external schema, and the adapter type may use those components.</w:t>
      </w:r>
    </w:p>
    <w:p w:rsidR="00DD6A0A" w:rsidRPr="00AC0083" w:rsidRDefault="00DD6A0A" w:rsidP="00DD6A0A">
      <w:pPr>
        <w:pStyle w:val="wrruleheadpara"/>
      </w:pPr>
      <w:bookmarkStart w:id="3771" w:name="rule_6_64"/>
      <w:bookmarkStart w:id="3772" w:name="_Toc76707270"/>
      <w:bookmarkStart w:id="3773" w:name="_Toc131669248"/>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66</w:t>
        </w:r>
      </w:fldSimple>
      <w:r w:rsidRPr="00AC0083">
        <w:t>]</w:t>
      </w:r>
      <w:bookmarkEnd w:id="3771"/>
      <w:bookmarkEnd w:id="3772"/>
      <w:r w:rsidRPr="00AC0083">
        <w:t xml:space="preserve"> (REF, EXT)</w:t>
      </w:r>
      <w:bookmarkEnd w:id="3773"/>
    </w:p>
    <w:p w:rsidR="00683500" w:rsidRDefault="00DD6A0A">
      <w:pPr>
        <w:pStyle w:val="wrbodytext3"/>
      </w:pPr>
      <w:bookmarkStart w:id="3774" w:name="rule_6_64_text"/>
      <w:r w:rsidRPr="00194BB7">
        <w:tab/>
      </w:r>
      <w:bookmarkStart w:id="3775" w:name="_Toc87007666"/>
      <w:r w:rsidRPr="00194BB7">
        <w:t xml:space="preserve">Within </w:t>
      </w:r>
      <w:r>
        <w:t>the</w:t>
      </w:r>
      <w:r w:rsidRPr="00194BB7">
        <w:t xml:space="preserve"> schema, an element reference used in an adapter type definition MUST be a documented component.</w:t>
      </w:r>
      <w:bookmarkEnd w:id="3774"/>
      <w:bookmarkEnd w:id="3775"/>
    </w:p>
    <w:p w:rsidR="00DD6A0A" w:rsidRPr="00AC0083" w:rsidRDefault="00DD6A0A" w:rsidP="00DD6A0A">
      <w:pPr>
        <w:pStyle w:val="wrruleheadpara"/>
      </w:pPr>
      <w:bookmarkStart w:id="3776" w:name="rule_6_65"/>
      <w:bookmarkStart w:id="3777" w:name="_Toc76707271"/>
      <w:bookmarkStart w:id="3778" w:name="_Toc131669249"/>
      <w:r w:rsidRPr="00AC0083">
        <w:t xml:space="preserve">[Rule </w:t>
      </w:r>
      <w:r w:rsidR="00B36831" w:rsidRPr="00AC0083">
        <w:fldChar w:fldCharType="begin"/>
      </w:r>
      <w:r w:rsidRPr="00171107">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67</w:t>
        </w:r>
      </w:fldSimple>
      <w:r w:rsidRPr="00AC0083">
        <w:t>]</w:t>
      </w:r>
      <w:bookmarkEnd w:id="3776"/>
      <w:bookmarkEnd w:id="3777"/>
      <w:r w:rsidRPr="00AC0083">
        <w:t xml:space="preserve"> (REF, EXT)</w:t>
      </w:r>
      <w:bookmarkEnd w:id="3778"/>
    </w:p>
    <w:p w:rsidR="00683500" w:rsidRDefault="00DD6A0A">
      <w:pPr>
        <w:pStyle w:val="wrbodytext3"/>
      </w:pPr>
      <w:bookmarkStart w:id="3779" w:name="rule_6_65_text"/>
      <w:r w:rsidRPr="00194BB7">
        <w:tab/>
      </w:r>
      <w:bookmarkStart w:id="3780" w:name="_Toc87007667"/>
      <w:r w:rsidRPr="00194BB7">
        <w:t xml:space="preserve">Within </w:t>
      </w:r>
      <w:r>
        <w:t>the</w:t>
      </w:r>
      <w:r w:rsidRPr="00194BB7">
        <w:t xml:space="preserve"> schema, an attribute reference used in an adapter type definition MUST be a documented component.</w:t>
      </w:r>
      <w:bookmarkEnd w:id="3779"/>
      <w:bookmarkEnd w:id="3780"/>
    </w:p>
    <w:p w:rsidR="00DD6A0A" w:rsidRDefault="00DD6A0A" w:rsidP="00DD6A0A">
      <w:pPr>
        <w:pStyle w:val="wrnormativehead"/>
        <w:outlineLvl w:val="0"/>
      </w:pPr>
      <w:r>
        <w:t>Rationale</w:t>
      </w:r>
    </w:p>
    <w:p w:rsidR="00683500" w:rsidRDefault="00DD6A0A">
      <w:pPr>
        <w:pStyle w:val="wrbodytext3"/>
      </w:pPr>
      <w:r>
        <w:tab/>
      </w:r>
      <w:bookmarkStart w:id="3781" w:name="_Toc87007668"/>
      <w:r>
        <w:t>In normal (conformant) type definition, a reference to an attribute or element is a reference to a documented component.  Within an adapter type, the references to the attributes and elements being adapted are references to undocumented components.  These components must be documented to provide comprehensibility and interoperability.  Since documentation made available by non</w:t>
      </w:r>
      <w:r w:rsidR="00DA6891">
        <w:t>-</w:t>
      </w:r>
      <w:r>
        <w:t>conformant schemas is undefined and variable, documentation of these components is required at their point of use, within the conformant schema.</w:t>
      </w:r>
      <w:bookmarkEnd w:id="3781"/>
    </w:p>
    <w:p w:rsidR="00DD6A0A" w:rsidRDefault="00DD6A0A" w:rsidP="00DD6A0A">
      <w:pPr>
        <w:pStyle w:val="wrruleheadpara"/>
      </w:pPr>
      <w:bookmarkStart w:id="3782" w:name="rule_6_66"/>
      <w:bookmarkStart w:id="3783" w:name="_Toc76707272"/>
      <w:bookmarkStart w:id="3784" w:name="_Toc131669250"/>
      <w:r w:rsidRPr="00171107">
        <w:t xml:space="preserve">[Rule </w:t>
      </w:r>
      <w:r w:rsidR="00B36831" w:rsidRPr="00AC0083">
        <w:fldChar w:fldCharType="begin"/>
      </w:r>
      <w:r>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785" w:author="Webb Roberts" w:date="2010-03-31T15:33:00Z">
          <w:r w:rsidR="00A63659">
            <w:rPr>
              <w:noProof/>
            </w:rPr>
            <w:t>68</w:t>
          </w:r>
        </w:ins>
        <w:del w:id="3786" w:author="Webb Roberts" w:date="2010-03-31T15:32:00Z">
          <w:r w:rsidR="00172983" w:rsidDel="00172983">
            <w:rPr>
              <w:noProof/>
            </w:rPr>
            <w:delText>83</w:delText>
          </w:r>
        </w:del>
      </w:fldSimple>
      <w:r w:rsidRPr="00171107">
        <w:t>]</w:t>
      </w:r>
      <w:bookmarkEnd w:id="3782"/>
      <w:bookmarkEnd w:id="3783"/>
      <w:r w:rsidRPr="00AC0083">
        <w:t xml:space="preserve"> (REF, SUB, EXT)</w:t>
      </w:r>
      <w:bookmarkEnd w:id="3784"/>
    </w:p>
    <w:p w:rsidR="00683500" w:rsidRDefault="00DD6A0A">
      <w:pPr>
        <w:pStyle w:val="wrbodytext3"/>
      </w:pPr>
      <w:bookmarkStart w:id="3787" w:name="rule_6_66_text"/>
      <w:r w:rsidRPr="00194BB7">
        <w:tab/>
      </w:r>
      <w:bookmarkStart w:id="3788" w:name="_Toc87007669"/>
      <w:r w:rsidRPr="00194BB7">
        <w:t xml:space="preserve">Within </w:t>
      </w:r>
      <w:r>
        <w:t>the</w:t>
      </w:r>
      <w:r w:rsidRPr="00194BB7">
        <w:t xml:space="preserve"> schema, an adapter type MUST NOT be extended or restricted.</w:t>
      </w:r>
      <w:bookmarkEnd w:id="3787"/>
      <w:bookmarkEnd w:id="3788"/>
    </w:p>
    <w:p w:rsidR="00DD6A0A" w:rsidRDefault="00DD6A0A" w:rsidP="00DD6A0A">
      <w:pPr>
        <w:pStyle w:val="wrnormativehead"/>
        <w:outlineLvl w:val="0"/>
      </w:pPr>
      <w:r>
        <w:t>Rationale</w:t>
      </w:r>
    </w:p>
    <w:p w:rsidR="00683500" w:rsidRDefault="00DD6A0A">
      <w:pPr>
        <w:pStyle w:val="wrbodytext3"/>
      </w:pPr>
      <w:r>
        <w:tab/>
      </w:r>
      <w:bookmarkStart w:id="3789" w:name="_Toc87007670"/>
      <w:r>
        <w:t xml:space="preserve">Adapter types are meant to stand alone; each type expresses a single concept from an external schema, and adapter types are maintained in separate schemas that only contain adapter types. In this way, processors may easily switch modes, processing </w:t>
      </w:r>
      <w:r w:rsidR="005E4185">
        <w:t>C2 Core</w:t>
      </w:r>
      <w:r>
        <w:t>-conformant content in one way, and external content in another.</w:t>
      </w:r>
      <w:bookmarkEnd w:id="3789"/>
    </w:p>
    <w:p w:rsidR="00DD6A0A" w:rsidRDefault="005E4185" w:rsidP="00783BE6">
      <w:pPr>
        <w:pStyle w:val="Heading2"/>
        <w:numPr>
          <w:numberingChange w:id="3790" w:author="Webb Roberts" w:date="2010-03-31T15:28:00Z" w:original="%1:7:0:.%2:8:0:"/>
        </w:numPr>
      </w:pPr>
      <w:bookmarkStart w:id="3791" w:name="_Toc77760846"/>
      <w:bookmarkStart w:id="3792" w:name="_Toc87007671"/>
      <w:bookmarkStart w:id="3793" w:name="_Toc131668969"/>
      <w:r>
        <w:t>C2 Core</w:t>
      </w:r>
      <w:r w:rsidR="00DD6A0A">
        <w:t xml:space="preserve"> Subset Schemas</w:t>
      </w:r>
      <w:bookmarkEnd w:id="3791"/>
      <w:bookmarkEnd w:id="3792"/>
      <w:bookmarkEnd w:id="3793"/>
    </w:p>
    <w:p w:rsidR="00DD6A0A" w:rsidRDefault="00DD6A0A" w:rsidP="00DD6A0A">
      <w:pPr>
        <w:pStyle w:val="wrbodytext1"/>
      </w:pPr>
      <w:r>
        <w:t xml:space="preserve">Subset schemas are schemas that are based on other </w:t>
      </w:r>
      <w:r w:rsidR="005E4185">
        <w:t>C2 Core</w:t>
      </w:r>
      <w:r>
        <w:t xml:space="preserve">-conformant schemas but have been modified for any of several reasons.  A subset schema may be created that limits what is considered valid data to a subset of what is valid against the base schema.  The subset schema may also remove constructs from the schema that do not affect XML Schema validation of instances against the schema, which may include removing documentation, </w:t>
      </w:r>
      <w:r w:rsidRPr="00171107">
        <w:rPr>
          <w:rStyle w:val="wrcode"/>
        </w:rPr>
        <w:t>appinfo</w:t>
      </w:r>
      <w:r>
        <w:t xml:space="preserve"> annotations, and comments.</w:t>
      </w:r>
    </w:p>
    <w:p w:rsidR="00DD6A0A" w:rsidRPr="00AC0083" w:rsidRDefault="00DD6A0A" w:rsidP="00DD6A0A">
      <w:pPr>
        <w:pStyle w:val="wrruleheadpara"/>
      </w:pPr>
      <w:bookmarkStart w:id="3794" w:name="rule_7_68_subset_has_base_namespace"/>
      <w:bookmarkStart w:id="3795" w:name="_Toc76707273"/>
      <w:bookmarkStart w:id="3796" w:name="_Toc131669251"/>
      <w:r w:rsidRPr="00AC0083">
        <w:t xml:space="preserve">[Rule </w:t>
      </w:r>
      <w:r w:rsidR="00B36831" w:rsidRPr="00AC0083">
        <w:fldChar w:fldCharType="begin"/>
      </w:r>
      <w:r>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r w:rsidR="00A63659">
          <w:rPr>
            <w:noProof/>
          </w:rPr>
          <w:t>69</w:t>
        </w:r>
      </w:fldSimple>
      <w:r w:rsidRPr="00AC0083">
        <w:t>]</w:t>
      </w:r>
      <w:bookmarkEnd w:id="3794"/>
      <w:r w:rsidRPr="00AC0083">
        <w:t xml:space="preserve"> (SUB)</w:t>
      </w:r>
      <w:bookmarkEnd w:id="3795"/>
      <w:bookmarkEnd w:id="3796"/>
    </w:p>
    <w:p w:rsidR="00683500" w:rsidRDefault="00DD6A0A">
      <w:pPr>
        <w:pStyle w:val="wrbodytext3"/>
      </w:pPr>
      <w:r w:rsidRPr="00194BB7">
        <w:tab/>
      </w:r>
      <w:bookmarkStart w:id="3797" w:name="_Toc87007672"/>
      <w:r>
        <w:t xml:space="preserve">The value of the </w:t>
      </w:r>
      <w:r w:rsidRPr="00171107">
        <w:rPr>
          <w:rStyle w:val="wrcode"/>
        </w:rPr>
        <w:t>targetNamespace</w:t>
      </w:r>
      <w:r>
        <w:t xml:space="preserve"> attribute owned by the </w:t>
      </w:r>
      <w:r w:rsidRPr="00171107">
        <w:rPr>
          <w:rStyle w:val="wrcode"/>
        </w:rPr>
        <w:t>xsd:schema</w:t>
      </w:r>
      <w:r>
        <w:t xml:space="preserve"> document element of the subset schema must be the same as the value of the </w:t>
      </w:r>
      <w:r w:rsidRPr="002C423A">
        <w:rPr>
          <w:rStyle w:val="wrcode"/>
        </w:rPr>
        <w:t>targetNamespace</w:t>
      </w:r>
      <w:r>
        <w:t xml:space="preserve"> attribute owned by the </w:t>
      </w:r>
      <w:r w:rsidRPr="002C423A">
        <w:rPr>
          <w:rStyle w:val="wrcode"/>
        </w:rPr>
        <w:t>xsd:schema</w:t>
      </w:r>
      <w:r>
        <w:t xml:space="preserve"> document element of the reference schema.</w:t>
      </w:r>
      <w:bookmarkEnd w:id="3797"/>
    </w:p>
    <w:p w:rsidR="00DD6A0A" w:rsidRPr="00AC0083" w:rsidRDefault="00DD6A0A" w:rsidP="00DD6A0A">
      <w:pPr>
        <w:pStyle w:val="wrruleheadpara"/>
      </w:pPr>
      <w:bookmarkStart w:id="3798" w:name="rule_7_69_subset_instancs_are_base_insts"/>
      <w:bookmarkStart w:id="3799" w:name="_Toc76707274"/>
      <w:bookmarkStart w:id="3800" w:name="_Toc131669252"/>
      <w:r w:rsidRPr="00AC0083">
        <w:t xml:space="preserve">[Rule </w:t>
      </w:r>
      <w:r w:rsidR="00B36831" w:rsidRPr="00AC0083">
        <w:fldChar w:fldCharType="begin"/>
      </w:r>
      <w:r>
        <w:instrText xml:space="preserve"> REF _Ref163011267 \n \h </w:instrText>
      </w:r>
      <w:r w:rsidR="00B36831" w:rsidRPr="00AC0083">
        <w:fldChar w:fldCharType="separate"/>
      </w:r>
      <w:r w:rsidR="00A63659">
        <w:t>7</w:t>
      </w:r>
      <w:r w:rsidR="00B36831" w:rsidRPr="00AC0083">
        <w:fldChar w:fldCharType="end"/>
      </w:r>
      <w:r w:rsidRPr="00AC0083">
        <w:t>-</w:t>
      </w:r>
      <w:fldSimple w:instr=" SEQ RuleIndex \* MERGEFORMAT ">
        <w:ins w:id="3801" w:author="Webb Roberts" w:date="2010-03-31T15:33:00Z">
          <w:r w:rsidR="00A63659">
            <w:rPr>
              <w:noProof/>
            </w:rPr>
            <w:t>70</w:t>
          </w:r>
        </w:ins>
        <w:del w:id="3802" w:author="Webb Roberts" w:date="2010-03-31T15:32:00Z">
          <w:r w:rsidR="00172983" w:rsidDel="00172983">
            <w:rPr>
              <w:noProof/>
            </w:rPr>
            <w:delText>71</w:delText>
          </w:r>
        </w:del>
      </w:fldSimple>
      <w:r w:rsidRPr="00AC0083">
        <w:t>]</w:t>
      </w:r>
      <w:bookmarkEnd w:id="3798"/>
      <w:r w:rsidRPr="00AC0083">
        <w:t xml:space="preserve"> (SUB)</w:t>
      </w:r>
      <w:bookmarkEnd w:id="3799"/>
      <w:bookmarkEnd w:id="3800"/>
    </w:p>
    <w:p w:rsidR="00683500" w:rsidRDefault="00DD6A0A">
      <w:pPr>
        <w:pStyle w:val="wrbodytext3"/>
      </w:pPr>
      <w:r w:rsidRPr="00194BB7">
        <w:tab/>
      </w:r>
      <w:bookmarkStart w:id="3803" w:name="_Toc87007673"/>
      <w:r>
        <w:t>The schema must be constructed such that any instance that is XML Schema valid against the schema must also be XML Schema valid against the base schema.</w:t>
      </w:r>
      <w:bookmarkEnd w:id="3803"/>
    </w:p>
    <w:p w:rsidR="00DD6A0A" w:rsidRDefault="00DD6A0A" w:rsidP="00DD6A0A">
      <w:pPr>
        <w:pStyle w:val="wrnormativehead"/>
        <w:outlineLvl w:val="0"/>
      </w:pPr>
      <w:r>
        <w:t>Rationale</w:t>
      </w:r>
    </w:p>
    <w:p w:rsidR="00683500" w:rsidRDefault="00DD6A0A">
      <w:pPr>
        <w:pStyle w:val="wrbodytext3"/>
      </w:pPr>
      <w:r>
        <w:tab/>
      </w:r>
      <w:bookmarkStart w:id="3804" w:name="_Toc87007674"/>
      <w:r>
        <w:t>A subset schema is a briefer, abridged form of its base schema.  The subset schema is intended to stand in the place of the base schema for the purpose of XML Schema validation in many situations.  As such, it is imperative that the subset schema sustain the constraints expressed by the base schema.  The NDR does not specify what mechanisms a subset schema must use to support the constraints of the base schema.</w:t>
      </w:r>
      <w:bookmarkEnd w:id="3804"/>
    </w:p>
    <w:p w:rsidR="00DD6A0A" w:rsidRDefault="00DD6A0A" w:rsidP="00783BE6">
      <w:pPr>
        <w:pStyle w:val="Heading2"/>
        <w:numPr>
          <w:numberingChange w:id="3805" w:author="Webb Roberts" w:date="2010-03-31T15:28:00Z" w:original="%1:7:0:.%2:9:0:"/>
        </w:numPr>
      </w:pPr>
      <w:bookmarkStart w:id="3806" w:name="_Toc109536702"/>
      <w:bookmarkStart w:id="3807" w:name="_Toc109536944"/>
      <w:bookmarkStart w:id="3808" w:name="_Toc109537186"/>
      <w:bookmarkStart w:id="3809" w:name="_Toc109536704"/>
      <w:bookmarkStart w:id="3810" w:name="_Toc109536946"/>
      <w:bookmarkStart w:id="3811" w:name="_Toc109537188"/>
      <w:bookmarkStart w:id="3812" w:name="_Toc109536706"/>
      <w:bookmarkStart w:id="3813" w:name="_Toc109536948"/>
      <w:bookmarkStart w:id="3814" w:name="_Toc109537190"/>
      <w:bookmarkStart w:id="3815" w:name="_Toc109536708"/>
      <w:bookmarkStart w:id="3816" w:name="_Toc109536950"/>
      <w:bookmarkStart w:id="3817" w:name="_Toc109537192"/>
      <w:bookmarkStart w:id="3818" w:name="_Toc159996032"/>
      <w:bookmarkStart w:id="3819" w:name="_Toc159996035"/>
      <w:bookmarkStart w:id="3820" w:name="_Toc159996039"/>
      <w:bookmarkStart w:id="3821" w:name="_Toc159996043"/>
      <w:bookmarkStart w:id="3822" w:name="_Toc159996044"/>
      <w:bookmarkStart w:id="3823" w:name="_Toc159996047"/>
      <w:bookmarkStart w:id="3824" w:name="_Toc159996050"/>
      <w:bookmarkStart w:id="3825" w:name="_Toc159996052"/>
      <w:bookmarkStart w:id="3826" w:name="_Toc159996056"/>
      <w:bookmarkStart w:id="3827" w:name="_Toc159996057"/>
      <w:bookmarkStart w:id="3828" w:name="_Toc159996058"/>
      <w:bookmarkStart w:id="3829" w:name="_Toc159996061"/>
      <w:bookmarkStart w:id="3830" w:name="_Toc159996063"/>
      <w:bookmarkStart w:id="3831" w:name="_Toc159996066"/>
      <w:bookmarkStart w:id="3832" w:name="_Toc159996067"/>
      <w:bookmarkStart w:id="3833" w:name="_Toc159996069"/>
      <w:bookmarkStart w:id="3834" w:name="_Toc159996072"/>
      <w:bookmarkStart w:id="3835" w:name="_Toc159996074"/>
      <w:bookmarkStart w:id="3836" w:name="_Toc159996075"/>
      <w:bookmarkStart w:id="3837" w:name="_Toc159996076"/>
      <w:bookmarkStart w:id="3838" w:name="_Toc159996079"/>
      <w:bookmarkStart w:id="3839" w:name="_Toc159996080"/>
      <w:bookmarkStart w:id="3840" w:name="_Toc159996081"/>
      <w:bookmarkStart w:id="3841" w:name="_Toc159996084"/>
      <w:bookmarkStart w:id="3842" w:name="_Toc159996086"/>
      <w:bookmarkStart w:id="3843" w:name="_Toc159996087"/>
      <w:bookmarkStart w:id="3844" w:name="_Toc159996091"/>
      <w:bookmarkStart w:id="3845" w:name="_Toc159996094"/>
      <w:bookmarkStart w:id="3846" w:name="_Toc159996096"/>
      <w:bookmarkStart w:id="3847" w:name="_Toc159996101"/>
      <w:bookmarkStart w:id="3848" w:name="_Toc159996105"/>
      <w:bookmarkStart w:id="3849" w:name="_Toc159996108"/>
      <w:bookmarkStart w:id="3850" w:name="_Toc159996111"/>
      <w:bookmarkStart w:id="3851" w:name="_Toc159996114"/>
      <w:bookmarkStart w:id="3852" w:name="_Toc159996115"/>
      <w:bookmarkStart w:id="3853" w:name="_Toc159996118"/>
      <w:bookmarkStart w:id="3854" w:name="_Toc159996119"/>
      <w:bookmarkStart w:id="3855" w:name="_Toc159996122"/>
      <w:bookmarkStart w:id="3856" w:name="_Toc159996123"/>
      <w:bookmarkStart w:id="3857" w:name="_Toc159996126"/>
      <w:bookmarkStart w:id="3858" w:name="_Toc159996127"/>
      <w:bookmarkStart w:id="3859" w:name="_Toc159996130"/>
      <w:bookmarkStart w:id="3860" w:name="_Toc159996131"/>
      <w:bookmarkStart w:id="3861" w:name="_Toc159996134"/>
      <w:bookmarkStart w:id="3862" w:name="_Toc159996136"/>
      <w:bookmarkStart w:id="3863" w:name="_Toc159996139"/>
      <w:bookmarkStart w:id="3864" w:name="_Toc159996140"/>
      <w:bookmarkStart w:id="3865" w:name="_Toc159996143"/>
      <w:bookmarkStart w:id="3866" w:name="_Toc159996144"/>
      <w:bookmarkStart w:id="3867" w:name="_Toc159996146"/>
      <w:bookmarkStart w:id="3868" w:name="_Toc159996147"/>
      <w:bookmarkStart w:id="3869" w:name="_Toc159996149"/>
      <w:bookmarkStart w:id="3870" w:name="_Toc109536766"/>
      <w:bookmarkStart w:id="3871" w:name="_Toc109537008"/>
      <w:bookmarkStart w:id="3872" w:name="_Toc109537250"/>
      <w:bookmarkStart w:id="3873" w:name="_Toc159996153"/>
      <w:bookmarkStart w:id="3874" w:name="_Toc77760847"/>
      <w:bookmarkStart w:id="3875" w:name="_Toc87007675"/>
      <w:bookmarkStart w:id="3876" w:name="_Ref163011293"/>
      <w:bookmarkStart w:id="3877" w:name="_Toc109188353"/>
      <w:bookmarkStart w:id="3878" w:name="_Toc131668970"/>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t>Container Elements</w:t>
      </w:r>
      <w:bookmarkEnd w:id="3874"/>
      <w:bookmarkEnd w:id="3875"/>
      <w:bookmarkEnd w:id="3878"/>
    </w:p>
    <w:p w:rsidR="00DD6A0A" w:rsidRDefault="00DD6A0A" w:rsidP="00DD6A0A">
      <w:pPr>
        <w:pStyle w:val="wrbodytext1"/>
      </w:pPr>
      <w:r>
        <w:t xml:space="preserve">All </w:t>
      </w:r>
      <w:r w:rsidR="005E4185">
        <w:t>C2 Core</w:t>
      </w:r>
      <w:r>
        <w:t xml:space="preserve"> properties establish a relationship between the object holding the property and the value of the property.  For example, an activity object of type </w:t>
      </w:r>
      <w:r w:rsidR="00256128">
        <w:rPr>
          <w:rStyle w:val="wrcode"/>
        </w:rPr>
        <w:t>c2:</w:t>
      </w:r>
      <w:r w:rsidRPr="00662758">
        <w:rPr>
          <w:rStyle w:val="wrcode"/>
        </w:rPr>
        <w:t>ActivityType</w:t>
      </w:r>
      <w:r>
        <w:t xml:space="preserve"> may have an element </w:t>
      </w:r>
      <w:r w:rsidR="00256128">
        <w:rPr>
          <w:rStyle w:val="wrcode"/>
        </w:rPr>
        <w:t>c2:</w:t>
      </w:r>
      <w:r w:rsidRPr="00662758">
        <w:rPr>
          <w:rStyle w:val="wrcode"/>
        </w:rPr>
        <w:t>ActivityDescriptionText</w:t>
      </w:r>
      <w:r>
        <w:t xml:space="preserve">.  This element will be of type </w:t>
      </w:r>
      <w:r w:rsidR="00256128">
        <w:rPr>
          <w:rStyle w:val="wrcode"/>
        </w:rPr>
        <w:t>c2:</w:t>
      </w:r>
      <w:r w:rsidRPr="00662758">
        <w:rPr>
          <w:rStyle w:val="wrcode"/>
        </w:rPr>
        <w:t>TextType</w:t>
      </w:r>
      <w:r>
        <w:t xml:space="preserve"> and represents a </w:t>
      </w:r>
      <w:r w:rsidR="005E4185">
        <w:t>C2 Core</w:t>
      </w:r>
      <w:r>
        <w:t xml:space="preserve"> property owned by that activity object.   An occurrence of this element within an activity object establishes a relationship between the activity object and the text: the text is the description of the activity.</w:t>
      </w:r>
    </w:p>
    <w:p w:rsidR="00DD6A0A" w:rsidRDefault="00DD6A0A" w:rsidP="00DD6A0A">
      <w:pPr>
        <w:pStyle w:val="wrbodytext1"/>
      </w:pPr>
      <w:r w:rsidRPr="006A23B8">
        <w:t xml:space="preserve">In a </w:t>
      </w:r>
      <w:r w:rsidR="005E4185">
        <w:t>C2 Core</w:t>
      </w:r>
      <w:r w:rsidRPr="006A23B8">
        <w:t>-conformant instance, an element establishes a relationship between the object t</w:t>
      </w:r>
      <w:r>
        <w:t xml:space="preserve">hat contains it and the element’s value. This relationship between the object and the element may be semantically strong, such as the text description of an activity in the previous example, or it may be semantically weak, with its exact meaning left unstated.  In </w:t>
      </w:r>
      <w:r w:rsidR="005E4185">
        <w:t>C2 Core</w:t>
      </w:r>
      <w:r>
        <w:t xml:space="preserve">, the contained element involved in a weakly defined semantic relationship is commonly referred to as a </w:t>
      </w:r>
      <w:r w:rsidRPr="004B6947">
        <w:rPr>
          <w:rStyle w:val="Strong"/>
        </w:rPr>
        <w:t>container element</w:t>
      </w:r>
      <w:r>
        <w:t xml:space="preserve">.  </w:t>
      </w:r>
    </w:p>
    <w:p w:rsidR="00DD6A0A" w:rsidRDefault="00DD6A0A" w:rsidP="00DD6A0A">
      <w:pPr>
        <w:pStyle w:val="wrbodytext1"/>
      </w:pPr>
      <w:r>
        <w:t xml:space="preserve">A container element establishes a weakly defined relationship with its containing element.  For example, an object of type </w:t>
      </w:r>
      <w:r w:rsidR="00256128">
        <w:rPr>
          <w:rStyle w:val="wrcode"/>
        </w:rPr>
        <w:t>c2:</w:t>
      </w:r>
      <w:r w:rsidRPr="00F3286B">
        <w:rPr>
          <w:rStyle w:val="wrcode"/>
        </w:rPr>
        <w:t>ItemDispositionType</w:t>
      </w:r>
      <w:r>
        <w:t xml:space="preserve"> may have a container element </w:t>
      </w:r>
      <w:r w:rsidR="00256128">
        <w:rPr>
          <w:rStyle w:val="wrcode"/>
        </w:rPr>
        <w:t>c2:</w:t>
      </w:r>
      <w:r w:rsidRPr="00F3286B">
        <w:rPr>
          <w:rStyle w:val="wrcode"/>
        </w:rPr>
        <w:t>Item</w:t>
      </w:r>
      <w:r>
        <w:t xml:space="preserve"> of type </w:t>
      </w:r>
      <w:r w:rsidR="00256128">
        <w:rPr>
          <w:rStyle w:val="wrcode"/>
        </w:rPr>
        <w:t>c2:</w:t>
      </w:r>
      <w:r w:rsidRPr="00F3286B">
        <w:rPr>
          <w:rStyle w:val="wrcode"/>
        </w:rPr>
        <w:t>ItemType</w:t>
      </w:r>
      <w:r>
        <w:t xml:space="preserve">.  The container element </w:t>
      </w:r>
      <w:r w:rsidR="00256128">
        <w:rPr>
          <w:rStyle w:val="wrcode"/>
        </w:rPr>
        <w:t>c2:</w:t>
      </w:r>
      <w:r w:rsidRPr="00F3286B">
        <w:rPr>
          <w:rStyle w:val="wrcode"/>
        </w:rPr>
        <w:t>Item</w:t>
      </w:r>
      <w:r>
        <w:t xml:space="preserve"> does not establish what relationship exists between the object of </w:t>
      </w:r>
      <w:r w:rsidR="00256128">
        <w:rPr>
          <w:rStyle w:val="wrcode"/>
        </w:rPr>
        <w:t>c2:</w:t>
      </w:r>
      <w:r w:rsidRPr="00F3286B">
        <w:rPr>
          <w:rStyle w:val="wrcode"/>
        </w:rPr>
        <w:t>ItemDispositionType</w:t>
      </w:r>
      <w:r>
        <w:t xml:space="preserve"> and itself.  There could be any of a number of possible semantics between an object and the value of a container element</w:t>
      </w:r>
      <w:r w:rsidR="002E3C3D">
        <w:t xml:space="preserve">.  </w:t>
      </w:r>
      <w:r>
        <w:t xml:space="preserve">It could be a contained object, a subpart, a characteristic, or some other relationship.  The appearance of this container element inside the </w:t>
      </w:r>
      <w:r w:rsidR="00256128">
        <w:rPr>
          <w:rStyle w:val="wrcode"/>
        </w:rPr>
        <w:t>c2:</w:t>
      </w:r>
      <w:r w:rsidRPr="00F3286B">
        <w:rPr>
          <w:rStyle w:val="wrcode"/>
        </w:rPr>
        <w:t>ItemDispositionType</w:t>
      </w:r>
      <w:r>
        <w:t xml:space="preserve"> merely establishes that the disposition has an item.</w:t>
      </w:r>
    </w:p>
    <w:p w:rsidR="00DD6A0A" w:rsidRDefault="00DD6A0A" w:rsidP="00DD6A0A">
      <w:pPr>
        <w:pStyle w:val="wrbodytext1"/>
      </w:pPr>
      <w:r>
        <w:t xml:space="preserve">The name of the container element is usually based on the </w:t>
      </w:r>
      <w:r w:rsidR="005E4185">
        <w:t>C2 Core</w:t>
      </w:r>
      <w:r>
        <w:t xml:space="preserve"> type that defines it:  </w:t>
      </w:r>
      <w:r w:rsidR="00256128">
        <w:rPr>
          <w:rStyle w:val="wrcode"/>
        </w:rPr>
        <w:t>c2:</w:t>
      </w:r>
      <w:r w:rsidRPr="00662758">
        <w:rPr>
          <w:rStyle w:val="wrcode"/>
        </w:rPr>
        <w:t>PersonType</w:t>
      </w:r>
      <w:r>
        <w:t xml:space="preserve"> uses a container element </w:t>
      </w:r>
      <w:r w:rsidR="00256128">
        <w:rPr>
          <w:rStyle w:val="wrcode"/>
        </w:rPr>
        <w:t>c2:</w:t>
      </w:r>
      <w:r w:rsidRPr="00662758">
        <w:rPr>
          <w:rStyle w:val="wrcode"/>
        </w:rPr>
        <w:t>Person</w:t>
      </w:r>
      <w:r>
        <w:t xml:space="preserve">, while </w:t>
      </w:r>
      <w:r w:rsidR="00256128">
        <w:rPr>
          <w:rStyle w:val="wrcode"/>
        </w:rPr>
        <w:t>c2:</w:t>
      </w:r>
      <w:r w:rsidRPr="00662758">
        <w:rPr>
          <w:rStyle w:val="wrcode"/>
        </w:rPr>
        <w:t>ActivityType</w:t>
      </w:r>
      <w:r>
        <w:t xml:space="preserve"> uses a container element </w:t>
      </w:r>
      <w:r w:rsidR="00256128">
        <w:rPr>
          <w:rStyle w:val="wrcode"/>
        </w:rPr>
        <w:t>c2:</w:t>
      </w:r>
      <w:r w:rsidRPr="00D63A93">
        <w:rPr>
          <w:rStyle w:val="wrcode"/>
        </w:rPr>
        <w:t>Activity</w:t>
      </w:r>
      <w:r>
        <w:t>.  The concept of an element as a container element is a notional one.</w:t>
      </w:r>
    </w:p>
    <w:p w:rsidR="00DD6A0A" w:rsidRDefault="00DD6A0A" w:rsidP="00DD6A0A">
      <w:pPr>
        <w:pStyle w:val="wrbodytext1"/>
      </w:pPr>
      <w:r>
        <w:t xml:space="preserve">There are no formalized rules addressing what makes up a container element.  A container element is vaguely defined and carries very little semantics about its context and its contents.  Accordingly, there is no formal definition of container elements in </w:t>
      </w:r>
      <w:r w:rsidR="005E4185">
        <w:t>C2 Core</w:t>
      </w:r>
      <w:r>
        <w:t xml:space="preserve">: There are no specific artifacts that define a container element; there are no </w:t>
      </w:r>
      <w:r w:rsidRPr="00EA019F">
        <w:rPr>
          <w:rStyle w:val="wrcode"/>
        </w:rPr>
        <w:t>appinfo</w:t>
      </w:r>
      <w:r>
        <w:t xml:space="preserve"> or other labels for container elements.  </w:t>
      </w:r>
    </w:p>
    <w:p w:rsidR="00DD6A0A" w:rsidRDefault="00DD6A0A" w:rsidP="00DD6A0A">
      <w:pPr>
        <w:pStyle w:val="wrbodytext1"/>
      </w:pPr>
      <w:r>
        <w:t xml:space="preserve">The appearance of a container element within a </w:t>
      </w:r>
      <w:r w:rsidR="005E4185">
        <w:t>C2 Core</w:t>
      </w:r>
      <w:r>
        <w:t xml:space="preserve"> type carries no additional semantics about the relationship between the property and the containing type.  </w:t>
      </w:r>
      <w:r w:rsidR="002E3C3D">
        <w:t xml:space="preserve">The use </w:t>
      </w:r>
      <w:r>
        <w:t>of container elements indicate</w:t>
      </w:r>
      <w:r w:rsidR="002E3C3D">
        <w:t>s</w:t>
      </w:r>
      <w:r>
        <w:t xml:space="preserve"> only that there is a relationship</w:t>
      </w:r>
      <w:r w:rsidR="002E3C3D">
        <w:t>;</w:t>
      </w:r>
      <w:r>
        <w:t xml:space="preserve"> </w:t>
      </w:r>
      <w:r w:rsidR="002E3C3D">
        <w:t xml:space="preserve">it </w:t>
      </w:r>
      <w:r>
        <w:t xml:space="preserve">does not provide any semantics for interpreting that relationship. </w:t>
      </w:r>
    </w:p>
    <w:p w:rsidR="00DD6A0A" w:rsidRDefault="00DD6A0A" w:rsidP="00DD6A0A">
      <w:pPr>
        <w:pStyle w:val="wrbodytext1"/>
      </w:pPr>
      <w:r>
        <w:t xml:space="preserve">For example, a </w:t>
      </w:r>
      <w:r w:rsidR="005E4185">
        <w:t>C2 Core</w:t>
      </w:r>
      <w:r>
        <w:t xml:space="preserve"> container element </w:t>
      </w:r>
      <w:r w:rsidR="00256128">
        <w:rPr>
          <w:rStyle w:val="wrcode"/>
        </w:rPr>
        <w:t>c2:</w:t>
      </w:r>
      <w:r w:rsidRPr="00662758">
        <w:rPr>
          <w:rStyle w:val="wrcode"/>
        </w:rPr>
        <w:t>Person</w:t>
      </w:r>
      <w:r>
        <w:t xml:space="preserve"> would be associated with the </w:t>
      </w:r>
      <w:r w:rsidR="005E4185">
        <w:t>C2 Core</w:t>
      </w:r>
      <w:r>
        <w:t xml:space="preserve"> type </w:t>
      </w:r>
      <w:r w:rsidR="00256128">
        <w:rPr>
          <w:rStyle w:val="wrcode"/>
        </w:rPr>
        <w:t>c2:</w:t>
      </w:r>
      <w:r w:rsidRPr="00662758">
        <w:rPr>
          <w:rStyle w:val="wrcode"/>
        </w:rPr>
        <w:t>PersonType</w:t>
      </w:r>
      <w:r>
        <w:t xml:space="preserve">.  The use of the </w:t>
      </w:r>
      <w:r w:rsidR="005E4185">
        <w:t>C2 Core</w:t>
      </w:r>
      <w:r>
        <w:t xml:space="preserve"> container element </w:t>
      </w:r>
      <w:r w:rsidR="00256128">
        <w:rPr>
          <w:rStyle w:val="wrcode"/>
        </w:rPr>
        <w:t>c2:</w:t>
      </w:r>
      <w:r w:rsidRPr="00662758">
        <w:rPr>
          <w:rStyle w:val="wrcode"/>
        </w:rPr>
        <w:t>Person</w:t>
      </w:r>
      <w:r>
        <w:t xml:space="preserve"> in a containing </w:t>
      </w:r>
      <w:r w:rsidR="005E4185">
        <w:t>C2 Core</w:t>
      </w:r>
      <w:r>
        <w:t xml:space="preserve"> type indicates that a person has some association with the instances of the containing </w:t>
      </w:r>
      <w:r w:rsidR="005E4185">
        <w:t>C2 Core</w:t>
      </w:r>
      <w:r>
        <w:t xml:space="preserve"> type. But because the </w:t>
      </w:r>
      <w:r w:rsidR="00256128">
        <w:rPr>
          <w:rStyle w:val="wrcode"/>
        </w:rPr>
        <w:t>c2:</w:t>
      </w:r>
      <w:r w:rsidRPr="00662758">
        <w:rPr>
          <w:rStyle w:val="wrcode"/>
        </w:rPr>
        <w:t>Person</w:t>
      </w:r>
      <w:r>
        <w:t xml:space="preserve"> container element is used, there is no additional meaning about the association of the person and the instance containing it. While there is a person associated with the instance, nothing is known about the relationship except its existence.</w:t>
      </w:r>
    </w:p>
    <w:p w:rsidR="00DD6A0A" w:rsidRDefault="00DD6A0A" w:rsidP="00DD6A0A">
      <w:pPr>
        <w:pStyle w:val="wrbodytext1"/>
      </w:pPr>
      <w:r>
        <w:t xml:space="preserve">The use of the Person container element is in contrast to a </w:t>
      </w:r>
      <w:r w:rsidR="005E4185">
        <w:t>C2 Core</w:t>
      </w:r>
      <w:r>
        <w:t xml:space="preserve"> property named </w:t>
      </w:r>
      <w:r w:rsidR="00256128">
        <w:rPr>
          <w:rStyle w:val="wrcode"/>
        </w:rPr>
        <w:t>c2:</w:t>
      </w:r>
      <w:r w:rsidRPr="00662758">
        <w:rPr>
          <w:rStyle w:val="wrcode"/>
        </w:rPr>
        <w:t>AssessmentPerson</w:t>
      </w:r>
      <w:r>
        <w:t xml:space="preserve">, also of </w:t>
      </w:r>
      <w:r w:rsidR="005E4185">
        <w:t>C2 Core</w:t>
      </w:r>
      <w:r>
        <w:t xml:space="preserve"> type </w:t>
      </w:r>
      <w:r w:rsidR="00256128">
        <w:rPr>
          <w:rStyle w:val="wrcode"/>
        </w:rPr>
        <w:t>c2:</w:t>
      </w:r>
      <w:r w:rsidRPr="00662758">
        <w:rPr>
          <w:rStyle w:val="wrcode"/>
        </w:rPr>
        <w:t>PersonType</w:t>
      </w:r>
      <w:r>
        <w:t xml:space="preserve">.  When the </w:t>
      </w:r>
      <w:r w:rsidR="005E4185">
        <w:t>C2 Core</w:t>
      </w:r>
      <w:r>
        <w:t xml:space="preserve"> property </w:t>
      </w:r>
      <w:r w:rsidR="00256128">
        <w:rPr>
          <w:rStyle w:val="wrcode"/>
        </w:rPr>
        <w:t>c2:</w:t>
      </w:r>
      <w:r w:rsidRPr="00662758">
        <w:rPr>
          <w:rStyle w:val="wrcode"/>
        </w:rPr>
        <w:t>AssessmentPerson</w:t>
      </w:r>
      <w:r>
        <w:t xml:space="preserve"> is contained within an instance of a </w:t>
      </w:r>
      <w:r w:rsidR="005E4185">
        <w:t>C2 Core</w:t>
      </w:r>
      <w:r>
        <w:t xml:space="preserve"> type, it is clear that the person referenced by this property was responsible for an assessment of some type, relevant to the exchange being modeled.  The more descriptive name, </w:t>
      </w:r>
      <w:r w:rsidR="00256128">
        <w:rPr>
          <w:rStyle w:val="wrcode"/>
        </w:rPr>
        <w:t>c2:</w:t>
      </w:r>
      <w:r w:rsidRPr="00662758">
        <w:rPr>
          <w:rStyle w:val="wrcode"/>
        </w:rPr>
        <w:t>AssessmentPerson</w:t>
      </w:r>
      <w:r>
        <w:t xml:space="preserve">, gives more information about the relationship of the person with the containing instance, as compared </w:t>
      </w:r>
      <w:r w:rsidR="002E3C3D">
        <w:t xml:space="preserve">with </w:t>
      </w:r>
      <w:r>
        <w:t xml:space="preserve">the semantic-free implications associated with </w:t>
      </w:r>
      <w:r w:rsidR="002E3C3D">
        <w:t xml:space="preserve">the </w:t>
      </w:r>
      <w:r>
        <w:t xml:space="preserve">use of the </w:t>
      </w:r>
      <w:r w:rsidR="00256128">
        <w:rPr>
          <w:rStyle w:val="wrcode"/>
        </w:rPr>
        <w:t>c2:</w:t>
      </w:r>
      <w:r w:rsidRPr="00662758">
        <w:rPr>
          <w:rStyle w:val="wrcode"/>
        </w:rPr>
        <w:t>Person</w:t>
      </w:r>
      <w:r>
        <w:t xml:space="preserve"> container element. </w:t>
      </w:r>
    </w:p>
    <w:p w:rsidR="00DD6A0A" w:rsidRDefault="00DD6A0A" w:rsidP="00DD6A0A">
      <w:pPr>
        <w:pStyle w:val="wrbodytext1"/>
      </w:pPr>
      <w:r>
        <w:t xml:space="preserve">When a </w:t>
      </w:r>
      <w:r w:rsidR="005E4185">
        <w:t>C2 Core</w:t>
      </w:r>
      <w:r>
        <w:t xml:space="preserve">-conformant schema requires a new container element, it may define a new element with a concrete type and a general name, with general semantics.  Any schema may define a container element when it requires one.  </w:t>
      </w:r>
      <w:r w:rsidR="005E4185">
        <w:t>C2 Core</w:t>
      </w:r>
      <w:r>
        <w:t xml:space="preserve">-conformant schemas may also create reference elements with general semantics.  For example, an element </w:t>
      </w:r>
      <w:r w:rsidR="00256128">
        <w:rPr>
          <w:rStyle w:val="wrcode"/>
        </w:rPr>
        <w:t>c2:</w:t>
      </w:r>
      <w:r w:rsidRPr="00662758">
        <w:rPr>
          <w:rStyle w:val="wrcode"/>
        </w:rPr>
        <w:t>PersonReference</w:t>
      </w:r>
      <w:r>
        <w:t xml:space="preserve"> will carry the same general, container-like meaning as an element </w:t>
      </w:r>
      <w:r w:rsidR="00256128">
        <w:rPr>
          <w:rStyle w:val="wrcode"/>
        </w:rPr>
        <w:t>c2:</w:t>
      </w:r>
      <w:r w:rsidRPr="00662758">
        <w:rPr>
          <w:rStyle w:val="wrcode"/>
        </w:rPr>
        <w:t>Person</w:t>
      </w:r>
      <w:r>
        <w:t>.</w:t>
      </w:r>
    </w:p>
    <w:p w:rsidR="00DD6A0A" w:rsidRPr="00644377" w:rsidRDefault="00DD6A0A" w:rsidP="00DD6A0A">
      <w:pPr>
        <w:pStyle w:val="wrbodytext1"/>
      </w:pPr>
    </w:p>
    <w:p w:rsidR="00DD6A0A" w:rsidRDefault="00DD6A0A" w:rsidP="006872A7">
      <w:pPr>
        <w:pStyle w:val="Heading1"/>
        <w:numPr>
          <w:numberingChange w:id="3879" w:author="Webb Roberts" w:date="2010-03-31T15:28:00Z" w:original="%1:8:0:"/>
        </w:numPr>
      </w:pPr>
      <w:bookmarkStart w:id="3880" w:name="_Ref167009925"/>
      <w:bookmarkStart w:id="3881" w:name="_Ref167009933"/>
      <w:bookmarkStart w:id="3882" w:name="_Toc77760848"/>
      <w:bookmarkStart w:id="3883" w:name="_Toc87007676"/>
      <w:bookmarkStart w:id="3884" w:name="_Toc131668971"/>
      <w:r>
        <w:t>XML Instance Rules</w:t>
      </w:r>
      <w:bookmarkEnd w:id="3876"/>
      <w:bookmarkEnd w:id="3880"/>
      <w:bookmarkEnd w:id="3881"/>
      <w:bookmarkEnd w:id="3882"/>
      <w:bookmarkEnd w:id="3883"/>
      <w:bookmarkEnd w:id="3884"/>
      <w:r>
        <w:t xml:space="preserve"> </w:t>
      </w:r>
      <w:bookmarkEnd w:id="3128"/>
      <w:bookmarkEnd w:id="3877"/>
    </w:p>
    <w:p w:rsidR="00DD6A0A" w:rsidRDefault="00DD6A0A" w:rsidP="00DD6A0A">
      <w:pPr>
        <w:pStyle w:val="wrbodytext1"/>
      </w:pPr>
      <w:r>
        <w:t xml:space="preserve">This specification attempts to restrict XML instance data as little as possible while still maintaining interoperability.  Section </w:t>
      </w:r>
      <w:r w:rsidR="00B36831">
        <w:fldChar w:fldCharType="begin"/>
      </w:r>
      <w:r w:rsidR="00C22E3D">
        <w:instrText xml:space="preserve"> REF _Ref77664554 \r \h </w:instrText>
      </w:r>
      <w:r w:rsidR="00B36831">
        <w:fldChar w:fldCharType="separate"/>
      </w:r>
      <w:r w:rsidR="00A63659">
        <w:t>2.5</w:t>
      </w:r>
      <w:r w:rsidR="00B36831">
        <w:fldChar w:fldCharType="end"/>
      </w:r>
      <w:r>
        <w:t xml:space="preserve">, </w:t>
      </w:r>
      <w:r w:rsidR="00B36831">
        <w:fldChar w:fldCharType="begin"/>
      </w:r>
      <w:r w:rsidR="00C22E3D">
        <w:instrText xml:space="preserve"> REF _Ref77664558 \h </w:instrText>
      </w:r>
      <w:r w:rsidR="00B36831">
        <w:fldChar w:fldCharType="separate"/>
      </w:r>
      <w:r w:rsidR="00A63659">
        <w:t>C2 Core-Conformant XML Documents and Elements</w:t>
      </w:r>
      <w:r w:rsidR="00B36831">
        <w:fldChar w:fldCharType="end"/>
      </w:r>
      <w:r>
        <w:t xml:space="preserve">, defines terminology for </w:t>
      </w:r>
      <w:r w:rsidR="005E4185">
        <w:t>C2 Core</w:t>
      </w:r>
      <w:r>
        <w:t>-conformance and XML documents.</w:t>
      </w:r>
    </w:p>
    <w:p w:rsidR="00DD6A0A" w:rsidRPr="00526F02" w:rsidRDefault="00DD6A0A" w:rsidP="00DD6A0A">
      <w:pPr>
        <w:pStyle w:val="wrbodytext1"/>
      </w:pPr>
      <w:r>
        <w:t xml:space="preserve">The </w:t>
      </w:r>
      <w:r w:rsidR="005E4185">
        <w:t>C2 Core</w:t>
      </w:r>
      <w:r>
        <w:t xml:space="preserve"> does not require a specific encoding or specific requirements for the XML prologue, except as specified by </w:t>
      </w:r>
      <w:r w:rsidR="00B36831">
        <w:fldChar w:fldCharType="begin"/>
      </w:r>
      <w:r w:rsidR="00C22E3D">
        <w:instrText xml:space="preserve"> REF ref_xml \h </w:instrText>
      </w:r>
      <w:r w:rsidR="00B36831">
        <w:fldChar w:fldCharType="separate"/>
      </w:r>
      <w:r w:rsidR="00A63659" w:rsidRPr="00BA4C27">
        <w:rPr>
          <w:rStyle w:val="Refterm"/>
        </w:rPr>
        <w:t>[XML]</w:t>
      </w:r>
      <w:r w:rsidR="00B36831">
        <w:fldChar w:fldCharType="end"/>
      </w:r>
      <w:r>
        <w:t>.</w:t>
      </w:r>
    </w:p>
    <w:p w:rsidR="00DD6A0A" w:rsidRDefault="00DD6A0A" w:rsidP="00783BE6">
      <w:pPr>
        <w:pStyle w:val="Heading2"/>
        <w:numPr>
          <w:numberingChange w:id="3885" w:author="Webb Roberts" w:date="2010-03-31T15:28:00Z" w:original="%1:8:0:.%2:1:0:"/>
        </w:numPr>
      </w:pPr>
      <w:bookmarkStart w:id="3886" w:name="_Toc77760849"/>
      <w:bookmarkStart w:id="3887" w:name="_Toc87007677"/>
      <w:bookmarkStart w:id="3888" w:name="_Toc131668972"/>
      <w:r>
        <w:t>Instance Validation</w:t>
      </w:r>
      <w:bookmarkEnd w:id="3886"/>
      <w:bookmarkEnd w:id="3887"/>
      <w:bookmarkEnd w:id="3888"/>
    </w:p>
    <w:p w:rsidR="00DD6A0A" w:rsidRPr="00AC0083" w:rsidRDefault="00DD6A0A" w:rsidP="00DD6A0A">
      <w:pPr>
        <w:pStyle w:val="wrruleheadpara"/>
      </w:pPr>
      <w:bookmarkStart w:id="3889" w:name="rule_7_1"/>
      <w:bookmarkStart w:id="3890" w:name="_Toc76707275"/>
      <w:bookmarkStart w:id="3891" w:name="_Toc131669253"/>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r 1 \* MERGEFORMAT ">
        <w:r w:rsidR="00A63659">
          <w:rPr>
            <w:noProof/>
          </w:rPr>
          <w:t>1</w:t>
        </w:r>
      </w:fldSimple>
      <w:r w:rsidRPr="00AC0083">
        <w:t>]</w:t>
      </w:r>
      <w:bookmarkEnd w:id="3889"/>
      <w:bookmarkEnd w:id="3890"/>
      <w:r w:rsidRPr="00AC0083">
        <w:t xml:space="preserve"> (INS)</w:t>
      </w:r>
      <w:bookmarkEnd w:id="3891"/>
    </w:p>
    <w:p w:rsidR="00683500" w:rsidRDefault="00DD6A0A">
      <w:pPr>
        <w:pStyle w:val="wrbodytext3"/>
      </w:pPr>
      <w:bookmarkStart w:id="3892" w:name="rule_7_1_text"/>
      <w:r w:rsidRPr="00194BB7">
        <w:tab/>
      </w:r>
      <w:bookmarkStart w:id="3893" w:name="_Toc87007678"/>
      <w:r>
        <w:t>The</w:t>
      </w:r>
      <w:r w:rsidR="002E3C3D">
        <w:t xml:space="preserve"> </w:t>
      </w:r>
      <w:r>
        <w:t xml:space="preserve">XML document </w:t>
      </w:r>
      <w:r w:rsidRPr="00194BB7">
        <w:t xml:space="preserve">MUST </w:t>
      </w:r>
      <w:r>
        <w:t>be schema-valid, assessed with reference to the</w:t>
      </w:r>
      <w:r w:rsidR="007C49BA">
        <w:t xml:space="preserve"> schema </w:t>
      </w:r>
      <w:r>
        <w:t>composed of the reference schemas, extension schemas, exchange schemas, utility schemas, and external schemas for the relevant namespaces.</w:t>
      </w:r>
      <w:bookmarkEnd w:id="3893"/>
      <w:r>
        <w:t xml:space="preserve">  </w:t>
      </w:r>
      <w:bookmarkEnd w:id="3892"/>
    </w:p>
    <w:p w:rsidR="00DD6A0A" w:rsidRDefault="00DD6A0A" w:rsidP="00DD6A0A">
      <w:pPr>
        <w:pStyle w:val="wrnormativehead"/>
        <w:outlineLvl w:val="0"/>
      </w:pPr>
      <w:r>
        <w:t>Rationale</w:t>
      </w:r>
    </w:p>
    <w:p w:rsidR="00683500" w:rsidRDefault="00DD6A0A">
      <w:pPr>
        <w:pStyle w:val="wrbodytext3"/>
      </w:pPr>
      <w:r>
        <w:tab/>
      </w:r>
      <w:bookmarkStart w:id="3894" w:name="_Toc87007679"/>
      <w:r>
        <w:t xml:space="preserve">The schemas that define the exchange must be authoritative.  </w:t>
      </w:r>
      <w:r w:rsidR="002E3C3D">
        <w:t>E</w:t>
      </w:r>
      <w:r>
        <w:t xml:space="preserve">ach </w:t>
      </w:r>
      <w:r w:rsidR="002E3C3D">
        <w:t xml:space="preserve">is </w:t>
      </w:r>
      <w:r>
        <w:t xml:space="preserve">the reference schema, extension schema, or exchange schema for the namespace </w:t>
      </w:r>
      <w:r w:rsidR="002E3C3D">
        <w:t>it defines</w:t>
      </w:r>
      <w:r>
        <w:t>.  Application developers may use other schemas for various purposes, but for the purposes of determining conformance, the authoritative schemas are relevant.</w:t>
      </w:r>
      <w:bookmarkEnd w:id="3894"/>
    </w:p>
    <w:p w:rsidR="00683500" w:rsidRDefault="00DD6A0A">
      <w:pPr>
        <w:pStyle w:val="wrbodytext3"/>
      </w:pPr>
      <w:r>
        <w:tab/>
      </w:r>
      <w:bookmarkStart w:id="3895" w:name="_Toc87007680"/>
      <w:r>
        <w:t>T</w:t>
      </w:r>
      <w:r w:rsidRPr="00B6490A">
        <w:t xml:space="preserve">his rule should not be construed to mean that XML validation must be performed on all XML instances as they are served or consumed; only that the XML instances validate </w:t>
      </w:r>
      <w:r>
        <w:t>i</w:t>
      </w:r>
      <w:r w:rsidRPr="00B6490A">
        <w:t xml:space="preserve">f XML validation is performed. </w:t>
      </w:r>
      <w:r>
        <w:t xml:space="preserve"> The XML Schema component definitions specify XML documents and element information items, and the instances should follow the rules given by the schemas, even when validation is not performed.</w:t>
      </w:r>
      <w:bookmarkEnd w:id="3895"/>
    </w:p>
    <w:p w:rsidR="00CD5265" w:rsidRDefault="005E4185" w:rsidP="00CD5265">
      <w:pPr>
        <w:pStyle w:val="wrbodytext1"/>
      </w:pPr>
      <w:r>
        <w:t>C2 Core</w:t>
      </w:r>
      <w:r w:rsidR="00DD6A0A">
        <w:t xml:space="preserve"> embraces the use of XML </w:t>
      </w:r>
      <w:r w:rsidR="007C49BA">
        <w:t>S</w:t>
      </w:r>
      <w:r w:rsidR="00DD6A0A">
        <w:t xml:space="preserve">chema instance attributes, including </w:t>
      </w:r>
      <w:r w:rsidR="00DD6A0A" w:rsidRPr="00C46692">
        <w:rPr>
          <w:rStyle w:val="wrcode"/>
        </w:rPr>
        <w:t>xsi:type</w:t>
      </w:r>
      <w:r w:rsidR="00DD6A0A">
        <w:t xml:space="preserve">, </w:t>
      </w:r>
      <w:r w:rsidR="00DD6A0A" w:rsidRPr="00C46692">
        <w:rPr>
          <w:rStyle w:val="wrcode"/>
        </w:rPr>
        <w:t>xsi:nil</w:t>
      </w:r>
      <w:r w:rsidR="00DD6A0A">
        <w:t xml:space="preserve">, and </w:t>
      </w:r>
      <w:r w:rsidR="00DD6A0A" w:rsidRPr="00C46692">
        <w:rPr>
          <w:rStyle w:val="wrcode"/>
        </w:rPr>
        <w:t>xsi:schemaLocation</w:t>
      </w:r>
      <w:r w:rsidR="00DD6A0A">
        <w:t xml:space="preserve">, as specified by </w:t>
      </w:r>
      <w:r w:rsidR="00B36831">
        <w:fldChar w:fldCharType="begin"/>
      </w:r>
      <w:r w:rsidR="00C22E3D">
        <w:instrText xml:space="preserve"> REF ref_xml_schema_structures \h </w:instrText>
      </w:r>
      <w:r w:rsidR="00B36831">
        <w:fldChar w:fldCharType="separate"/>
      </w:r>
      <w:ins w:id="3896" w:author="Webb Roberts" w:date="2010-03-31T15:33:00Z">
        <w:r w:rsidR="00A63659" w:rsidRPr="00BA4C27">
          <w:rPr>
            <w:rStyle w:val="Refterm"/>
          </w:rPr>
          <w:t>[XMLSchemaStructures</w:t>
        </w:r>
        <w:r w:rsidR="00A63659" w:rsidRPr="00BA4C27">
          <w:rPr>
            <w:rStyle w:val="Strong"/>
          </w:rPr>
          <w:t>]</w:t>
        </w:r>
      </w:ins>
      <w:del w:id="3897" w:author="Webb Roberts" w:date="2010-03-31T15:30:00Z">
        <w:r w:rsidR="004753AF" w:rsidRPr="00BA4C27" w:rsidDel="00172983">
          <w:rPr>
            <w:rStyle w:val="Refterm"/>
          </w:rPr>
          <w:delText>[XMLSchemaStructures</w:delText>
        </w:r>
        <w:r w:rsidR="004753AF" w:rsidRPr="00BA4C27" w:rsidDel="00172983">
          <w:rPr>
            <w:rStyle w:val="Strong"/>
          </w:rPr>
          <w:delText>]</w:delText>
        </w:r>
      </w:del>
      <w:r w:rsidR="00B36831">
        <w:fldChar w:fldCharType="end"/>
      </w:r>
      <w:r w:rsidR="00DD6A0A">
        <w:t xml:space="preserve">.  </w:t>
      </w:r>
    </w:p>
    <w:p w:rsidR="00DD6A0A" w:rsidRDefault="00DD6A0A" w:rsidP="00783BE6">
      <w:pPr>
        <w:pStyle w:val="Heading2"/>
        <w:numPr>
          <w:numberingChange w:id="3898" w:author="Webb Roberts" w:date="2010-03-31T15:28:00Z" w:original="%1:8:0:.%2:2:0:"/>
        </w:numPr>
      </w:pPr>
      <w:bookmarkStart w:id="3899" w:name="_Toc77760850"/>
      <w:bookmarkStart w:id="3900" w:name="_Toc87007681"/>
      <w:bookmarkStart w:id="3901" w:name="_Toc131668973"/>
      <w:r>
        <w:t>Instance Meaning</w:t>
      </w:r>
      <w:bookmarkEnd w:id="3899"/>
      <w:bookmarkEnd w:id="3900"/>
      <w:bookmarkEnd w:id="3901"/>
    </w:p>
    <w:p w:rsidR="00DD6A0A" w:rsidRPr="00AC0083" w:rsidRDefault="00DD6A0A" w:rsidP="00DD6A0A">
      <w:pPr>
        <w:pStyle w:val="wrruleheadpara"/>
      </w:pPr>
      <w:bookmarkStart w:id="3902" w:name="rule_7_2"/>
      <w:bookmarkStart w:id="3903" w:name="_Toc76707276"/>
      <w:bookmarkStart w:id="3904" w:name="_Toc131669254"/>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2</w:t>
        </w:r>
      </w:fldSimple>
      <w:r w:rsidRPr="00AC0083">
        <w:t>]</w:t>
      </w:r>
      <w:bookmarkEnd w:id="3902"/>
      <w:bookmarkEnd w:id="3903"/>
      <w:r w:rsidRPr="00AC0083">
        <w:t xml:space="preserve"> (INS)</w:t>
      </w:r>
      <w:bookmarkEnd w:id="3904"/>
    </w:p>
    <w:p w:rsidR="00683500" w:rsidRDefault="00DD6A0A">
      <w:pPr>
        <w:pStyle w:val="wrbodytext3"/>
      </w:pPr>
      <w:bookmarkStart w:id="3905" w:name="rule_7_2_text"/>
      <w:r w:rsidRPr="00194BB7">
        <w:tab/>
      </w:r>
      <w:bookmarkStart w:id="3906" w:name="_Toc87007682"/>
      <w:r w:rsidRPr="00194BB7">
        <w:t xml:space="preserve">Within </w:t>
      </w:r>
      <w:r>
        <w:t>the</w:t>
      </w:r>
      <w:r w:rsidRPr="00194BB7">
        <w:t xml:space="preserve"> instance, the meaning of an element with no content is that additional properties are not asserted.  There SHALL NOT be additional meaning interpreted for an element with no content.</w:t>
      </w:r>
      <w:bookmarkEnd w:id="3905"/>
      <w:bookmarkEnd w:id="3906"/>
    </w:p>
    <w:p w:rsidR="00DD6A0A" w:rsidRDefault="00DD6A0A" w:rsidP="00DD6A0A">
      <w:pPr>
        <w:pStyle w:val="wrnormativehead"/>
        <w:outlineLvl w:val="0"/>
      </w:pPr>
      <w:r>
        <w:t>Rationale</w:t>
      </w:r>
    </w:p>
    <w:p w:rsidR="00683500" w:rsidRDefault="00DD6A0A">
      <w:pPr>
        <w:pStyle w:val="wrbodytext3"/>
      </w:pPr>
      <w:r>
        <w:tab/>
      </w:r>
      <w:bookmarkStart w:id="3907" w:name="_Toc87007683"/>
      <w:r>
        <w:t>Elements without content only show a lack of asserted information.  That is, all that is asserted is what is explicitly stated, through a combination of XML instance data and its</w:t>
      </w:r>
      <w:bookmarkEnd w:id="3907"/>
      <w:r>
        <w:t xml:space="preserve"> </w:t>
      </w:r>
      <w:bookmarkStart w:id="3908" w:name="_Toc87007684"/>
      <w:r>
        <w:t>schema.  Data that is not present makes no claims.  It may be absent due to lack of availability, lack of knowledge, or deliberate withholding of information.  These cases should be modeled explicitly, if they are required.</w:t>
      </w:r>
      <w:bookmarkEnd w:id="3908"/>
      <w:r>
        <w:t xml:space="preserve">  </w:t>
      </w:r>
    </w:p>
    <w:p w:rsidR="00DD6A0A" w:rsidRDefault="00DD6A0A" w:rsidP="00783BE6">
      <w:pPr>
        <w:pStyle w:val="Heading2"/>
        <w:numPr>
          <w:numberingChange w:id="3909" w:author="Webb Roberts" w:date="2010-03-31T15:28:00Z" w:original="%1:8:0:.%2:3:0:"/>
        </w:numPr>
      </w:pPr>
      <w:bookmarkStart w:id="3910" w:name="_Ref167798289"/>
      <w:bookmarkStart w:id="3911" w:name="_Toc77760851"/>
      <w:bookmarkStart w:id="3912" w:name="_Toc87007685"/>
      <w:bookmarkStart w:id="3913" w:name="_Toc131668974"/>
      <w:r>
        <w:t>Component Representation</w:t>
      </w:r>
      <w:bookmarkEnd w:id="3910"/>
      <w:bookmarkEnd w:id="3911"/>
      <w:bookmarkEnd w:id="3912"/>
      <w:bookmarkEnd w:id="3913"/>
    </w:p>
    <w:p w:rsidR="00DD6A0A" w:rsidRDefault="005E4185" w:rsidP="00DD6A0A">
      <w:pPr>
        <w:pStyle w:val="wrbodytext1"/>
      </w:pPr>
      <w:r>
        <w:t>C2 Core</w:t>
      </w:r>
      <w:r w:rsidR="00DD6A0A">
        <w:t xml:space="preserve"> uses element containment for the majority of its data representation needs</w:t>
      </w:r>
      <w:r w:rsidR="001E1D1F">
        <w:t>;</w:t>
      </w:r>
      <w:r w:rsidR="00DD6A0A">
        <w:t xml:space="preserve"> </w:t>
      </w:r>
      <w:r w:rsidR="001E1D1F">
        <w:t>t</w:t>
      </w:r>
      <w:r w:rsidR="00DD6A0A">
        <w:t xml:space="preserve">hat is, an element containing another element.  In general, one object (the content of the outer element) has a relationship (defined by the name of the inner element) to another object (the content of the inner element). </w:t>
      </w:r>
    </w:p>
    <w:p w:rsidR="00DD6A0A" w:rsidRDefault="00DD6A0A" w:rsidP="00B261AE">
      <w:pPr>
        <w:pStyle w:val="FigureCaption"/>
      </w:pPr>
      <w:bookmarkStart w:id="3914" w:name="_Toc77760900"/>
      <w:bookmarkStart w:id="3915" w:name="_Toc131669030"/>
      <w:r w:rsidRPr="00B32252">
        <w:t xml:space="preserve">Figure </w:t>
      </w:r>
      <w:fldSimple w:instr=" STYLEREF 1 \s ">
        <w:r w:rsidR="00A63659">
          <w:rPr>
            <w:noProof/>
          </w:rPr>
          <w:t>8</w:t>
        </w:r>
      </w:fldSimple>
      <w:r w:rsidR="000C4B65">
        <w:t>-</w:t>
      </w:r>
      <w:fldSimple w:instr=" SEQ FigureIndex \r 1 \* MERGEFORMAT ">
        <w:r w:rsidR="00A63659">
          <w:rPr>
            <w:noProof/>
          </w:rPr>
          <w:t>1</w:t>
        </w:r>
      </w:fldSimple>
      <w:r w:rsidRPr="00B32252">
        <w:t xml:space="preserve">:  </w:t>
      </w:r>
      <w:r>
        <w:t>Example of element containment</w:t>
      </w:r>
      <w:bookmarkEnd w:id="3914"/>
      <w:bookmarkEnd w:id="3915"/>
      <w:r>
        <w:t xml:space="preserve"> </w:t>
      </w:r>
    </w:p>
    <w:p w:rsidR="00DD6A0A" w:rsidRDefault="00DD6A0A" w:rsidP="00DD6A0A">
      <w:pPr>
        <w:pStyle w:val="wrXML"/>
      </w:pPr>
      <w:r>
        <w:t>&lt;OuterElement&gt;</w:t>
      </w:r>
      <w:r>
        <w:br/>
        <w:t xml:space="preserve">  &lt;!-- object1: the content of outer element --&gt;</w:t>
      </w:r>
      <w:r>
        <w:br/>
        <w:t xml:space="preserve">  &lt;InnerElement&gt;</w:t>
      </w:r>
      <w:r>
        <w:br/>
        <w:t xml:space="preserve">     &lt;!-- object2: the content of inner element --&gt;</w:t>
      </w:r>
      <w:r>
        <w:br/>
        <w:t xml:space="preserve">  &lt;/InnerElement&gt;</w:t>
      </w:r>
      <w:r>
        <w:br/>
        <w:t xml:space="preserve">  &lt;!-- object1, continued --&gt;</w:t>
      </w:r>
      <w:r>
        <w:br/>
        <w:t>&lt;/OuterElement&gt;</w:t>
      </w:r>
    </w:p>
    <w:p w:rsidR="00DD6A0A" w:rsidRDefault="00DD6A0A" w:rsidP="00DD6A0A">
      <w:pPr>
        <w:pStyle w:val="wrbodytext1"/>
      </w:pPr>
      <w:r>
        <w:t>This use of the element containment method has limitations.  Specifically, recursive and symmetric relationships (direct or transitive) create difficulties, such as repetition of data and resolution of duplicates.</w:t>
      </w:r>
    </w:p>
    <w:p w:rsidR="00DD6A0A" w:rsidRDefault="00DD6A0A" w:rsidP="00DD6A0A">
      <w:pPr>
        <w:pStyle w:val="wrbodytext1"/>
      </w:pPr>
      <w:r>
        <w:t xml:space="preserve">To avoid these problems, </w:t>
      </w:r>
      <w:r w:rsidR="005E4185">
        <w:t>C2 Core</w:t>
      </w:r>
      <w:r>
        <w:t xml:space="preserve"> allows references between elements.  In this way, one object (the content of one element) has a relationship (defined by the name of the inner element) to another object (the content of an element referenced by an attribute of the inner element).</w:t>
      </w:r>
    </w:p>
    <w:p w:rsidR="00DD6A0A" w:rsidRDefault="00DD6A0A" w:rsidP="00B261AE">
      <w:pPr>
        <w:pStyle w:val="FigureCaption"/>
      </w:pPr>
      <w:bookmarkStart w:id="3916" w:name="_Toc77760901"/>
      <w:bookmarkStart w:id="3917" w:name="_Toc131669031"/>
      <w:r w:rsidRPr="00B32252">
        <w:t xml:space="preserve">Figure </w:t>
      </w:r>
      <w:fldSimple w:instr=" STYLEREF 1 \s ">
        <w:r w:rsidR="00A63659">
          <w:rPr>
            <w:noProof/>
          </w:rPr>
          <w:t>8</w:t>
        </w:r>
      </w:fldSimple>
      <w:r w:rsidR="000C4B65">
        <w:t>-</w:t>
      </w:r>
      <w:fldSimple w:instr=" SEQ FigureIndex \* MERGEFORMAT ">
        <w:r w:rsidR="00A63659">
          <w:rPr>
            <w:noProof/>
          </w:rPr>
          <w:t>2</w:t>
        </w:r>
      </w:fldSimple>
      <w:r w:rsidRPr="00B32252">
        <w:t xml:space="preserve">:  </w:t>
      </w:r>
      <w:r>
        <w:t>Example of element reference</w:t>
      </w:r>
      <w:bookmarkEnd w:id="3916"/>
      <w:bookmarkEnd w:id="3917"/>
    </w:p>
    <w:p w:rsidR="00DD6A0A" w:rsidRDefault="00DD6A0A" w:rsidP="00DD6A0A">
      <w:pPr>
        <w:pStyle w:val="wrXML"/>
      </w:pPr>
      <w:r>
        <w:t>&lt;OuterElement&gt;</w:t>
      </w:r>
      <w:r>
        <w:br/>
        <w:t xml:space="preserve">  &lt;!-- object1: the content of outer element --&gt;</w:t>
      </w:r>
      <w:r>
        <w:br/>
        <w:t xml:space="preserve">  &lt;InnerElementReference structures:ref="object2"/&gt;</w:t>
      </w:r>
      <w:r>
        <w:br/>
        <w:t xml:space="preserve">  &lt;!-- object1, continued --&gt;</w:t>
      </w:r>
      <w:r>
        <w:br/>
        <w:t>&lt;/OuterElement&gt;</w:t>
      </w:r>
      <w:r>
        <w:br/>
      </w:r>
      <w:r>
        <w:br/>
        <w:t>&lt;OtherElement structures:id="object2"&gt;</w:t>
      </w:r>
      <w:r>
        <w:br/>
        <w:t xml:space="preserve">   &lt;!-- object2: the content of other element --&gt;</w:t>
      </w:r>
      <w:r>
        <w:br/>
        <w:t>&lt;/OtherElement&gt;</w:t>
      </w:r>
    </w:p>
    <w:p w:rsidR="00DD6A0A" w:rsidRPr="00AC0083" w:rsidRDefault="00DD6A0A" w:rsidP="00DD6A0A">
      <w:pPr>
        <w:pStyle w:val="wrruleheadpara"/>
      </w:pPr>
      <w:bookmarkStart w:id="3918" w:name="rule_7_3"/>
      <w:bookmarkStart w:id="3919" w:name="_Toc76707277"/>
      <w:bookmarkStart w:id="3920" w:name="_Toc131669255"/>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3</w:t>
        </w:r>
      </w:fldSimple>
      <w:r w:rsidRPr="00AC0083">
        <w:t>]</w:t>
      </w:r>
      <w:bookmarkEnd w:id="3918"/>
      <w:bookmarkEnd w:id="3919"/>
      <w:r w:rsidRPr="00AC0083">
        <w:t xml:space="preserve"> (INS)</w:t>
      </w:r>
      <w:bookmarkEnd w:id="3920"/>
    </w:p>
    <w:p w:rsidR="00683500" w:rsidRDefault="00DD6A0A">
      <w:pPr>
        <w:pStyle w:val="wrbodytext3"/>
      </w:pPr>
      <w:bookmarkStart w:id="3921" w:name="rule_7_3_text"/>
      <w:r w:rsidRPr="00194BB7">
        <w:tab/>
      </w:r>
      <w:bookmarkStart w:id="3922" w:name="_Toc87007686"/>
      <w:r w:rsidRPr="00194BB7">
        <w:t xml:space="preserve">Within </w:t>
      </w:r>
      <w:r>
        <w:t>an</w:t>
      </w:r>
      <w:r w:rsidRPr="00194BB7">
        <w:t xml:space="preserve"> element instance, there SHALL NOT be any difference in meaning between a property asserted via element containment and a property asserted by element reference, except as explicitly described by the semantics of the elements involved.</w:t>
      </w:r>
      <w:bookmarkEnd w:id="3921"/>
      <w:bookmarkEnd w:id="3922"/>
    </w:p>
    <w:p w:rsidR="00DD6A0A" w:rsidRDefault="00DD6A0A" w:rsidP="00DD6A0A">
      <w:pPr>
        <w:pStyle w:val="wrnormativehead"/>
        <w:outlineLvl w:val="0"/>
      </w:pPr>
      <w:r>
        <w:t xml:space="preserve">Rationale </w:t>
      </w:r>
    </w:p>
    <w:p w:rsidR="00683500" w:rsidRDefault="00DD6A0A">
      <w:pPr>
        <w:pStyle w:val="wrbodytext3"/>
      </w:pPr>
      <w:r>
        <w:tab/>
      </w:r>
      <w:bookmarkStart w:id="3923" w:name="_Toc87007687"/>
      <w:r>
        <w:t>There is no difference in meaning between relationships established by containment and those established by reference.  They are simply two mechanisms for expressing</w:t>
      </w:r>
      <w:bookmarkEnd w:id="3923"/>
      <w:r>
        <w:t xml:space="preserve"> </w:t>
      </w:r>
      <w:bookmarkStart w:id="3924" w:name="_Toc87007688"/>
      <w:r>
        <w:t>connections between objects.  Neither mechanism implies that properties are intrinsic or extrinsic.  Such characteristics must be explicitly stated in property definitions.</w:t>
      </w:r>
      <w:bookmarkEnd w:id="3924"/>
    </w:p>
    <w:p w:rsidR="00DD6A0A" w:rsidRPr="00314750" w:rsidRDefault="00DD6A0A" w:rsidP="00DD6A0A">
      <w:r>
        <w:t xml:space="preserve">Being of type </w:t>
      </w:r>
      <w:r w:rsidRPr="007736F7">
        <w:rPr>
          <w:rStyle w:val="wrcode"/>
        </w:rPr>
        <w:t>xsd:ID</w:t>
      </w:r>
      <w:r>
        <w:t xml:space="preserve"> and </w:t>
      </w:r>
      <w:r w:rsidRPr="007736F7">
        <w:rPr>
          <w:rStyle w:val="wrcode"/>
        </w:rPr>
        <w:t>xsd:IDREF</w:t>
      </w:r>
      <w:r>
        <w:t xml:space="preserve">, validating schema parsers will perform certain checks on the values of </w:t>
      </w:r>
      <w:r>
        <w:rPr>
          <w:rStyle w:val="wrcode"/>
        </w:rPr>
        <w:t>structures:</w:t>
      </w:r>
      <w:r w:rsidRPr="007736F7">
        <w:rPr>
          <w:rStyle w:val="wrcode"/>
        </w:rPr>
        <w:t>id</w:t>
      </w:r>
      <w:r>
        <w:t xml:space="preserve"> and </w:t>
      </w:r>
      <w:r>
        <w:rPr>
          <w:rStyle w:val="wrcode"/>
        </w:rPr>
        <w:t>structures:</w:t>
      </w:r>
      <w:r w:rsidRPr="007736F7">
        <w:rPr>
          <w:rStyle w:val="wrcode"/>
        </w:rPr>
        <w:t>ref</w:t>
      </w:r>
      <w:r>
        <w:t xml:space="preserve">.  Specifically, no two IDs may have the same value.  This includes </w:t>
      </w:r>
      <w:r>
        <w:rPr>
          <w:rStyle w:val="wrcode"/>
        </w:rPr>
        <w:t>structures:</w:t>
      </w:r>
      <w:r w:rsidRPr="007736F7">
        <w:rPr>
          <w:rStyle w:val="wrcode"/>
        </w:rPr>
        <w:t>id</w:t>
      </w:r>
      <w:r>
        <w:t xml:space="preserve"> and other IDs that may be used in an instance.  Also, any value of </w:t>
      </w:r>
      <w:r>
        <w:rPr>
          <w:rStyle w:val="wrcode"/>
        </w:rPr>
        <w:t>structures:</w:t>
      </w:r>
      <w:r w:rsidRPr="007736F7">
        <w:rPr>
          <w:rStyle w:val="wrcode"/>
        </w:rPr>
        <w:t>ref</w:t>
      </w:r>
      <w:r>
        <w:t xml:space="preserve"> must also appear as the value of an ID.</w:t>
      </w:r>
    </w:p>
    <w:p w:rsidR="00DD6A0A" w:rsidRPr="00AC0083" w:rsidRDefault="00DD6A0A" w:rsidP="00DD6A0A">
      <w:pPr>
        <w:pStyle w:val="wrruleheadpara"/>
      </w:pPr>
      <w:bookmarkStart w:id="3925" w:name="rule_7_4"/>
      <w:bookmarkStart w:id="3926" w:name="_Toc76707278"/>
      <w:bookmarkStart w:id="3927" w:name="_Toc131669256"/>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4</w:t>
        </w:r>
      </w:fldSimple>
      <w:r w:rsidRPr="00AC0083">
        <w:t>]</w:t>
      </w:r>
      <w:bookmarkEnd w:id="3925"/>
      <w:bookmarkEnd w:id="3926"/>
      <w:r w:rsidRPr="00AC0083">
        <w:t xml:space="preserve"> (INS)</w:t>
      </w:r>
      <w:bookmarkEnd w:id="3927"/>
    </w:p>
    <w:p w:rsidR="00683500" w:rsidRDefault="00DD6A0A">
      <w:pPr>
        <w:pStyle w:val="wrbodytext3"/>
      </w:pPr>
      <w:bookmarkStart w:id="3928" w:name="rule_7_4_text"/>
      <w:r w:rsidRPr="00194BB7">
        <w:tab/>
      </w:r>
      <w:bookmarkStart w:id="3929" w:name="_Toc87007689"/>
      <w:r>
        <w:t xml:space="preserve">Given that the IDREF that is the value of an attribute </w:t>
      </w:r>
      <w:r w:rsidRPr="00BA4C27">
        <w:rPr>
          <w:rStyle w:val="wrcode"/>
        </w:rPr>
        <w:t>structures:ref</w:t>
      </w:r>
      <w:r>
        <w:t xml:space="preserve"> matches the value of an ID attribute on some element in the XML document, that ID attribute must be an occurrence of the </w:t>
      </w:r>
      <w:r w:rsidRPr="00194BB7">
        <w:t xml:space="preserve">attribute </w:t>
      </w:r>
      <w:r w:rsidRPr="00BA4C27">
        <w:rPr>
          <w:rStyle w:val="wrcode"/>
        </w:rPr>
        <w:t>structures:id</w:t>
      </w:r>
      <w:r w:rsidRPr="00194BB7">
        <w:t>.</w:t>
      </w:r>
      <w:bookmarkEnd w:id="3928"/>
      <w:bookmarkEnd w:id="3929"/>
    </w:p>
    <w:p w:rsidR="00DD6A0A" w:rsidRDefault="00DD6A0A" w:rsidP="00DD6A0A">
      <w:pPr>
        <w:pStyle w:val="wrnormativehead"/>
        <w:outlineLvl w:val="0"/>
      </w:pPr>
      <w:r>
        <w:t>Rationale</w:t>
      </w:r>
    </w:p>
    <w:p w:rsidR="00683500" w:rsidRDefault="00DD6A0A">
      <w:pPr>
        <w:pStyle w:val="wrbodytext3"/>
      </w:pPr>
      <w:r>
        <w:tab/>
      </w:r>
      <w:bookmarkStart w:id="3930" w:name="_Toc87007690"/>
      <w:r>
        <w:t xml:space="preserve">This states that in </w:t>
      </w:r>
      <w:r w:rsidR="005E4185">
        <w:t>C2 Core</w:t>
      </w:r>
      <w:r>
        <w:t xml:space="preserve">-conformant content, </w:t>
      </w:r>
      <w:r>
        <w:rPr>
          <w:rStyle w:val="wrcode"/>
        </w:rPr>
        <w:t>structures:ref</w:t>
      </w:r>
      <w:r>
        <w:t xml:space="preserve"> attributes must refer to </w:t>
      </w:r>
      <w:r>
        <w:rPr>
          <w:rStyle w:val="wrcode"/>
        </w:rPr>
        <w:t>structures:id</w:t>
      </w:r>
      <w:r>
        <w:t xml:space="preserve"> attributes</w:t>
      </w:r>
      <w:r w:rsidRPr="002974DF">
        <w:t xml:space="preserve">.  </w:t>
      </w:r>
      <w:r>
        <w:t xml:space="preserve">By </w:t>
      </w:r>
      <w:r w:rsidR="00B36831">
        <w:fldChar w:fldCharType="begin"/>
      </w:r>
      <w:r w:rsidR="00552095">
        <w:instrText xml:space="preserve"> REF ref_xml \h </w:instrText>
      </w:r>
      <w:r w:rsidR="00B36831">
        <w:fldChar w:fldCharType="separate"/>
      </w:r>
      <w:r w:rsidR="00A63659" w:rsidRPr="00BA4C27">
        <w:rPr>
          <w:rStyle w:val="Refterm"/>
        </w:rPr>
        <w:t>[XML]</w:t>
      </w:r>
      <w:r w:rsidR="00B36831">
        <w:fldChar w:fldCharType="end"/>
      </w:r>
      <w:r>
        <w:t xml:space="preserve">, an IDREF is required to reference an ID.  </w:t>
      </w:r>
      <w:r w:rsidRPr="002974DF">
        <w:t xml:space="preserve">This rule ensures that the target of a reference </w:t>
      </w:r>
      <w:r>
        <w:t xml:space="preserve">is a </w:t>
      </w:r>
      <w:r w:rsidR="005E4185">
        <w:t>C2 Core</w:t>
      </w:r>
      <w:r>
        <w:t xml:space="preserve"> ID for easier processing of XML documents.</w:t>
      </w:r>
      <w:bookmarkEnd w:id="3930"/>
    </w:p>
    <w:p w:rsidR="00DD6A0A" w:rsidRDefault="00DD6A0A" w:rsidP="00DD6A0A">
      <w:pPr>
        <w:pStyle w:val="wrbodytext1"/>
      </w:pPr>
      <w:r>
        <w:t>Reference element definitions may include constraints on the type of object that may be referenced by that element.</w:t>
      </w:r>
    </w:p>
    <w:p w:rsidR="00DD6A0A" w:rsidRPr="00AC0083" w:rsidRDefault="00DD6A0A" w:rsidP="00DD6A0A">
      <w:pPr>
        <w:pStyle w:val="wrruleheadpara"/>
      </w:pPr>
      <w:bookmarkStart w:id="3931" w:name="rule_7_5"/>
      <w:bookmarkStart w:id="3932" w:name="_Toc76707279"/>
      <w:bookmarkStart w:id="3933" w:name="_Toc131669257"/>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5</w:t>
        </w:r>
      </w:fldSimple>
      <w:r w:rsidRPr="00AC0083">
        <w:t>]</w:t>
      </w:r>
      <w:bookmarkEnd w:id="3931"/>
      <w:bookmarkEnd w:id="3932"/>
      <w:r w:rsidRPr="00AC0083">
        <w:t xml:space="preserve"> (INS)</w:t>
      </w:r>
      <w:bookmarkEnd w:id="3933"/>
    </w:p>
    <w:p w:rsidR="00683500" w:rsidRDefault="00DD6A0A">
      <w:pPr>
        <w:pStyle w:val="wrbodytext3"/>
      </w:pPr>
      <w:bookmarkStart w:id="3934" w:name="rule_7_5_text"/>
      <w:r w:rsidRPr="00194BB7">
        <w:tab/>
      </w:r>
      <w:bookmarkStart w:id="3935" w:name="_Toc87007691"/>
      <w:r w:rsidRPr="00194BB7">
        <w:t xml:space="preserve">Within </w:t>
      </w:r>
      <w:r>
        <w:t>an</w:t>
      </w:r>
      <w:r w:rsidRPr="00194BB7">
        <w:t xml:space="preserve"> element instance, given that a reference element is restricted to a target type T, any attribute </w:t>
      </w:r>
      <w:r w:rsidRPr="00BA4C27">
        <w:rPr>
          <w:rStyle w:val="wrcode"/>
        </w:rPr>
        <w:t>structures:ref</w:t>
      </w:r>
      <w:r w:rsidRPr="00194BB7">
        <w:t xml:space="preserve"> MUST </w:t>
      </w:r>
      <w:r>
        <w:t xml:space="preserve">reference an </w:t>
      </w:r>
      <w:r w:rsidRPr="00194BB7">
        <w:t xml:space="preserve">element </w:t>
      </w:r>
      <w:r>
        <w:t xml:space="preserve">that has a type definition of </w:t>
      </w:r>
      <w:r w:rsidRPr="00194BB7">
        <w:t xml:space="preserve">type T or </w:t>
      </w:r>
      <w:r>
        <w:t xml:space="preserve">that </w:t>
      </w:r>
      <w:r w:rsidRPr="00194BB7">
        <w:t>is derived from</w:t>
      </w:r>
      <w:r>
        <w:t xml:space="preserve"> type T</w:t>
      </w:r>
      <w:r w:rsidRPr="00194BB7">
        <w:t>.</w:t>
      </w:r>
      <w:bookmarkEnd w:id="3934"/>
      <w:bookmarkEnd w:id="3935"/>
    </w:p>
    <w:p w:rsidR="00DD6A0A" w:rsidRDefault="00DD6A0A" w:rsidP="00DD6A0A">
      <w:pPr>
        <w:pStyle w:val="wrnormativehead"/>
        <w:outlineLvl w:val="0"/>
      </w:pPr>
      <w:r>
        <w:t>Rationale</w:t>
      </w:r>
    </w:p>
    <w:p w:rsidR="00683500" w:rsidRDefault="00DD6A0A">
      <w:pPr>
        <w:pStyle w:val="wrbodytext3"/>
      </w:pPr>
      <w:r>
        <w:tab/>
      </w:r>
      <w:bookmarkStart w:id="3936" w:name="_Toc87007692"/>
      <w:r>
        <w:t xml:space="preserve">This rule says that the type of the object pointed to by a </w:t>
      </w:r>
      <w:r>
        <w:rPr>
          <w:rStyle w:val="wrcode"/>
        </w:rPr>
        <w:t>structures:ref</w:t>
      </w:r>
      <w:r w:rsidRPr="00171107">
        <w:t xml:space="preserve"> </w:t>
      </w:r>
      <w:r w:rsidR="001E1D1F">
        <w:t xml:space="preserve"> </w:t>
      </w:r>
      <w:r>
        <w:t xml:space="preserve">attribute must be of a type specified by the reference element definition.  The restriction of types is defined in the application information of the reference element definition by the use of the </w:t>
      </w:r>
      <w:r w:rsidRPr="001A0FF8">
        <w:rPr>
          <w:rStyle w:val="wrcode"/>
        </w:rPr>
        <w:t>appinfo:ReferenceTarget</w:t>
      </w:r>
      <w:r>
        <w:t xml:space="preserve"> attribute.  The definition of </w:t>
      </w:r>
      <w:r w:rsidRPr="00171107">
        <w:rPr>
          <w:rStyle w:val="Emphasis"/>
        </w:rPr>
        <w:t>reference</w:t>
      </w:r>
      <w:r>
        <w:t xml:space="preserve"> is as given in </w:t>
      </w:r>
      <w:r w:rsidR="00B36831">
        <w:fldChar w:fldCharType="begin"/>
      </w:r>
      <w:r w:rsidR="00552095">
        <w:instrText xml:space="preserve"> REF ref_xml_info_set \h </w:instrText>
      </w:r>
      <w:r w:rsidR="00B36831">
        <w:fldChar w:fldCharType="separate"/>
      </w:r>
      <w:r w:rsidR="00A63659" w:rsidRPr="00BA4C27">
        <w:rPr>
          <w:rStyle w:val="Refterm"/>
        </w:rPr>
        <w:t>[XMLInfoSet]</w:t>
      </w:r>
      <w:r w:rsidR="00B36831">
        <w:fldChar w:fldCharType="end"/>
      </w:r>
      <w:r>
        <w:t>, in the description of attribute information items.</w:t>
      </w:r>
      <w:bookmarkEnd w:id="3936"/>
    </w:p>
    <w:p w:rsidR="00DD6A0A" w:rsidRDefault="00DD6A0A" w:rsidP="00783BE6">
      <w:pPr>
        <w:pStyle w:val="Heading2"/>
        <w:numPr>
          <w:numberingChange w:id="3937" w:author="Webb Roberts" w:date="2010-03-31T15:28:00Z" w:original="%1:8:0:.%2:4:0:"/>
        </w:numPr>
      </w:pPr>
      <w:bookmarkStart w:id="3938" w:name="_Ref168939564"/>
      <w:bookmarkStart w:id="3939" w:name="_Ref168939580"/>
      <w:bookmarkStart w:id="3940" w:name="_Toc77760852"/>
      <w:bookmarkStart w:id="3941" w:name="_Toc87007693"/>
      <w:bookmarkStart w:id="3942" w:name="_Toc131668975"/>
      <w:r>
        <w:t>Component Ordering</w:t>
      </w:r>
      <w:bookmarkEnd w:id="3938"/>
      <w:bookmarkEnd w:id="3939"/>
      <w:bookmarkEnd w:id="3940"/>
      <w:bookmarkEnd w:id="3941"/>
      <w:bookmarkEnd w:id="3942"/>
    </w:p>
    <w:p w:rsidR="00DD6A0A" w:rsidRDefault="00DD6A0A" w:rsidP="00DD6A0A">
      <w:pPr>
        <w:pStyle w:val="wrbodytext1"/>
      </w:pPr>
      <w:r>
        <w:t xml:space="preserve">An instance may express the natural order of components by using the order of content within an XML file.  It may also use the </w:t>
      </w:r>
      <w:r>
        <w:rPr>
          <w:rStyle w:val="wrcode"/>
        </w:rPr>
        <w:t>structures:sequenceID</w:t>
      </w:r>
      <w:r>
        <w:t xml:space="preserve"> to indicate the order of components.  </w:t>
      </w:r>
    </w:p>
    <w:p w:rsidR="00DD6A0A" w:rsidRPr="00AC0083" w:rsidRDefault="00DD6A0A" w:rsidP="00DD6A0A">
      <w:pPr>
        <w:pStyle w:val="wrruleheadpara"/>
      </w:pPr>
      <w:bookmarkStart w:id="3943" w:name="rule_7_6"/>
      <w:bookmarkStart w:id="3944" w:name="_Toc76707280"/>
      <w:bookmarkStart w:id="3945" w:name="_Toc131669258"/>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6</w:t>
        </w:r>
      </w:fldSimple>
      <w:r w:rsidRPr="00AC0083">
        <w:t>]</w:t>
      </w:r>
      <w:bookmarkEnd w:id="3943"/>
      <w:bookmarkEnd w:id="3944"/>
      <w:r w:rsidRPr="00AC0083">
        <w:t xml:space="preserve"> (INS)</w:t>
      </w:r>
      <w:bookmarkEnd w:id="3945"/>
    </w:p>
    <w:p w:rsidR="00CD5265" w:rsidRDefault="00DD6A0A" w:rsidP="00CD5265">
      <w:pPr>
        <w:pStyle w:val="wrbodytext3"/>
      </w:pPr>
      <w:bookmarkStart w:id="3946" w:name="rule_7_6_text"/>
      <w:r w:rsidRPr="00194BB7">
        <w:tab/>
      </w:r>
      <w:bookmarkStart w:id="3947" w:name="_Toc87007694"/>
      <w:r w:rsidRPr="00194BB7">
        <w:t>The order of elements that are children of a</w:t>
      </w:r>
      <w:r>
        <w:t>n</w:t>
      </w:r>
      <w:r w:rsidRPr="00194BB7">
        <w:t xml:space="preserve"> element SHALL be presented as if their sequential order is as follows:</w:t>
      </w:r>
      <w:bookmarkEnd w:id="3947"/>
    </w:p>
    <w:p w:rsidR="00683500" w:rsidRDefault="00DD6A0A">
      <w:pPr>
        <w:pStyle w:val="wrbodytext4"/>
      </w:pPr>
      <w:bookmarkStart w:id="3948" w:name="_Toc87007695"/>
      <w:r w:rsidRPr="00194BB7">
        <w:t>1.</w:t>
      </w:r>
      <w:r w:rsidRPr="00194BB7">
        <w:tab/>
        <w:t xml:space="preserve">First, elements owning an attribute </w:t>
      </w:r>
      <w:r w:rsidRPr="00BA4C27">
        <w:rPr>
          <w:rStyle w:val="wrcode"/>
        </w:rPr>
        <w:t>structures:sequenceID</w:t>
      </w:r>
      <w:r w:rsidRPr="00194BB7">
        <w:t xml:space="preserve">, in the order that would be yielded with their sequence IDs sorted via </w:t>
      </w:r>
      <w:r w:rsidRPr="00BA4C27">
        <w:rPr>
          <w:rStyle w:val="wrcode"/>
        </w:rPr>
        <w:t>sort</w:t>
      </w:r>
      <w:r w:rsidRPr="00194BB7">
        <w:t xml:space="preserve"> element</w:t>
      </w:r>
      <w:r>
        <w:t xml:space="preserve"> as defined by </w:t>
      </w:r>
      <w:r w:rsidR="00B36831">
        <w:fldChar w:fldCharType="begin"/>
      </w:r>
      <w:r w:rsidR="00552095">
        <w:instrText xml:space="preserve"> REF ref_xslt \h </w:instrText>
      </w:r>
      <w:r w:rsidR="00B36831">
        <w:fldChar w:fldCharType="separate"/>
      </w:r>
      <w:r w:rsidR="00A63659" w:rsidRPr="006263CE">
        <w:rPr>
          <w:rStyle w:val="Refterm"/>
        </w:rPr>
        <w:t>[XSLT]</w:t>
      </w:r>
      <w:r w:rsidR="00B36831">
        <w:fldChar w:fldCharType="end"/>
      </w:r>
      <w:r w:rsidRPr="00194BB7">
        <w:t xml:space="preserve">, with a data type of </w:t>
      </w:r>
      <w:r w:rsidRPr="00BA4C27">
        <w:rPr>
          <w:rStyle w:val="wrcode"/>
        </w:rPr>
        <w:t>number</w:t>
      </w:r>
      <w:r w:rsidRPr="00194BB7">
        <w:t xml:space="preserve"> and an order of </w:t>
      </w:r>
      <w:r w:rsidRPr="00BA4C27">
        <w:rPr>
          <w:rStyle w:val="wrcode"/>
        </w:rPr>
        <w:t>ascending</w:t>
      </w:r>
      <w:r w:rsidRPr="00194BB7">
        <w:t>.</w:t>
      </w:r>
      <w:bookmarkEnd w:id="3948"/>
    </w:p>
    <w:p w:rsidR="00683500" w:rsidRDefault="00DD6A0A">
      <w:pPr>
        <w:pStyle w:val="wrbodytext4"/>
      </w:pPr>
      <w:bookmarkStart w:id="3949" w:name="_Toc87007696"/>
      <w:r w:rsidRPr="00194BB7">
        <w:t>2.</w:t>
      </w:r>
      <w:r w:rsidRPr="00194BB7">
        <w:tab/>
        <w:t>Following those elements, the remaining elements, in the order in which they occur within the XML instance.</w:t>
      </w:r>
      <w:bookmarkEnd w:id="3946"/>
      <w:bookmarkEnd w:id="3949"/>
    </w:p>
    <w:p w:rsidR="00DD6A0A" w:rsidRDefault="00DD6A0A" w:rsidP="00DD6A0A">
      <w:pPr>
        <w:pStyle w:val="wrnormativehead"/>
        <w:outlineLvl w:val="0"/>
      </w:pPr>
      <w:r>
        <w:t>Rationale</w:t>
      </w:r>
    </w:p>
    <w:p w:rsidR="00683500" w:rsidRDefault="00DD6A0A">
      <w:pPr>
        <w:pStyle w:val="wrbodytext3"/>
      </w:pPr>
      <w:r>
        <w:tab/>
      </w:r>
      <w:bookmarkStart w:id="3950" w:name="_Toc87007697"/>
      <w:r>
        <w:t xml:space="preserve">Because of </w:t>
      </w:r>
      <w:r w:rsidR="005E4185">
        <w:t>C2 Core</w:t>
      </w:r>
      <w:r>
        <w:t xml:space="preserve">'s use of structured, defined types and its use of </w:t>
      </w:r>
      <w:r w:rsidRPr="003B09B3">
        <w:rPr>
          <w:rStyle w:val="wrcode"/>
        </w:rPr>
        <w:t>xsd:sequence</w:t>
      </w:r>
      <w:r>
        <w:t>, as well as various representation mechanisms, the order of data within an XML instance may require more precise definition and may vary from instance to instance.  The true order of objects (such as parts of a name, lines in an address, or parts of a phone number) may need an explicit method to define their order.</w:t>
      </w:r>
      <w:bookmarkEnd w:id="3950"/>
      <w:r>
        <w:t xml:space="preserve">  </w:t>
      </w:r>
    </w:p>
    <w:p w:rsidR="00683500" w:rsidRDefault="00DD6A0A">
      <w:pPr>
        <w:pStyle w:val="wrbodytext3"/>
      </w:pPr>
      <w:r>
        <w:tab/>
      </w:r>
      <w:bookmarkStart w:id="3951" w:name="_Toc87007698"/>
      <w:r>
        <w:t>In this definition, the term "presented" may mean presentation to the user, reports, or transfer to other data systems.  It is meaningful only when the order of appearance of items within a sequence is expressed.  Such an order is only the default for the content within an instance.  Any meaningful sorting or other processing may overrule it.</w:t>
      </w:r>
      <w:bookmarkEnd w:id="3951"/>
    </w:p>
    <w:p w:rsidR="00DD6A0A" w:rsidRPr="00AC0083" w:rsidRDefault="00DD6A0A" w:rsidP="00DD6A0A">
      <w:pPr>
        <w:pStyle w:val="wrruleheadpara"/>
      </w:pPr>
      <w:bookmarkStart w:id="3952" w:name="rule_7_7"/>
      <w:bookmarkStart w:id="3953" w:name="_Toc76707281"/>
      <w:bookmarkStart w:id="3954" w:name="rule_8_7_meaning_of_sequence_id"/>
      <w:bookmarkStart w:id="3955" w:name="_Toc131669259"/>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7</w:t>
        </w:r>
      </w:fldSimple>
      <w:r w:rsidRPr="00AC0083">
        <w:t>]</w:t>
      </w:r>
      <w:bookmarkEnd w:id="3952"/>
      <w:bookmarkEnd w:id="3953"/>
      <w:bookmarkEnd w:id="3954"/>
      <w:r w:rsidRPr="00AC0083">
        <w:t xml:space="preserve"> (REF, EXT, INS)</w:t>
      </w:r>
      <w:bookmarkEnd w:id="3955"/>
    </w:p>
    <w:p w:rsidR="00683500" w:rsidRDefault="00DD6A0A">
      <w:pPr>
        <w:pStyle w:val="wrbodytext3"/>
      </w:pPr>
      <w:bookmarkStart w:id="3956" w:name="rule_7_7_text"/>
      <w:r w:rsidRPr="00194BB7">
        <w:tab/>
      </w:r>
      <w:bookmarkStart w:id="3957" w:name="_Toc87007699"/>
      <w:r w:rsidRPr="00194BB7">
        <w:t xml:space="preserve">Within a schema or instance, the attribute </w:t>
      </w:r>
      <w:r w:rsidRPr="00BA4C27">
        <w:rPr>
          <w:rStyle w:val="wrcode"/>
        </w:rPr>
        <w:t>structures:sequenceID</w:t>
      </w:r>
      <w:r w:rsidRPr="00194BB7">
        <w:t xml:space="preserve"> SHALL NOT be interpreted as meaningful beyond an indicator of sequential order of an object relative to its siblings.</w:t>
      </w:r>
      <w:bookmarkEnd w:id="3956"/>
      <w:bookmarkEnd w:id="3957"/>
    </w:p>
    <w:p w:rsidR="00DD6A0A" w:rsidRDefault="00DD6A0A" w:rsidP="00DD6A0A">
      <w:pPr>
        <w:pStyle w:val="wrnormativehead"/>
        <w:outlineLvl w:val="0"/>
      </w:pPr>
      <w:r>
        <w:t>Rationale</w:t>
      </w:r>
    </w:p>
    <w:p w:rsidR="00683500" w:rsidRDefault="00DD6A0A">
      <w:pPr>
        <w:pStyle w:val="wrbodytext3"/>
      </w:pPr>
      <w:r>
        <w:tab/>
      </w:r>
      <w:bookmarkStart w:id="3958" w:name="_Toc87007700"/>
      <w:r>
        <w:t>Siblings of a data item are items that have the same parent.  Note that, using the reference and relationships mechanisms, data objects may have multiple parents.  The sequenceID is truly metadata, helping to express the structure of the data rather than its content.</w:t>
      </w:r>
      <w:bookmarkEnd w:id="3958"/>
    </w:p>
    <w:p w:rsidR="00DD6A0A" w:rsidRDefault="00DD6A0A" w:rsidP="00DD6A0A">
      <w:pPr>
        <w:pStyle w:val="wrbodytext1"/>
      </w:pPr>
      <w:r>
        <w:t>Note that reference elements have the same semantics as concrete data elements</w:t>
      </w:r>
      <w:r w:rsidR="001E1D1F">
        <w:t>; thus they</w:t>
      </w:r>
      <w:r>
        <w:t xml:space="preserve"> follow the same rules for sequential order.  By using reference elements, an entity may have one order within one structure and another order within another structure.</w:t>
      </w:r>
    </w:p>
    <w:p w:rsidR="00DD6A0A" w:rsidRDefault="00DD6A0A" w:rsidP="00DD6A0A">
      <w:pPr>
        <w:pStyle w:val="wrbodytext1"/>
      </w:pPr>
      <w:r>
        <w:t xml:space="preserve">Within </w:t>
      </w:r>
      <w:r w:rsidR="005E4185">
        <w:t>C2 Core</w:t>
      </w:r>
      <w:r>
        <w:t xml:space="preserve">-conformant instances, the order of objects is found </w:t>
      </w:r>
      <w:r w:rsidR="001E1D1F">
        <w:t xml:space="preserve">to </w:t>
      </w:r>
      <w:r>
        <w:t xml:space="preserve">be given by sorting the objects by numerical value of their respective attribute </w:t>
      </w:r>
      <w:r w:rsidRPr="00D80368">
        <w:rPr>
          <w:rStyle w:val="wrcode"/>
        </w:rPr>
        <w:t>structures:sequenceID</w:t>
      </w:r>
      <w:r>
        <w:t xml:space="preserve">, from smallest to highest.  The relative order of objects with equal values for </w:t>
      </w:r>
      <w:r w:rsidRPr="00D80368">
        <w:rPr>
          <w:rStyle w:val="wrcode"/>
        </w:rPr>
        <w:t>structures:sequenceID</w:t>
      </w:r>
      <w:r>
        <w:t xml:space="preserve"> is their order within the XML instance.  Objects with no value for </w:t>
      </w:r>
      <w:r w:rsidRPr="00D80368">
        <w:rPr>
          <w:rStyle w:val="wrcode"/>
        </w:rPr>
        <w:t>structures:sequenceID</w:t>
      </w:r>
      <w:r>
        <w:t xml:space="preserve"> occur after all objects that have values for </w:t>
      </w:r>
      <w:r w:rsidRPr="00CC5501">
        <w:rPr>
          <w:rStyle w:val="wrcode"/>
        </w:rPr>
        <w:t>structures:sequenceID</w:t>
      </w:r>
      <w:r>
        <w:t>, in their relative order within the XML instance.</w:t>
      </w:r>
    </w:p>
    <w:p w:rsidR="00DD6A0A" w:rsidRDefault="00DD6A0A" w:rsidP="00DD6A0A">
      <w:pPr>
        <w:pStyle w:val="wrbodytext1"/>
      </w:pPr>
      <w:r>
        <w:t xml:space="preserve">The use of instance-based sequencing, including the use of </w:t>
      </w:r>
      <w:r w:rsidRPr="003B3521">
        <w:rPr>
          <w:rStyle w:val="wrcode"/>
        </w:rPr>
        <w:t>structures:sequenceID</w:t>
      </w:r>
      <w:r>
        <w:t>, is preferred over efforts to sequence data definitions.  For example, the use of "address line 1</w:t>
      </w:r>
      <w:r w:rsidR="001E731C">
        <w:t>,</w:t>
      </w:r>
      <w:r>
        <w:t>" "address line 2</w:t>
      </w:r>
      <w:r w:rsidR="001E731C">
        <w:t>,</w:t>
      </w:r>
      <w:r>
        <w:t>" "address line 3</w:t>
      </w:r>
      <w:r w:rsidR="001E731C">
        <w:t>,</w:t>
      </w:r>
      <w:r>
        <w:t>" etc</w:t>
      </w:r>
      <w:r w:rsidR="001E731C">
        <w:t>.</w:t>
      </w:r>
      <w:r>
        <w:t>, is not recommended.  Instead, a single "address line" would be preferred, with order expressed in the XML instance.</w:t>
      </w:r>
    </w:p>
    <w:p w:rsidR="00DD6A0A" w:rsidRDefault="00DD6A0A" w:rsidP="00783BE6">
      <w:pPr>
        <w:pStyle w:val="Heading2"/>
        <w:numPr>
          <w:numberingChange w:id="3959" w:author="Webb Roberts" w:date="2010-03-31T15:28:00Z" w:original="%1:8:0:.%2:5:0:"/>
        </w:numPr>
      </w:pPr>
      <w:bookmarkStart w:id="3960" w:name="_Toc77760853"/>
      <w:bookmarkStart w:id="3961" w:name="_Toc87007701"/>
      <w:bookmarkStart w:id="3962" w:name="_Toc131668976"/>
      <w:r>
        <w:t>Instance Metadata</w:t>
      </w:r>
      <w:bookmarkEnd w:id="3960"/>
      <w:bookmarkEnd w:id="3961"/>
      <w:bookmarkEnd w:id="3962"/>
    </w:p>
    <w:p w:rsidR="00DD6A0A" w:rsidRDefault="005E4185" w:rsidP="00DD6A0A">
      <w:pPr>
        <w:pStyle w:val="wrbodytext1"/>
      </w:pPr>
      <w:r>
        <w:t>C2 Core</w:t>
      </w:r>
      <w:r w:rsidR="00DD6A0A">
        <w:t xml:space="preserve"> provides the metadata mechanism for giving information about object assertions.  An object may have an attribute that refers to one or more metadata objects.  A </w:t>
      </w:r>
      <w:r w:rsidR="00DD6A0A" w:rsidRPr="00171107">
        <w:rPr>
          <w:rStyle w:val="wrcode"/>
        </w:rPr>
        <w:t>structures:</w:t>
      </w:r>
      <w:r w:rsidR="00DD6A0A" w:rsidRPr="00194BB7">
        <w:rPr>
          <w:rStyle w:val="wrcode"/>
        </w:rPr>
        <w:t>metadata</w:t>
      </w:r>
      <w:r w:rsidR="00DD6A0A">
        <w:t xml:space="preserve"> attribute indicates that a data item has the given metadata.  A </w:t>
      </w:r>
      <w:r w:rsidR="00DD6A0A" w:rsidRPr="00171107">
        <w:rPr>
          <w:rStyle w:val="wrcode"/>
        </w:rPr>
        <w:t>structures:</w:t>
      </w:r>
      <w:r w:rsidR="00DD6A0A" w:rsidRPr="00194BB7">
        <w:rPr>
          <w:rStyle w:val="wrcode"/>
        </w:rPr>
        <w:t>linkMetadata</w:t>
      </w:r>
      <w:r w:rsidR="00DD6A0A">
        <w:t xml:space="preserve"> attribute asserts that the link (or relationship) established by an element has the given metadata.</w:t>
      </w:r>
    </w:p>
    <w:p w:rsidR="00DD6A0A" w:rsidRDefault="00DD6A0A" w:rsidP="00B261AE">
      <w:pPr>
        <w:pStyle w:val="FigureCaption"/>
      </w:pPr>
      <w:bookmarkStart w:id="3963" w:name="_Toc77760902"/>
      <w:bookmarkStart w:id="3964" w:name="_Toc131669032"/>
      <w:r w:rsidRPr="00B32252">
        <w:t xml:space="preserve">Figure </w:t>
      </w:r>
      <w:fldSimple w:instr=" STYLEREF 1 \s ">
        <w:r w:rsidR="00A63659">
          <w:rPr>
            <w:noProof/>
          </w:rPr>
          <w:t>8</w:t>
        </w:r>
      </w:fldSimple>
      <w:r w:rsidR="000C4B65">
        <w:t>-</w:t>
      </w:r>
      <w:fldSimple w:instr=" SEQ FigureIndex \* MERGEFORMAT ">
        <w:r w:rsidR="00A63659">
          <w:rPr>
            <w:noProof/>
          </w:rPr>
          <w:t>3</w:t>
        </w:r>
      </w:fldSimple>
      <w:r w:rsidRPr="00B32252">
        <w:t xml:space="preserve">:  </w:t>
      </w:r>
      <w:r>
        <w:t>Example of metadata used in an instance</w:t>
      </w:r>
      <w:bookmarkEnd w:id="3963"/>
      <w:bookmarkEnd w:id="3964"/>
    </w:p>
    <w:p w:rsidR="00DD6A0A" w:rsidRDefault="00DD6A0A" w:rsidP="00DD6A0A">
      <w:pPr>
        <w:pStyle w:val="wrXML"/>
      </w:pPr>
      <w:r>
        <w:t>&lt;</w:t>
      </w:r>
      <w:r w:rsidR="00256128">
        <w:t>c2:</w:t>
      </w:r>
      <w:r>
        <w:t>Person&gt;</w:t>
      </w:r>
      <w:r>
        <w:br/>
        <w:t xml:space="preserve">  &lt;</w:t>
      </w:r>
      <w:r w:rsidR="00256128">
        <w:t>c2:</w:t>
      </w:r>
      <w:r>
        <w:t>PersonName s:metadata="m1 m2" s:linkMetadata="m3"&gt;</w:t>
      </w:r>
      <w:r>
        <w:br/>
        <w:t xml:space="preserve">    &lt;</w:t>
      </w:r>
      <w:r w:rsidR="00256128">
        <w:t>c2:</w:t>
      </w:r>
      <w:r>
        <w:t>PersonFullName&gt;John Doe&lt;/</w:t>
      </w:r>
      <w:r w:rsidR="00256128">
        <w:t>c2:</w:t>
      </w:r>
      <w:r>
        <w:t>PersonFullName&gt;</w:t>
      </w:r>
      <w:r>
        <w:br/>
        <w:t xml:space="preserve">  &lt;/</w:t>
      </w:r>
      <w:r w:rsidR="00256128">
        <w:t>c2:</w:t>
      </w:r>
      <w:r>
        <w:t>PersonName&gt;</w:t>
      </w:r>
      <w:r>
        <w:br/>
        <w:t xml:space="preserve">  &lt;</w:t>
      </w:r>
      <w:r w:rsidR="00256128">
        <w:t>c2:</w:t>
      </w:r>
      <w:r>
        <w:t>PersonBirthDate s:metadata="m2"&gt;</w:t>
      </w:r>
      <w:r>
        <w:br/>
        <w:t xml:space="preserve">    &lt;</w:t>
      </w:r>
      <w:r w:rsidR="00256128">
        <w:t>c2:</w:t>
      </w:r>
      <w:r>
        <w:t>Date&gt;1945-12-01&lt;/</w:t>
      </w:r>
      <w:r w:rsidR="00256128">
        <w:t>c2:</w:t>
      </w:r>
      <w:r>
        <w:t>Date&gt;</w:t>
      </w:r>
      <w:r>
        <w:br/>
        <w:t xml:space="preserve">  &lt;/</w:t>
      </w:r>
      <w:r w:rsidR="00256128">
        <w:t>c2:</w:t>
      </w:r>
      <w:r>
        <w:t>PersonBirthDate&gt;</w:t>
      </w:r>
      <w:r>
        <w:br/>
        <w:t>&lt;/</w:t>
      </w:r>
      <w:r w:rsidR="00256128">
        <w:t>c2:</w:t>
      </w:r>
      <w:r>
        <w:t>Person&gt;</w:t>
      </w:r>
      <w:r>
        <w:br/>
        <w:t>&lt;</w:t>
      </w:r>
      <w:r w:rsidR="00256128">
        <w:t>c2:</w:t>
      </w:r>
      <w:r>
        <w:t>Metadata structures:id="m1"&gt;</w:t>
      </w:r>
      <w:r>
        <w:br/>
        <w:t xml:space="preserve">  &lt;</w:t>
      </w:r>
      <w:r w:rsidR="00256128">
        <w:t>c2:</w:t>
      </w:r>
      <w:r>
        <w:t>SourceText&gt;Adam Barber&lt;/</w:t>
      </w:r>
      <w:r w:rsidR="00256128">
        <w:t>c2:</w:t>
      </w:r>
      <w:r>
        <w:t>SourceText&gt;</w:t>
      </w:r>
      <w:r>
        <w:br/>
        <w:t>&lt;/</w:t>
      </w:r>
      <w:r w:rsidR="00256128">
        <w:t>c2:</w:t>
      </w:r>
      <w:r>
        <w:t>Metadata&gt;</w:t>
      </w:r>
      <w:r>
        <w:br/>
        <w:t>&lt;</w:t>
      </w:r>
      <w:r w:rsidR="00256128">
        <w:t>c2:</w:t>
      </w:r>
      <w:r>
        <w:t>Metadata structures:id="m2"&gt;</w:t>
      </w:r>
      <w:r>
        <w:br/>
        <w:t xml:space="preserve">  &lt;</w:t>
      </w:r>
      <w:r w:rsidR="00256128">
        <w:t>c2:</w:t>
      </w:r>
      <w:r>
        <w:t>ReportedDate&gt;</w:t>
      </w:r>
      <w:r>
        <w:br/>
        <w:t xml:space="preserve">    &lt;</w:t>
      </w:r>
      <w:r w:rsidR="00256128">
        <w:t>c2:</w:t>
      </w:r>
      <w:r>
        <w:t>Date&gt;2005-04-26&lt;/</w:t>
      </w:r>
      <w:r w:rsidR="00256128">
        <w:t>c2:</w:t>
      </w:r>
      <w:r>
        <w:t>Date&gt;</w:t>
      </w:r>
      <w:r>
        <w:br/>
        <w:t xml:space="preserve">  &lt;/</w:t>
      </w:r>
      <w:r w:rsidR="00256128">
        <w:t>c2:</w:t>
      </w:r>
      <w:r>
        <w:t>ReportedDate&gt;</w:t>
      </w:r>
      <w:r>
        <w:br/>
        <w:t>&lt;/</w:t>
      </w:r>
      <w:r w:rsidR="00256128">
        <w:t>c2:</w:t>
      </w:r>
      <w:r>
        <w:t>Metadata&gt;</w:t>
      </w:r>
      <w:r>
        <w:br/>
        <w:t>&lt;</w:t>
      </w:r>
      <w:r w:rsidR="00256128">
        <w:t>c2:</w:t>
      </w:r>
      <w:r>
        <w:t>Metadata structures:id="m3"&gt;</w:t>
      </w:r>
      <w:r>
        <w:br/>
        <w:t xml:space="preserve">  &lt;</w:t>
      </w:r>
      <w:r w:rsidR="00256128">
        <w:t>c2:</w:t>
      </w:r>
      <w:r>
        <w:t>ProbabilityNumeric&gt;0.25&lt;/</w:t>
      </w:r>
      <w:r w:rsidR="00256128">
        <w:t>c2:</w:t>
      </w:r>
      <w:r>
        <w:t>ProbabilityNumeric&gt;</w:t>
      </w:r>
      <w:r>
        <w:br/>
        <w:t>&lt;/</w:t>
      </w:r>
      <w:r w:rsidR="00256128">
        <w:t>c2:</w:t>
      </w:r>
      <w:r>
        <w:t>Metadata&gt;</w:t>
      </w:r>
    </w:p>
    <w:p w:rsidR="00DD6A0A" w:rsidRDefault="00DD6A0A" w:rsidP="00DD6A0A">
      <w:pPr>
        <w:pStyle w:val="wrbodytext1"/>
        <w:keepNext/>
      </w:pPr>
      <w:r>
        <w:t>This example shows a person named John Doe, born 12/1/1945.  This data has several pieces of metadata on it:</w:t>
      </w:r>
    </w:p>
    <w:p w:rsidR="00683500" w:rsidRDefault="00DD6A0A">
      <w:pPr>
        <w:pStyle w:val="wrbodytext3"/>
      </w:pPr>
      <w:bookmarkStart w:id="3965" w:name="_Toc87007702"/>
      <w:r>
        <w:t>•</w:t>
      </w:r>
      <w:r>
        <w:tab/>
        <w:t>M</w:t>
      </w:r>
      <w:r w:rsidRPr="00171107">
        <w:t xml:space="preserve">etadata </w:t>
      </w:r>
      <w:r w:rsidRPr="00194BB7">
        <w:rPr>
          <w:rStyle w:val="wrcode"/>
        </w:rPr>
        <w:t>m1</w:t>
      </w:r>
      <w:r>
        <w:t xml:space="preserve"> asserts Adam Barber gave the name.</w:t>
      </w:r>
      <w:bookmarkEnd w:id="3965"/>
    </w:p>
    <w:p w:rsidR="00683500" w:rsidRDefault="00DD6A0A">
      <w:pPr>
        <w:pStyle w:val="wrbodytext3"/>
      </w:pPr>
      <w:bookmarkStart w:id="3966" w:name="_Toc87007703"/>
      <w:r>
        <w:t>•</w:t>
      </w:r>
      <w:r>
        <w:tab/>
      </w:r>
      <w:r w:rsidRPr="00171107">
        <w:t xml:space="preserve">Metadata </w:t>
      </w:r>
      <w:r w:rsidRPr="00194BB7">
        <w:rPr>
          <w:rStyle w:val="wrcode"/>
        </w:rPr>
        <w:t>m2</w:t>
      </w:r>
      <w:r>
        <w:t xml:space="preserve"> asserts the name and the birth date were reported on 4/26/2005.</w:t>
      </w:r>
      <w:bookmarkEnd w:id="3966"/>
    </w:p>
    <w:p w:rsidR="00683500" w:rsidRDefault="00DD6A0A">
      <w:pPr>
        <w:pStyle w:val="wrbodytext3"/>
      </w:pPr>
      <w:bookmarkStart w:id="3967" w:name="_Toc87007704"/>
      <w:r>
        <w:t>•</w:t>
      </w:r>
      <w:r>
        <w:tab/>
      </w:r>
      <w:r w:rsidRPr="00171107">
        <w:t xml:space="preserve">Link </w:t>
      </w:r>
      <w:r>
        <w:t>m</w:t>
      </w:r>
      <w:r w:rsidRPr="00171107">
        <w:t xml:space="preserve">etadata </w:t>
      </w:r>
      <w:r w:rsidRPr="00194BB7">
        <w:rPr>
          <w:rStyle w:val="wrcode"/>
        </w:rPr>
        <w:t>m3</w:t>
      </w:r>
      <w:r>
        <w:t xml:space="preserve"> asserts a 25% probability that the name goes with the person.</w:t>
      </w:r>
      <w:bookmarkEnd w:id="3967"/>
    </w:p>
    <w:p w:rsidR="00DD6A0A" w:rsidRDefault="00DD6A0A" w:rsidP="00DD6A0A">
      <w:pPr>
        <w:pStyle w:val="wrbodytext1"/>
      </w:pPr>
      <w:r>
        <w:t>This shows several characteristics of metadata:</w:t>
      </w:r>
    </w:p>
    <w:p w:rsidR="00683500" w:rsidRDefault="00DD6A0A">
      <w:pPr>
        <w:pStyle w:val="wrbodytext3"/>
      </w:pPr>
      <w:bookmarkStart w:id="3968" w:name="_Toc87007705"/>
      <w:r>
        <w:t>•</w:t>
      </w:r>
      <w:r>
        <w:tab/>
        <w:t>Metadata objects may appear outside the data they describe</w:t>
      </w:r>
      <w:r w:rsidR="001E731C">
        <w:t>.</w:t>
      </w:r>
      <w:bookmarkEnd w:id="3968"/>
    </w:p>
    <w:p w:rsidR="00683500" w:rsidRDefault="00DD6A0A">
      <w:pPr>
        <w:pStyle w:val="wrbodytext3"/>
      </w:pPr>
      <w:bookmarkStart w:id="3969" w:name="_Toc87007706"/>
      <w:r>
        <w:t>•</w:t>
      </w:r>
      <w:r>
        <w:tab/>
        <w:t>Metadata objects may be reused</w:t>
      </w:r>
      <w:r w:rsidR="001E731C">
        <w:t>.</w:t>
      </w:r>
      <w:bookmarkEnd w:id="3969"/>
    </w:p>
    <w:p w:rsidR="00683500" w:rsidRDefault="00DD6A0A">
      <w:pPr>
        <w:pStyle w:val="wrbodytext3"/>
      </w:pPr>
      <w:bookmarkStart w:id="3970" w:name="_Toc87007707"/>
      <w:r>
        <w:t>•</w:t>
      </w:r>
      <w:r>
        <w:tab/>
        <w:t>Data may refer to more than one metadata object</w:t>
      </w:r>
      <w:r w:rsidR="001E731C">
        <w:t>.</w:t>
      </w:r>
      <w:bookmarkEnd w:id="3970"/>
    </w:p>
    <w:p w:rsidR="00683500" w:rsidRDefault="00DD6A0A">
      <w:pPr>
        <w:pStyle w:val="wrbodytext3"/>
      </w:pPr>
      <w:bookmarkStart w:id="3971" w:name="_Toc87007708"/>
      <w:r>
        <w:t>•</w:t>
      </w:r>
      <w:r>
        <w:tab/>
        <w:t>Metadata pertains to an object or simple content, while link metadata pertains to the relationship between objects.</w:t>
      </w:r>
      <w:bookmarkEnd w:id="3971"/>
      <w:r>
        <w:t xml:space="preserve"> </w:t>
      </w:r>
    </w:p>
    <w:p w:rsidR="00DD6A0A" w:rsidRDefault="00DD6A0A" w:rsidP="00DD6A0A">
      <w:pPr>
        <w:pStyle w:val="wrbodytext1"/>
      </w:pPr>
      <w:r>
        <w:t xml:space="preserve">An instance would not be valid XML if the </w:t>
      </w:r>
      <w:r w:rsidRPr="00171107">
        <w:rPr>
          <w:rStyle w:val="wrcode"/>
        </w:rPr>
        <w:t>structures:</w:t>
      </w:r>
      <w:r w:rsidRPr="00EC63A0">
        <w:rPr>
          <w:rStyle w:val="wrcode"/>
        </w:rPr>
        <w:t>metadata</w:t>
      </w:r>
      <w:r>
        <w:t xml:space="preserve"> or </w:t>
      </w:r>
      <w:r w:rsidRPr="00171107">
        <w:rPr>
          <w:rStyle w:val="wrcode"/>
        </w:rPr>
        <w:t>structures:</w:t>
      </w:r>
      <w:r w:rsidRPr="00EC63A0">
        <w:rPr>
          <w:rStyle w:val="wrcode"/>
        </w:rPr>
        <w:t>linkMetadata</w:t>
      </w:r>
      <w:r>
        <w:t xml:space="preserve"> attributes contained references for which there were no defined IDs.  The instance would not be </w:t>
      </w:r>
      <w:r w:rsidR="005E4185">
        <w:t>C2 Core</w:t>
      </w:r>
      <w:r>
        <w:t xml:space="preserve">-conformant if the references were not to IDs defined with the </w:t>
      </w:r>
      <w:r w:rsidRPr="00194BB7">
        <w:rPr>
          <w:rStyle w:val="wrcode"/>
        </w:rPr>
        <w:t>structures:id</w:t>
      </w:r>
      <w:r>
        <w:t xml:space="preserve"> attribute.  </w:t>
      </w:r>
    </w:p>
    <w:p w:rsidR="00DD6A0A" w:rsidRDefault="00DD6A0A" w:rsidP="00DD6A0A">
      <w:pPr>
        <w:pStyle w:val="wrbodytext1"/>
      </w:pPr>
      <w:r>
        <w:t xml:space="preserve">The definition of a metadata type may contain an </w:t>
      </w:r>
      <w:r w:rsidRPr="00171107">
        <w:rPr>
          <w:rStyle w:val="wrcode"/>
        </w:rPr>
        <w:t>appinfo:AppliesTo</w:t>
      </w:r>
      <w:r>
        <w:t xml:space="preserve"> element, which indicates the type to which the metadata applies.  For example:</w:t>
      </w:r>
    </w:p>
    <w:p w:rsidR="00DD6A0A" w:rsidRDefault="00DD6A0A" w:rsidP="00B261AE">
      <w:pPr>
        <w:pStyle w:val="FigureCaption"/>
      </w:pPr>
      <w:bookmarkStart w:id="3972" w:name="_Toc77760903"/>
      <w:bookmarkStart w:id="3973" w:name="_Toc131669033"/>
      <w:r w:rsidRPr="00B32252">
        <w:t xml:space="preserve">Figure </w:t>
      </w:r>
      <w:fldSimple w:instr=" STYLEREF 1 \s ">
        <w:r w:rsidR="00A63659">
          <w:rPr>
            <w:noProof/>
          </w:rPr>
          <w:t>8</w:t>
        </w:r>
      </w:fldSimple>
      <w:r w:rsidR="000C4B65">
        <w:t>-</w:t>
      </w:r>
      <w:fldSimple w:instr=" SEQ FigureIndex \* MERGEFORMAT ">
        <w:r w:rsidR="00A63659">
          <w:rPr>
            <w:noProof/>
          </w:rPr>
          <w:t>4</w:t>
        </w:r>
      </w:fldSimple>
      <w:r w:rsidRPr="00B32252">
        <w:t xml:space="preserve">:  </w:t>
      </w:r>
      <w:r>
        <w:t xml:space="preserve">A metadata type that describes applicability using </w:t>
      </w:r>
      <w:r w:rsidRPr="00171107">
        <w:rPr>
          <w:rStyle w:val="wrcode"/>
        </w:rPr>
        <w:t>structures:</w:t>
      </w:r>
      <w:r w:rsidRPr="00EC63A0">
        <w:rPr>
          <w:rStyle w:val="wrcode"/>
        </w:rPr>
        <w:t>AppliesTo</w:t>
      </w:r>
      <w:bookmarkEnd w:id="3972"/>
      <w:bookmarkEnd w:id="3973"/>
    </w:p>
    <w:p w:rsidR="00DD6A0A" w:rsidRDefault="00DD6A0A" w:rsidP="00DD6A0A">
      <w:pPr>
        <w:pStyle w:val="wrXML"/>
      </w:pPr>
      <w:r>
        <w:t>&lt;xsd:complexType name="MeasureMetadataType"&gt;</w:t>
      </w:r>
      <w:r>
        <w:br/>
        <w:t xml:space="preserve">  &lt;xsd:annotation&gt;</w:t>
      </w:r>
      <w:r>
        <w:br/>
        <w:t xml:space="preserve">    ...</w:t>
      </w:r>
      <w:r>
        <w:br/>
        <w:t xml:space="preserve">    &lt;xsd:appinfo&gt;</w:t>
      </w:r>
      <w:r>
        <w:br/>
        <w:t xml:space="preserve">      ...</w:t>
      </w:r>
      <w:r>
        <w:br/>
        <w:t xml:space="preserve">      &lt;i:AppliesTo i:name="MeasureType"/&gt;</w:t>
      </w:r>
      <w:r>
        <w:br/>
        <w:t xml:space="preserve">    &lt;/xsd:appinfo&gt;</w:t>
      </w:r>
      <w:r>
        <w:br/>
        <w:t xml:space="preserve">  &lt;/xsd:annotation&gt;</w:t>
      </w:r>
      <w:r>
        <w:br/>
        <w:t xml:space="preserve">  &lt;xsd:complexContent&gt;</w:t>
      </w:r>
      <w:r>
        <w:br/>
        <w:t xml:space="preserve">    ...</w:t>
      </w:r>
      <w:r>
        <w:br/>
        <w:t xml:space="preserve">  &lt;/xsd:complexContent&gt;</w:t>
      </w:r>
      <w:r>
        <w:br/>
        <w:t>&lt;/xsd:complexType&gt;</w:t>
      </w:r>
    </w:p>
    <w:p w:rsidR="00DD6A0A" w:rsidRDefault="00DD6A0A" w:rsidP="00DD6A0A">
      <w:pPr>
        <w:pStyle w:val="wrbodytext1"/>
      </w:pPr>
      <w:r>
        <w:t xml:space="preserve">Application of metadata to a type to which it is not applicable is not </w:t>
      </w:r>
      <w:r w:rsidR="005E4185">
        <w:t>C2 Core</w:t>
      </w:r>
      <w:r>
        <w:t xml:space="preserve">-conformant.  A metadata type may contain multiple </w:t>
      </w:r>
      <w:r w:rsidRPr="00171107">
        <w:rPr>
          <w:rStyle w:val="wrcode"/>
        </w:rPr>
        <w:t>structures:</w:t>
      </w:r>
      <w:r w:rsidRPr="00EC63A0">
        <w:rPr>
          <w:rStyle w:val="wrcode"/>
        </w:rPr>
        <w:t>AppliesTo</w:t>
      </w:r>
      <w:r>
        <w:t xml:space="preserve"> elements, in which case it may apply to an instance of any of the listed types.  If a metadata type contains no </w:t>
      </w:r>
      <w:r w:rsidRPr="00171107">
        <w:rPr>
          <w:rStyle w:val="wrcode"/>
        </w:rPr>
        <w:t>structures:</w:t>
      </w:r>
      <w:r w:rsidRPr="00EC63A0">
        <w:rPr>
          <w:rStyle w:val="wrcode"/>
        </w:rPr>
        <w:t>AppliesTo</w:t>
      </w:r>
      <w:r>
        <w:t xml:space="preserve"> elements, then it may apply to any type.  This is the case for </w:t>
      </w:r>
      <w:r w:rsidR="00256128">
        <w:rPr>
          <w:rStyle w:val="wrcode"/>
        </w:rPr>
        <w:t>c2:</w:t>
      </w:r>
      <w:r w:rsidRPr="00194BB7">
        <w:rPr>
          <w:rStyle w:val="wrcode"/>
        </w:rPr>
        <w:t>MetadataType</w:t>
      </w:r>
      <w:r>
        <w:t xml:space="preserve"> in </w:t>
      </w:r>
      <w:r w:rsidR="005E4185">
        <w:t>C2 Core</w:t>
      </w:r>
      <w:r>
        <w:t xml:space="preserve"> 2.0.</w:t>
      </w:r>
    </w:p>
    <w:p w:rsidR="00DD6A0A" w:rsidRPr="00AC0083" w:rsidRDefault="00DD6A0A" w:rsidP="00DD6A0A">
      <w:pPr>
        <w:pStyle w:val="wrruleheadpara"/>
      </w:pPr>
      <w:bookmarkStart w:id="3974" w:name="rule_7_8"/>
      <w:bookmarkStart w:id="3975" w:name="_Toc76707282"/>
      <w:bookmarkStart w:id="3976" w:name="_Toc131669260"/>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8</w:t>
        </w:r>
      </w:fldSimple>
      <w:r w:rsidRPr="00AC0083">
        <w:t>]</w:t>
      </w:r>
      <w:bookmarkEnd w:id="3974"/>
      <w:bookmarkEnd w:id="3975"/>
      <w:r w:rsidRPr="00AC0083">
        <w:t xml:space="preserve"> (INS)</w:t>
      </w:r>
      <w:bookmarkEnd w:id="3976"/>
    </w:p>
    <w:p w:rsidR="00683500" w:rsidRDefault="00DD6A0A">
      <w:pPr>
        <w:pStyle w:val="wrbodytext3"/>
      </w:pPr>
      <w:bookmarkStart w:id="3977" w:name="rule_7_8_text"/>
      <w:r w:rsidRPr="00194BB7">
        <w:tab/>
      </w:r>
      <w:bookmarkStart w:id="3978" w:name="_Toc87007709"/>
      <w:r w:rsidRPr="00194BB7">
        <w:t>Within a</w:t>
      </w:r>
      <w:r>
        <w:t>n</w:t>
      </w:r>
      <w:r w:rsidRPr="00194BB7">
        <w:t xml:space="preserve"> element instance, when an object O links to a metadata object via an attribute </w:t>
      </w:r>
      <w:r w:rsidRPr="00BA4C27">
        <w:rPr>
          <w:rStyle w:val="wrcode"/>
        </w:rPr>
        <w:t>structures:metadata</w:t>
      </w:r>
      <w:r w:rsidRPr="00194BB7">
        <w:t>, the information in the metadata object SHALL be applied to the object O.</w:t>
      </w:r>
      <w:bookmarkEnd w:id="3977"/>
      <w:bookmarkEnd w:id="3978"/>
    </w:p>
    <w:p w:rsidR="00DD6A0A" w:rsidRPr="00AC0083" w:rsidRDefault="00DD6A0A" w:rsidP="00DD6A0A">
      <w:pPr>
        <w:pStyle w:val="wrruleheadpara"/>
      </w:pPr>
      <w:bookmarkStart w:id="3979" w:name="rule_7_9"/>
      <w:bookmarkStart w:id="3980" w:name="_Toc76707283"/>
      <w:bookmarkStart w:id="3981" w:name="_Toc131669261"/>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9</w:t>
        </w:r>
      </w:fldSimple>
      <w:r w:rsidRPr="00AC0083">
        <w:t>]</w:t>
      </w:r>
      <w:bookmarkEnd w:id="3979"/>
      <w:bookmarkEnd w:id="3980"/>
      <w:r w:rsidRPr="00AC0083">
        <w:t xml:space="preserve"> (INS)</w:t>
      </w:r>
      <w:bookmarkEnd w:id="3981"/>
    </w:p>
    <w:p w:rsidR="00683500" w:rsidRDefault="00DD6A0A">
      <w:pPr>
        <w:pStyle w:val="wrbodytext3"/>
      </w:pPr>
      <w:bookmarkStart w:id="3982" w:name="rule_7_9_text"/>
      <w:r w:rsidRPr="00194BB7">
        <w:tab/>
      </w:r>
      <w:bookmarkStart w:id="3983" w:name="_Toc87007710"/>
      <w:r w:rsidRPr="00194BB7">
        <w:t>Within a</w:t>
      </w:r>
      <w:r>
        <w:t>n</w:t>
      </w:r>
      <w:r w:rsidRPr="00194BB7">
        <w:t xml:space="preserve"> element instance, when an object O1 contains an element E, with content object O2 </w:t>
      </w:r>
      <w:r>
        <w:t xml:space="preserve">or with a reference to object O2, </w:t>
      </w:r>
      <w:r w:rsidRPr="00194BB7">
        <w:t xml:space="preserve">and O2 links to a metadata object via an attribute </w:t>
      </w:r>
      <w:r w:rsidRPr="00BA4C27">
        <w:rPr>
          <w:rStyle w:val="wrcode"/>
        </w:rPr>
        <w:t>structures:linkMetadata</w:t>
      </w:r>
      <w:r w:rsidRPr="00194BB7">
        <w:t>, the information in the metadata object SHALL be applied to the relationship E between O1 and O2.</w:t>
      </w:r>
      <w:bookmarkEnd w:id="3982"/>
      <w:bookmarkEnd w:id="3983"/>
    </w:p>
    <w:p w:rsidR="00DD6A0A" w:rsidRDefault="00DD6A0A" w:rsidP="00DD6A0A">
      <w:pPr>
        <w:pStyle w:val="wrnormativehead"/>
        <w:outlineLvl w:val="0"/>
      </w:pPr>
      <w:r>
        <w:t>Rationale</w:t>
      </w:r>
    </w:p>
    <w:p w:rsidR="00683500" w:rsidRDefault="00DD6A0A">
      <w:pPr>
        <w:pStyle w:val="wrbodytext3"/>
      </w:pPr>
      <w:r>
        <w:tab/>
      </w:r>
      <w:bookmarkStart w:id="3984" w:name="_Toc87007711"/>
      <w:r>
        <w:t>These two rules define the meaning of metadata:</w:t>
      </w:r>
      <w:bookmarkEnd w:id="3984"/>
      <w:r>
        <w:t xml:space="preserve"> </w:t>
      </w:r>
    </w:p>
    <w:p w:rsidR="00683500" w:rsidRDefault="00DD6A0A">
      <w:pPr>
        <w:pStyle w:val="wrbodytext4"/>
      </w:pPr>
      <w:bookmarkStart w:id="3985" w:name="_Toc87007712"/>
      <w:r>
        <w:t>•</w:t>
      </w:r>
      <w:r>
        <w:tab/>
      </w:r>
      <w:r w:rsidRPr="009C3CBA">
        <w:rPr>
          <w:rStyle w:val="wrcode"/>
        </w:rPr>
        <w:t>structures:metadata</w:t>
      </w:r>
      <w:r>
        <w:t xml:space="preserve"> applies metadata to an object.</w:t>
      </w:r>
      <w:bookmarkEnd w:id="3985"/>
    </w:p>
    <w:p w:rsidR="00683500" w:rsidRDefault="00DD6A0A">
      <w:pPr>
        <w:pStyle w:val="wrbodytext4"/>
      </w:pPr>
      <w:bookmarkStart w:id="3986" w:name="_Toc87007713"/>
      <w:r>
        <w:t>•</w:t>
      </w:r>
      <w:r>
        <w:tab/>
      </w:r>
      <w:r w:rsidRPr="009C3CBA">
        <w:rPr>
          <w:rStyle w:val="wrcode"/>
        </w:rPr>
        <w:t>structures:linkMetadata</w:t>
      </w:r>
      <w:r>
        <w:t xml:space="preserve"> applies metadata to a relationship between two objects.</w:t>
      </w:r>
      <w:bookmarkEnd w:id="3986"/>
    </w:p>
    <w:p w:rsidR="00DD6A0A" w:rsidRPr="00AC0083" w:rsidRDefault="00DD6A0A" w:rsidP="00DD6A0A">
      <w:pPr>
        <w:pStyle w:val="wrruleheadpara"/>
      </w:pPr>
      <w:bookmarkStart w:id="3987" w:name="rule_7_10"/>
      <w:bookmarkStart w:id="3988" w:name="_Toc76707284"/>
      <w:bookmarkStart w:id="3989" w:name="_Toc131669262"/>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10</w:t>
        </w:r>
      </w:fldSimple>
      <w:r w:rsidRPr="00AC0083">
        <w:t>]</w:t>
      </w:r>
      <w:bookmarkEnd w:id="3987"/>
      <w:bookmarkEnd w:id="3988"/>
      <w:r w:rsidRPr="00AC0083">
        <w:t xml:space="preserve"> (INS)</w:t>
      </w:r>
      <w:bookmarkEnd w:id="3989"/>
    </w:p>
    <w:p w:rsidR="00683500" w:rsidRDefault="00DD6A0A">
      <w:pPr>
        <w:pStyle w:val="wrbodytext3"/>
      </w:pPr>
      <w:bookmarkStart w:id="3990" w:name="rule_7_10_text"/>
      <w:r w:rsidRPr="00194BB7">
        <w:tab/>
      </w:r>
      <w:bookmarkStart w:id="3991" w:name="_Toc87007714"/>
      <w:r>
        <w:t>Given that</w:t>
      </w:r>
      <w:r w:rsidRPr="00194BB7">
        <w:t xml:space="preserve"> each </w:t>
      </w:r>
      <w:r w:rsidRPr="00171107">
        <w:t>IDREF</w:t>
      </w:r>
      <w:r w:rsidRPr="00194BB7">
        <w:t xml:space="preserve"> in the value of an attribute </w:t>
      </w:r>
      <w:r w:rsidRPr="00BA4C27">
        <w:rPr>
          <w:rStyle w:val="wrcode"/>
        </w:rPr>
        <w:t>structures:metadata</w:t>
      </w:r>
      <w:r w:rsidRPr="00194BB7">
        <w:t xml:space="preserve"> </w:t>
      </w:r>
      <w:r w:rsidR="00E46AC8">
        <w:t xml:space="preserve"> </w:t>
      </w:r>
      <w:r>
        <w:t xml:space="preserve">must match the value of an ID attribute on some element in the XML document, that ID attribute MUST be an occurrence of the </w:t>
      </w:r>
      <w:r w:rsidRPr="00194BB7">
        <w:t xml:space="preserve">attribute </w:t>
      </w:r>
      <w:r w:rsidRPr="00BA4C27">
        <w:rPr>
          <w:rStyle w:val="wrcode"/>
        </w:rPr>
        <w:t>structures:id</w:t>
      </w:r>
      <w:r w:rsidRPr="00171107">
        <w:t>.</w:t>
      </w:r>
      <w:bookmarkEnd w:id="3990"/>
      <w:bookmarkEnd w:id="3991"/>
    </w:p>
    <w:p w:rsidR="00DD6A0A" w:rsidRPr="00AC0083" w:rsidRDefault="00DD6A0A" w:rsidP="00DD6A0A">
      <w:pPr>
        <w:pStyle w:val="wrruleheadpara"/>
      </w:pPr>
      <w:bookmarkStart w:id="3992" w:name="_Toc131669263"/>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11</w:t>
        </w:r>
      </w:fldSimple>
      <w:r w:rsidRPr="00AC0083">
        <w:t>] (INS)</w:t>
      </w:r>
      <w:bookmarkEnd w:id="3992"/>
    </w:p>
    <w:p w:rsidR="00683500" w:rsidRDefault="00DD6A0A">
      <w:pPr>
        <w:pStyle w:val="wrbodytext3"/>
      </w:pPr>
      <w:r w:rsidRPr="00194BB7">
        <w:tab/>
      </w:r>
      <w:bookmarkStart w:id="3993" w:name="_Toc87007715"/>
      <w:r>
        <w:t xml:space="preserve">Each element that an attribute </w:t>
      </w:r>
      <w:r w:rsidRPr="00BA4C27">
        <w:rPr>
          <w:rStyle w:val="wrcode"/>
        </w:rPr>
        <w:t>structures:metadata</w:t>
      </w:r>
      <w:r>
        <w:t xml:space="preserve"> references MUST have a type definition that is derived from </w:t>
      </w:r>
      <w:r w:rsidR="00CD5265" w:rsidRPr="00CD5265">
        <w:rPr>
          <w:rStyle w:val="wrcode"/>
        </w:rPr>
        <w:t>structures:MetadataType</w:t>
      </w:r>
      <w:r>
        <w:t>.</w:t>
      </w:r>
      <w:bookmarkEnd w:id="3993"/>
    </w:p>
    <w:p w:rsidR="00DD6A0A" w:rsidRPr="00AC0083" w:rsidRDefault="00DD6A0A" w:rsidP="00DD6A0A">
      <w:pPr>
        <w:pStyle w:val="wrruleheadpara"/>
      </w:pPr>
      <w:bookmarkStart w:id="3994" w:name="rule_7_11"/>
      <w:bookmarkStart w:id="3995" w:name="_Toc76707285"/>
      <w:bookmarkStart w:id="3996" w:name="_Toc131669264"/>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12</w:t>
        </w:r>
      </w:fldSimple>
      <w:r w:rsidRPr="00AC0083">
        <w:t>]</w:t>
      </w:r>
      <w:bookmarkEnd w:id="3994"/>
      <w:bookmarkEnd w:id="3995"/>
      <w:r w:rsidRPr="00AC0083">
        <w:t xml:space="preserve"> (INS)</w:t>
      </w:r>
      <w:bookmarkEnd w:id="3996"/>
    </w:p>
    <w:p w:rsidR="00683500" w:rsidRDefault="00DD6A0A">
      <w:pPr>
        <w:pStyle w:val="wrbodytext3"/>
      </w:pPr>
      <w:bookmarkStart w:id="3997" w:name="rule_7_11_text"/>
      <w:r w:rsidRPr="00194BB7">
        <w:tab/>
      </w:r>
      <w:bookmarkStart w:id="3998" w:name="_Toc87007716"/>
      <w:r>
        <w:t>Given that</w:t>
      </w:r>
      <w:r w:rsidRPr="00194BB7">
        <w:t xml:space="preserve"> each </w:t>
      </w:r>
      <w:r w:rsidRPr="00171107">
        <w:t>IDREF</w:t>
      </w:r>
      <w:r w:rsidRPr="00194BB7">
        <w:t xml:space="preserve"> in the value of an attribute </w:t>
      </w:r>
      <w:r w:rsidRPr="00BA4C27">
        <w:rPr>
          <w:rStyle w:val="wrcode"/>
        </w:rPr>
        <w:t>structures:linkMetadata</w:t>
      </w:r>
      <w:r w:rsidRPr="00194BB7">
        <w:t xml:space="preserve"> </w:t>
      </w:r>
      <w:r w:rsidR="00E46AC8">
        <w:t xml:space="preserve"> </w:t>
      </w:r>
      <w:r>
        <w:t xml:space="preserve">must match the value of an ID attribute on some element in the XML document, that ID attribute MUST be an occurrence of the </w:t>
      </w:r>
      <w:r w:rsidRPr="00194BB7">
        <w:t xml:space="preserve">attribute </w:t>
      </w:r>
      <w:r w:rsidRPr="00BA4C27">
        <w:rPr>
          <w:rStyle w:val="wrcode"/>
        </w:rPr>
        <w:t>structures:id</w:t>
      </w:r>
      <w:r>
        <w:t>.</w:t>
      </w:r>
      <w:bookmarkEnd w:id="3997"/>
      <w:bookmarkEnd w:id="3998"/>
    </w:p>
    <w:p w:rsidR="00DD6A0A" w:rsidRPr="00AC0083" w:rsidRDefault="00DD6A0A" w:rsidP="00DD6A0A">
      <w:pPr>
        <w:pStyle w:val="wrruleheadpara"/>
      </w:pPr>
      <w:bookmarkStart w:id="3999" w:name="_Toc131669265"/>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13</w:t>
        </w:r>
      </w:fldSimple>
      <w:r w:rsidRPr="00AC0083">
        <w:t>] (INS)</w:t>
      </w:r>
      <w:bookmarkEnd w:id="3999"/>
    </w:p>
    <w:p w:rsidR="00683500" w:rsidRDefault="00DD6A0A">
      <w:pPr>
        <w:pStyle w:val="wrbodytext3"/>
      </w:pPr>
      <w:r w:rsidRPr="00194BB7">
        <w:tab/>
      </w:r>
      <w:bookmarkStart w:id="4000" w:name="_Toc87007717"/>
      <w:r>
        <w:t xml:space="preserve">Each element that an attribute </w:t>
      </w:r>
      <w:r w:rsidRPr="00BA4C27">
        <w:rPr>
          <w:rStyle w:val="wrcode"/>
        </w:rPr>
        <w:t>structures:</w:t>
      </w:r>
      <w:r>
        <w:rPr>
          <w:rStyle w:val="wrcode"/>
        </w:rPr>
        <w:t>linkM</w:t>
      </w:r>
      <w:r w:rsidRPr="00BA4C27">
        <w:rPr>
          <w:rStyle w:val="wrcode"/>
        </w:rPr>
        <w:t>etadata</w:t>
      </w:r>
      <w:r>
        <w:t xml:space="preserve"> references MUST have a type definition that is derived from structures:MetadataType.</w:t>
      </w:r>
      <w:bookmarkEnd w:id="4000"/>
    </w:p>
    <w:p w:rsidR="00DD6A0A" w:rsidRDefault="00DD6A0A" w:rsidP="00DD6A0A">
      <w:pPr>
        <w:pStyle w:val="wrnormativehead"/>
        <w:outlineLvl w:val="0"/>
      </w:pPr>
      <w:r>
        <w:t xml:space="preserve">Rationale </w:t>
      </w:r>
    </w:p>
    <w:p w:rsidR="00683500" w:rsidRDefault="00DD6A0A">
      <w:pPr>
        <w:pStyle w:val="wrbodytext3"/>
      </w:pPr>
      <w:r>
        <w:tab/>
      </w:r>
      <w:bookmarkStart w:id="4001" w:name="_Toc87007718"/>
      <w:r>
        <w:t xml:space="preserve">All </w:t>
      </w:r>
      <w:r w:rsidRPr="002F0A5F">
        <w:rPr>
          <w:rStyle w:val="wrcode"/>
        </w:rPr>
        <w:t>structures:metadata</w:t>
      </w:r>
      <w:r>
        <w:t xml:space="preserve"> and </w:t>
      </w:r>
      <w:r w:rsidRPr="002F0A5F">
        <w:rPr>
          <w:rStyle w:val="wrcode"/>
        </w:rPr>
        <w:t>structures:linkMetadata</w:t>
      </w:r>
      <w:r>
        <w:t xml:space="preserve"> attributes must refer to metadata objects, and the reference to that object must be established using the </w:t>
      </w:r>
      <w:r w:rsidRPr="00171107">
        <w:rPr>
          <w:rStyle w:val="wrcode"/>
        </w:rPr>
        <w:t>structures:id</w:t>
      </w:r>
      <w:r>
        <w:t xml:space="preserve"> attribute, to facilitate processing of XML documents.</w:t>
      </w:r>
      <w:bookmarkEnd w:id="4001"/>
    </w:p>
    <w:p w:rsidR="00DD6A0A" w:rsidRPr="00AC0083" w:rsidRDefault="00DD6A0A" w:rsidP="00DD6A0A">
      <w:pPr>
        <w:pStyle w:val="wrruleheadpara"/>
      </w:pPr>
      <w:bookmarkStart w:id="4002" w:name="rule_7_12"/>
      <w:bookmarkStart w:id="4003" w:name="_Toc76707286"/>
      <w:bookmarkStart w:id="4004" w:name="_Toc131669266"/>
      <w:r w:rsidRPr="00AC0083">
        <w:t xml:space="preserve">[Rule </w:t>
      </w:r>
      <w:r w:rsidR="00B36831" w:rsidRPr="00AC0083">
        <w:fldChar w:fldCharType="begin"/>
      </w:r>
      <w:r>
        <w:instrText xml:space="preserve"> REF _Ref167009925 \n \h </w:instrText>
      </w:r>
      <w:r w:rsidR="00B36831" w:rsidRPr="00AC0083">
        <w:fldChar w:fldCharType="separate"/>
      </w:r>
      <w:r w:rsidR="00A63659">
        <w:t>8</w:t>
      </w:r>
      <w:r w:rsidR="00B36831" w:rsidRPr="00AC0083">
        <w:fldChar w:fldCharType="end"/>
      </w:r>
      <w:r w:rsidRPr="00AC0083">
        <w:t>-</w:t>
      </w:r>
      <w:fldSimple w:instr=" SEQ RuleIndex \* MERGEFORMAT ">
        <w:r w:rsidR="00A63659">
          <w:rPr>
            <w:noProof/>
          </w:rPr>
          <w:t>14</w:t>
        </w:r>
      </w:fldSimple>
      <w:r w:rsidRPr="00AC0083">
        <w:t>]</w:t>
      </w:r>
      <w:bookmarkEnd w:id="4002"/>
      <w:bookmarkEnd w:id="4003"/>
      <w:r w:rsidRPr="00AC0083">
        <w:t xml:space="preserve"> (INS)</w:t>
      </w:r>
      <w:bookmarkEnd w:id="4004"/>
    </w:p>
    <w:p w:rsidR="00683500" w:rsidRDefault="00DD6A0A">
      <w:pPr>
        <w:pStyle w:val="wrbodytext3"/>
      </w:pPr>
      <w:bookmarkStart w:id="4005" w:name="rule_7_12_text"/>
      <w:r>
        <w:tab/>
      </w:r>
      <w:bookmarkStart w:id="4006" w:name="_Toc87007719"/>
      <w:r>
        <w:t xml:space="preserve">Given that an element information item E has a type definition of some type T, each metadata type that is the type definition of an element information item referenced by an attribute </w:t>
      </w:r>
      <w:r w:rsidRPr="00171107">
        <w:rPr>
          <w:rStyle w:val="wrcode"/>
        </w:rPr>
        <w:t>structures:metadata</w:t>
      </w:r>
      <w:r>
        <w:t xml:space="preserve"> or </w:t>
      </w:r>
      <w:r w:rsidRPr="00171107">
        <w:rPr>
          <w:rStyle w:val="wrcode"/>
        </w:rPr>
        <w:t>structures:linkMetadata</w:t>
      </w:r>
      <w:r>
        <w:t xml:space="preserve"> on element E MUST be applicable to T.</w:t>
      </w:r>
      <w:bookmarkEnd w:id="4006"/>
    </w:p>
    <w:bookmarkEnd w:id="4005"/>
    <w:p w:rsidR="00DD6A0A" w:rsidRDefault="00DD6A0A" w:rsidP="00DD6A0A">
      <w:pPr>
        <w:pStyle w:val="wrnormativehead"/>
        <w:outlineLvl w:val="0"/>
      </w:pPr>
      <w:r>
        <w:t>Rationale</w:t>
      </w:r>
    </w:p>
    <w:p w:rsidR="00683500" w:rsidRDefault="00DD6A0A">
      <w:pPr>
        <w:pStyle w:val="wrbodytext3"/>
      </w:pPr>
      <w:r>
        <w:tab/>
      </w:r>
      <w:bookmarkStart w:id="4007" w:name="_Toc87007720"/>
      <w:r>
        <w:t xml:space="preserve">The applicability is determined by </w:t>
      </w:r>
      <w:r w:rsidRPr="005D519D">
        <w:rPr>
          <w:rStyle w:val="wrcode"/>
        </w:rPr>
        <w:t>structures:AppliesTo</w:t>
      </w:r>
      <w:r>
        <w:t xml:space="preserve"> application information of the metadata type definition.  The instances must correspond to the types specified by the metadata type definition.</w:t>
      </w:r>
      <w:bookmarkEnd w:id="4007"/>
    </w:p>
    <w:p w:rsidR="00DD6A0A" w:rsidRDefault="00DD6A0A" w:rsidP="006872A7">
      <w:pPr>
        <w:pStyle w:val="Heading1"/>
        <w:numPr>
          <w:numberingChange w:id="4008" w:author="Webb Roberts" w:date="2010-03-31T15:28:00Z" w:original="%1:9:0:"/>
        </w:numPr>
      </w:pPr>
      <w:bookmarkStart w:id="4009" w:name="_Ref163011211"/>
      <w:bookmarkStart w:id="4010" w:name="_Toc77760854"/>
      <w:bookmarkStart w:id="4011" w:name="_Toc87007721"/>
      <w:bookmarkStart w:id="4012" w:name="_Toc131668977"/>
      <w:r>
        <w:t>Naming Rules</w:t>
      </w:r>
      <w:bookmarkEnd w:id="4009"/>
      <w:bookmarkEnd w:id="4010"/>
      <w:bookmarkEnd w:id="4011"/>
      <w:bookmarkEnd w:id="4012"/>
    </w:p>
    <w:p w:rsidR="00DD6A0A" w:rsidRPr="00CC1C30" w:rsidRDefault="00DD6A0A" w:rsidP="00DD6A0A">
      <w:pPr>
        <w:pStyle w:val="wrbodytext1"/>
      </w:pPr>
      <w:r>
        <w:t xml:space="preserve">This section outlines the rules used to create names for </w:t>
      </w:r>
      <w:r w:rsidR="005E4185">
        <w:t>C2 Core</w:t>
      </w:r>
      <w:r>
        <w:t xml:space="preserve"> data components previously discussed in this document.</w:t>
      </w:r>
      <w:r w:rsidRPr="0095347E">
        <w:t xml:space="preserve"> </w:t>
      </w:r>
      <w:r>
        <w:t xml:space="preserve"> Data component names must be understood easily both by humans and by machine processes.  These rules improve name consistency by restricting characters, terms, and syntax that could otherwise allow too much variety and potential ambiguity.  These rules also improve readability of names for humans, facilitate parsing of individual terms that compose names, and support various automated tasks associated with dictionary and controlled vocabulary maintenance.</w:t>
      </w:r>
    </w:p>
    <w:p w:rsidR="00DD6A0A" w:rsidRDefault="00DD6A0A" w:rsidP="00783BE6">
      <w:pPr>
        <w:pStyle w:val="Heading2"/>
        <w:numPr>
          <w:numberingChange w:id="4013" w:author="Webb Roberts" w:date="2010-03-31T15:28:00Z" w:original="%1:9:0:.%2:1:0:"/>
        </w:numPr>
      </w:pPr>
      <w:bookmarkStart w:id="4014" w:name="_Toc77760855"/>
      <w:bookmarkStart w:id="4015" w:name="_Toc87007722"/>
      <w:bookmarkStart w:id="4016" w:name="_Toc131668978"/>
      <w:r>
        <w:t>Extension of XSD Namespace Simple Types</w:t>
      </w:r>
      <w:bookmarkEnd w:id="4014"/>
      <w:bookmarkEnd w:id="4015"/>
      <w:bookmarkEnd w:id="4016"/>
    </w:p>
    <w:p w:rsidR="00DD6A0A" w:rsidRPr="00AC0083" w:rsidRDefault="00DD6A0A" w:rsidP="00DD6A0A">
      <w:pPr>
        <w:pStyle w:val="wrruleheadpara"/>
      </w:pPr>
      <w:bookmarkStart w:id="4017" w:name="rule_8_0_9"/>
      <w:bookmarkStart w:id="4018" w:name="_Toc76707287"/>
      <w:bookmarkStart w:id="4019" w:name="_Toc131669267"/>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r 1 \* MERGEFORMAT ">
        <w:r w:rsidR="00A63659">
          <w:rPr>
            <w:noProof/>
          </w:rPr>
          <w:t>1</w:t>
        </w:r>
      </w:fldSimple>
      <w:r w:rsidRPr="00AC0083">
        <w:t>]</w:t>
      </w:r>
      <w:bookmarkEnd w:id="4017"/>
      <w:bookmarkEnd w:id="4018"/>
      <w:r w:rsidRPr="00AC0083">
        <w:t xml:space="preserve"> (REF, SUB, EXT)</w:t>
      </w:r>
      <w:bookmarkEnd w:id="4019"/>
    </w:p>
    <w:p w:rsidR="00683500" w:rsidRDefault="00DD6A0A">
      <w:pPr>
        <w:pStyle w:val="wrbodytext3"/>
      </w:pPr>
      <w:bookmarkStart w:id="4020" w:name="rule_8_0_9_text"/>
      <w:r w:rsidRPr="00194BB7">
        <w:tab/>
      </w:r>
      <w:bookmarkStart w:id="4021" w:name="_Toc87007723"/>
      <w:r w:rsidRPr="00194BB7">
        <w:t xml:space="preserve">Within </w:t>
      </w:r>
      <w:r>
        <w:t>the</w:t>
      </w:r>
      <w:r w:rsidRPr="00194BB7">
        <w:t xml:space="preserve"> schema, a complex type that is a direct extension of a</w:t>
      </w:r>
      <w:r>
        <w:t xml:space="preserve"> simple type from the</w:t>
      </w:r>
      <w:r w:rsidRPr="00194BB7">
        <w:t xml:space="preserve"> XML Schema namespace simple type MAY use the same local name as the simple type if and only if the extension adds no content other than the attribute group </w:t>
      </w:r>
      <w:r w:rsidRPr="00BA4C27">
        <w:rPr>
          <w:rStyle w:val="wrcode"/>
        </w:rPr>
        <w:t>structures:SimpleObjectAttributeGroup.</w:t>
      </w:r>
      <w:bookmarkEnd w:id="4020"/>
      <w:bookmarkEnd w:id="4021"/>
    </w:p>
    <w:p w:rsidR="00DD6A0A" w:rsidRDefault="00DD6A0A" w:rsidP="00DD6A0A">
      <w:pPr>
        <w:pStyle w:val="wrnormativehead"/>
        <w:outlineLvl w:val="0"/>
      </w:pPr>
      <w:r>
        <w:t>Rationale</w:t>
      </w:r>
    </w:p>
    <w:p w:rsidR="00683500" w:rsidRDefault="00DD6A0A">
      <w:pPr>
        <w:pStyle w:val="wrbodytext3"/>
      </w:pPr>
      <w:r>
        <w:tab/>
      </w:r>
      <w:bookmarkStart w:id="4022" w:name="_Toc87007724"/>
      <w:r>
        <w:t xml:space="preserve">It is useful to build complex type bases for further extension.  The </w:t>
      </w:r>
      <w:r w:rsidR="005E4185">
        <w:t>C2 Core</w:t>
      </w:r>
      <w:r>
        <w:t xml:space="preserve"> distribution proxy schema </w:t>
      </w:r>
      <w:r w:rsidRPr="007F4892">
        <w:rPr>
          <w:rStyle w:val="wrcode"/>
        </w:rPr>
        <w:t>xsd.xsd</w:t>
      </w:r>
      <w:r>
        <w:t xml:space="preserve"> provides complex type bases for some of the simple types in the XML Schema namespace.  However, the complex types in this proxy schema reuse the local names of the simple types they extend, even though the simple type names may not be </w:t>
      </w:r>
      <w:r w:rsidR="005E4185">
        <w:t>C2 Core</w:t>
      </w:r>
      <w:r>
        <w:t xml:space="preserve">-conformant.  Requiring name changes for those </w:t>
      </w:r>
      <w:r w:rsidR="005E4185">
        <w:t>C2 Core</w:t>
      </w:r>
      <w:r>
        <w:t>-provided complex type bases would work against user understanding, for those already familiar with the names of the XML Schema namespace simple types being extended.</w:t>
      </w:r>
      <w:bookmarkEnd w:id="4022"/>
    </w:p>
    <w:p w:rsidR="00DD6A0A" w:rsidRDefault="00DD6A0A" w:rsidP="00783BE6">
      <w:pPr>
        <w:pStyle w:val="Heading2"/>
        <w:numPr>
          <w:numberingChange w:id="4023" w:author="Webb Roberts" w:date="2010-03-31T15:28:00Z" w:original="%1:9:0:.%2:2:0:"/>
        </w:numPr>
      </w:pPr>
      <w:bookmarkStart w:id="4024" w:name="_Toc77760856"/>
      <w:bookmarkStart w:id="4025" w:name="_Toc87007725"/>
      <w:bookmarkStart w:id="4026" w:name="_Toc131668979"/>
      <w:r>
        <w:t>Usage of English</w:t>
      </w:r>
      <w:bookmarkEnd w:id="4024"/>
      <w:bookmarkEnd w:id="4025"/>
      <w:bookmarkEnd w:id="4026"/>
    </w:p>
    <w:p w:rsidR="00DD6A0A" w:rsidRPr="00AC0083" w:rsidRDefault="00DD6A0A" w:rsidP="00DD6A0A">
      <w:pPr>
        <w:pStyle w:val="wrruleheadpara"/>
      </w:pPr>
      <w:bookmarkStart w:id="4027" w:name="rule_8_1"/>
      <w:bookmarkStart w:id="4028" w:name="_Toc76707288"/>
      <w:bookmarkStart w:id="4029" w:name="_Toc131669268"/>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w:t>
        </w:r>
      </w:fldSimple>
      <w:r w:rsidRPr="00AC0083">
        <w:t>]</w:t>
      </w:r>
      <w:bookmarkEnd w:id="4027"/>
      <w:bookmarkEnd w:id="4028"/>
      <w:r w:rsidRPr="00AC0083">
        <w:t xml:space="preserve"> (REF, SUB, EXT)</w:t>
      </w:r>
      <w:bookmarkEnd w:id="4029"/>
    </w:p>
    <w:p w:rsidR="00683500" w:rsidRDefault="00DD6A0A">
      <w:pPr>
        <w:pStyle w:val="wrbodytext3"/>
      </w:pPr>
      <w:bookmarkStart w:id="4030" w:name="rule_8_1_text"/>
      <w:r w:rsidRPr="00194BB7">
        <w:tab/>
      </w:r>
      <w:bookmarkStart w:id="4031" w:name="_Toc87007726"/>
      <w:r w:rsidRPr="00194BB7">
        <w:t xml:space="preserve">The name of any XML Schema component defined by </w:t>
      </w:r>
      <w:r>
        <w:t>the</w:t>
      </w:r>
      <w:r w:rsidRPr="00194BB7">
        <w:t xml:space="preserve"> schema SHALL be composed of words from the English language, using the prevalent U.S. spelling, as provided by </w:t>
      </w:r>
      <w:r w:rsidR="00B36831">
        <w:fldChar w:fldCharType="begin"/>
      </w:r>
      <w:r w:rsidR="00552095">
        <w:instrText xml:space="preserve"> REF ref_oed \h </w:instrText>
      </w:r>
      <w:r w:rsidR="00B36831">
        <w:fldChar w:fldCharType="separate"/>
      </w:r>
      <w:r w:rsidR="00A63659" w:rsidRPr="00BA4C27">
        <w:rPr>
          <w:rStyle w:val="Refterm"/>
        </w:rPr>
        <w:t>[OED]</w:t>
      </w:r>
      <w:r w:rsidR="00B36831">
        <w:fldChar w:fldCharType="end"/>
      </w:r>
      <w:r w:rsidRPr="00194BB7">
        <w:t>.</w:t>
      </w:r>
      <w:bookmarkEnd w:id="4030"/>
      <w:bookmarkEnd w:id="4031"/>
    </w:p>
    <w:p w:rsidR="00DD6A0A" w:rsidRDefault="00DD6A0A" w:rsidP="00DD6A0A">
      <w:pPr>
        <w:pStyle w:val="wrnormativehead"/>
        <w:outlineLvl w:val="0"/>
      </w:pPr>
      <w:r>
        <w:t>Rationale</w:t>
      </w:r>
    </w:p>
    <w:p w:rsidR="00683500" w:rsidRDefault="00DD6A0A">
      <w:pPr>
        <w:pStyle w:val="wrbodytext3"/>
      </w:pPr>
      <w:r>
        <w:tab/>
      </w:r>
      <w:bookmarkStart w:id="4032" w:name="_Toc87007727"/>
      <w:r w:rsidRPr="00E43657">
        <w:t xml:space="preserve">The English language has many spelling variations for the same word. For example, American English “program” has a corresponding British spelling “programme.” This variation has the potential to cause interoperability problems when XML components </w:t>
      </w:r>
      <w:r w:rsidR="00E46AC8">
        <w:t xml:space="preserve">are exchanged </w:t>
      </w:r>
      <w:r w:rsidRPr="00E43657">
        <w:t xml:space="preserve">because of the different names used by the same elements. Providing </w:t>
      </w:r>
      <w:r w:rsidR="005D3016">
        <w:t xml:space="preserve">users with </w:t>
      </w:r>
      <w:r w:rsidRPr="00E43657">
        <w:t>a dictionary standard for spelling will mitigate this potential interoperability issue.</w:t>
      </w:r>
      <w:bookmarkEnd w:id="4032"/>
      <w:r w:rsidRPr="00E43657">
        <w:t xml:space="preserve"> </w:t>
      </w:r>
    </w:p>
    <w:p w:rsidR="00DD6A0A" w:rsidRDefault="00DD6A0A" w:rsidP="00783BE6">
      <w:pPr>
        <w:pStyle w:val="Heading2"/>
        <w:numPr>
          <w:numberingChange w:id="4033" w:author="Webb Roberts" w:date="2010-03-31T15:28:00Z" w:original="%1:9:0:.%2:3:0:"/>
        </w:numPr>
      </w:pPr>
      <w:bookmarkStart w:id="4034" w:name="_Toc160620353"/>
      <w:bookmarkStart w:id="4035" w:name="_Toc161199453"/>
      <w:bookmarkStart w:id="4036" w:name="_Toc77760857"/>
      <w:bookmarkStart w:id="4037" w:name="_Toc87007728"/>
      <w:bookmarkStart w:id="4038" w:name="_Toc131668980"/>
      <w:bookmarkEnd w:id="4034"/>
      <w:bookmarkEnd w:id="4035"/>
      <w:r>
        <w:t>Characters in Names</w:t>
      </w:r>
      <w:bookmarkEnd w:id="4036"/>
      <w:bookmarkEnd w:id="4037"/>
      <w:bookmarkEnd w:id="4038"/>
    </w:p>
    <w:p w:rsidR="00DD6A0A" w:rsidRPr="00AC0083" w:rsidRDefault="00DD6A0A" w:rsidP="00DD6A0A">
      <w:pPr>
        <w:pStyle w:val="wrruleheadpara"/>
      </w:pPr>
      <w:bookmarkStart w:id="4039" w:name="rule_8_2"/>
      <w:bookmarkStart w:id="4040" w:name="_Toc76707289"/>
      <w:bookmarkStart w:id="4041" w:name="_Toc131669269"/>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3</w:t>
        </w:r>
      </w:fldSimple>
      <w:r w:rsidRPr="00AC0083">
        <w:t>]</w:t>
      </w:r>
      <w:bookmarkEnd w:id="4039"/>
      <w:bookmarkEnd w:id="4040"/>
      <w:r w:rsidRPr="00AC0083">
        <w:t xml:space="preserve"> (REF, SUB, EXT)</w:t>
      </w:r>
      <w:bookmarkEnd w:id="4041"/>
    </w:p>
    <w:p w:rsidR="00683500" w:rsidRDefault="00DD6A0A">
      <w:pPr>
        <w:pStyle w:val="wrbodytext3"/>
      </w:pPr>
      <w:bookmarkStart w:id="4042" w:name="rule_8_2_text"/>
      <w:r w:rsidRPr="00194BB7">
        <w:tab/>
      </w:r>
      <w:bookmarkStart w:id="4043" w:name="_Toc87007729"/>
      <w:r w:rsidRPr="00194BB7">
        <w:t xml:space="preserve">The name of any XML Schema component defined by </w:t>
      </w:r>
      <w:r>
        <w:t>the</w:t>
      </w:r>
      <w:r w:rsidRPr="00194BB7">
        <w:t xml:space="preserve"> schema SHALL contain only the following characters:</w:t>
      </w:r>
      <w:bookmarkEnd w:id="4043"/>
      <w:r w:rsidRPr="00194BB7">
        <w:t xml:space="preserve"> </w:t>
      </w:r>
    </w:p>
    <w:p w:rsidR="00683500" w:rsidRDefault="00DD6A0A">
      <w:pPr>
        <w:pStyle w:val="wrbodytext5"/>
      </w:pPr>
      <w:bookmarkStart w:id="4044" w:name="_Toc87007730"/>
      <w:r>
        <w:t>•</w:t>
      </w:r>
      <w:r>
        <w:tab/>
      </w:r>
      <w:r w:rsidR="005D3016">
        <w:t>U</w:t>
      </w:r>
      <w:r w:rsidR="005D3016" w:rsidRPr="00194BB7">
        <w:t>pper</w:t>
      </w:r>
      <w:r w:rsidRPr="00194BB7">
        <w:t>-case letters ('</w:t>
      </w:r>
      <w:r w:rsidRPr="00BA4C27">
        <w:rPr>
          <w:rStyle w:val="wrcode"/>
        </w:rPr>
        <w:t>A</w:t>
      </w:r>
      <w:r w:rsidRPr="00194BB7">
        <w:t>'-'</w:t>
      </w:r>
      <w:r w:rsidRPr="00BA4C27">
        <w:rPr>
          <w:rStyle w:val="wrcode"/>
        </w:rPr>
        <w:t>Z</w:t>
      </w:r>
      <w:r w:rsidRPr="00194BB7">
        <w:t>')</w:t>
      </w:r>
      <w:r w:rsidR="005D3016">
        <w:t>.</w:t>
      </w:r>
      <w:bookmarkEnd w:id="4044"/>
    </w:p>
    <w:p w:rsidR="00683500" w:rsidRDefault="00DD6A0A">
      <w:pPr>
        <w:pStyle w:val="wrbodytext5"/>
      </w:pPr>
      <w:bookmarkStart w:id="4045" w:name="_Toc87007731"/>
      <w:r>
        <w:t>•</w:t>
      </w:r>
      <w:r>
        <w:tab/>
      </w:r>
      <w:r w:rsidR="005D3016">
        <w:t>L</w:t>
      </w:r>
      <w:r w:rsidR="005D3016" w:rsidRPr="00194BB7">
        <w:t>ower</w:t>
      </w:r>
      <w:r w:rsidRPr="00194BB7">
        <w:t>-case letters ('</w:t>
      </w:r>
      <w:r w:rsidRPr="00BA4C27">
        <w:rPr>
          <w:rStyle w:val="wrcode"/>
        </w:rPr>
        <w:t>a</w:t>
      </w:r>
      <w:r w:rsidRPr="00194BB7">
        <w:t>'-'</w:t>
      </w:r>
      <w:r w:rsidRPr="00BA4C27">
        <w:rPr>
          <w:rStyle w:val="wrcode"/>
        </w:rPr>
        <w:t>z</w:t>
      </w:r>
      <w:r w:rsidRPr="00194BB7">
        <w:t>')</w:t>
      </w:r>
      <w:r w:rsidR="005D3016">
        <w:t>.</w:t>
      </w:r>
      <w:bookmarkEnd w:id="4045"/>
    </w:p>
    <w:p w:rsidR="00683500" w:rsidRDefault="00DD6A0A">
      <w:pPr>
        <w:pStyle w:val="wrbodytext5"/>
      </w:pPr>
      <w:bookmarkStart w:id="4046" w:name="_Toc87007732"/>
      <w:r>
        <w:t>•</w:t>
      </w:r>
      <w:r>
        <w:tab/>
      </w:r>
      <w:r w:rsidR="005D3016">
        <w:t>D</w:t>
      </w:r>
      <w:r w:rsidRPr="00194BB7">
        <w:t>igits ('</w:t>
      </w:r>
      <w:r w:rsidRPr="00BA4C27">
        <w:rPr>
          <w:rStyle w:val="wrcode"/>
        </w:rPr>
        <w:t>0</w:t>
      </w:r>
      <w:r w:rsidRPr="00194BB7">
        <w:t>'-'</w:t>
      </w:r>
      <w:r w:rsidRPr="00BA4C27">
        <w:rPr>
          <w:rStyle w:val="wrcode"/>
        </w:rPr>
        <w:t>9</w:t>
      </w:r>
      <w:r w:rsidRPr="00194BB7">
        <w:t>')</w:t>
      </w:r>
      <w:r w:rsidR="005D3016">
        <w:t>.</w:t>
      </w:r>
      <w:bookmarkEnd w:id="4046"/>
    </w:p>
    <w:p w:rsidR="00683500" w:rsidRDefault="00DD6A0A">
      <w:pPr>
        <w:pStyle w:val="wrbodytext3"/>
      </w:pPr>
      <w:r w:rsidRPr="00194BB7">
        <w:tab/>
      </w:r>
      <w:bookmarkStart w:id="4047" w:name="_Toc87007734"/>
      <w:r w:rsidRPr="00194BB7">
        <w:t xml:space="preserve">Other characters, such as the </w:t>
      </w:r>
      <w:r w:rsidR="00DC0861">
        <w:t xml:space="preserve">hyphen ('-'), </w:t>
      </w:r>
      <w:r w:rsidRPr="00194BB7">
        <w:t>underscore ('</w:t>
      </w:r>
      <w:r w:rsidRPr="00BA4C27">
        <w:rPr>
          <w:rStyle w:val="wrcode"/>
        </w:rPr>
        <w:t>_</w:t>
      </w:r>
      <w:r w:rsidRPr="00194BB7">
        <w:t>') character and the period ('</w:t>
      </w:r>
      <w:r w:rsidRPr="00BA4C27">
        <w:rPr>
          <w:rStyle w:val="wrcode"/>
        </w:rPr>
        <w:t>.</w:t>
      </w:r>
      <w:r w:rsidRPr="00194BB7">
        <w:t xml:space="preserve">') character SHALL NOT appear in component names in </w:t>
      </w:r>
      <w:r w:rsidR="005E4185">
        <w:t>C2 Core</w:t>
      </w:r>
      <w:r w:rsidRPr="00194BB7">
        <w:t>-conformant schemas.</w:t>
      </w:r>
      <w:bookmarkEnd w:id="4042"/>
      <w:bookmarkEnd w:id="4047"/>
    </w:p>
    <w:p w:rsidR="00DD6A0A" w:rsidRDefault="00DD6A0A" w:rsidP="00DD6A0A">
      <w:pPr>
        <w:pStyle w:val="wrbodytext1"/>
        <w:tabs>
          <w:tab w:val="left" w:pos="5040"/>
        </w:tabs>
      </w:pPr>
      <w:r>
        <w:t xml:space="preserve">Names of </w:t>
      </w:r>
      <w:r w:rsidR="005E4185">
        <w:t>C2 Core</w:t>
      </w:r>
      <w:r>
        <w:t xml:space="preserve"> components follow the rules of XML Schema, by </w:t>
      </w:r>
      <w:r w:rsidR="00B36831">
        <w:fldChar w:fldCharType="begin"/>
      </w:r>
      <w:r w:rsidR="00C22E3D">
        <w:instrText xml:space="preserve"> REF rule_4_3 \h </w:instrText>
      </w:r>
      <w:r w:rsidR="00B36831">
        <w:fldChar w:fldCharType="separate"/>
      </w:r>
      <w:ins w:id="4048" w:author="Webb Roberts" w:date="2010-03-31T15:33:00Z">
        <w:r w:rsidR="00A63659" w:rsidRPr="00AC0083">
          <w:t xml:space="preserve">[Rule </w:t>
        </w:r>
        <w:r w:rsidR="00A63659">
          <w:t>5</w:t>
        </w:r>
        <w:r w:rsidR="00A63659" w:rsidRPr="00AC0083">
          <w:t>-</w:t>
        </w:r>
        <w:r w:rsidR="00A63659">
          <w:rPr>
            <w:noProof/>
          </w:rPr>
          <w:t>3</w:t>
        </w:r>
        <w:r w:rsidR="00A63659" w:rsidRPr="00AC0083">
          <w:t>]</w:t>
        </w:r>
      </w:ins>
      <w:del w:id="4049" w:author="Webb Roberts" w:date="2010-03-31T15:30:00Z">
        <w:r w:rsidR="004753AF" w:rsidRPr="00AC0083" w:rsidDel="00172983">
          <w:delText xml:space="preserve">[Rule </w:delText>
        </w:r>
        <w:r w:rsidR="004753AF" w:rsidDel="00172983">
          <w:delText>5</w:delText>
        </w:r>
        <w:r w:rsidR="004753AF" w:rsidRPr="00AC0083" w:rsidDel="00172983">
          <w:delText>-</w:delText>
        </w:r>
        <w:r w:rsidR="004753AF" w:rsidDel="00172983">
          <w:rPr>
            <w:noProof/>
          </w:rPr>
          <w:delText>3</w:delText>
        </w:r>
        <w:r w:rsidR="004753AF" w:rsidRPr="00AC0083" w:rsidDel="00172983">
          <w:delText>]</w:delText>
        </w:r>
      </w:del>
      <w:r w:rsidR="00B36831">
        <w:fldChar w:fldCharType="end"/>
      </w:r>
      <w:r>
        <w:t xml:space="preserve">. </w:t>
      </w:r>
      <w:r w:rsidR="005E4185">
        <w:t>C2 Core</w:t>
      </w:r>
      <w:r>
        <w:t xml:space="preserve"> components also must follow the rules specified for each type of XML Schema component.</w:t>
      </w:r>
    </w:p>
    <w:p w:rsidR="00DD6A0A" w:rsidRDefault="00DD6A0A" w:rsidP="00783BE6">
      <w:pPr>
        <w:pStyle w:val="Heading2"/>
        <w:numPr>
          <w:numberingChange w:id="4050" w:author="Webb Roberts" w:date="2010-03-31T15:28:00Z" w:original="%1:9:0:.%2:4:0:"/>
        </w:numPr>
      </w:pPr>
      <w:bookmarkStart w:id="4051" w:name="_Toc77760858"/>
      <w:bookmarkStart w:id="4052" w:name="_Toc87007737"/>
      <w:bookmarkStart w:id="4053" w:name="_Toc131668981"/>
      <w:r>
        <w:t>Character Case</w:t>
      </w:r>
      <w:bookmarkEnd w:id="4051"/>
      <w:bookmarkEnd w:id="4052"/>
      <w:bookmarkEnd w:id="4053"/>
    </w:p>
    <w:p w:rsidR="00DD6A0A" w:rsidRPr="00AC0083" w:rsidRDefault="00DD6A0A" w:rsidP="00DD6A0A">
      <w:pPr>
        <w:pStyle w:val="wrruleheadpara"/>
      </w:pPr>
      <w:bookmarkStart w:id="4054" w:name="rule_8_4"/>
      <w:bookmarkStart w:id="4055" w:name="_Toc76707291"/>
      <w:bookmarkStart w:id="4056" w:name="_Toc131669270"/>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4</w:t>
        </w:r>
      </w:fldSimple>
      <w:r w:rsidRPr="00AC0083">
        <w:t>]</w:t>
      </w:r>
      <w:bookmarkEnd w:id="4054"/>
      <w:bookmarkEnd w:id="4055"/>
      <w:r w:rsidRPr="00AC0083">
        <w:t xml:space="preserve"> (REF, SUB, EXT)</w:t>
      </w:r>
      <w:bookmarkEnd w:id="4056"/>
    </w:p>
    <w:p w:rsidR="00683500" w:rsidRDefault="00DD6A0A">
      <w:pPr>
        <w:pStyle w:val="wrbodytext3"/>
      </w:pPr>
      <w:bookmarkStart w:id="4057" w:name="rule_8_4_text"/>
      <w:r w:rsidRPr="00194BB7">
        <w:tab/>
      </w:r>
      <w:bookmarkStart w:id="4058" w:name="_Toc87007738"/>
      <w:r w:rsidRPr="00194BB7">
        <w:t xml:space="preserve">Within </w:t>
      </w:r>
      <w:r>
        <w:t>the</w:t>
      </w:r>
      <w:r w:rsidRPr="00194BB7">
        <w:t xml:space="preserve"> schema, any attribute declaration SHALL have a name that begins with a lower-case letter ('</w:t>
      </w:r>
      <w:r w:rsidRPr="00BA4C27">
        <w:rPr>
          <w:rStyle w:val="wrcode"/>
        </w:rPr>
        <w:t>a</w:t>
      </w:r>
      <w:r w:rsidRPr="00194BB7">
        <w:t>'-'</w:t>
      </w:r>
      <w:r w:rsidRPr="00BA4C27">
        <w:rPr>
          <w:rStyle w:val="wrcode"/>
        </w:rPr>
        <w:t>z</w:t>
      </w:r>
      <w:r w:rsidRPr="00194BB7">
        <w:t>').</w:t>
      </w:r>
      <w:bookmarkEnd w:id="4057"/>
      <w:bookmarkEnd w:id="4058"/>
    </w:p>
    <w:p w:rsidR="00DD6A0A" w:rsidRPr="00AC0083" w:rsidRDefault="00DD6A0A" w:rsidP="00DD6A0A">
      <w:pPr>
        <w:pStyle w:val="wrruleheadpara"/>
      </w:pPr>
      <w:bookmarkStart w:id="4059" w:name="rule_8_5"/>
      <w:bookmarkStart w:id="4060" w:name="_Toc76707292"/>
      <w:bookmarkStart w:id="4061" w:name="_Toc131669271"/>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5</w:t>
        </w:r>
      </w:fldSimple>
      <w:r w:rsidRPr="00AC0083">
        <w:t>]</w:t>
      </w:r>
      <w:bookmarkEnd w:id="4059"/>
      <w:bookmarkEnd w:id="4060"/>
      <w:r w:rsidRPr="00AC0083">
        <w:t xml:space="preserve"> (REF, SUB, EXT)</w:t>
      </w:r>
      <w:bookmarkEnd w:id="4061"/>
    </w:p>
    <w:p w:rsidR="00683500" w:rsidRDefault="00DD6A0A">
      <w:pPr>
        <w:pStyle w:val="wrbodytext3"/>
      </w:pPr>
      <w:bookmarkStart w:id="4062" w:name="rule_8_5_text"/>
      <w:r w:rsidRPr="00194BB7">
        <w:tab/>
      </w:r>
      <w:bookmarkStart w:id="4063" w:name="_Toc87007739"/>
      <w:r w:rsidRPr="00194BB7">
        <w:t xml:space="preserve">Within </w:t>
      </w:r>
      <w:r>
        <w:t>the</w:t>
      </w:r>
      <w:r w:rsidRPr="00194BB7">
        <w:t xml:space="preserve"> schema, any XML Schema component other than an attribute declaration SHALL have a name that begins with an upper-case letter ('</w:t>
      </w:r>
      <w:r w:rsidRPr="00BA4C27">
        <w:rPr>
          <w:rStyle w:val="wrcode"/>
        </w:rPr>
        <w:t>A</w:t>
      </w:r>
      <w:r w:rsidRPr="00194BB7">
        <w:t>'-'</w:t>
      </w:r>
      <w:r w:rsidRPr="00BA4C27">
        <w:rPr>
          <w:rStyle w:val="wrcode"/>
        </w:rPr>
        <w:t>Z</w:t>
      </w:r>
      <w:r w:rsidRPr="00194BB7">
        <w:t>').</w:t>
      </w:r>
      <w:bookmarkEnd w:id="4062"/>
      <w:bookmarkEnd w:id="4063"/>
    </w:p>
    <w:p w:rsidR="00DD6A0A" w:rsidRDefault="00DD6A0A" w:rsidP="00DD6A0A">
      <w:pPr>
        <w:pStyle w:val="wrbodytext1"/>
      </w:pPr>
      <w:r w:rsidRPr="00C830E7">
        <w:t>Camel case</w:t>
      </w:r>
      <w:r w:rsidR="005D3016">
        <w:t xml:space="preserve"> </w:t>
      </w:r>
      <w:r>
        <w:t xml:space="preserve">is </w:t>
      </w:r>
      <w:r w:rsidRPr="000E6E5B">
        <w:t>the practice of writing compound words or phrases in which the words are joined without spaces and are capitalized within the compound</w:t>
      </w:r>
      <w:r>
        <w:t xml:space="preserve"> words. </w:t>
      </w:r>
      <w:r w:rsidR="00B36831">
        <w:fldChar w:fldCharType="begin"/>
      </w:r>
      <w:r w:rsidR="00C22E3D">
        <w:instrText xml:space="preserve"> REF ref_wikipedia \h </w:instrText>
      </w:r>
      <w:r w:rsidR="00B36831">
        <w:fldChar w:fldCharType="separate"/>
      </w:r>
      <w:r w:rsidR="00A63659" w:rsidRPr="00106509">
        <w:rPr>
          <w:rStyle w:val="Refterm"/>
        </w:rPr>
        <w:t>[Wikipedia]</w:t>
      </w:r>
      <w:r w:rsidR="00B36831">
        <w:fldChar w:fldCharType="end"/>
      </w:r>
    </w:p>
    <w:p w:rsidR="00DD6A0A" w:rsidRPr="00AC0083" w:rsidRDefault="00DD6A0A" w:rsidP="00DD6A0A">
      <w:pPr>
        <w:pStyle w:val="wrruleheadpara"/>
      </w:pPr>
      <w:bookmarkStart w:id="4064" w:name="rule_8_6"/>
      <w:bookmarkStart w:id="4065" w:name="_Toc76707293"/>
      <w:bookmarkStart w:id="4066" w:name="_Toc131669272"/>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6</w:t>
        </w:r>
      </w:fldSimple>
      <w:r w:rsidRPr="00AC0083">
        <w:t>]</w:t>
      </w:r>
      <w:bookmarkEnd w:id="4064"/>
      <w:bookmarkEnd w:id="4065"/>
      <w:r w:rsidRPr="00AC0083">
        <w:t xml:space="preserve"> (REF, SUB, EXT)</w:t>
      </w:r>
      <w:bookmarkEnd w:id="4066"/>
    </w:p>
    <w:p w:rsidR="00683500" w:rsidRDefault="00DD6A0A">
      <w:pPr>
        <w:pStyle w:val="wrbodytext3"/>
      </w:pPr>
      <w:bookmarkStart w:id="4067" w:name="rule_8_6_text"/>
      <w:r w:rsidRPr="00194BB7">
        <w:tab/>
      </w:r>
      <w:bookmarkStart w:id="4068" w:name="_Toc87007740"/>
      <w:r w:rsidRPr="00194BB7">
        <w:t xml:space="preserve">The name of any XML Schema component defined by </w:t>
      </w:r>
      <w:r>
        <w:t>the</w:t>
      </w:r>
      <w:r w:rsidRPr="00194BB7">
        <w:t xml:space="preserve"> schema SHALL use the camel case formatting convention.</w:t>
      </w:r>
      <w:bookmarkEnd w:id="4067"/>
      <w:bookmarkEnd w:id="4068"/>
    </w:p>
    <w:p w:rsidR="00DD6A0A" w:rsidRDefault="00DD6A0A" w:rsidP="00DD6A0A">
      <w:pPr>
        <w:pStyle w:val="wrnormativehead"/>
        <w:outlineLvl w:val="0"/>
      </w:pPr>
      <w:r>
        <w:t>Rationale</w:t>
      </w:r>
    </w:p>
    <w:p w:rsidR="00683500" w:rsidRDefault="00DD6A0A">
      <w:pPr>
        <w:pStyle w:val="wrbodytext3"/>
      </w:pPr>
      <w:r>
        <w:tab/>
      </w:r>
      <w:bookmarkStart w:id="4069" w:name="_Toc87007741"/>
      <w:r>
        <w:t xml:space="preserve">The foregoing </w:t>
      </w:r>
      <w:r w:rsidRPr="00481BDB">
        <w:t xml:space="preserve">rules establish </w:t>
      </w:r>
      <w:r>
        <w:rPr>
          <w:rStyle w:val="Emphasis"/>
        </w:rPr>
        <w:t>lowerCamel</w:t>
      </w:r>
      <w:r w:rsidRPr="00481BDB">
        <w:rPr>
          <w:rStyle w:val="Emphasis"/>
        </w:rPr>
        <w:t>Case</w:t>
      </w:r>
      <w:r w:rsidRPr="00481BDB">
        <w:t xml:space="preserve"> for all </w:t>
      </w:r>
      <w:r w:rsidR="005E4185">
        <w:t>C2 Core</w:t>
      </w:r>
      <w:r w:rsidRPr="00481BDB">
        <w:t xml:space="preserve"> components that are XML attributes and </w:t>
      </w:r>
      <w:r>
        <w:rPr>
          <w:rStyle w:val="Emphasis"/>
        </w:rPr>
        <w:t>UpperCamel</w:t>
      </w:r>
      <w:r w:rsidRPr="00481BDB">
        <w:rPr>
          <w:rStyle w:val="Emphasis"/>
        </w:rPr>
        <w:t>Case</w:t>
      </w:r>
      <w:r w:rsidRPr="00481BDB">
        <w:t xml:space="preserve"> for all</w:t>
      </w:r>
      <w:r>
        <w:t xml:space="preserve"> </w:t>
      </w:r>
      <w:r w:rsidR="005E4185">
        <w:t>C2 Core</w:t>
      </w:r>
      <w:r>
        <w:t xml:space="preserve"> components that are types, elements, or groups.</w:t>
      </w:r>
      <w:bookmarkEnd w:id="4069"/>
    </w:p>
    <w:p w:rsidR="00DD6A0A" w:rsidRDefault="00DD6A0A" w:rsidP="00783BE6">
      <w:pPr>
        <w:pStyle w:val="Heading2"/>
        <w:numPr>
          <w:numberingChange w:id="4070" w:author="Webb Roberts" w:date="2010-03-31T15:28:00Z" w:original="%1:9:0:.%2:5:0:"/>
        </w:numPr>
      </w:pPr>
      <w:bookmarkStart w:id="4071" w:name="_Ref169274567"/>
      <w:bookmarkStart w:id="4072" w:name="_Ref169274590"/>
      <w:bookmarkStart w:id="4073" w:name="_Toc77760859"/>
      <w:bookmarkStart w:id="4074" w:name="_Toc87007742"/>
      <w:bookmarkStart w:id="4075" w:name="_Toc131668982"/>
      <w:r>
        <w:t>Use of Acronyms and Abbreviations</w:t>
      </w:r>
      <w:bookmarkEnd w:id="4071"/>
      <w:bookmarkEnd w:id="4072"/>
      <w:bookmarkEnd w:id="4073"/>
      <w:bookmarkEnd w:id="4074"/>
      <w:bookmarkEnd w:id="4075"/>
    </w:p>
    <w:p w:rsidR="00DD6A0A" w:rsidRDefault="00DD6A0A" w:rsidP="00DD6A0A">
      <w:pPr>
        <w:pStyle w:val="wrbodytext1"/>
      </w:pPr>
      <w:r>
        <w:t>Acronyms and abbreviations have the ability to improve readability and comprehensibility of large, complex, or frequently used terms.  They also obscure meaning and impair understanding when their definition</w:t>
      </w:r>
      <w:r w:rsidR="005D3016">
        <w:t xml:space="preserve">s are </w:t>
      </w:r>
      <w:r>
        <w:t>not clear or when they are used injudiciously.  They should be used with great care.  Acronyms and abbreviations that are used must be documented and used consistently.</w:t>
      </w:r>
    </w:p>
    <w:p w:rsidR="00DD6A0A" w:rsidRPr="00AC0083" w:rsidRDefault="00DD6A0A" w:rsidP="00DD6A0A">
      <w:pPr>
        <w:pStyle w:val="wrruleheadpara"/>
      </w:pPr>
      <w:bookmarkStart w:id="4076" w:name="rule_8_7"/>
      <w:bookmarkStart w:id="4077" w:name="_Toc76707294"/>
      <w:bookmarkStart w:id="4078" w:name="_Toc131669273"/>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7</w:t>
        </w:r>
      </w:fldSimple>
      <w:r w:rsidRPr="00AC0083">
        <w:t>]</w:t>
      </w:r>
      <w:bookmarkEnd w:id="4076"/>
      <w:bookmarkEnd w:id="4077"/>
      <w:r w:rsidRPr="00AC0083">
        <w:t xml:space="preserve"> (REF, SUB, EXT)</w:t>
      </w:r>
      <w:bookmarkEnd w:id="4078"/>
    </w:p>
    <w:p w:rsidR="00683500" w:rsidRDefault="00DD6A0A">
      <w:pPr>
        <w:pStyle w:val="wrbodytext3"/>
      </w:pPr>
      <w:bookmarkStart w:id="4079" w:name="rule_8_7_text"/>
      <w:r w:rsidRPr="00194BB7">
        <w:tab/>
      </w:r>
      <w:bookmarkStart w:id="4080" w:name="_Toc87007743"/>
      <w:r>
        <w:t>The</w:t>
      </w:r>
      <w:r w:rsidRPr="00194BB7">
        <w:t xml:space="preserve"> schema MUST consistently use approved acronyms, abbreviations, and word truncations within defined names.  The approved shortened forms are defined in </w:t>
      </w:r>
      <w:r w:rsidR="00B36831">
        <w:fldChar w:fldCharType="begin"/>
      </w:r>
      <w:r w:rsidR="00552095">
        <w:instrText xml:space="preserve"> REF  table_abbrevs_caption \h </w:instrText>
      </w:r>
      <w:r w:rsidR="00B36831">
        <w:fldChar w:fldCharType="separate"/>
      </w:r>
      <w:ins w:id="4081" w:author="Webb Roberts" w:date="2010-03-31T15:33:00Z">
        <w:r w:rsidR="00A63659">
          <w:t xml:space="preserve">Table </w:t>
        </w:r>
        <w:r w:rsidR="00A63659">
          <w:rPr>
            <w:noProof/>
          </w:rPr>
          <w:t>9</w:t>
        </w:r>
        <w:r w:rsidR="00A63659">
          <w:t>-</w:t>
        </w:r>
        <w:r w:rsidR="00A63659">
          <w:rPr>
            <w:noProof/>
          </w:rPr>
          <w:t>1</w:t>
        </w:r>
        <w:r w:rsidR="00A63659">
          <w:t xml:space="preserve">:  </w:t>
        </w:r>
        <w:r w:rsidR="00A63659" w:rsidRPr="00194BB7">
          <w:t xml:space="preserve">Abbreviations </w:t>
        </w:r>
        <w:r w:rsidR="00A63659">
          <w:t>U</w:t>
        </w:r>
        <w:r w:rsidR="00A63659" w:rsidRPr="00194BB7">
          <w:t xml:space="preserve">sed in </w:t>
        </w:r>
        <w:r w:rsidR="00A63659">
          <w:t>C2 Core</w:t>
        </w:r>
        <w:r w:rsidR="00A63659" w:rsidRPr="00194BB7">
          <w:t xml:space="preserve"> Names </w:t>
        </w:r>
      </w:ins>
      <w:del w:id="4082" w:author="Webb Roberts" w:date="2010-03-31T15:30:00Z">
        <w:r w:rsidR="004753AF" w:rsidDel="00172983">
          <w:delText xml:space="preserve">Table </w:delText>
        </w:r>
        <w:r w:rsidR="004753AF" w:rsidDel="00172983">
          <w:rPr>
            <w:noProof/>
          </w:rPr>
          <w:delText>9</w:delText>
        </w:r>
        <w:r w:rsidR="004753AF" w:rsidDel="00172983">
          <w:delText>-</w:delText>
        </w:r>
        <w:r w:rsidR="004753AF" w:rsidDel="00172983">
          <w:rPr>
            <w:noProof/>
          </w:rPr>
          <w:delText>1</w:delText>
        </w:r>
        <w:r w:rsidR="004753AF" w:rsidDel="00172983">
          <w:delText xml:space="preserve">:  </w:delText>
        </w:r>
        <w:r w:rsidR="004753AF" w:rsidRPr="00194BB7" w:rsidDel="00172983">
          <w:delText xml:space="preserve">Abbreviations </w:delText>
        </w:r>
        <w:r w:rsidR="004753AF" w:rsidDel="00172983">
          <w:delText>U</w:delText>
        </w:r>
        <w:r w:rsidR="004753AF" w:rsidRPr="00194BB7" w:rsidDel="00172983">
          <w:delText xml:space="preserve">sed in </w:delText>
        </w:r>
        <w:r w:rsidR="004753AF" w:rsidDel="00172983">
          <w:delText>C2 Core</w:delText>
        </w:r>
        <w:r w:rsidR="004753AF" w:rsidRPr="00194BB7" w:rsidDel="00172983">
          <w:delText xml:space="preserve"> Names </w:delText>
        </w:r>
      </w:del>
      <w:r w:rsidR="00B36831">
        <w:fldChar w:fldCharType="end"/>
      </w:r>
      <w:r w:rsidRPr="00194BB7">
        <w:t>.</w:t>
      </w:r>
      <w:bookmarkEnd w:id="4079"/>
      <w:bookmarkEnd w:id="4080"/>
    </w:p>
    <w:p w:rsidR="00DD6A0A" w:rsidRDefault="00DD6A0A" w:rsidP="00603DF7">
      <w:pPr>
        <w:pStyle w:val="TableCaption"/>
      </w:pPr>
      <w:bookmarkStart w:id="4083" w:name="_Toc76538346"/>
      <w:bookmarkStart w:id="4084" w:name="_Toc76707103"/>
      <w:bookmarkStart w:id="4085" w:name="_Toc77760879"/>
      <w:bookmarkStart w:id="4086" w:name="table_abbrevs_caption"/>
      <w:bookmarkStart w:id="4087" w:name="_Toc131669062"/>
      <w:r>
        <w:t xml:space="preserve">Table </w:t>
      </w:r>
      <w:fldSimple w:instr=" STYLEREF 1 \s ">
        <w:r w:rsidR="00A63659">
          <w:rPr>
            <w:noProof/>
          </w:rPr>
          <w:t>9</w:t>
        </w:r>
      </w:fldSimple>
      <w:r w:rsidR="000C4B65">
        <w:t>-</w:t>
      </w:r>
      <w:fldSimple w:instr=" SEQ TableIndex \r 1 \* MERGEFORMAT ">
        <w:r w:rsidR="00A63659">
          <w:rPr>
            <w:noProof/>
          </w:rPr>
          <w:t>1</w:t>
        </w:r>
      </w:fldSimple>
      <w:r>
        <w:t xml:space="preserve">:  </w:t>
      </w:r>
      <w:r w:rsidRPr="00194BB7">
        <w:t xml:space="preserve">Abbreviations </w:t>
      </w:r>
      <w:r>
        <w:t>U</w:t>
      </w:r>
      <w:r w:rsidRPr="00194BB7">
        <w:t xml:space="preserve">sed in </w:t>
      </w:r>
      <w:r w:rsidR="005E4185">
        <w:t>C2 Core</w:t>
      </w:r>
      <w:r w:rsidRPr="00194BB7">
        <w:t xml:space="preserve"> Names</w:t>
      </w:r>
      <w:bookmarkEnd w:id="4083"/>
      <w:bookmarkEnd w:id="4084"/>
      <w:bookmarkEnd w:id="4085"/>
      <w:bookmarkEnd w:id="4087"/>
      <w:r w:rsidRPr="00194BB7">
        <w:t xml:space="preserve"> </w:t>
      </w:r>
      <w:bookmarkEnd w:id="4086"/>
    </w:p>
    <w:tbl>
      <w:tblPr>
        <w:tblW w:w="59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595"/>
        <w:gridCol w:w="4370"/>
      </w:tblGrid>
      <w:tr w:rsidR="00DD6A0A" w:rsidRPr="00BA4C27">
        <w:trPr>
          <w:cantSplit/>
          <w:trHeight w:val="255"/>
          <w:jc w:val="center"/>
        </w:trPr>
        <w:tc>
          <w:tcPr>
            <w:tcW w:w="1595" w:type="dxa"/>
            <w:shd w:val="clear" w:color="auto" w:fill="auto"/>
            <w:noWrap/>
          </w:tcPr>
          <w:p w:rsidR="00DD6A0A" w:rsidRPr="00BA4C27" w:rsidRDefault="00DD6A0A" w:rsidP="00DD6A0A">
            <w:pPr>
              <w:keepNext/>
              <w:keepLines/>
              <w:suppressAutoHyphens/>
              <w:rPr>
                <w:rStyle w:val="Strong"/>
                <w:rFonts w:ascii="Arial" w:hAnsi="Arial"/>
                <w:b w:val="0"/>
              </w:rPr>
            </w:pPr>
            <w:bookmarkStart w:id="4088" w:name="table_abbrevs"/>
            <w:r w:rsidRPr="00BA4C27">
              <w:rPr>
                <w:rStyle w:val="Strong"/>
              </w:rPr>
              <w:t>Abbreviation</w:t>
            </w:r>
          </w:p>
        </w:tc>
        <w:tc>
          <w:tcPr>
            <w:tcW w:w="4370" w:type="dxa"/>
            <w:shd w:val="clear" w:color="auto" w:fill="auto"/>
            <w:noWrap/>
          </w:tcPr>
          <w:p w:rsidR="00DD6A0A" w:rsidRDefault="00DD6A0A">
            <w:pPr>
              <w:keepNext/>
              <w:keepLines/>
              <w:suppressAutoHyphens/>
              <w:ind w:right="-96"/>
              <w:rPr>
                <w:rStyle w:val="Strong"/>
              </w:rPr>
            </w:pPr>
            <w:r w:rsidRPr="00BA4C27">
              <w:rPr>
                <w:rStyle w:val="Strong"/>
              </w:rPr>
              <w:t>Full Meaning</w:t>
            </w:r>
          </w:p>
        </w:tc>
      </w:tr>
      <w:tr w:rsidR="00DD6A0A" w:rsidRPr="00BA4C27">
        <w:trPr>
          <w:cantSplit/>
          <w:trHeight w:val="255"/>
          <w:jc w:val="center"/>
        </w:trPr>
        <w:tc>
          <w:tcPr>
            <w:tcW w:w="1595" w:type="dxa"/>
            <w:shd w:val="clear" w:color="auto" w:fill="auto"/>
            <w:noWrap/>
          </w:tcPr>
          <w:p w:rsidR="00DD6A0A" w:rsidRPr="00BA4C27" w:rsidRDefault="00DD6A0A" w:rsidP="00DD6A0A">
            <w:pPr>
              <w:keepLines/>
              <w:suppressAutoHyphens/>
            </w:pPr>
            <w:r w:rsidRPr="00194BB7">
              <w:t>ANSI</w:t>
            </w:r>
          </w:p>
        </w:tc>
        <w:tc>
          <w:tcPr>
            <w:tcW w:w="4370" w:type="dxa"/>
            <w:shd w:val="clear" w:color="auto" w:fill="auto"/>
            <w:noWrap/>
          </w:tcPr>
          <w:p w:rsidR="00DD6A0A" w:rsidRDefault="00DD6A0A">
            <w:pPr>
              <w:keepLines/>
              <w:suppressAutoHyphens/>
              <w:ind w:right="-96"/>
            </w:pPr>
            <w:r w:rsidRPr="00194BB7">
              <w:t>American National Standards Institute</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DNA</w:t>
            </w:r>
          </w:p>
        </w:tc>
        <w:tc>
          <w:tcPr>
            <w:tcW w:w="4370" w:type="dxa"/>
            <w:shd w:val="clear" w:color="auto" w:fill="auto"/>
            <w:noWrap/>
          </w:tcPr>
          <w:p w:rsidR="002144A3" w:rsidRDefault="002144A3">
            <w:pPr>
              <w:keepLines/>
              <w:suppressAutoHyphens/>
              <w:ind w:right="-96"/>
            </w:pPr>
            <w:r w:rsidRPr="00194BB7">
              <w:rPr>
                <w:bCs/>
              </w:rPr>
              <w:t>Deoxyribonucl</w:t>
            </w:r>
            <w:r w:rsidRPr="00194BB7">
              <w:t>eic Acid</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FGI</w:t>
            </w:r>
          </w:p>
        </w:tc>
        <w:tc>
          <w:tcPr>
            <w:tcW w:w="4370" w:type="dxa"/>
            <w:shd w:val="clear" w:color="auto" w:fill="auto"/>
            <w:noWrap/>
          </w:tcPr>
          <w:p w:rsidR="002144A3" w:rsidRDefault="002144A3">
            <w:pPr>
              <w:keepLines/>
              <w:suppressAutoHyphens/>
              <w:ind w:right="-96"/>
            </w:pPr>
            <w:r w:rsidRPr="00194BB7">
              <w:t>Foreign Government Information</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FIPS</w:t>
            </w:r>
          </w:p>
        </w:tc>
        <w:tc>
          <w:tcPr>
            <w:tcW w:w="4370" w:type="dxa"/>
            <w:shd w:val="clear" w:color="auto" w:fill="auto"/>
            <w:noWrap/>
          </w:tcPr>
          <w:p w:rsidR="002144A3" w:rsidRDefault="002144A3">
            <w:pPr>
              <w:keepLines/>
              <w:suppressAutoHyphens/>
              <w:ind w:right="-96"/>
            </w:pPr>
            <w:r w:rsidRPr="00194BB7">
              <w:t>Federal Information Processing Standard</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IC</w:t>
            </w:r>
          </w:p>
        </w:tc>
        <w:tc>
          <w:tcPr>
            <w:tcW w:w="4370" w:type="dxa"/>
            <w:shd w:val="clear" w:color="auto" w:fill="auto"/>
            <w:noWrap/>
          </w:tcPr>
          <w:p w:rsidR="002144A3" w:rsidRDefault="002144A3">
            <w:pPr>
              <w:keepLines/>
              <w:suppressAutoHyphens/>
              <w:ind w:right="-96"/>
            </w:pPr>
            <w:r w:rsidRPr="00194BB7">
              <w:t>Intelligence Community</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ID</w:t>
            </w:r>
          </w:p>
        </w:tc>
        <w:tc>
          <w:tcPr>
            <w:tcW w:w="4370" w:type="dxa"/>
            <w:shd w:val="clear" w:color="auto" w:fill="auto"/>
            <w:noWrap/>
          </w:tcPr>
          <w:p w:rsidR="002144A3" w:rsidRDefault="002144A3">
            <w:pPr>
              <w:keepLines/>
              <w:suppressAutoHyphens/>
              <w:ind w:right="-96"/>
            </w:pPr>
            <w:r w:rsidRPr="00194BB7">
              <w:t>Identifier</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IP</w:t>
            </w:r>
          </w:p>
        </w:tc>
        <w:tc>
          <w:tcPr>
            <w:tcW w:w="4370" w:type="dxa"/>
            <w:shd w:val="clear" w:color="auto" w:fill="auto"/>
            <w:noWrap/>
          </w:tcPr>
          <w:p w:rsidR="002144A3" w:rsidRDefault="002144A3">
            <w:pPr>
              <w:keepLines/>
              <w:suppressAutoHyphens/>
              <w:ind w:right="-96"/>
            </w:pPr>
            <w:r w:rsidRPr="00194BB7">
              <w:t>Internet Protocol</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ISO</w:t>
            </w:r>
          </w:p>
        </w:tc>
        <w:tc>
          <w:tcPr>
            <w:tcW w:w="4370" w:type="dxa"/>
            <w:shd w:val="clear" w:color="auto" w:fill="auto"/>
            <w:noWrap/>
          </w:tcPr>
          <w:p w:rsidR="002144A3" w:rsidRDefault="002144A3">
            <w:pPr>
              <w:keepLines/>
              <w:suppressAutoHyphens/>
              <w:ind w:right="-96"/>
            </w:pPr>
            <w:r w:rsidRPr="00194BB7">
              <w:t>International Standards Organization</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MGRS</w:t>
            </w:r>
          </w:p>
        </w:tc>
        <w:tc>
          <w:tcPr>
            <w:tcW w:w="4370" w:type="dxa"/>
            <w:shd w:val="clear" w:color="auto" w:fill="auto"/>
            <w:noWrap/>
          </w:tcPr>
          <w:p w:rsidR="002144A3" w:rsidRDefault="002144A3">
            <w:pPr>
              <w:keepLines/>
              <w:suppressAutoHyphens/>
              <w:ind w:right="-96"/>
            </w:pPr>
            <w:r w:rsidRPr="00194BB7">
              <w:t>Military Grid Reference System</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NANP</w:t>
            </w:r>
          </w:p>
        </w:tc>
        <w:tc>
          <w:tcPr>
            <w:tcW w:w="4370" w:type="dxa"/>
            <w:shd w:val="clear" w:color="auto" w:fill="auto"/>
            <w:noWrap/>
          </w:tcPr>
          <w:p w:rsidR="002144A3" w:rsidRDefault="002144A3">
            <w:pPr>
              <w:keepLines/>
              <w:suppressAutoHyphens/>
              <w:ind w:right="-96"/>
            </w:pPr>
            <w:r w:rsidRPr="00194BB7">
              <w:t>North American Numbering Plan</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RF</w:t>
            </w:r>
          </w:p>
        </w:tc>
        <w:tc>
          <w:tcPr>
            <w:tcW w:w="4370" w:type="dxa"/>
            <w:shd w:val="clear" w:color="auto" w:fill="auto"/>
            <w:noWrap/>
          </w:tcPr>
          <w:p w:rsidR="002144A3" w:rsidRDefault="002144A3">
            <w:pPr>
              <w:keepLines/>
              <w:suppressAutoHyphens/>
              <w:ind w:right="-96"/>
            </w:pPr>
            <w:r w:rsidRPr="00194BB7">
              <w:t>Radio Frequency</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SSN</w:t>
            </w:r>
          </w:p>
        </w:tc>
        <w:tc>
          <w:tcPr>
            <w:tcW w:w="4370" w:type="dxa"/>
            <w:shd w:val="clear" w:color="auto" w:fill="auto"/>
            <w:noWrap/>
          </w:tcPr>
          <w:p w:rsidR="002144A3" w:rsidRDefault="002144A3">
            <w:pPr>
              <w:keepLines/>
              <w:suppressAutoHyphens/>
              <w:ind w:right="-96"/>
            </w:pPr>
            <w:r w:rsidRPr="00194BB7">
              <w:t xml:space="preserve">Social </w:t>
            </w:r>
            <w:r>
              <w:t>s</w:t>
            </w:r>
            <w:r w:rsidRPr="00194BB7">
              <w:t xml:space="preserve">ecurity </w:t>
            </w:r>
            <w:r>
              <w:t>n</w:t>
            </w:r>
            <w:r w:rsidRPr="00194BB7">
              <w:t>umber</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URI</w:t>
            </w:r>
          </w:p>
        </w:tc>
        <w:tc>
          <w:tcPr>
            <w:tcW w:w="4370" w:type="dxa"/>
            <w:shd w:val="clear" w:color="auto" w:fill="auto"/>
            <w:noWrap/>
          </w:tcPr>
          <w:p w:rsidR="002144A3" w:rsidRDefault="002144A3">
            <w:pPr>
              <w:keepLines/>
              <w:suppressAutoHyphens/>
              <w:ind w:right="-96"/>
            </w:pPr>
            <w:r w:rsidRPr="00194BB7">
              <w:t>Uniform Resource Identifier</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US</w:t>
            </w:r>
          </w:p>
        </w:tc>
        <w:tc>
          <w:tcPr>
            <w:tcW w:w="4370" w:type="dxa"/>
            <w:shd w:val="clear" w:color="auto" w:fill="auto"/>
            <w:noWrap/>
          </w:tcPr>
          <w:p w:rsidR="002144A3" w:rsidRDefault="002144A3">
            <w:pPr>
              <w:keepLines/>
              <w:suppressAutoHyphens/>
              <w:ind w:right="-96"/>
            </w:pPr>
            <w:r w:rsidRPr="00194BB7">
              <w:t>United States</w:t>
            </w:r>
          </w:p>
        </w:tc>
      </w:tr>
      <w:tr w:rsidR="002144A3" w:rsidRPr="00BA4C27">
        <w:trPr>
          <w:cantSplit/>
          <w:trHeight w:val="255"/>
          <w:jc w:val="center"/>
        </w:trPr>
        <w:tc>
          <w:tcPr>
            <w:tcW w:w="1595" w:type="dxa"/>
            <w:shd w:val="clear" w:color="auto" w:fill="auto"/>
            <w:noWrap/>
          </w:tcPr>
          <w:p w:rsidR="002144A3" w:rsidRPr="00BA4C27" w:rsidRDefault="002144A3" w:rsidP="00DD6A0A">
            <w:pPr>
              <w:keepLines/>
              <w:suppressAutoHyphens/>
            </w:pPr>
            <w:r w:rsidRPr="00194BB7">
              <w:t>UTM</w:t>
            </w:r>
          </w:p>
        </w:tc>
        <w:tc>
          <w:tcPr>
            <w:tcW w:w="4370" w:type="dxa"/>
            <w:shd w:val="clear" w:color="auto" w:fill="auto"/>
            <w:noWrap/>
          </w:tcPr>
          <w:p w:rsidR="002144A3" w:rsidRDefault="002144A3">
            <w:pPr>
              <w:keepLines/>
              <w:suppressAutoHyphens/>
              <w:ind w:right="-96"/>
            </w:pPr>
            <w:r w:rsidRPr="00194BB7">
              <w:t>Universal Transverse Mercator</w:t>
            </w:r>
          </w:p>
        </w:tc>
      </w:tr>
    </w:tbl>
    <w:bookmarkEnd w:id="4088"/>
    <w:p w:rsidR="00DD6A0A" w:rsidRDefault="00DD6A0A" w:rsidP="00DD6A0A">
      <w:pPr>
        <w:pStyle w:val="wrnormativehead"/>
      </w:pPr>
      <w:r>
        <w:t>Rationale</w:t>
      </w:r>
    </w:p>
    <w:p w:rsidR="00683500" w:rsidRDefault="00DD6A0A">
      <w:pPr>
        <w:pStyle w:val="wrbodytext3"/>
      </w:pPr>
      <w:r>
        <w:tab/>
      </w:r>
      <w:bookmarkStart w:id="4089" w:name="_Toc87007744"/>
      <w:r>
        <w:t>Consistent, controlled, and documented abridged terms that are used frequently and/or tend to be lengthy can support readability, clarity, and reduction of name length.</w:t>
      </w:r>
      <w:bookmarkEnd w:id="4089"/>
      <w:r>
        <w:t xml:space="preserve"> </w:t>
      </w:r>
    </w:p>
    <w:p w:rsidR="00DD6A0A" w:rsidRPr="00783BE6" w:rsidRDefault="00DD6A0A" w:rsidP="00783BE6">
      <w:pPr>
        <w:pStyle w:val="Heading2"/>
        <w:numPr>
          <w:numberingChange w:id="4090" w:author="Webb Roberts" w:date="2010-03-31T15:28:00Z" w:original="%1:9:0:.%2:6:0:"/>
        </w:numPr>
      </w:pPr>
      <w:bookmarkStart w:id="4091" w:name="_Toc77760860"/>
      <w:bookmarkStart w:id="4092" w:name="_Toc87007745"/>
      <w:bookmarkStart w:id="4093" w:name="_Toc131668983"/>
      <w:r w:rsidRPr="00783BE6">
        <w:t>Word Forms</w:t>
      </w:r>
      <w:bookmarkEnd w:id="4091"/>
      <w:bookmarkEnd w:id="4092"/>
      <w:bookmarkEnd w:id="4093"/>
    </w:p>
    <w:p w:rsidR="00DD6A0A" w:rsidRPr="00AC0083" w:rsidRDefault="00DD6A0A" w:rsidP="00DD6A0A">
      <w:pPr>
        <w:pStyle w:val="wrruleheadpara"/>
      </w:pPr>
      <w:bookmarkStart w:id="4094" w:name="rule_8_8"/>
      <w:bookmarkStart w:id="4095" w:name="_Toc76707295"/>
      <w:bookmarkStart w:id="4096" w:name="_Toc131669274"/>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8</w:t>
        </w:r>
      </w:fldSimple>
      <w:r w:rsidRPr="00AC0083">
        <w:t>]</w:t>
      </w:r>
      <w:bookmarkEnd w:id="4094"/>
      <w:bookmarkEnd w:id="4095"/>
      <w:r w:rsidRPr="00AC0083">
        <w:t xml:space="preserve"> (REF, SUB, EXT)</w:t>
      </w:r>
      <w:bookmarkEnd w:id="4096"/>
    </w:p>
    <w:p w:rsidR="00683500" w:rsidRDefault="00DD6A0A">
      <w:pPr>
        <w:pStyle w:val="wrbodytext3"/>
      </w:pPr>
      <w:bookmarkStart w:id="4097" w:name="rule_8_8_text"/>
      <w:r w:rsidRPr="00194BB7">
        <w:tab/>
      </w:r>
      <w:bookmarkStart w:id="4098" w:name="_Toc87007746"/>
      <w:r w:rsidRPr="00194BB7">
        <w:t xml:space="preserve">A noun used as a term in </w:t>
      </w:r>
      <w:r>
        <w:t xml:space="preserve">the name of an XML Schema </w:t>
      </w:r>
      <w:r w:rsidRPr="00194BB7">
        <w:t>component MUST be in singular form unless the concept itself is plural.</w:t>
      </w:r>
      <w:bookmarkEnd w:id="4098"/>
      <w:r w:rsidRPr="00194BB7">
        <w:t xml:space="preserve"> </w:t>
      </w:r>
      <w:bookmarkEnd w:id="4097"/>
    </w:p>
    <w:p w:rsidR="00DD6A0A" w:rsidRPr="00AC0083" w:rsidRDefault="00DD6A0A" w:rsidP="00DD6A0A">
      <w:pPr>
        <w:pStyle w:val="wrruleheadpara"/>
      </w:pPr>
      <w:bookmarkStart w:id="4099" w:name="rule_8_9"/>
      <w:bookmarkStart w:id="4100" w:name="_Toc76707296"/>
      <w:bookmarkStart w:id="4101" w:name="_Toc131669275"/>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9</w:t>
        </w:r>
      </w:fldSimple>
      <w:r w:rsidRPr="00AC0083">
        <w:t>]</w:t>
      </w:r>
      <w:bookmarkEnd w:id="4099"/>
      <w:bookmarkEnd w:id="4100"/>
      <w:r w:rsidRPr="00AC0083">
        <w:t xml:space="preserve"> (REF, SUB, EXT)</w:t>
      </w:r>
      <w:bookmarkEnd w:id="4101"/>
    </w:p>
    <w:p w:rsidR="00683500" w:rsidRDefault="00DD6A0A">
      <w:pPr>
        <w:pStyle w:val="wrbodytext3"/>
      </w:pPr>
      <w:bookmarkStart w:id="4102" w:name="rule_8_9_text"/>
      <w:r w:rsidRPr="00194BB7">
        <w:tab/>
      </w:r>
      <w:bookmarkStart w:id="4103" w:name="_Toc87007747"/>
      <w:r w:rsidRPr="00194BB7">
        <w:t xml:space="preserve">A verb used as a term in </w:t>
      </w:r>
      <w:r>
        <w:t xml:space="preserve">the name of </w:t>
      </w:r>
      <w:r w:rsidRPr="00194BB7">
        <w:t>a</w:t>
      </w:r>
      <w:r>
        <w:t>n XML Schema</w:t>
      </w:r>
      <w:r w:rsidRPr="00194BB7">
        <w:t xml:space="preserve"> component MUST be used in the present tense unless the concept itself is past tense.</w:t>
      </w:r>
      <w:bookmarkEnd w:id="4102"/>
      <w:bookmarkEnd w:id="4103"/>
    </w:p>
    <w:p w:rsidR="00DD6A0A" w:rsidRPr="00AC0083" w:rsidRDefault="00DD6A0A" w:rsidP="00DD6A0A">
      <w:pPr>
        <w:pStyle w:val="wrruleheadpara"/>
      </w:pPr>
      <w:bookmarkStart w:id="4104" w:name="rule_8_10"/>
      <w:bookmarkStart w:id="4105" w:name="_Toc76707297"/>
      <w:bookmarkStart w:id="4106" w:name="_Toc131669276"/>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10</w:t>
        </w:r>
      </w:fldSimple>
      <w:r w:rsidRPr="00AC0083">
        <w:t>]</w:t>
      </w:r>
      <w:bookmarkEnd w:id="4104"/>
      <w:bookmarkEnd w:id="4105"/>
      <w:r w:rsidRPr="00AC0083">
        <w:t xml:space="preserve"> (REF, SUB, EXT)</w:t>
      </w:r>
      <w:bookmarkEnd w:id="4106"/>
    </w:p>
    <w:p w:rsidR="00683500" w:rsidRDefault="00DD6A0A">
      <w:pPr>
        <w:pStyle w:val="wrbodytext3"/>
      </w:pPr>
      <w:bookmarkStart w:id="4107" w:name="rule_8_10_text"/>
      <w:r w:rsidRPr="00194BB7">
        <w:tab/>
      </w:r>
      <w:bookmarkStart w:id="4108" w:name="_Toc87007748"/>
      <w:r w:rsidRPr="00194BB7">
        <w:t>Articles, conjunctions</w:t>
      </w:r>
      <w:r w:rsidR="00BE47E7">
        <w:t>,</w:t>
      </w:r>
      <w:r w:rsidRPr="00194BB7">
        <w:t xml:space="preserve"> and prepositions SHALL NOT be used in </w:t>
      </w:r>
      <w:r w:rsidR="005E4185">
        <w:t>C2 Core</w:t>
      </w:r>
      <w:r w:rsidRPr="00194BB7">
        <w:t xml:space="preserve"> component names except where they are required for clarity or by standard convention.</w:t>
      </w:r>
      <w:bookmarkEnd w:id="4107"/>
      <w:bookmarkEnd w:id="4108"/>
    </w:p>
    <w:p w:rsidR="00DD6A0A" w:rsidRDefault="00DD6A0A" w:rsidP="00DD6A0A">
      <w:pPr>
        <w:pStyle w:val="wrnormativehead"/>
        <w:outlineLvl w:val="0"/>
      </w:pPr>
      <w:r>
        <w:t>Rationale</w:t>
      </w:r>
    </w:p>
    <w:p w:rsidR="00683500" w:rsidRDefault="00DD6A0A">
      <w:pPr>
        <w:pStyle w:val="wrbodytext3"/>
      </w:pPr>
      <w:r>
        <w:tab/>
      </w:r>
      <w:bookmarkStart w:id="4109" w:name="_Toc87007749"/>
      <w:r>
        <w:t xml:space="preserve">Articles (e.g., a, an, the), conjunctions (e.g., and, or, but), and prepositions (e.g., at, by, for, from, in, of, to) are all disallowed in </w:t>
      </w:r>
      <w:r w:rsidR="005E4185">
        <w:t>C2 Core</w:t>
      </w:r>
      <w:r>
        <w:t xml:space="preserve"> component names, unless they are required.  For example, </w:t>
      </w:r>
      <w:r w:rsidRPr="00BA4C27">
        <w:rPr>
          <w:rStyle w:val="wrcode"/>
        </w:rPr>
        <w:t>PowerOfAttorneyCode</w:t>
      </w:r>
      <w:r>
        <w:t xml:space="preserve"> requires the preposition.  These rules constrain slight variations in word forms and types to improve consistency and reduce potentially ambiguous or confusing component names.</w:t>
      </w:r>
      <w:bookmarkEnd w:id="4109"/>
      <w:r>
        <w:t xml:space="preserve"> </w:t>
      </w:r>
    </w:p>
    <w:p w:rsidR="00DD6A0A" w:rsidRDefault="00DD6A0A" w:rsidP="00783BE6">
      <w:pPr>
        <w:pStyle w:val="Heading2"/>
        <w:numPr>
          <w:numberingChange w:id="4110" w:author="Webb Roberts" w:date="2010-03-31T15:28:00Z" w:original="%1:9:0:.%2:7:0:"/>
        </w:numPr>
      </w:pPr>
      <w:bookmarkStart w:id="4111" w:name="_Toc77760861"/>
      <w:bookmarkStart w:id="4112" w:name="_Toc87007750"/>
      <w:bookmarkStart w:id="4113" w:name="_Toc131668984"/>
      <w:r>
        <w:t>Name Generation</w:t>
      </w:r>
      <w:bookmarkEnd w:id="4111"/>
      <w:bookmarkEnd w:id="4112"/>
      <w:bookmarkEnd w:id="4113"/>
    </w:p>
    <w:p w:rsidR="00DD6A0A" w:rsidRPr="00F91738" w:rsidRDefault="00DD6A0A" w:rsidP="00DD6A0A">
      <w:pPr>
        <w:pStyle w:val="wrbodytext1"/>
      </w:pPr>
      <w:r>
        <w:t xml:space="preserve">Elements in </w:t>
      </w:r>
      <w:r w:rsidR="005E4185">
        <w:t>C2 Core</w:t>
      </w:r>
      <w:r>
        <w:t xml:space="preserve">-conformant schemas are given names that follow a specific pattern.  This pattern comes from </w:t>
      </w:r>
      <w:r w:rsidR="00B36831">
        <w:fldChar w:fldCharType="begin"/>
      </w:r>
      <w:r w:rsidR="00C22E3D">
        <w:instrText xml:space="preserve"> REF ref_iso11179_5 \h </w:instrText>
      </w:r>
      <w:r w:rsidR="00B36831">
        <w:fldChar w:fldCharType="separate"/>
      </w:r>
      <w:r w:rsidR="00A63659" w:rsidRPr="00BA4C27">
        <w:rPr>
          <w:rStyle w:val="Refterm"/>
        </w:rPr>
        <w:t>[ISO 11179 Part 5]</w:t>
      </w:r>
      <w:r w:rsidR="00B36831">
        <w:fldChar w:fldCharType="end"/>
      </w:r>
      <w:r>
        <w:t>.</w:t>
      </w:r>
    </w:p>
    <w:p w:rsidR="00DD6A0A" w:rsidRPr="00AC0083" w:rsidRDefault="00DD6A0A" w:rsidP="00DD6A0A">
      <w:pPr>
        <w:pStyle w:val="wrruleheadpara"/>
      </w:pPr>
      <w:bookmarkStart w:id="4114" w:name="rule_8_11"/>
      <w:bookmarkStart w:id="4115" w:name="_Toc76707298"/>
      <w:bookmarkStart w:id="4116" w:name="_Toc131669277"/>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11</w:t>
        </w:r>
      </w:fldSimple>
      <w:r w:rsidRPr="00AC0083">
        <w:t>]</w:t>
      </w:r>
      <w:bookmarkEnd w:id="4114"/>
      <w:bookmarkEnd w:id="4115"/>
      <w:r w:rsidRPr="00AC0083">
        <w:t xml:space="preserve"> (REF, SUB, EXT)</w:t>
      </w:r>
      <w:bookmarkEnd w:id="4116"/>
    </w:p>
    <w:p w:rsidR="00683500" w:rsidRDefault="00DD6A0A">
      <w:pPr>
        <w:pStyle w:val="wrbodytext3"/>
      </w:pPr>
      <w:bookmarkStart w:id="4117" w:name="rule_8_11_text"/>
      <w:r w:rsidRPr="00194BB7">
        <w:tab/>
      </w:r>
      <w:bookmarkStart w:id="4118" w:name="_Toc87007751"/>
      <w:r w:rsidRPr="00194BB7">
        <w:t xml:space="preserve">Except as specified elsewhere in this document, any element or attribute defined within </w:t>
      </w:r>
      <w:r>
        <w:t>the</w:t>
      </w:r>
      <w:r w:rsidRPr="00194BB7">
        <w:t xml:space="preserve"> schema SHALL have a name </w:t>
      </w:r>
      <w:r>
        <w:t>that</w:t>
      </w:r>
      <w:r w:rsidRPr="00194BB7">
        <w:t xml:space="preserve"> takes the form:</w:t>
      </w:r>
      <w:bookmarkEnd w:id="4118"/>
    </w:p>
    <w:p w:rsidR="00683500" w:rsidRDefault="00DD6A0A">
      <w:pPr>
        <w:pStyle w:val="wrbodytext5"/>
      </w:pPr>
      <w:bookmarkStart w:id="4119" w:name="_Toc87007752"/>
      <w:r w:rsidRPr="00194BB7">
        <w:t>•</w:t>
      </w:r>
      <w:r w:rsidRPr="00194BB7">
        <w:tab/>
      </w:r>
      <w:r w:rsidR="00BE47E7">
        <w:t>O</w:t>
      </w:r>
      <w:r w:rsidR="00BE47E7" w:rsidRPr="00194BB7">
        <w:t>bject</w:t>
      </w:r>
      <w:r w:rsidR="00BE47E7">
        <w:t>-</w:t>
      </w:r>
      <w:r w:rsidRPr="00194BB7">
        <w:t>class qualifier terms (0 or more)</w:t>
      </w:r>
      <w:r w:rsidR="00BE47E7">
        <w:t>.</w:t>
      </w:r>
      <w:bookmarkEnd w:id="4119"/>
    </w:p>
    <w:p w:rsidR="00683500" w:rsidRDefault="00DD6A0A">
      <w:pPr>
        <w:pStyle w:val="wrbodytext5"/>
      </w:pPr>
      <w:bookmarkStart w:id="4120" w:name="_Toc87007753"/>
      <w:r w:rsidRPr="00194BB7">
        <w:t>•</w:t>
      </w:r>
      <w:r w:rsidRPr="00194BB7">
        <w:tab/>
      </w:r>
      <w:r w:rsidR="00BE47E7">
        <w:t>A</w:t>
      </w:r>
      <w:r w:rsidR="00BE47E7" w:rsidRPr="00194BB7">
        <w:t xml:space="preserve">n </w:t>
      </w:r>
      <w:r w:rsidRPr="00194BB7">
        <w:t>object class term (1)</w:t>
      </w:r>
      <w:r w:rsidR="00BE47E7">
        <w:t>.</w:t>
      </w:r>
      <w:bookmarkEnd w:id="4120"/>
    </w:p>
    <w:p w:rsidR="00683500" w:rsidRDefault="00DD6A0A">
      <w:pPr>
        <w:pStyle w:val="wrbodytext5"/>
      </w:pPr>
      <w:bookmarkStart w:id="4121" w:name="_Toc87007754"/>
      <w:r w:rsidRPr="00194BB7">
        <w:t>•</w:t>
      </w:r>
      <w:r w:rsidRPr="00194BB7">
        <w:tab/>
      </w:r>
      <w:r w:rsidR="00BE47E7">
        <w:t>P</w:t>
      </w:r>
      <w:r w:rsidR="00BE47E7" w:rsidRPr="00194BB7">
        <w:t xml:space="preserve">roperty </w:t>
      </w:r>
      <w:r w:rsidRPr="00194BB7">
        <w:t>qualifier terms (0 or more)</w:t>
      </w:r>
      <w:r w:rsidR="00BE47E7">
        <w:t>.</w:t>
      </w:r>
      <w:bookmarkEnd w:id="4121"/>
    </w:p>
    <w:p w:rsidR="00683500" w:rsidRDefault="00DD6A0A">
      <w:pPr>
        <w:pStyle w:val="wrbodytext5"/>
      </w:pPr>
      <w:bookmarkStart w:id="4122" w:name="_Toc87007755"/>
      <w:r w:rsidRPr="00194BB7">
        <w:t>•</w:t>
      </w:r>
      <w:r w:rsidRPr="00194BB7">
        <w:tab/>
      </w:r>
      <w:r w:rsidR="00BE47E7">
        <w:t>A</w:t>
      </w:r>
      <w:r w:rsidR="00BE47E7" w:rsidRPr="00194BB7">
        <w:t xml:space="preserve"> </w:t>
      </w:r>
      <w:r w:rsidRPr="00194BB7">
        <w:t>property term (1)</w:t>
      </w:r>
      <w:r w:rsidR="00BE47E7">
        <w:t>.</w:t>
      </w:r>
      <w:bookmarkEnd w:id="4122"/>
    </w:p>
    <w:p w:rsidR="00683500" w:rsidRDefault="00DD6A0A">
      <w:pPr>
        <w:pStyle w:val="wrbodytext5"/>
      </w:pPr>
      <w:bookmarkStart w:id="4123" w:name="_Toc87007756"/>
      <w:r w:rsidRPr="00194BB7">
        <w:t>•</w:t>
      </w:r>
      <w:r w:rsidRPr="00194BB7">
        <w:tab/>
      </w:r>
      <w:r w:rsidR="00BE47E7">
        <w:t>R</w:t>
      </w:r>
      <w:r w:rsidR="00BE47E7" w:rsidRPr="00194BB7">
        <w:t xml:space="preserve">epresentation </w:t>
      </w:r>
      <w:r w:rsidRPr="00194BB7">
        <w:t>qualifier terms (0 or more)</w:t>
      </w:r>
      <w:r w:rsidR="00BE47E7">
        <w:t>.</w:t>
      </w:r>
      <w:bookmarkEnd w:id="4123"/>
    </w:p>
    <w:p w:rsidR="00683500" w:rsidRDefault="00DD6A0A">
      <w:pPr>
        <w:pStyle w:val="wrbodytext5"/>
      </w:pPr>
      <w:bookmarkStart w:id="4124" w:name="_Toc87007757"/>
      <w:r w:rsidRPr="00194BB7">
        <w:t>•</w:t>
      </w:r>
      <w:r w:rsidRPr="00194BB7">
        <w:tab/>
      </w:r>
      <w:r w:rsidR="00BE47E7">
        <w:t>A</w:t>
      </w:r>
      <w:r w:rsidR="00BE47E7" w:rsidRPr="00194BB7">
        <w:t xml:space="preserve"> </w:t>
      </w:r>
      <w:r w:rsidRPr="00194BB7">
        <w:t>representation term (1).</w:t>
      </w:r>
      <w:bookmarkEnd w:id="4117"/>
      <w:bookmarkEnd w:id="4124"/>
    </w:p>
    <w:p w:rsidR="00DD6A0A" w:rsidRDefault="00DD6A0A" w:rsidP="00DD6A0A">
      <w:pPr>
        <w:pStyle w:val="wrnormativehead"/>
        <w:outlineLvl w:val="0"/>
      </w:pPr>
      <w:r>
        <w:t>Rationale</w:t>
      </w:r>
    </w:p>
    <w:p w:rsidR="00683500" w:rsidRDefault="00DD6A0A">
      <w:pPr>
        <w:pStyle w:val="wrbodytext3"/>
      </w:pPr>
      <w:r w:rsidRPr="004D7061">
        <w:tab/>
      </w:r>
      <w:bookmarkStart w:id="4125" w:name="_Toc87007758"/>
      <w:r>
        <w:t xml:space="preserve">Consistent naming rules are helpful for users who wish to understand components with which they are unfamiliar, as well as for users to find components with known semantics.  This rule establishes the basic structure for an element or attribute name, in line with the rules for names under </w:t>
      </w:r>
      <w:r w:rsidR="00B36831">
        <w:fldChar w:fldCharType="begin"/>
      </w:r>
      <w:r w:rsidR="00552095">
        <w:instrText xml:space="preserve"> REF ref_iso11179_5 \h </w:instrText>
      </w:r>
      <w:r w:rsidR="00B36831">
        <w:fldChar w:fldCharType="separate"/>
      </w:r>
      <w:r w:rsidR="00A63659" w:rsidRPr="00BA4C27">
        <w:rPr>
          <w:rStyle w:val="Refterm"/>
        </w:rPr>
        <w:t>[ISO 11179 Part 5]</w:t>
      </w:r>
      <w:r w:rsidR="00B36831">
        <w:fldChar w:fldCharType="end"/>
      </w:r>
      <w:r>
        <w:t xml:space="preserve">.  Note that many elements with complex type </w:t>
      </w:r>
      <w:r w:rsidRPr="004618A0">
        <w:t>should not have a representation term</w:t>
      </w:r>
      <w:r>
        <w:t>.</w:t>
      </w:r>
      <w:bookmarkEnd w:id="4125"/>
    </w:p>
    <w:p w:rsidR="00DD6A0A" w:rsidRDefault="00502B44" w:rsidP="00783BE6">
      <w:pPr>
        <w:pStyle w:val="Heading2"/>
        <w:numPr>
          <w:numberingChange w:id="4126" w:author="Webb Roberts" w:date="2010-03-31T15:28:00Z" w:original="%1:9:0:.%2:8:0:"/>
        </w:numPr>
      </w:pPr>
      <w:bookmarkStart w:id="4127" w:name="_Toc77760862"/>
      <w:bookmarkStart w:id="4128" w:name="_Toc87007759"/>
      <w:bookmarkStart w:id="4129" w:name="_Toc131668985"/>
      <w:r>
        <w:t>Object-</w:t>
      </w:r>
      <w:r w:rsidR="00DD6A0A">
        <w:t>Class Term</w:t>
      </w:r>
      <w:bookmarkEnd w:id="4127"/>
      <w:bookmarkEnd w:id="4128"/>
      <w:bookmarkEnd w:id="4129"/>
    </w:p>
    <w:p w:rsidR="00DD6A0A" w:rsidRPr="00CF04A9" w:rsidRDefault="00DD6A0A" w:rsidP="00DD6A0A">
      <w:pPr>
        <w:pStyle w:val="wrbodytext1"/>
      </w:pPr>
      <w:r>
        <w:t xml:space="preserve">The </w:t>
      </w:r>
      <w:r w:rsidR="005E4185">
        <w:t>C2 Core</w:t>
      </w:r>
      <w:r>
        <w:t xml:space="preserve"> adopts an object-oriented approach to representation of data.  Object classes represent what </w:t>
      </w:r>
      <w:r w:rsidR="00B36831">
        <w:fldChar w:fldCharType="begin"/>
      </w:r>
      <w:r w:rsidR="00C22E3D">
        <w:instrText xml:space="preserve"> REF ref_iso11179_5 \h </w:instrText>
      </w:r>
      <w:r w:rsidR="00B36831">
        <w:fldChar w:fldCharType="separate"/>
      </w:r>
      <w:r w:rsidR="00A63659" w:rsidRPr="00BA4C27">
        <w:rPr>
          <w:rStyle w:val="Refterm"/>
        </w:rPr>
        <w:t>[ISO 11179 Part 5]</w:t>
      </w:r>
      <w:r w:rsidR="00B36831">
        <w:fldChar w:fldCharType="end"/>
      </w:r>
      <w:r>
        <w:t xml:space="preserve"> refers to as “things of interest in a universe of discourse that may be found in a model of that universe.”  An object class or object term is a word that represents a class of real-world entities or concepts. An </w:t>
      </w:r>
      <w:r w:rsidR="00BE47E7">
        <w:t>object-</w:t>
      </w:r>
      <w:r>
        <w:t xml:space="preserve">class term describes the applicable context for a </w:t>
      </w:r>
      <w:r w:rsidR="005E4185">
        <w:t>C2 Core</w:t>
      </w:r>
      <w:r>
        <w:t xml:space="preserve"> component.  </w:t>
      </w:r>
    </w:p>
    <w:p w:rsidR="00DD6A0A" w:rsidRPr="00AC0083" w:rsidRDefault="00DD6A0A" w:rsidP="00DD6A0A">
      <w:pPr>
        <w:pStyle w:val="wrruleheadpara"/>
      </w:pPr>
      <w:bookmarkStart w:id="4130" w:name="rule_8_12"/>
      <w:bookmarkStart w:id="4131" w:name="_Toc76707299"/>
      <w:bookmarkStart w:id="4132" w:name="_Toc131669278"/>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12</w:t>
        </w:r>
      </w:fldSimple>
      <w:r w:rsidRPr="00AC0083">
        <w:t>]</w:t>
      </w:r>
      <w:bookmarkEnd w:id="4130"/>
      <w:bookmarkEnd w:id="4131"/>
      <w:r w:rsidRPr="00AC0083">
        <w:t xml:space="preserve"> (REF, SUB, EXT)</w:t>
      </w:r>
      <w:bookmarkEnd w:id="4132"/>
    </w:p>
    <w:p w:rsidR="00683500" w:rsidRDefault="00DD6A0A">
      <w:pPr>
        <w:pStyle w:val="wrbodytext3"/>
      </w:pPr>
      <w:bookmarkStart w:id="4133" w:name="rule_8_12_text"/>
      <w:r w:rsidRPr="00194BB7">
        <w:tab/>
      </w:r>
      <w:bookmarkStart w:id="4134" w:name="_Toc87007760"/>
      <w:r w:rsidRPr="00194BB7">
        <w:t xml:space="preserve">The </w:t>
      </w:r>
      <w:r w:rsidR="00BE47E7" w:rsidRPr="00194BB7">
        <w:t>object</w:t>
      </w:r>
      <w:r w:rsidR="00BE47E7">
        <w:t>-</w:t>
      </w:r>
      <w:r w:rsidRPr="00194BB7">
        <w:t xml:space="preserve">class term of a </w:t>
      </w:r>
      <w:r w:rsidR="005E4185">
        <w:t>C2 Core</w:t>
      </w:r>
      <w:r w:rsidRPr="00194BB7">
        <w:t xml:space="preserve"> component SHALL consist of a term identifying a category of concrete concepts or entities.</w:t>
      </w:r>
      <w:bookmarkEnd w:id="4133"/>
      <w:bookmarkEnd w:id="4134"/>
    </w:p>
    <w:p w:rsidR="00DD6A0A" w:rsidRDefault="00DD6A0A" w:rsidP="00DD6A0A">
      <w:pPr>
        <w:pStyle w:val="wrnormativehead"/>
        <w:outlineLvl w:val="0"/>
      </w:pPr>
      <w:r>
        <w:t>Rationale</w:t>
      </w:r>
    </w:p>
    <w:p w:rsidR="00683500" w:rsidRDefault="00DD6A0A">
      <w:pPr>
        <w:pStyle w:val="wrbodytext3"/>
      </w:pPr>
      <w:r>
        <w:tab/>
      </w:r>
      <w:bookmarkStart w:id="4135" w:name="_Toc87007761"/>
      <w:r>
        <w:t xml:space="preserve">The </w:t>
      </w:r>
      <w:r w:rsidR="008F32A3">
        <w:t>object-</w:t>
      </w:r>
      <w:r>
        <w:t>class term indicates the object category that this data component describes or represents.  This term provides valuable context and narrows the scope of the component to an actual class of things or concepts.</w:t>
      </w:r>
      <w:bookmarkEnd w:id="4135"/>
      <w:r>
        <w:t xml:space="preserve">  </w:t>
      </w:r>
    </w:p>
    <w:p w:rsidR="00DD6A0A" w:rsidRDefault="00DD6A0A" w:rsidP="00DD6A0A">
      <w:pPr>
        <w:pStyle w:val="wrnormativehead"/>
        <w:outlineLvl w:val="0"/>
      </w:pPr>
      <w:r>
        <w:t>Example</w:t>
      </w:r>
    </w:p>
    <w:p w:rsidR="00683500" w:rsidRDefault="00CD5265">
      <w:pPr>
        <w:pStyle w:val="wrbodytext3"/>
      </w:pPr>
      <w:r w:rsidRPr="00CD5265">
        <w:tab/>
      </w:r>
      <w:bookmarkStart w:id="4136" w:name="_Toc87007762"/>
      <w:r w:rsidRPr="00CD5265">
        <w:t>Concept term:</w:t>
      </w:r>
      <w:r w:rsidRPr="00CD5265">
        <w:tab/>
        <w:t>Activity</w:t>
      </w:r>
      <w:bookmarkEnd w:id="4136"/>
    </w:p>
    <w:p w:rsidR="00683500" w:rsidRDefault="00DD6A0A">
      <w:pPr>
        <w:pStyle w:val="wrbodytext3"/>
      </w:pPr>
      <w:r>
        <w:tab/>
      </w:r>
      <w:bookmarkStart w:id="4137" w:name="_Toc87007763"/>
      <w:r>
        <w:t>Entity term:</w:t>
      </w:r>
      <w:r>
        <w:tab/>
        <w:t>Vehicle</w:t>
      </w:r>
      <w:bookmarkEnd w:id="4137"/>
    </w:p>
    <w:p w:rsidR="00DD6A0A" w:rsidRDefault="00DD6A0A" w:rsidP="00783BE6">
      <w:pPr>
        <w:pStyle w:val="Heading2"/>
        <w:numPr>
          <w:numberingChange w:id="4138" w:author="Webb Roberts" w:date="2010-03-31T15:28:00Z" w:original="%1:9:0:.%2:9:0:"/>
        </w:numPr>
      </w:pPr>
      <w:bookmarkStart w:id="4139" w:name="_Toc166497234"/>
      <w:bookmarkStart w:id="4140" w:name="_Toc77760863"/>
      <w:bookmarkStart w:id="4141" w:name="_Toc87007764"/>
      <w:bookmarkStart w:id="4142" w:name="_Toc131668986"/>
      <w:bookmarkEnd w:id="4139"/>
      <w:r>
        <w:t>Property Term</w:t>
      </w:r>
      <w:bookmarkEnd w:id="4140"/>
      <w:bookmarkEnd w:id="4141"/>
      <w:bookmarkEnd w:id="4142"/>
    </w:p>
    <w:p w:rsidR="00DD6A0A" w:rsidRPr="000054EE" w:rsidRDefault="00DD6A0A" w:rsidP="00DD6A0A">
      <w:pPr>
        <w:pStyle w:val="wrbodytext1"/>
      </w:pPr>
      <w:r>
        <w:t>Objects or concepts are usually described in terms of their characteristic properties, data attributes, or constituent subparts.  Most objects can be described by several characteristics.  Therefore, a property term in the name of a data component</w:t>
      </w:r>
      <w:r w:rsidR="00DA6891">
        <w:t xml:space="preserve"> represents a characteristic or </w:t>
      </w:r>
      <w:r>
        <w:t>subpart</w:t>
      </w:r>
      <w:r w:rsidRPr="00D44348">
        <w:t xml:space="preserve"> </w:t>
      </w:r>
      <w:r>
        <w:t xml:space="preserve">of an object class and generally describes the essence of that data component. </w:t>
      </w:r>
    </w:p>
    <w:p w:rsidR="00DD6A0A" w:rsidRPr="00AC0083" w:rsidRDefault="00DD6A0A" w:rsidP="00DD6A0A">
      <w:pPr>
        <w:pStyle w:val="wrruleheadpara"/>
      </w:pPr>
      <w:bookmarkStart w:id="4143" w:name="rule_8_13"/>
      <w:bookmarkStart w:id="4144" w:name="_Toc76707300"/>
      <w:bookmarkStart w:id="4145" w:name="_Toc131669279"/>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13</w:t>
        </w:r>
      </w:fldSimple>
      <w:r w:rsidRPr="00AC0083">
        <w:t>]</w:t>
      </w:r>
      <w:bookmarkEnd w:id="4143"/>
      <w:bookmarkEnd w:id="4144"/>
      <w:r w:rsidRPr="00AC0083">
        <w:t xml:space="preserve"> (REF, SUB, EXT)</w:t>
      </w:r>
      <w:bookmarkEnd w:id="4145"/>
    </w:p>
    <w:p w:rsidR="00683500" w:rsidRDefault="00DD6A0A">
      <w:pPr>
        <w:pStyle w:val="wrbodytext3"/>
      </w:pPr>
      <w:bookmarkStart w:id="4146" w:name="rule_8_13_text"/>
      <w:r w:rsidRPr="00194BB7">
        <w:tab/>
      </w:r>
      <w:bookmarkStart w:id="4147" w:name="_Toc87007765"/>
      <w:r w:rsidRPr="00194BB7">
        <w:t>A property term SHALL describe or represent a characteristic or subpart of an entity or concept.</w:t>
      </w:r>
      <w:bookmarkEnd w:id="4147"/>
      <w:r w:rsidRPr="00194BB7">
        <w:t xml:space="preserve"> </w:t>
      </w:r>
      <w:bookmarkEnd w:id="4146"/>
    </w:p>
    <w:p w:rsidR="00DD6A0A" w:rsidRPr="00186FFC" w:rsidRDefault="00DD6A0A" w:rsidP="00DD6A0A">
      <w:pPr>
        <w:pStyle w:val="wrnormativehead"/>
        <w:outlineLvl w:val="0"/>
      </w:pPr>
      <w:r w:rsidRPr="00186FFC">
        <w:t>Rationale</w:t>
      </w:r>
    </w:p>
    <w:p w:rsidR="00683500" w:rsidRDefault="00DD6A0A">
      <w:pPr>
        <w:pStyle w:val="wrbodytext3"/>
      </w:pPr>
      <w:r>
        <w:tab/>
      </w:r>
      <w:bookmarkStart w:id="4148" w:name="_Toc87007766"/>
      <w:r>
        <w:t>The property term describes the central meaning of the data component.</w:t>
      </w:r>
      <w:bookmarkEnd w:id="4148"/>
      <w:r>
        <w:t xml:space="preserve">  </w:t>
      </w:r>
    </w:p>
    <w:p w:rsidR="00DD6A0A" w:rsidRDefault="00DD6A0A" w:rsidP="00783BE6">
      <w:pPr>
        <w:pStyle w:val="Heading2"/>
        <w:numPr>
          <w:numberingChange w:id="4149" w:author="Webb Roberts" w:date="2010-03-31T15:28:00Z" w:original="%1:9:0:.%2:10:0:"/>
        </w:numPr>
      </w:pPr>
      <w:bookmarkStart w:id="4150" w:name="_Toc166497237"/>
      <w:bookmarkStart w:id="4151" w:name="_Toc77760864"/>
      <w:bookmarkStart w:id="4152" w:name="_Toc87007767"/>
      <w:bookmarkStart w:id="4153" w:name="_Toc131668987"/>
      <w:bookmarkEnd w:id="4150"/>
      <w:r>
        <w:t>Qualifier Terms</w:t>
      </w:r>
      <w:bookmarkEnd w:id="4151"/>
      <w:bookmarkEnd w:id="4152"/>
      <w:bookmarkEnd w:id="4153"/>
      <w:r>
        <w:t xml:space="preserve"> </w:t>
      </w:r>
    </w:p>
    <w:p w:rsidR="00DD6A0A" w:rsidRPr="000054EE" w:rsidRDefault="00DD6A0A" w:rsidP="00DD6A0A">
      <w:pPr>
        <w:pStyle w:val="wrbodytext1"/>
      </w:pPr>
      <w:r>
        <w:t xml:space="preserve">Qualifier terms modify object, property, representation, or other qualifier terms to increase semantic precision and reduce ambiguity.  Qualifier terms may precede or succeed the terms they modify.  The goal for the placement of qualifier terms is to generally follow the rules of ordinary English while maintaining clarity. </w:t>
      </w:r>
    </w:p>
    <w:p w:rsidR="00DD6A0A" w:rsidRPr="00AC0083" w:rsidRDefault="00DD6A0A" w:rsidP="00DD6A0A">
      <w:pPr>
        <w:pStyle w:val="wrruleheadpara"/>
      </w:pPr>
      <w:bookmarkStart w:id="4154" w:name="rule_8_14"/>
      <w:bookmarkStart w:id="4155" w:name="_Toc76707301"/>
      <w:bookmarkStart w:id="4156" w:name="_Toc131669280"/>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14</w:t>
        </w:r>
      </w:fldSimple>
      <w:r w:rsidRPr="00AC0083">
        <w:t>]</w:t>
      </w:r>
      <w:bookmarkEnd w:id="4154"/>
      <w:bookmarkEnd w:id="4155"/>
      <w:r w:rsidRPr="00AC0083">
        <w:t xml:space="preserve"> (REF, SUB, EXT)</w:t>
      </w:r>
      <w:bookmarkEnd w:id="4156"/>
    </w:p>
    <w:p w:rsidR="00683500" w:rsidRDefault="00DD6A0A">
      <w:pPr>
        <w:pStyle w:val="wrbodytext3"/>
      </w:pPr>
      <w:bookmarkStart w:id="4157" w:name="rule_8_14_text"/>
      <w:r w:rsidRPr="00194BB7">
        <w:tab/>
      </w:r>
      <w:bookmarkStart w:id="4158" w:name="_Toc87007768"/>
      <w:r w:rsidRPr="00194BB7">
        <w:t>Multiple qualifier terms MAY be used within a component name as necessary to ensure clarity and uniqueness within its namespace and usage context.</w:t>
      </w:r>
      <w:bookmarkEnd w:id="4157"/>
      <w:bookmarkEnd w:id="4158"/>
    </w:p>
    <w:p w:rsidR="00DD6A0A" w:rsidRPr="00AC0083" w:rsidRDefault="00DD6A0A" w:rsidP="00DD6A0A">
      <w:pPr>
        <w:pStyle w:val="wrruleheadpara"/>
      </w:pPr>
      <w:bookmarkStart w:id="4159" w:name="rule_8_15"/>
      <w:bookmarkStart w:id="4160" w:name="_Toc76707302"/>
      <w:bookmarkStart w:id="4161" w:name="_Toc131669281"/>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15</w:t>
        </w:r>
      </w:fldSimple>
      <w:r w:rsidRPr="00AC0083">
        <w:t>]</w:t>
      </w:r>
      <w:bookmarkEnd w:id="4159"/>
      <w:bookmarkEnd w:id="4160"/>
      <w:r w:rsidRPr="00AC0083">
        <w:t xml:space="preserve"> (REF, SUB, EXT)</w:t>
      </w:r>
      <w:bookmarkEnd w:id="4161"/>
    </w:p>
    <w:p w:rsidR="00683500" w:rsidRDefault="00DD6A0A">
      <w:pPr>
        <w:pStyle w:val="wrbodytext3"/>
      </w:pPr>
      <w:bookmarkStart w:id="4162" w:name="rule_8_15_text"/>
      <w:r w:rsidRPr="00194BB7">
        <w:tab/>
      </w:r>
      <w:bookmarkStart w:id="4163" w:name="_Toc87007769"/>
      <w:r w:rsidRPr="00194BB7">
        <w:t>The number of qualifier terms SHOULD be limited to the absolute minimum required to make the component name unique and understandable.</w:t>
      </w:r>
      <w:bookmarkEnd w:id="4163"/>
      <w:r w:rsidRPr="00194BB7">
        <w:t xml:space="preserve"> </w:t>
      </w:r>
      <w:bookmarkEnd w:id="4162"/>
    </w:p>
    <w:p w:rsidR="00DD6A0A" w:rsidRPr="00AC0083" w:rsidRDefault="00DD6A0A" w:rsidP="00DD6A0A">
      <w:pPr>
        <w:pStyle w:val="wrruleheadpara"/>
      </w:pPr>
      <w:bookmarkStart w:id="4164" w:name="rule_8_16"/>
      <w:bookmarkStart w:id="4165" w:name="_Toc76707303"/>
      <w:bookmarkStart w:id="4166" w:name="_Toc131669282"/>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16</w:t>
        </w:r>
      </w:fldSimple>
      <w:r w:rsidRPr="00AC0083">
        <w:t>]</w:t>
      </w:r>
      <w:bookmarkEnd w:id="4164"/>
      <w:bookmarkEnd w:id="4165"/>
      <w:r w:rsidRPr="00AC0083">
        <w:t xml:space="preserve"> (REF, SUB, EXT)</w:t>
      </w:r>
      <w:bookmarkEnd w:id="4166"/>
    </w:p>
    <w:p w:rsidR="00683500" w:rsidRDefault="00DD6A0A">
      <w:pPr>
        <w:pStyle w:val="wrbodytext3"/>
      </w:pPr>
      <w:bookmarkStart w:id="4167" w:name="rule_8_16_text"/>
      <w:r w:rsidRPr="00194BB7">
        <w:tab/>
      </w:r>
      <w:bookmarkStart w:id="4168" w:name="_Toc87007770"/>
      <w:r w:rsidRPr="00194BB7">
        <w:t>The order of qualifiers SHALL NOT be used to differentiate names.</w:t>
      </w:r>
      <w:bookmarkEnd w:id="4167"/>
      <w:bookmarkEnd w:id="4168"/>
    </w:p>
    <w:p w:rsidR="00DD6A0A" w:rsidRDefault="00DD6A0A" w:rsidP="00DD6A0A">
      <w:pPr>
        <w:pStyle w:val="wrnormativehead"/>
        <w:outlineLvl w:val="0"/>
      </w:pPr>
      <w:r w:rsidRPr="00186FFC">
        <w:t>Rationale</w:t>
      </w:r>
    </w:p>
    <w:p w:rsidR="00683500" w:rsidRDefault="00DD6A0A">
      <w:pPr>
        <w:pStyle w:val="wrbodytext3"/>
      </w:pPr>
      <w:r>
        <w:tab/>
      </w:r>
      <w:bookmarkStart w:id="4169" w:name="_Toc87007771"/>
      <w:r>
        <w:t>Very large vocabularies may have many similar and closely related properties and concepts.  The use of object, property, and representation terms alone is often not sufficient to construct meaningful names that can uniquely distinguish such components.  Qualifier terms provide additional context to resolve these subtleties.  However, swapping the order of qualifiers rarely (if ever) changes meaning; qualifier ordering is no substitute for meaningful terms.</w:t>
      </w:r>
      <w:bookmarkEnd w:id="4169"/>
      <w:r>
        <w:t xml:space="preserve"> </w:t>
      </w:r>
    </w:p>
    <w:p w:rsidR="00DD6A0A" w:rsidRPr="001472F8" w:rsidRDefault="00DD6A0A" w:rsidP="00783BE6">
      <w:pPr>
        <w:pStyle w:val="Heading2"/>
        <w:numPr>
          <w:numberingChange w:id="4170" w:author="Webb Roberts" w:date="2010-03-31T15:28:00Z" w:original="%1:9:0:.%2:11:0:"/>
        </w:numPr>
      </w:pPr>
      <w:bookmarkStart w:id="4171" w:name="_Ref169273733"/>
      <w:bookmarkStart w:id="4172" w:name="_Ref169273760"/>
      <w:bookmarkStart w:id="4173" w:name="_Toc77760865"/>
      <w:bookmarkStart w:id="4174" w:name="_Toc87007772"/>
      <w:bookmarkStart w:id="4175" w:name="_Toc131668988"/>
      <w:r w:rsidRPr="001472F8">
        <w:t>Representation Term</w:t>
      </w:r>
      <w:bookmarkEnd w:id="4171"/>
      <w:bookmarkEnd w:id="4172"/>
      <w:bookmarkEnd w:id="4173"/>
      <w:bookmarkEnd w:id="4174"/>
      <w:bookmarkEnd w:id="4175"/>
    </w:p>
    <w:p w:rsidR="00DD6A0A" w:rsidRDefault="00DD6A0A" w:rsidP="00DD6A0A">
      <w:pPr>
        <w:pStyle w:val="wrbodytext1"/>
      </w:pPr>
      <w:r w:rsidDel="00C66D30">
        <w:t xml:space="preserve"> </w:t>
      </w:r>
      <w:r>
        <w:t xml:space="preserve">The representation term for a component name serves several purposes in </w:t>
      </w:r>
      <w:r w:rsidR="005E4185">
        <w:t>C2 Core</w:t>
      </w:r>
      <w:r>
        <w:t xml:space="preserve">:  </w:t>
      </w:r>
    </w:p>
    <w:p w:rsidR="00683500" w:rsidRDefault="00DD6A0A">
      <w:pPr>
        <w:pStyle w:val="wrbodytext3"/>
      </w:pPr>
      <w:bookmarkStart w:id="4176" w:name="_Toc87007773"/>
      <w:r>
        <w:t>1.</w:t>
      </w:r>
      <w:r>
        <w:tab/>
        <w:t xml:space="preserve">It can indicate the style </w:t>
      </w:r>
      <w:r w:rsidRPr="00D03416">
        <w:t xml:space="preserve">of component.  For example, types are clearly labeled with the representation term </w:t>
      </w:r>
      <w:r w:rsidRPr="00D03416">
        <w:rPr>
          <w:rStyle w:val="wrcode"/>
        </w:rPr>
        <w:t>Type</w:t>
      </w:r>
      <w:r w:rsidRPr="00FE29E9">
        <w:t>.</w:t>
      </w:r>
      <w:bookmarkEnd w:id="4176"/>
    </w:p>
    <w:p w:rsidR="00683500" w:rsidRDefault="00DD6A0A">
      <w:pPr>
        <w:pStyle w:val="wrbodytext3"/>
      </w:pPr>
      <w:bookmarkStart w:id="4177" w:name="_Toc87007774"/>
      <w:r>
        <w:t>2.</w:t>
      </w:r>
      <w:r>
        <w:tab/>
        <w:t>It helps prevent name conflicts and confusion.  For example, elements and types may not be given the same name.</w:t>
      </w:r>
      <w:bookmarkEnd w:id="4177"/>
      <w:r>
        <w:t xml:space="preserve">  </w:t>
      </w:r>
    </w:p>
    <w:p w:rsidR="00683500" w:rsidRDefault="00DD6A0A">
      <w:pPr>
        <w:pStyle w:val="wrbodytext3"/>
      </w:pPr>
      <w:bookmarkStart w:id="4178" w:name="_Toc87007775"/>
      <w:r>
        <w:t>3.</w:t>
      </w:r>
      <w:r>
        <w:tab/>
        <w:t>It indicates the nature of the value carried by element.  Labeling elements and attributes with a notional indicator of the content eases discovery and comprehension.</w:t>
      </w:r>
      <w:bookmarkEnd w:id="4178"/>
    </w:p>
    <w:p w:rsidR="00DD6A0A" w:rsidRPr="00AC0083" w:rsidRDefault="00DD6A0A" w:rsidP="00DD6A0A">
      <w:pPr>
        <w:pStyle w:val="wrruleheadpara"/>
      </w:pPr>
      <w:bookmarkStart w:id="4179" w:name="rule_8_17"/>
      <w:bookmarkStart w:id="4180" w:name="_Toc76707304"/>
      <w:bookmarkStart w:id="4181" w:name="_Toc131669283"/>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17</w:t>
        </w:r>
      </w:fldSimple>
      <w:r w:rsidRPr="00AC0083">
        <w:t>]</w:t>
      </w:r>
      <w:bookmarkEnd w:id="4179"/>
      <w:bookmarkEnd w:id="4180"/>
      <w:r w:rsidRPr="00AC0083">
        <w:t xml:space="preserve"> (REF, EXT)</w:t>
      </w:r>
      <w:bookmarkEnd w:id="4181"/>
    </w:p>
    <w:p w:rsidR="00683500" w:rsidRDefault="00DD6A0A">
      <w:pPr>
        <w:pStyle w:val="wrbodytext3"/>
      </w:pPr>
      <w:bookmarkStart w:id="4182" w:name="rule_8_17_text"/>
      <w:r w:rsidRPr="00194BB7">
        <w:tab/>
      </w:r>
      <w:bookmarkStart w:id="4183" w:name="_Toc87007776"/>
      <w:r w:rsidRPr="00194BB7">
        <w:t>If any word in the representation term is redundant with any word in the property term, one occurrence SHOULD be deleted.</w:t>
      </w:r>
      <w:bookmarkEnd w:id="4182"/>
      <w:bookmarkEnd w:id="4183"/>
    </w:p>
    <w:p w:rsidR="00DD6A0A" w:rsidRDefault="00DD6A0A" w:rsidP="00DD6A0A">
      <w:pPr>
        <w:pStyle w:val="wrnormativehead"/>
      </w:pPr>
      <w:r>
        <w:t>Rationale</w:t>
      </w:r>
    </w:p>
    <w:p w:rsidR="00683500" w:rsidRDefault="00DD6A0A">
      <w:pPr>
        <w:pStyle w:val="wrbodytext3"/>
      </w:pPr>
      <w:r>
        <w:tab/>
      </w:r>
      <w:bookmarkStart w:id="4184" w:name="_Toc87007777"/>
      <w:r>
        <w:t>This rule</w:t>
      </w:r>
      <w:r w:rsidR="008F32A3">
        <w:t>,</w:t>
      </w:r>
      <w:r>
        <w:t xml:space="preserve"> carried over from 11179, is designed to prevent repeating terms unnecessarily within component names.  For example, this rule allows designers to avoid naming an element "PersonFirstNameName</w:t>
      </w:r>
      <w:r w:rsidR="008F32A3">
        <w:t>.</w:t>
      </w:r>
      <w:r>
        <w:t>"</w:t>
      </w:r>
      <w:bookmarkEnd w:id="4184"/>
    </w:p>
    <w:p w:rsidR="00DD6A0A" w:rsidRPr="004D7061" w:rsidRDefault="00DD6A0A" w:rsidP="00DD6A0A">
      <w:pPr>
        <w:pStyle w:val="wrbodytext1"/>
      </w:pPr>
      <w:r>
        <w:t xml:space="preserve">The valid value set of a data element or value domain is described by the representation term.  </w:t>
      </w:r>
      <w:r w:rsidR="005E4185">
        <w:t>C2 Core</w:t>
      </w:r>
      <w:r>
        <w:t xml:space="preserve"> uses a standard set of representation terms in the representation portion of a </w:t>
      </w:r>
      <w:r w:rsidR="005E4185">
        <w:t>C2 Core</w:t>
      </w:r>
      <w:r>
        <w:t xml:space="preserve">-conformant component name.  </w:t>
      </w:r>
      <w:r w:rsidR="00B36831">
        <w:fldChar w:fldCharType="begin"/>
      </w:r>
      <w:r w:rsidR="00C22E3D">
        <w:instrText xml:space="preserve"> REF  table_rep_terms_caption \h </w:instrText>
      </w:r>
      <w:r w:rsidR="00B36831">
        <w:fldChar w:fldCharType="separate"/>
      </w:r>
      <w:ins w:id="4185" w:author="Webb Roberts" w:date="2010-03-31T15:33:00Z">
        <w:r w:rsidR="00A63659">
          <w:t xml:space="preserve">Table </w:t>
        </w:r>
        <w:r w:rsidR="00A63659">
          <w:rPr>
            <w:noProof/>
          </w:rPr>
          <w:t>9</w:t>
        </w:r>
        <w:r w:rsidR="00A63659">
          <w:t>-</w:t>
        </w:r>
        <w:r w:rsidR="00A63659">
          <w:rPr>
            <w:noProof/>
          </w:rPr>
          <w:t>2</w:t>
        </w:r>
        <w:r w:rsidR="00A63659">
          <w:t xml:space="preserve">:  </w:t>
        </w:r>
        <w:r w:rsidR="00A63659" w:rsidRPr="00194BB7">
          <w:t>Representation Terms</w:t>
        </w:r>
      </w:ins>
      <w:del w:id="4186" w:author="Webb Roberts" w:date="2010-03-31T15:30:00Z">
        <w:r w:rsidR="004753AF" w:rsidDel="00172983">
          <w:delText xml:space="preserve">Table </w:delText>
        </w:r>
        <w:r w:rsidR="004753AF" w:rsidDel="00172983">
          <w:rPr>
            <w:noProof/>
          </w:rPr>
          <w:delText>9</w:delText>
        </w:r>
        <w:r w:rsidR="004753AF" w:rsidDel="00172983">
          <w:delText>-</w:delText>
        </w:r>
        <w:r w:rsidR="004753AF" w:rsidDel="00172983">
          <w:rPr>
            <w:noProof/>
          </w:rPr>
          <w:delText>2</w:delText>
        </w:r>
        <w:r w:rsidR="004753AF" w:rsidDel="00172983">
          <w:delText xml:space="preserve">:  </w:delText>
        </w:r>
        <w:r w:rsidR="004753AF" w:rsidRPr="00194BB7" w:rsidDel="00172983">
          <w:delText>Representation Terms</w:delText>
        </w:r>
      </w:del>
      <w:r w:rsidR="00B36831">
        <w:fldChar w:fldCharType="end"/>
      </w:r>
      <w:r>
        <w:t xml:space="preserve"> lists the primary representation terms and a definition for the concept associated with the use of that term.  The table also lists secondary representation terms that may represent more specific uses of the concept associated with the primary representation term. </w:t>
      </w:r>
    </w:p>
    <w:p w:rsidR="00DD6A0A" w:rsidRDefault="00DD6A0A" w:rsidP="00603DF7">
      <w:pPr>
        <w:pStyle w:val="TableCaption"/>
      </w:pPr>
      <w:bookmarkStart w:id="4187" w:name="_Ref163372582"/>
      <w:bookmarkStart w:id="4188" w:name="table_rep_terms_caption"/>
      <w:bookmarkStart w:id="4189" w:name="_Toc76538347"/>
      <w:bookmarkStart w:id="4190" w:name="_Toc76707104"/>
      <w:bookmarkStart w:id="4191" w:name="_Toc77760880"/>
      <w:bookmarkStart w:id="4192" w:name="_Toc131669063"/>
      <w:r>
        <w:t xml:space="preserve">Table </w:t>
      </w:r>
      <w:fldSimple w:instr=" STYLEREF 1 \s ">
        <w:r w:rsidR="00A63659">
          <w:rPr>
            <w:noProof/>
          </w:rPr>
          <w:t>9</w:t>
        </w:r>
      </w:fldSimple>
      <w:r w:rsidR="000C4B65">
        <w:t>-</w:t>
      </w:r>
      <w:fldSimple w:instr=" SEQ TableIndex \* MERGEFORMAT ">
        <w:r w:rsidR="00A63659">
          <w:rPr>
            <w:noProof/>
          </w:rPr>
          <w:t>2</w:t>
        </w:r>
      </w:fldSimple>
      <w:r>
        <w:t xml:space="preserve">:  </w:t>
      </w:r>
      <w:r w:rsidRPr="00194BB7">
        <w:t>Representation Terms</w:t>
      </w:r>
      <w:bookmarkEnd w:id="4187"/>
      <w:bookmarkEnd w:id="4188"/>
      <w:bookmarkEnd w:id="4189"/>
      <w:bookmarkEnd w:id="4190"/>
      <w:bookmarkEnd w:id="4191"/>
      <w:bookmarkEnd w:id="4192"/>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499"/>
        <w:gridCol w:w="2487"/>
        <w:gridCol w:w="3150"/>
      </w:tblGrid>
      <w:tr w:rsidR="00DD6A0A" w:rsidRPr="00BA4C27">
        <w:trPr>
          <w:cantSplit/>
          <w:trHeight w:val="405"/>
          <w:jc w:val="center"/>
        </w:trPr>
        <w:tc>
          <w:tcPr>
            <w:tcW w:w="2499" w:type="dxa"/>
            <w:tcBorders>
              <w:top w:val="single" w:sz="24" w:space="0" w:color="auto"/>
              <w:bottom w:val="single" w:sz="12" w:space="0" w:color="auto"/>
            </w:tcBorders>
            <w:shd w:val="clear" w:color="auto" w:fill="auto"/>
          </w:tcPr>
          <w:p w:rsidR="00DD6A0A" w:rsidRPr="00BA4C27" w:rsidRDefault="00DD6A0A" w:rsidP="00DD6A0A">
            <w:pPr>
              <w:keepNext/>
              <w:keepLines/>
              <w:suppressAutoHyphens/>
              <w:rPr>
                <w:b/>
              </w:rPr>
            </w:pPr>
            <w:bookmarkStart w:id="4193" w:name="table_rep_terms"/>
            <w:r w:rsidRPr="00194BB7">
              <w:rPr>
                <w:b/>
              </w:rPr>
              <w:t>Primary Representation Term</w:t>
            </w:r>
          </w:p>
        </w:tc>
        <w:tc>
          <w:tcPr>
            <w:tcW w:w="2487" w:type="dxa"/>
            <w:tcBorders>
              <w:top w:val="single" w:sz="24" w:space="0" w:color="auto"/>
              <w:bottom w:val="single" w:sz="12" w:space="0" w:color="auto"/>
            </w:tcBorders>
            <w:shd w:val="clear" w:color="auto" w:fill="auto"/>
          </w:tcPr>
          <w:p w:rsidR="00DD6A0A" w:rsidRPr="00BA4C27" w:rsidRDefault="00DD6A0A" w:rsidP="00DD6A0A">
            <w:pPr>
              <w:keepNext/>
              <w:keepLines/>
              <w:suppressAutoHyphens/>
              <w:rPr>
                <w:b/>
              </w:rPr>
            </w:pPr>
            <w:r w:rsidRPr="00194BB7">
              <w:rPr>
                <w:b/>
              </w:rPr>
              <w:t>Secondary Representation Term</w:t>
            </w:r>
          </w:p>
        </w:tc>
        <w:tc>
          <w:tcPr>
            <w:tcW w:w="3150" w:type="dxa"/>
            <w:tcBorders>
              <w:top w:val="single" w:sz="24" w:space="0" w:color="auto"/>
              <w:bottom w:val="single" w:sz="12" w:space="0" w:color="auto"/>
            </w:tcBorders>
            <w:shd w:val="clear" w:color="auto" w:fill="auto"/>
          </w:tcPr>
          <w:p w:rsidR="00DD6A0A" w:rsidRPr="00BA4C27" w:rsidRDefault="00DD6A0A" w:rsidP="00DD6A0A">
            <w:pPr>
              <w:keepNext/>
              <w:keepLines/>
              <w:suppressAutoHyphens/>
              <w:rPr>
                <w:b/>
              </w:rPr>
            </w:pPr>
            <w:r w:rsidRPr="00194BB7">
              <w:rPr>
                <w:b/>
              </w:rPr>
              <w:t>Definition</w:t>
            </w:r>
          </w:p>
        </w:tc>
      </w:tr>
      <w:tr w:rsidR="00DD6A0A" w:rsidRPr="00BA4C27">
        <w:trPr>
          <w:cantSplit/>
          <w:trHeight w:val="405"/>
          <w:jc w:val="center"/>
        </w:trPr>
        <w:tc>
          <w:tcPr>
            <w:tcW w:w="2499" w:type="dxa"/>
            <w:tcBorders>
              <w:bottom w:val="single" w:sz="24" w:space="0" w:color="auto"/>
            </w:tcBorders>
            <w:shd w:val="clear" w:color="auto" w:fill="auto"/>
          </w:tcPr>
          <w:p w:rsidR="00DD6A0A" w:rsidRPr="00BA4C27" w:rsidRDefault="00DD6A0A" w:rsidP="00DD6A0A">
            <w:pPr>
              <w:keepLines/>
              <w:suppressAutoHyphens/>
            </w:pPr>
            <w:r w:rsidRPr="00194BB7">
              <w:t>Amount</w:t>
            </w:r>
          </w:p>
        </w:tc>
        <w:tc>
          <w:tcPr>
            <w:tcW w:w="2487" w:type="dxa"/>
            <w:tcBorders>
              <w:bottom w:val="single" w:sz="24" w:space="0" w:color="auto"/>
            </w:tcBorders>
            <w:shd w:val="pct15" w:color="auto" w:fill="auto"/>
          </w:tcPr>
          <w:p w:rsidR="00DD6A0A" w:rsidRPr="00BA4C27" w:rsidRDefault="00DD6A0A" w:rsidP="00DD6A0A">
            <w:pPr>
              <w:keepLines/>
              <w:suppressAutoHyphens/>
            </w:pPr>
            <w:r w:rsidRPr="00194BB7">
              <w:t>-</w:t>
            </w:r>
          </w:p>
        </w:tc>
        <w:tc>
          <w:tcPr>
            <w:tcW w:w="3150" w:type="dxa"/>
            <w:tcBorders>
              <w:bottom w:val="single" w:sz="24" w:space="0" w:color="auto"/>
            </w:tcBorders>
            <w:shd w:val="clear" w:color="auto" w:fill="auto"/>
          </w:tcPr>
          <w:p w:rsidR="00DD6A0A" w:rsidRPr="00BA4C27" w:rsidRDefault="00DD6A0A" w:rsidP="00DD6A0A">
            <w:pPr>
              <w:keepLines/>
              <w:suppressAutoHyphens/>
            </w:pPr>
            <w:r w:rsidRPr="00194BB7">
              <w:t>A number of monetary units specified in a currency where the unit of currency is explicit or implied.</w:t>
            </w:r>
          </w:p>
        </w:tc>
      </w:tr>
      <w:tr w:rsidR="00DD6A0A" w:rsidRPr="00BA4C27">
        <w:trPr>
          <w:cantSplit/>
          <w:trHeight w:val="405"/>
          <w:jc w:val="center"/>
        </w:trPr>
        <w:tc>
          <w:tcPr>
            <w:tcW w:w="2499" w:type="dxa"/>
            <w:tcBorders>
              <w:top w:val="single" w:sz="24" w:space="0" w:color="auto"/>
              <w:bottom w:val="single" w:sz="12" w:space="0" w:color="auto"/>
            </w:tcBorders>
            <w:shd w:val="clear" w:color="auto" w:fill="auto"/>
          </w:tcPr>
          <w:p w:rsidR="00DD6A0A" w:rsidRPr="00BA4C27" w:rsidRDefault="00DD6A0A" w:rsidP="00DD6A0A">
            <w:pPr>
              <w:keepLines/>
              <w:suppressAutoHyphens/>
            </w:pPr>
            <w:r w:rsidRPr="00194BB7">
              <w:t>BinaryObject</w:t>
            </w:r>
          </w:p>
        </w:tc>
        <w:tc>
          <w:tcPr>
            <w:tcW w:w="2487" w:type="dxa"/>
            <w:tcBorders>
              <w:top w:val="single" w:sz="24" w:space="0" w:color="auto"/>
            </w:tcBorders>
            <w:shd w:val="pct15" w:color="auto" w:fill="auto"/>
          </w:tcPr>
          <w:p w:rsidR="00DD6A0A" w:rsidRPr="00BA4C27" w:rsidRDefault="00DD6A0A" w:rsidP="00DD6A0A">
            <w:pPr>
              <w:keepLines/>
              <w:suppressAutoHyphens/>
            </w:pPr>
            <w:r w:rsidRPr="00194BB7">
              <w:t>-</w:t>
            </w:r>
          </w:p>
        </w:tc>
        <w:tc>
          <w:tcPr>
            <w:tcW w:w="3150" w:type="dxa"/>
            <w:tcBorders>
              <w:top w:val="single" w:sz="24" w:space="0" w:color="auto"/>
            </w:tcBorders>
            <w:shd w:val="clear" w:color="auto" w:fill="auto"/>
          </w:tcPr>
          <w:p w:rsidR="00DD6A0A" w:rsidRPr="00BA4C27" w:rsidRDefault="00DD6A0A" w:rsidP="00DD6A0A">
            <w:pPr>
              <w:keepLines/>
              <w:suppressAutoHyphens/>
            </w:pPr>
            <w:r w:rsidRPr="00194BB7">
              <w:t>A set of finite-length sequences of binary octets.</w:t>
            </w:r>
          </w:p>
        </w:tc>
      </w:tr>
      <w:tr w:rsidR="00DD6A0A" w:rsidRPr="00BA4C27">
        <w:trPr>
          <w:cantSplit/>
          <w:trHeight w:val="405"/>
          <w:jc w:val="center"/>
        </w:trPr>
        <w:tc>
          <w:tcPr>
            <w:tcW w:w="2499" w:type="dxa"/>
            <w:shd w:val="pct15" w:color="auto" w:fill="auto"/>
          </w:tcPr>
          <w:p w:rsidR="00DD6A0A" w:rsidRPr="00BA4C27" w:rsidRDefault="00DD6A0A" w:rsidP="00DD6A0A">
            <w:pPr>
              <w:keepLines/>
              <w:suppressAutoHyphens/>
            </w:pPr>
          </w:p>
        </w:tc>
        <w:tc>
          <w:tcPr>
            <w:tcW w:w="2487" w:type="dxa"/>
            <w:shd w:val="clear" w:color="auto" w:fill="auto"/>
          </w:tcPr>
          <w:p w:rsidR="00DD6A0A" w:rsidRPr="00BA4C27" w:rsidRDefault="00DD6A0A" w:rsidP="00DD6A0A">
            <w:pPr>
              <w:keepLines/>
              <w:suppressAutoHyphens/>
            </w:pPr>
            <w:r w:rsidRPr="00194BB7">
              <w:t>Graphic</w:t>
            </w:r>
          </w:p>
        </w:tc>
        <w:tc>
          <w:tcPr>
            <w:tcW w:w="3150" w:type="dxa"/>
            <w:shd w:val="clear" w:color="auto" w:fill="auto"/>
          </w:tcPr>
          <w:p w:rsidR="00DD6A0A" w:rsidRPr="00BA4C27" w:rsidRDefault="00DD6A0A" w:rsidP="00DD6A0A">
            <w:pPr>
              <w:keepLines/>
              <w:suppressAutoHyphens/>
            </w:pPr>
            <w:r w:rsidRPr="00194BB7">
              <w:t>A diagram, graph, mathematical curves, or similar representation</w:t>
            </w:r>
          </w:p>
        </w:tc>
      </w:tr>
      <w:tr w:rsidR="00DD6A0A" w:rsidRPr="00BA4C27">
        <w:trPr>
          <w:cantSplit/>
          <w:trHeight w:val="405"/>
          <w:jc w:val="center"/>
        </w:trPr>
        <w:tc>
          <w:tcPr>
            <w:tcW w:w="2499" w:type="dxa"/>
            <w:shd w:val="pct15" w:color="auto" w:fill="auto"/>
          </w:tcPr>
          <w:p w:rsidR="00DD6A0A" w:rsidRPr="00BA4C27" w:rsidRDefault="00DD6A0A" w:rsidP="00DD6A0A">
            <w:pPr>
              <w:keepLines/>
              <w:suppressAutoHyphens/>
            </w:pPr>
          </w:p>
        </w:tc>
        <w:tc>
          <w:tcPr>
            <w:tcW w:w="2487" w:type="dxa"/>
            <w:shd w:val="clear" w:color="auto" w:fill="auto"/>
          </w:tcPr>
          <w:p w:rsidR="00DD6A0A" w:rsidRPr="00BA4C27" w:rsidRDefault="00DD6A0A" w:rsidP="00DD6A0A">
            <w:pPr>
              <w:keepLines/>
              <w:suppressAutoHyphens/>
            </w:pPr>
            <w:r w:rsidRPr="00194BB7">
              <w:t>Picture</w:t>
            </w:r>
          </w:p>
        </w:tc>
        <w:tc>
          <w:tcPr>
            <w:tcW w:w="3150" w:type="dxa"/>
            <w:shd w:val="clear" w:color="auto" w:fill="auto"/>
          </w:tcPr>
          <w:p w:rsidR="00DD6A0A" w:rsidRPr="00BA4C27" w:rsidRDefault="00DD6A0A" w:rsidP="00DD6A0A">
            <w:pPr>
              <w:keepLines/>
              <w:suppressAutoHyphens/>
            </w:pPr>
            <w:r w:rsidRPr="00194BB7">
              <w:t>A visual representation of a person, object, or scene</w:t>
            </w:r>
          </w:p>
        </w:tc>
      </w:tr>
      <w:tr w:rsidR="00DD6A0A" w:rsidRPr="00BA4C27">
        <w:trPr>
          <w:cantSplit/>
          <w:trHeight w:val="405"/>
          <w:jc w:val="center"/>
        </w:trPr>
        <w:tc>
          <w:tcPr>
            <w:tcW w:w="2499" w:type="dxa"/>
            <w:tcBorders>
              <w:bottom w:val="single" w:sz="12" w:space="0" w:color="auto"/>
            </w:tcBorders>
            <w:shd w:val="pct15" w:color="auto" w:fill="auto"/>
          </w:tcPr>
          <w:p w:rsidR="00DD6A0A" w:rsidRPr="00BA4C27" w:rsidRDefault="00DD6A0A" w:rsidP="00DD6A0A">
            <w:pPr>
              <w:keepLines/>
              <w:suppressAutoHyphens/>
            </w:pPr>
          </w:p>
        </w:tc>
        <w:tc>
          <w:tcPr>
            <w:tcW w:w="2487" w:type="dxa"/>
            <w:tcBorders>
              <w:bottom w:val="single" w:sz="12" w:space="0" w:color="auto"/>
            </w:tcBorders>
            <w:shd w:val="clear" w:color="auto" w:fill="auto"/>
          </w:tcPr>
          <w:p w:rsidR="00DD6A0A" w:rsidRPr="00BA4C27" w:rsidRDefault="00DD6A0A" w:rsidP="00DD6A0A">
            <w:pPr>
              <w:keepLines/>
              <w:suppressAutoHyphens/>
            </w:pPr>
            <w:r w:rsidRPr="00194BB7">
              <w:t>Sound</w:t>
            </w:r>
          </w:p>
        </w:tc>
        <w:tc>
          <w:tcPr>
            <w:tcW w:w="3150" w:type="dxa"/>
            <w:tcBorders>
              <w:bottom w:val="single" w:sz="12" w:space="0" w:color="auto"/>
            </w:tcBorders>
            <w:shd w:val="clear" w:color="auto" w:fill="auto"/>
          </w:tcPr>
          <w:p w:rsidR="00DD6A0A" w:rsidRPr="00BA4C27" w:rsidRDefault="00DD6A0A" w:rsidP="00DD6A0A">
            <w:pPr>
              <w:keepLines/>
              <w:suppressAutoHyphens/>
            </w:pPr>
            <w:r w:rsidRPr="00194BB7">
              <w:t>A representation for audio</w:t>
            </w:r>
          </w:p>
        </w:tc>
      </w:tr>
      <w:tr w:rsidR="00DD6A0A" w:rsidRPr="00BA4C27">
        <w:trPr>
          <w:cantSplit/>
          <w:trHeight w:val="405"/>
          <w:jc w:val="center"/>
        </w:trPr>
        <w:tc>
          <w:tcPr>
            <w:tcW w:w="2499" w:type="dxa"/>
            <w:tcBorders>
              <w:bottom w:val="single" w:sz="24" w:space="0" w:color="auto"/>
            </w:tcBorders>
            <w:shd w:val="pct15" w:color="auto" w:fill="auto"/>
          </w:tcPr>
          <w:p w:rsidR="00DD6A0A" w:rsidRPr="00BA4C27" w:rsidRDefault="00DD6A0A" w:rsidP="00DD6A0A">
            <w:pPr>
              <w:keepLines/>
              <w:suppressAutoHyphens/>
            </w:pPr>
          </w:p>
        </w:tc>
        <w:tc>
          <w:tcPr>
            <w:tcW w:w="2487" w:type="dxa"/>
            <w:tcBorders>
              <w:bottom w:val="single" w:sz="24" w:space="0" w:color="auto"/>
            </w:tcBorders>
            <w:shd w:val="clear" w:color="auto" w:fill="auto"/>
          </w:tcPr>
          <w:p w:rsidR="00DD6A0A" w:rsidRPr="00BA4C27" w:rsidRDefault="00DD6A0A" w:rsidP="00DD6A0A">
            <w:pPr>
              <w:keepLines/>
              <w:suppressAutoHyphens/>
            </w:pPr>
            <w:r w:rsidRPr="00194BB7">
              <w:t>Video</w:t>
            </w:r>
          </w:p>
        </w:tc>
        <w:tc>
          <w:tcPr>
            <w:tcW w:w="3150" w:type="dxa"/>
            <w:tcBorders>
              <w:bottom w:val="single" w:sz="24" w:space="0" w:color="auto"/>
            </w:tcBorders>
            <w:shd w:val="clear" w:color="auto" w:fill="auto"/>
          </w:tcPr>
          <w:p w:rsidR="00DD6A0A" w:rsidRPr="00BA4C27" w:rsidRDefault="00DD6A0A" w:rsidP="00DD6A0A">
            <w:pPr>
              <w:keepLines/>
              <w:suppressAutoHyphens/>
            </w:pPr>
            <w:r w:rsidRPr="00194BB7">
              <w:t>A motion picture representation; may include audio encoded within</w:t>
            </w:r>
          </w:p>
        </w:tc>
      </w:tr>
      <w:tr w:rsidR="00DD6A0A" w:rsidRPr="00BA4C27">
        <w:trPr>
          <w:cantSplit/>
          <w:trHeight w:val="405"/>
          <w:jc w:val="center"/>
        </w:trPr>
        <w:tc>
          <w:tcPr>
            <w:tcW w:w="2499" w:type="dxa"/>
            <w:tcBorders>
              <w:top w:val="single" w:sz="24" w:space="0" w:color="auto"/>
              <w:bottom w:val="single" w:sz="24" w:space="0" w:color="auto"/>
            </w:tcBorders>
            <w:shd w:val="clear" w:color="auto" w:fill="auto"/>
          </w:tcPr>
          <w:p w:rsidR="00DD6A0A" w:rsidRPr="00BA4C27" w:rsidRDefault="00DD6A0A" w:rsidP="00DD6A0A">
            <w:pPr>
              <w:keepLines/>
              <w:suppressAutoHyphens/>
            </w:pPr>
            <w:r w:rsidRPr="00194BB7">
              <w:t>Code</w:t>
            </w:r>
          </w:p>
        </w:tc>
        <w:tc>
          <w:tcPr>
            <w:tcW w:w="2487" w:type="dxa"/>
            <w:tcBorders>
              <w:top w:val="single" w:sz="24" w:space="0" w:color="auto"/>
              <w:bottom w:val="single" w:sz="24" w:space="0" w:color="auto"/>
            </w:tcBorders>
            <w:shd w:val="pct15" w:color="auto" w:fill="auto"/>
          </w:tcPr>
          <w:p w:rsidR="00DD6A0A" w:rsidRPr="00BA4C27" w:rsidRDefault="00DD6A0A" w:rsidP="00DD6A0A">
            <w:pPr>
              <w:keepLines/>
              <w:suppressAutoHyphens/>
            </w:pPr>
          </w:p>
        </w:tc>
        <w:tc>
          <w:tcPr>
            <w:tcW w:w="3150" w:type="dxa"/>
            <w:tcBorders>
              <w:top w:val="single" w:sz="24" w:space="0" w:color="auto"/>
              <w:bottom w:val="single" w:sz="24" w:space="0" w:color="auto"/>
            </w:tcBorders>
            <w:shd w:val="clear" w:color="auto" w:fill="auto"/>
          </w:tcPr>
          <w:p w:rsidR="00683500" w:rsidRDefault="00DD6A0A">
            <w:pPr>
              <w:keepLines/>
              <w:suppressAutoHyphens/>
            </w:pPr>
            <w:r w:rsidRPr="00194BB7">
              <w:t>A character string (</w:t>
            </w:r>
            <w:r>
              <w:t>i.e.</w:t>
            </w:r>
            <w:r w:rsidR="008F32A3">
              <w:t>,</w:t>
            </w:r>
            <w:r>
              <w:t xml:space="preserve"> </w:t>
            </w:r>
            <w:r w:rsidRPr="00194BB7">
              <w:t>letters, figures</w:t>
            </w:r>
            <w:r>
              <w:t>,</w:t>
            </w:r>
            <w:r w:rsidRPr="00194BB7">
              <w:t xml:space="preserve"> </w:t>
            </w:r>
            <w:r w:rsidR="008F32A3">
              <w:t xml:space="preserve"> </w:t>
            </w:r>
            <w:r>
              <w:t xml:space="preserve">and </w:t>
            </w:r>
            <w:r w:rsidRPr="00194BB7">
              <w:t>symbols) that for brevity, language independence, or precision represents a definitive value of an attribute.</w:t>
            </w:r>
          </w:p>
        </w:tc>
      </w:tr>
      <w:tr w:rsidR="00DD6A0A" w:rsidRPr="00BA4C27">
        <w:trPr>
          <w:cantSplit/>
          <w:trHeight w:val="405"/>
          <w:jc w:val="center"/>
        </w:trPr>
        <w:tc>
          <w:tcPr>
            <w:tcW w:w="2499" w:type="dxa"/>
            <w:tcBorders>
              <w:top w:val="single" w:sz="24" w:space="0" w:color="auto"/>
              <w:bottom w:val="single" w:sz="12" w:space="0" w:color="auto"/>
            </w:tcBorders>
            <w:shd w:val="clear" w:color="auto" w:fill="auto"/>
          </w:tcPr>
          <w:p w:rsidR="00DD6A0A" w:rsidRPr="00BA4C27" w:rsidRDefault="00DD6A0A" w:rsidP="00DD6A0A">
            <w:pPr>
              <w:keepLines/>
              <w:suppressAutoHyphens/>
            </w:pPr>
            <w:r w:rsidRPr="00194BB7">
              <w:t>DateTime</w:t>
            </w:r>
          </w:p>
        </w:tc>
        <w:tc>
          <w:tcPr>
            <w:tcW w:w="2487" w:type="dxa"/>
            <w:tcBorders>
              <w:top w:val="single" w:sz="24" w:space="0" w:color="auto"/>
            </w:tcBorders>
            <w:shd w:val="pct15" w:color="auto" w:fill="auto"/>
          </w:tcPr>
          <w:p w:rsidR="00DD6A0A" w:rsidRPr="00BA4C27" w:rsidRDefault="00DD6A0A" w:rsidP="00DD6A0A">
            <w:pPr>
              <w:keepLines/>
              <w:suppressAutoHyphens/>
            </w:pPr>
          </w:p>
        </w:tc>
        <w:tc>
          <w:tcPr>
            <w:tcW w:w="3150" w:type="dxa"/>
            <w:tcBorders>
              <w:top w:val="single" w:sz="24" w:space="0" w:color="auto"/>
            </w:tcBorders>
            <w:shd w:val="clear" w:color="auto" w:fill="auto"/>
          </w:tcPr>
          <w:p w:rsidR="00DD6A0A" w:rsidRPr="00BA4C27" w:rsidRDefault="00DD6A0A" w:rsidP="00DD6A0A">
            <w:pPr>
              <w:keepLines/>
              <w:suppressAutoHyphens/>
            </w:pPr>
            <w:r w:rsidRPr="00194BB7">
              <w:t>A particular point in the progression of time together with relevant supplementary information.</w:t>
            </w:r>
          </w:p>
        </w:tc>
      </w:tr>
      <w:tr w:rsidR="00DD6A0A" w:rsidRPr="00BA4C27">
        <w:trPr>
          <w:cantSplit/>
          <w:trHeight w:val="405"/>
          <w:jc w:val="center"/>
        </w:trPr>
        <w:tc>
          <w:tcPr>
            <w:tcW w:w="2499" w:type="dxa"/>
            <w:tcBorders>
              <w:bottom w:val="single" w:sz="12" w:space="0" w:color="auto"/>
            </w:tcBorders>
            <w:shd w:val="pct15" w:color="auto" w:fill="auto"/>
          </w:tcPr>
          <w:p w:rsidR="00DD6A0A" w:rsidRPr="00BA4C27" w:rsidRDefault="00DD6A0A" w:rsidP="00DD6A0A">
            <w:pPr>
              <w:keepLines/>
              <w:suppressAutoHyphens/>
            </w:pPr>
          </w:p>
        </w:tc>
        <w:tc>
          <w:tcPr>
            <w:tcW w:w="2487" w:type="dxa"/>
            <w:tcBorders>
              <w:bottom w:val="single" w:sz="12" w:space="0" w:color="auto"/>
            </w:tcBorders>
            <w:shd w:val="clear" w:color="auto" w:fill="auto"/>
          </w:tcPr>
          <w:p w:rsidR="00DD6A0A" w:rsidRPr="00BA4C27" w:rsidRDefault="00DD6A0A" w:rsidP="00DD6A0A">
            <w:pPr>
              <w:keepLines/>
              <w:suppressAutoHyphens/>
            </w:pPr>
            <w:r w:rsidRPr="00194BB7">
              <w:t>Date</w:t>
            </w:r>
          </w:p>
        </w:tc>
        <w:tc>
          <w:tcPr>
            <w:tcW w:w="3150" w:type="dxa"/>
            <w:tcBorders>
              <w:bottom w:val="single" w:sz="12" w:space="0" w:color="auto"/>
            </w:tcBorders>
            <w:shd w:val="clear" w:color="auto" w:fill="auto"/>
          </w:tcPr>
          <w:p w:rsidR="00DD6A0A" w:rsidRPr="00BA4C27" w:rsidRDefault="00DD6A0A" w:rsidP="00DD6A0A">
            <w:pPr>
              <w:keepLines/>
              <w:suppressAutoHyphens/>
            </w:pPr>
            <w:r w:rsidRPr="00194BB7">
              <w:t>A particular day, month, and year in the Gregorian calendar.</w:t>
            </w:r>
          </w:p>
        </w:tc>
      </w:tr>
      <w:tr w:rsidR="00DD6A0A" w:rsidRPr="00BA4C27">
        <w:trPr>
          <w:cantSplit/>
          <w:trHeight w:val="405"/>
          <w:jc w:val="center"/>
        </w:trPr>
        <w:tc>
          <w:tcPr>
            <w:tcW w:w="2499" w:type="dxa"/>
            <w:tcBorders>
              <w:bottom w:val="single" w:sz="24" w:space="0" w:color="auto"/>
            </w:tcBorders>
            <w:shd w:val="pct15" w:color="auto" w:fill="auto"/>
          </w:tcPr>
          <w:p w:rsidR="00DD6A0A" w:rsidRPr="00BA4C27" w:rsidRDefault="00DD6A0A" w:rsidP="00DD6A0A">
            <w:pPr>
              <w:keepLines/>
              <w:suppressAutoHyphens/>
            </w:pPr>
          </w:p>
          <w:p w:rsidR="00DD6A0A" w:rsidRPr="00BA4C27" w:rsidRDefault="00DD6A0A" w:rsidP="00DD6A0A">
            <w:pPr>
              <w:keepLines/>
              <w:suppressAutoHyphens/>
            </w:pPr>
          </w:p>
          <w:p w:rsidR="00DD6A0A" w:rsidRPr="00BA4C27" w:rsidRDefault="00DD6A0A" w:rsidP="00DD6A0A">
            <w:pPr>
              <w:keepLines/>
              <w:suppressAutoHyphens/>
            </w:pPr>
          </w:p>
        </w:tc>
        <w:tc>
          <w:tcPr>
            <w:tcW w:w="2487" w:type="dxa"/>
            <w:tcBorders>
              <w:bottom w:val="single" w:sz="24" w:space="0" w:color="auto"/>
            </w:tcBorders>
            <w:shd w:val="clear" w:color="auto" w:fill="auto"/>
          </w:tcPr>
          <w:p w:rsidR="00DD6A0A" w:rsidRPr="00BA4C27" w:rsidRDefault="00DD6A0A" w:rsidP="00DD6A0A">
            <w:pPr>
              <w:keepLines/>
              <w:suppressAutoHyphens/>
            </w:pPr>
            <w:r w:rsidRPr="00194BB7">
              <w:t>Time</w:t>
            </w:r>
          </w:p>
        </w:tc>
        <w:tc>
          <w:tcPr>
            <w:tcW w:w="3150" w:type="dxa"/>
            <w:tcBorders>
              <w:bottom w:val="single" w:sz="24" w:space="0" w:color="auto"/>
            </w:tcBorders>
            <w:shd w:val="clear" w:color="auto" w:fill="auto"/>
          </w:tcPr>
          <w:p w:rsidR="00DD6A0A" w:rsidRPr="00BA4C27" w:rsidRDefault="00DD6A0A" w:rsidP="00DD6A0A">
            <w:pPr>
              <w:keepLines/>
              <w:suppressAutoHyphens/>
            </w:pPr>
            <w:r w:rsidRPr="00194BB7">
              <w:t>A particular point in the progression of time within an unspecified 24-hour day.</w:t>
            </w:r>
          </w:p>
        </w:tc>
      </w:tr>
      <w:tr w:rsidR="00DD6A0A" w:rsidRPr="00BA4C27">
        <w:trPr>
          <w:cantSplit/>
          <w:trHeight w:val="405"/>
          <w:jc w:val="center"/>
        </w:trPr>
        <w:tc>
          <w:tcPr>
            <w:tcW w:w="2499" w:type="dxa"/>
            <w:tcBorders>
              <w:top w:val="single" w:sz="24" w:space="0" w:color="auto"/>
              <w:bottom w:val="single" w:sz="12" w:space="0" w:color="auto"/>
            </w:tcBorders>
            <w:shd w:val="clear" w:color="auto" w:fill="auto"/>
          </w:tcPr>
          <w:p w:rsidR="00DD6A0A" w:rsidRPr="00BA4C27" w:rsidRDefault="00DD6A0A" w:rsidP="00DD6A0A">
            <w:pPr>
              <w:keepLines/>
              <w:suppressAutoHyphens/>
            </w:pPr>
            <w:r w:rsidRPr="00194BB7">
              <w:t>ID</w:t>
            </w:r>
          </w:p>
          <w:p w:rsidR="00DD6A0A" w:rsidRPr="00BA4C27" w:rsidRDefault="00DD6A0A" w:rsidP="00DD6A0A">
            <w:pPr>
              <w:keepLines/>
              <w:suppressAutoHyphens/>
            </w:pPr>
          </w:p>
          <w:p w:rsidR="00DD6A0A" w:rsidRPr="00BA4C27" w:rsidRDefault="00DD6A0A" w:rsidP="00DD6A0A">
            <w:pPr>
              <w:keepLines/>
              <w:suppressAutoHyphens/>
            </w:pPr>
          </w:p>
          <w:p w:rsidR="00DD6A0A" w:rsidRPr="00BA4C27" w:rsidRDefault="00DD6A0A" w:rsidP="00DD6A0A">
            <w:pPr>
              <w:keepLines/>
              <w:suppressAutoHyphens/>
            </w:pPr>
          </w:p>
          <w:p w:rsidR="00DD6A0A" w:rsidRPr="00BA4C27" w:rsidRDefault="00DD6A0A" w:rsidP="00DD6A0A">
            <w:pPr>
              <w:keepLines/>
              <w:suppressAutoHyphens/>
            </w:pPr>
          </w:p>
          <w:p w:rsidR="00DD6A0A" w:rsidRPr="00BA4C27" w:rsidRDefault="00DD6A0A" w:rsidP="00DD6A0A">
            <w:pPr>
              <w:keepLines/>
              <w:suppressAutoHyphens/>
            </w:pPr>
          </w:p>
          <w:p w:rsidR="00DD6A0A" w:rsidRPr="00BA4C27" w:rsidRDefault="00DD6A0A" w:rsidP="00DD6A0A">
            <w:pPr>
              <w:keepLines/>
              <w:suppressAutoHyphens/>
            </w:pPr>
          </w:p>
        </w:tc>
        <w:tc>
          <w:tcPr>
            <w:tcW w:w="2487" w:type="dxa"/>
            <w:tcBorders>
              <w:top w:val="single" w:sz="24" w:space="0" w:color="auto"/>
              <w:bottom w:val="single" w:sz="12" w:space="0" w:color="auto"/>
            </w:tcBorders>
            <w:shd w:val="pct15" w:color="auto" w:fill="auto"/>
          </w:tcPr>
          <w:p w:rsidR="00DD6A0A" w:rsidRPr="00BA4C27" w:rsidRDefault="00DD6A0A" w:rsidP="00DD6A0A">
            <w:pPr>
              <w:keepLines/>
              <w:suppressAutoHyphens/>
            </w:pPr>
          </w:p>
        </w:tc>
        <w:tc>
          <w:tcPr>
            <w:tcW w:w="3150" w:type="dxa"/>
            <w:tcBorders>
              <w:top w:val="single" w:sz="24" w:space="0" w:color="auto"/>
              <w:bottom w:val="single" w:sz="12" w:space="0" w:color="auto"/>
            </w:tcBorders>
            <w:shd w:val="clear" w:color="auto" w:fill="auto"/>
          </w:tcPr>
          <w:p w:rsidR="00683500" w:rsidRDefault="00DD6A0A">
            <w:pPr>
              <w:keepLines/>
              <w:suppressAutoHyphens/>
            </w:pPr>
            <w:r w:rsidRPr="00194BB7">
              <w:t>A character string to identify and distinguish uniquely one instance of an object in an identification scheme from all other objects in the same scheme together with relevant supplementary information.</w:t>
            </w:r>
          </w:p>
        </w:tc>
      </w:tr>
      <w:tr w:rsidR="00DD6A0A" w:rsidRPr="00BA4C27">
        <w:trPr>
          <w:cantSplit/>
          <w:trHeight w:val="405"/>
          <w:jc w:val="center"/>
        </w:trPr>
        <w:tc>
          <w:tcPr>
            <w:tcW w:w="2499" w:type="dxa"/>
            <w:tcBorders>
              <w:bottom w:val="single" w:sz="24" w:space="0" w:color="auto"/>
            </w:tcBorders>
            <w:shd w:val="pct15" w:color="auto" w:fill="auto"/>
          </w:tcPr>
          <w:p w:rsidR="00DD6A0A" w:rsidRPr="00BA4C27" w:rsidRDefault="00DD6A0A" w:rsidP="00DD6A0A">
            <w:pPr>
              <w:keepLines/>
              <w:suppressAutoHyphens/>
            </w:pPr>
          </w:p>
        </w:tc>
        <w:tc>
          <w:tcPr>
            <w:tcW w:w="2487" w:type="dxa"/>
            <w:tcBorders>
              <w:bottom w:val="single" w:sz="24" w:space="0" w:color="auto"/>
            </w:tcBorders>
            <w:shd w:val="clear" w:color="auto" w:fill="auto"/>
          </w:tcPr>
          <w:p w:rsidR="00DD6A0A" w:rsidRPr="00BA4C27" w:rsidRDefault="00DD6A0A" w:rsidP="00DD6A0A">
            <w:pPr>
              <w:keepLines/>
              <w:suppressAutoHyphens/>
            </w:pPr>
            <w:r w:rsidRPr="00194BB7">
              <w:t>URI</w:t>
            </w:r>
          </w:p>
        </w:tc>
        <w:tc>
          <w:tcPr>
            <w:tcW w:w="3150" w:type="dxa"/>
            <w:tcBorders>
              <w:bottom w:val="single" w:sz="24" w:space="0" w:color="auto"/>
            </w:tcBorders>
            <w:shd w:val="clear" w:color="auto" w:fill="auto"/>
          </w:tcPr>
          <w:p w:rsidR="00DD6A0A" w:rsidRPr="00BA4C27" w:rsidRDefault="00DD6A0A" w:rsidP="00DD6A0A">
            <w:pPr>
              <w:keepLines/>
              <w:suppressAutoHyphens/>
            </w:pPr>
            <w:r w:rsidRPr="00194BB7">
              <w:t xml:space="preserve">A string of characters used to identify (or name) a resource. The main purpose of this identifier is to enable interaction with representations of the resource over a network, typically the World Wide Web, using specific protocols.  A URI is either a Uniform Resource Locator (URL) or a Uniform Resource Name (URN).  The specific syntax for each is defined by </w:t>
            </w:r>
            <w:r w:rsidR="00B36831" w:rsidRPr="00194BB7">
              <w:fldChar w:fldCharType="begin"/>
            </w:r>
            <w:r w:rsidRPr="00194BB7">
              <w:instrText xml:space="preserve"> REF ref_rfc_3986 \h </w:instrText>
            </w:r>
            <w:r w:rsidR="00B36831" w:rsidRPr="00194BB7">
              <w:fldChar w:fldCharType="separate"/>
            </w:r>
            <w:r w:rsidR="00A63659" w:rsidRPr="00BA4C27">
              <w:rPr>
                <w:rStyle w:val="Refterm"/>
              </w:rPr>
              <w:t>[RFC3986]</w:t>
            </w:r>
            <w:r w:rsidR="00B36831" w:rsidRPr="00194BB7">
              <w:fldChar w:fldCharType="end"/>
            </w:r>
            <w:r w:rsidRPr="00194BB7">
              <w:t>.</w:t>
            </w:r>
          </w:p>
        </w:tc>
      </w:tr>
      <w:tr w:rsidR="00DD6A0A" w:rsidRPr="00BA4C27">
        <w:trPr>
          <w:cantSplit/>
          <w:trHeight w:val="405"/>
          <w:jc w:val="center"/>
        </w:trPr>
        <w:tc>
          <w:tcPr>
            <w:tcW w:w="2499" w:type="dxa"/>
            <w:tcBorders>
              <w:top w:val="single" w:sz="24" w:space="0" w:color="auto"/>
              <w:bottom w:val="single" w:sz="24" w:space="0" w:color="auto"/>
            </w:tcBorders>
            <w:shd w:val="clear" w:color="auto" w:fill="auto"/>
          </w:tcPr>
          <w:p w:rsidR="00DD6A0A" w:rsidRPr="00BA4C27" w:rsidRDefault="00DD6A0A" w:rsidP="00DD6A0A">
            <w:pPr>
              <w:keepLines/>
              <w:suppressAutoHyphens/>
            </w:pPr>
            <w:r w:rsidRPr="00194BB7">
              <w:t>Indicator</w:t>
            </w:r>
          </w:p>
        </w:tc>
        <w:tc>
          <w:tcPr>
            <w:tcW w:w="2487" w:type="dxa"/>
            <w:tcBorders>
              <w:top w:val="single" w:sz="24" w:space="0" w:color="auto"/>
              <w:bottom w:val="single" w:sz="24" w:space="0" w:color="auto"/>
            </w:tcBorders>
            <w:shd w:val="pct15" w:color="auto" w:fill="auto"/>
          </w:tcPr>
          <w:p w:rsidR="00DD6A0A" w:rsidRPr="00BA4C27" w:rsidRDefault="00DD6A0A" w:rsidP="00DD6A0A">
            <w:pPr>
              <w:keepLines/>
              <w:suppressAutoHyphens/>
            </w:pPr>
          </w:p>
        </w:tc>
        <w:tc>
          <w:tcPr>
            <w:tcW w:w="3150" w:type="dxa"/>
            <w:tcBorders>
              <w:top w:val="single" w:sz="24" w:space="0" w:color="auto"/>
              <w:bottom w:val="single" w:sz="24" w:space="0" w:color="auto"/>
            </w:tcBorders>
            <w:shd w:val="clear" w:color="auto" w:fill="auto"/>
          </w:tcPr>
          <w:p w:rsidR="00DD6A0A" w:rsidRPr="00BA4C27" w:rsidRDefault="00DD6A0A" w:rsidP="00DD6A0A">
            <w:pPr>
              <w:keepLines/>
              <w:suppressAutoHyphens/>
            </w:pPr>
            <w:r w:rsidRPr="00194BB7">
              <w:t>A list of two mutually exclusive Boolean values that express the only possible states of a property.</w:t>
            </w:r>
          </w:p>
        </w:tc>
      </w:tr>
      <w:tr w:rsidR="00DD6A0A" w:rsidRPr="00BA4C27">
        <w:trPr>
          <w:cantSplit/>
          <w:trHeight w:val="405"/>
          <w:jc w:val="center"/>
        </w:trPr>
        <w:tc>
          <w:tcPr>
            <w:tcW w:w="2499" w:type="dxa"/>
            <w:tcBorders>
              <w:top w:val="single" w:sz="24" w:space="0" w:color="auto"/>
              <w:bottom w:val="single" w:sz="24" w:space="0" w:color="auto"/>
            </w:tcBorders>
            <w:shd w:val="clear" w:color="auto" w:fill="auto"/>
          </w:tcPr>
          <w:p w:rsidR="00DD6A0A" w:rsidRPr="00BA4C27" w:rsidRDefault="00DD6A0A" w:rsidP="00DD6A0A">
            <w:pPr>
              <w:keepLines/>
              <w:suppressAutoHyphens/>
            </w:pPr>
            <w:r w:rsidRPr="00194BB7">
              <w:t>Measure</w:t>
            </w:r>
          </w:p>
        </w:tc>
        <w:tc>
          <w:tcPr>
            <w:tcW w:w="2487" w:type="dxa"/>
            <w:tcBorders>
              <w:top w:val="single" w:sz="24" w:space="0" w:color="auto"/>
              <w:bottom w:val="single" w:sz="24" w:space="0" w:color="auto"/>
            </w:tcBorders>
            <w:shd w:val="pct15" w:color="auto" w:fill="auto"/>
          </w:tcPr>
          <w:p w:rsidR="00DD6A0A" w:rsidRPr="00BA4C27" w:rsidRDefault="00DD6A0A" w:rsidP="00DD6A0A">
            <w:pPr>
              <w:keepLines/>
              <w:suppressAutoHyphens/>
            </w:pPr>
          </w:p>
        </w:tc>
        <w:tc>
          <w:tcPr>
            <w:tcW w:w="3150" w:type="dxa"/>
            <w:tcBorders>
              <w:top w:val="single" w:sz="24" w:space="0" w:color="auto"/>
              <w:bottom w:val="single" w:sz="24" w:space="0" w:color="auto"/>
            </w:tcBorders>
            <w:shd w:val="clear" w:color="auto" w:fill="auto"/>
          </w:tcPr>
          <w:p w:rsidR="00DD6A0A" w:rsidRPr="00BA4C27" w:rsidRDefault="00DD6A0A" w:rsidP="00DD6A0A">
            <w:pPr>
              <w:keepLines/>
              <w:suppressAutoHyphens/>
            </w:pPr>
            <w:r w:rsidRPr="00194BB7">
              <w:t>A numeric value determined by measuring an object along with the specified unit of measure.</w:t>
            </w:r>
          </w:p>
        </w:tc>
      </w:tr>
      <w:tr w:rsidR="00DD6A0A" w:rsidRPr="00BA4C27">
        <w:trPr>
          <w:cantSplit/>
          <w:trHeight w:val="405"/>
          <w:jc w:val="center"/>
        </w:trPr>
        <w:tc>
          <w:tcPr>
            <w:tcW w:w="2499" w:type="dxa"/>
            <w:tcBorders>
              <w:top w:val="single" w:sz="24" w:space="0" w:color="auto"/>
              <w:bottom w:val="single" w:sz="12" w:space="0" w:color="auto"/>
            </w:tcBorders>
            <w:shd w:val="clear" w:color="auto" w:fill="auto"/>
          </w:tcPr>
          <w:p w:rsidR="00DD6A0A" w:rsidRPr="00BA4C27" w:rsidRDefault="00DD6A0A" w:rsidP="00DD6A0A">
            <w:pPr>
              <w:keepLines/>
              <w:suppressAutoHyphens/>
            </w:pPr>
            <w:r w:rsidRPr="00194BB7">
              <w:t>Numeric</w:t>
            </w:r>
          </w:p>
        </w:tc>
        <w:tc>
          <w:tcPr>
            <w:tcW w:w="2487" w:type="dxa"/>
            <w:tcBorders>
              <w:top w:val="single" w:sz="24" w:space="0" w:color="auto"/>
            </w:tcBorders>
            <w:shd w:val="pct15" w:color="auto" w:fill="auto"/>
          </w:tcPr>
          <w:p w:rsidR="00DD6A0A" w:rsidRPr="00BA4C27" w:rsidRDefault="00DD6A0A" w:rsidP="00DD6A0A">
            <w:pPr>
              <w:keepLines/>
              <w:suppressAutoHyphens/>
            </w:pPr>
          </w:p>
        </w:tc>
        <w:tc>
          <w:tcPr>
            <w:tcW w:w="3150" w:type="dxa"/>
            <w:tcBorders>
              <w:top w:val="single" w:sz="24" w:space="0" w:color="auto"/>
            </w:tcBorders>
            <w:shd w:val="clear" w:color="auto" w:fill="auto"/>
          </w:tcPr>
          <w:p w:rsidR="00DD6A0A" w:rsidRPr="00BA4C27" w:rsidRDefault="00DD6A0A" w:rsidP="00DD6A0A">
            <w:pPr>
              <w:keepLines/>
              <w:suppressAutoHyphens/>
            </w:pPr>
            <w:r w:rsidRPr="00194BB7">
              <w:t>Numeric information that is assigned or is determined by calculation, counting, or sequencing. It does not require a unit of quantity or unit of measure.</w:t>
            </w:r>
          </w:p>
        </w:tc>
      </w:tr>
      <w:tr w:rsidR="00DD6A0A" w:rsidRPr="00BA4C27">
        <w:trPr>
          <w:cantSplit/>
          <w:trHeight w:val="405"/>
          <w:jc w:val="center"/>
        </w:trPr>
        <w:tc>
          <w:tcPr>
            <w:tcW w:w="2499" w:type="dxa"/>
            <w:shd w:val="pct15" w:color="auto" w:fill="auto"/>
          </w:tcPr>
          <w:p w:rsidR="00DD6A0A" w:rsidRPr="00BA4C27" w:rsidRDefault="00DD6A0A" w:rsidP="00DD6A0A">
            <w:pPr>
              <w:keepLines/>
              <w:suppressAutoHyphens/>
            </w:pPr>
          </w:p>
        </w:tc>
        <w:tc>
          <w:tcPr>
            <w:tcW w:w="2487" w:type="dxa"/>
            <w:shd w:val="clear" w:color="auto" w:fill="auto"/>
          </w:tcPr>
          <w:p w:rsidR="00DD6A0A" w:rsidRPr="00BA4C27" w:rsidRDefault="00DD6A0A" w:rsidP="00DD6A0A">
            <w:pPr>
              <w:keepLines/>
              <w:suppressAutoHyphens/>
            </w:pPr>
            <w:r w:rsidRPr="00194BB7">
              <w:t>Value</w:t>
            </w:r>
          </w:p>
        </w:tc>
        <w:tc>
          <w:tcPr>
            <w:tcW w:w="3150" w:type="dxa"/>
            <w:shd w:val="clear" w:color="auto" w:fill="auto"/>
          </w:tcPr>
          <w:p w:rsidR="00DD6A0A" w:rsidRPr="00BA4C27" w:rsidRDefault="00DD6A0A" w:rsidP="00DD6A0A">
            <w:pPr>
              <w:keepLines/>
              <w:suppressAutoHyphens/>
            </w:pPr>
            <w:r w:rsidRPr="00194BB7">
              <w:t>A result of a calculation</w:t>
            </w:r>
            <w:r w:rsidR="00C027D4">
              <w:t>.</w:t>
            </w:r>
          </w:p>
        </w:tc>
      </w:tr>
      <w:tr w:rsidR="00DD6A0A" w:rsidRPr="00BA4C27">
        <w:trPr>
          <w:cantSplit/>
          <w:trHeight w:val="405"/>
          <w:jc w:val="center"/>
        </w:trPr>
        <w:tc>
          <w:tcPr>
            <w:tcW w:w="2499" w:type="dxa"/>
            <w:shd w:val="pct15" w:color="auto" w:fill="auto"/>
          </w:tcPr>
          <w:p w:rsidR="00DD6A0A" w:rsidRPr="00BA4C27" w:rsidRDefault="00DD6A0A" w:rsidP="00DD6A0A">
            <w:pPr>
              <w:keepLines/>
              <w:suppressAutoHyphens/>
            </w:pPr>
          </w:p>
        </w:tc>
        <w:tc>
          <w:tcPr>
            <w:tcW w:w="2487" w:type="dxa"/>
            <w:shd w:val="clear" w:color="auto" w:fill="auto"/>
          </w:tcPr>
          <w:p w:rsidR="00DD6A0A" w:rsidRPr="00BA4C27" w:rsidRDefault="00DD6A0A" w:rsidP="00DD6A0A">
            <w:pPr>
              <w:keepLines/>
              <w:suppressAutoHyphens/>
            </w:pPr>
            <w:r w:rsidRPr="00194BB7">
              <w:t>Rate</w:t>
            </w:r>
          </w:p>
        </w:tc>
        <w:tc>
          <w:tcPr>
            <w:tcW w:w="3150" w:type="dxa"/>
            <w:shd w:val="clear" w:color="auto" w:fill="auto"/>
          </w:tcPr>
          <w:p w:rsidR="00DD6A0A" w:rsidRPr="00BA4C27" w:rsidRDefault="00DD6A0A" w:rsidP="00DD6A0A">
            <w:pPr>
              <w:keepLines/>
              <w:suppressAutoHyphens/>
            </w:pPr>
            <w:r w:rsidRPr="00194BB7">
              <w:t>A representation of a ratio where the two units are not included.</w:t>
            </w:r>
          </w:p>
        </w:tc>
      </w:tr>
      <w:tr w:rsidR="00DD6A0A" w:rsidRPr="00BA4C27">
        <w:trPr>
          <w:cantSplit/>
          <w:trHeight w:val="405"/>
          <w:jc w:val="center"/>
        </w:trPr>
        <w:tc>
          <w:tcPr>
            <w:tcW w:w="2499" w:type="dxa"/>
            <w:tcBorders>
              <w:bottom w:val="single" w:sz="24" w:space="0" w:color="auto"/>
            </w:tcBorders>
            <w:shd w:val="pct15" w:color="auto" w:fill="auto"/>
          </w:tcPr>
          <w:p w:rsidR="00DD6A0A" w:rsidRPr="00BA4C27" w:rsidRDefault="00DD6A0A" w:rsidP="00DD6A0A">
            <w:pPr>
              <w:keepLines/>
              <w:suppressAutoHyphens/>
            </w:pPr>
          </w:p>
        </w:tc>
        <w:tc>
          <w:tcPr>
            <w:tcW w:w="2487" w:type="dxa"/>
            <w:tcBorders>
              <w:bottom w:val="single" w:sz="24" w:space="0" w:color="auto"/>
            </w:tcBorders>
            <w:shd w:val="clear" w:color="auto" w:fill="auto"/>
          </w:tcPr>
          <w:p w:rsidR="00DD6A0A" w:rsidRPr="00BA4C27" w:rsidRDefault="00DD6A0A" w:rsidP="00DD6A0A">
            <w:pPr>
              <w:keepLines/>
              <w:suppressAutoHyphens/>
            </w:pPr>
            <w:r w:rsidRPr="00194BB7">
              <w:t>Percent</w:t>
            </w:r>
          </w:p>
        </w:tc>
        <w:tc>
          <w:tcPr>
            <w:tcW w:w="3150" w:type="dxa"/>
            <w:tcBorders>
              <w:bottom w:val="single" w:sz="24" w:space="0" w:color="auto"/>
            </w:tcBorders>
            <w:shd w:val="clear" w:color="auto" w:fill="auto"/>
          </w:tcPr>
          <w:p w:rsidR="00DD6A0A" w:rsidRPr="00BA4C27" w:rsidRDefault="00DD6A0A" w:rsidP="00DD6A0A">
            <w:pPr>
              <w:keepLines/>
              <w:suppressAutoHyphens/>
            </w:pPr>
            <w:r w:rsidRPr="00194BB7">
              <w:t xml:space="preserve">A representation of a ratio in which the two units are the same. </w:t>
            </w:r>
          </w:p>
        </w:tc>
      </w:tr>
      <w:tr w:rsidR="00DD6A0A" w:rsidRPr="00BA4C27">
        <w:trPr>
          <w:cantSplit/>
          <w:trHeight w:val="405"/>
          <w:jc w:val="center"/>
        </w:trPr>
        <w:tc>
          <w:tcPr>
            <w:tcW w:w="2499" w:type="dxa"/>
            <w:tcBorders>
              <w:top w:val="single" w:sz="24" w:space="0" w:color="auto"/>
              <w:bottom w:val="single" w:sz="24" w:space="0" w:color="auto"/>
            </w:tcBorders>
            <w:shd w:val="clear" w:color="auto" w:fill="auto"/>
          </w:tcPr>
          <w:p w:rsidR="00DD6A0A" w:rsidRPr="00BA4C27" w:rsidRDefault="00DD6A0A" w:rsidP="00DD6A0A">
            <w:pPr>
              <w:keepLines/>
              <w:suppressAutoHyphens/>
            </w:pPr>
            <w:r w:rsidRPr="00194BB7">
              <w:t>Quantity</w:t>
            </w:r>
          </w:p>
        </w:tc>
        <w:tc>
          <w:tcPr>
            <w:tcW w:w="2487" w:type="dxa"/>
            <w:tcBorders>
              <w:top w:val="single" w:sz="24" w:space="0" w:color="auto"/>
              <w:bottom w:val="single" w:sz="24" w:space="0" w:color="auto"/>
            </w:tcBorders>
            <w:shd w:val="pct15" w:color="auto" w:fill="auto"/>
          </w:tcPr>
          <w:p w:rsidR="00DD6A0A" w:rsidRPr="00BA4C27" w:rsidRDefault="00DD6A0A" w:rsidP="00DD6A0A">
            <w:pPr>
              <w:keepLines/>
              <w:suppressAutoHyphens/>
            </w:pPr>
          </w:p>
        </w:tc>
        <w:tc>
          <w:tcPr>
            <w:tcW w:w="3150" w:type="dxa"/>
            <w:tcBorders>
              <w:top w:val="single" w:sz="24" w:space="0" w:color="auto"/>
              <w:bottom w:val="single" w:sz="24" w:space="0" w:color="auto"/>
            </w:tcBorders>
            <w:shd w:val="clear" w:color="auto" w:fill="auto"/>
          </w:tcPr>
          <w:p w:rsidR="00683500" w:rsidRDefault="00DD6A0A">
            <w:pPr>
              <w:keepLines/>
              <w:suppressAutoHyphens/>
            </w:pPr>
            <w:r w:rsidRPr="00194BB7">
              <w:t xml:space="preserve">A counted number of </w:t>
            </w:r>
            <w:r w:rsidR="00C027D4">
              <w:t xml:space="preserve"> </w:t>
            </w:r>
            <w:r w:rsidRPr="00194BB7">
              <w:t>nonmonetary units possibly including fractions.</w:t>
            </w:r>
          </w:p>
        </w:tc>
      </w:tr>
      <w:tr w:rsidR="00DD6A0A" w:rsidRPr="00BA4C27">
        <w:trPr>
          <w:cantSplit/>
          <w:trHeight w:val="405"/>
          <w:jc w:val="center"/>
        </w:trPr>
        <w:tc>
          <w:tcPr>
            <w:tcW w:w="2499" w:type="dxa"/>
            <w:tcBorders>
              <w:top w:val="single" w:sz="24" w:space="0" w:color="auto"/>
              <w:bottom w:val="single" w:sz="12" w:space="0" w:color="auto"/>
            </w:tcBorders>
            <w:shd w:val="clear" w:color="auto" w:fill="auto"/>
          </w:tcPr>
          <w:p w:rsidR="00DD6A0A" w:rsidRPr="00BA4C27" w:rsidRDefault="00DD6A0A" w:rsidP="00DD6A0A">
            <w:pPr>
              <w:keepLines/>
              <w:suppressAutoHyphens/>
            </w:pPr>
            <w:r w:rsidRPr="00194BB7">
              <w:t>Text</w:t>
            </w:r>
          </w:p>
        </w:tc>
        <w:tc>
          <w:tcPr>
            <w:tcW w:w="2487" w:type="dxa"/>
            <w:tcBorders>
              <w:top w:val="single" w:sz="24" w:space="0" w:color="auto"/>
              <w:bottom w:val="single" w:sz="12" w:space="0" w:color="auto"/>
            </w:tcBorders>
            <w:shd w:val="pct15" w:color="auto" w:fill="auto"/>
          </w:tcPr>
          <w:p w:rsidR="00DD6A0A" w:rsidRPr="00BA4C27" w:rsidRDefault="00DD6A0A" w:rsidP="00DD6A0A">
            <w:pPr>
              <w:keepLines/>
              <w:suppressAutoHyphens/>
            </w:pPr>
            <w:r w:rsidRPr="00194BB7">
              <w:t>-</w:t>
            </w:r>
          </w:p>
        </w:tc>
        <w:tc>
          <w:tcPr>
            <w:tcW w:w="3150" w:type="dxa"/>
            <w:tcBorders>
              <w:top w:val="single" w:sz="24" w:space="0" w:color="auto"/>
              <w:bottom w:val="single" w:sz="12" w:space="0" w:color="auto"/>
            </w:tcBorders>
            <w:shd w:val="clear" w:color="auto" w:fill="auto"/>
          </w:tcPr>
          <w:p w:rsidR="00DD6A0A" w:rsidRPr="00BA4C27" w:rsidRDefault="00DD6A0A" w:rsidP="00DD6A0A">
            <w:pPr>
              <w:keepLines/>
              <w:suppressAutoHyphens/>
            </w:pPr>
            <w:r w:rsidRPr="00194BB7">
              <w:t>A character string (i.e.</w:t>
            </w:r>
            <w:r w:rsidR="00C027D4">
              <w:t>,</w:t>
            </w:r>
            <w:r w:rsidRPr="00194BB7">
              <w:t xml:space="preserve"> a finite sequence of characters) generally in the form of words of a language.</w:t>
            </w:r>
          </w:p>
        </w:tc>
      </w:tr>
      <w:tr w:rsidR="00DD6A0A" w:rsidRPr="00BA4C27">
        <w:trPr>
          <w:cantSplit/>
          <w:trHeight w:val="405"/>
          <w:jc w:val="center"/>
        </w:trPr>
        <w:tc>
          <w:tcPr>
            <w:tcW w:w="2499" w:type="dxa"/>
            <w:tcBorders>
              <w:bottom w:val="single" w:sz="24" w:space="0" w:color="auto"/>
            </w:tcBorders>
            <w:shd w:val="pct15" w:color="auto" w:fill="auto"/>
          </w:tcPr>
          <w:p w:rsidR="00DD6A0A" w:rsidRPr="00BA4C27" w:rsidRDefault="00DD6A0A" w:rsidP="00DD6A0A">
            <w:pPr>
              <w:keepLines/>
              <w:suppressAutoHyphens/>
            </w:pPr>
          </w:p>
        </w:tc>
        <w:tc>
          <w:tcPr>
            <w:tcW w:w="2487" w:type="dxa"/>
            <w:tcBorders>
              <w:bottom w:val="single" w:sz="24" w:space="0" w:color="auto"/>
            </w:tcBorders>
            <w:shd w:val="clear" w:color="auto" w:fill="auto"/>
          </w:tcPr>
          <w:p w:rsidR="00DD6A0A" w:rsidRPr="00BA4C27" w:rsidRDefault="00DD6A0A" w:rsidP="00DD6A0A">
            <w:pPr>
              <w:keepLines/>
              <w:suppressAutoHyphens/>
            </w:pPr>
            <w:r w:rsidRPr="00194BB7">
              <w:t>Name</w:t>
            </w:r>
          </w:p>
        </w:tc>
        <w:tc>
          <w:tcPr>
            <w:tcW w:w="3150" w:type="dxa"/>
            <w:tcBorders>
              <w:bottom w:val="single" w:sz="24" w:space="0" w:color="auto"/>
            </w:tcBorders>
            <w:shd w:val="clear" w:color="auto" w:fill="auto"/>
          </w:tcPr>
          <w:p w:rsidR="00DD6A0A" w:rsidRPr="00BA4C27" w:rsidRDefault="00DD6A0A" w:rsidP="00DD6A0A">
            <w:pPr>
              <w:keepLines/>
              <w:suppressAutoHyphens/>
            </w:pPr>
            <w:r w:rsidRPr="00194BB7">
              <w:t>A word or phrase that constitutes the distinctive designation of a person, place, thing</w:t>
            </w:r>
            <w:r w:rsidR="00C027D4">
              <w:t>,</w:t>
            </w:r>
            <w:r w:rsidRPr="00194BB7">
              <w:t xml:space="preserve"> or concept. </w:t>
            </w:r>
          </w:p>
        </w:tc>
      </w:tr>
    </w:tbl>
    <w:p w:rsidR="00DD6A0A" w:rsidRPr="00AC0083" w:rsidRDefault="00DD6A0A" w:rsidP="00DD6A0A">
      <w:pPr>
        <w:pStyle w:val="wrruleheadpara"/>
      </w:pPr>
      <w:bookmarkStart w:id="4194" w:name="rule_8_18"/>
      <w:bookmarkStart w:id="4195" w:name="_Toc76707305"/>
      <w:bookmarkStart w:id="4196" w:name="_Toc131669284"/>
      <w:bookmarkEnd w:id="4193"/>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18</w:t>
        </w:r>
      </w:fldSimple>
      <w:r w:rsidRPr="00AC0083">
        <w:t>]</w:t>
      </w:r>
      <w:bookmarkEnd w:id="4194"/>
      <w:bookmarkEnd w:id="4195"/>
      <w:r w:rsidRPr="00AC0083">
        <w:t xml:space="preserve"> (REF, SUB, EXT)</w:t>
      </w:r>
      <w:bookmarkEnd w:id="4196"/>
    </w:p>
    <w:p w:rsidR="00683500" w:rsidRDefault="00DD6A0A">
      <w:pPr>
        <w:pStyle w:val="wrbodytext3"/>
      </w:pPr>
      <w:bookmarkStart w:id="4197" w:name="rule_8_18_text"/>
      <w:r w:rsidRPr="00194BB7">
        <w:tab/>
      </w:r>
      <w:bookmarkStart w:id="4198" w:name="_Toc87007778"/>
      <w:r w:rsidRPr="00194BB7">
        <w:t xml:space="preserve">Within </w:t>
      </w:r>
      <w:r>
        <w:t>the</w:t>
      </w:r>
      <w:r w:rsidRPr="00194BB7">
        <w:t xml:space="preserve"> schema, the name of an element declaration that is of simple content MUST use a representation term found in </w:t>
      </w:r>
      <w:r w:rsidR="00B36831">
        <w:fldChar w:fldCharType="begin"/>
      </w:r>
      <w:r w:rsidR="00552095">
        <w:instrText xml:space="preserve"> REF _Ref163372582 \h </w:instrText>
      </w:r>
      <w:r w:rsidR="00B36831">
        <w:fldChar w:fldCharType="separate"/>
      </w:r>
      <w:ins w:id="4199" w:author="Webb Roberts" w:date="2010-03-31T15:33:00Z">
        <w:r w:rsidR="00A63659">
          <w:t xml:space="preserve">Table </w:t>
        </w:r>
        <w:r w:rsidR="00A63659">
          <w:rPr>
            <w:noProof/>
          </w:rPr>
          <w:t>9</w:t>
        </w:r>
        <w:r w:rsidR="00A63659">
          <w:t>-</w:t>
        </w:r>
        <w:r w:rsidR="00A63659">
          <w:rPr>
            <w:noProof/>
          </w:rPr>
          <w:t>2</w:t>
        </w:r>
        <w:r w:rsidR="00A63659">
          <w:t xml:space="preserve">:  </w:t>
        </w:r>
        <w:r w:rsidR="00A63659" w:rsidRPr="00194BB7">
          <w:t>Representation Terms</w:t>
        </w:r>
      </w:ins>
      <w:del w:id="4200" w:author="Webb Roberts" w:date="2010-03-31T15:30:00Z">
        <w:r w:rsidR="004753AF" w:rsidDel="00172983">
          <w:delText xml:space="preserve">Table </w:delText>
        </w:r>
        <w:r w:rsidR="004753AF" w:rsidDel="00172983">
          <w:rPr>
            <w:noProof/>
          </w:rPr>
          <w:delText>9</w:delText>
        </w:r>
        <w:r w:rsidR="004753AF" w:rsidDel="00172983">
          <w:delText>-</w:delText>
        </w:r>
        <w:r w:rsidR="004753AF" w:rsidDel="00172983">
          <w:rPr>
            <w:noProof/>
          </w:rPr>
          <w:delText>2</w:delText>
        </w:r>
        <w:r w:rsidR="004753AF" w:rsidDel="00172983">
          <w:delText xml:space="preserve">:  </w:delText>
        </w:r>
        <w:r w:rsidR="004753AF" w:rsidRPr="00194BB7" w:rsidDel="00172983">
          <w:delText>Representation Terms</w:delText>
        </w:r>
      </w:del>
      <w:r w:rsidR="00B36831">
        <w:fldChar w:fldCharType="end"/>
      </w:r>
      <w:r w:rsidRPr="00194BB7">
        <w:t>.</w:t>
      </w:r>
      <w:bookmarkEnd w:id="4197"/>
      <w:bookmarkEnd w:id="4198"/>
    </w:p>
    <w:p w:rsidR="00DD6A0A" w:rsidRPr="00AC0083" w:rsidRDefault="00DD6A0A" w:rsidP="00DD6A0A">
      <w:pPr>
        <w:pStyle w:val="wrruleheadpara"/>
      </w:pPr>
      <w:bookmarkStart w:id="4201" w:name="rule_8_19"/>
      <w:bookmarkStart w:id="4202" w:name="_Toc76707306"/>
      <w:bookmarkStart w:id="4203" w:name="_Toc131669285"/>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19</w:t>
        </w:r>
      </w:fldSimple>
      <w:r w:rsidRPr="00AC0083">
        <w:t>]</w:t>
      </w:r>
      <w:bookmarkEnd w:id="4201"/>
      <w:bookmarkEnd w:id="4202"/>
      <w:r w:rsidRPr="00AC0083">
        <w:t xml:space="preserve"> (REF, SUB, EXT)</w:t>
      </w:r>
      <w:bookmarkEnd w:id="4203"/>
    </w:p>
    <w:p w:rsidR="00683500" w:rsidRDefault="00DD6A0A">
      <w:pPr>
        <w:pStyle w:val="wrbodytext3"/>
      </w:pPr>
      <w:bookmarkStart w:id="4204" w:name="rule_8_19_text"/>
      <w:r w:rsidRPr="00194BB7">
        <w:tab/>
      </w:r>
      <w:bookmarkStart w:id="4205" w:name="_Toc87007779"/>
      <w:r w:rsidRPr="00194BB7">
        <w:t xml:space="preserve">Within </w:t>
      </w:r>
      <w:r>
        <w:t>the</w:t>
      </w:r>
      <w:r w:rsidRPr="00194BB7">
        <w:t xml:space="preserve"> schema, the name of an element declaration that is of complex content, and </w:t>
      </w:r>
      <w:r>
        <w:t>that</w:t>
      </w:r>
      <w:r w:rsidRPr="00194BB7">
        <w:t xml:space="preserve"> corresponds to a concept listed in </w:t>
      </w:r>
      <w:r w:rsidR="00B36831">
        <w:fldChar w:fldCharType="begin"/>
      </w:r>
      <w:r w:rsidR="00552095">
        <w:instrText xml:space="preserve"> REF _Ref163372582 \h </w:instrText>
      </w:r>
      <w:r w:rsidR="00B36831">
        <w:fldChar w:fldCharType="separate"/>
      </w:r>
      <w:ins w:id="4206" w:author="Webb Roberts" w:date="2010-03-31T15:33:00Z">
        <w:r w:rsidR="00A63659">
          <w:t xml:space="preserve">Table </w:t>
        </w:r>
        <w:r w:rsidR="00A63659">
          <w:rPr>
            <w:noProof/>
          </w:rPr>
          <w:t>9</w:t>
        </w:r>
        <w:r w:rsidR="00A63659">
          <w:t>-</w:t>
        </w:r>
        <w:r w:rsidR="00A63659">
          <w:rPr>
            <w:noProof/>
          </w:rPr>
          <w:t>2</w:t>
        </w:r>
        <w:r w:rsidR="00A63659">
          <w:t xml:space="preserve">:  </w:t>
        </w:r>
        <w:r w:rsidR="00A63659" w:rsidRPr="00194BB7">
          <w:t>Representation Terms</w:t>
        </w:r>
      </w:ins>
      <w:del w:id="4207" w:author="Webb Roberts" w:date="2010-03-31T15:30:00Z">
        <w:r w:rsidR="004753AF" w:rsidDel="00172983">
          <w:delText xml:space="preserve">Table </w:delText>
        </w:r>
        <w:r w:rsidR="004753AF" w:rsidDel="00172983">
          <w:rPr>
            <w:noProof/>
          </w:rPr>
          <w:delText>9</w:delText>
        </w:r>
        <w:r w:rsidR="004753AF" w:rsidDel="00172983">
          <w:delText>-</w:delText>
        </w:r>
        <w:r w:rsidR="004753AF" w:rsidDel="00172983">
          <w:rPr>
            <w:noProof/>
          </w:rPr>
          <w:delText>2</w:delText>
        </w:r>
        <w:r w:rsidR="004753AF" w:rsidDel="00172983">
          <w:delText xml:space="preserve">:  </w:delText>
        </w:r>
        <w:r w:rsidR="004753AF" w:rsidRPr="00194BB7" w:rsidDel="00172983">
          <w:delText>Representation Terms</w:delText>
        </w:r>
      </w:del>
      <w:r w:rsidR="00B36831">
        <w:fldChar w:fldCharType="end"/>
      </w:r>
      <w:r w:rsidRPr="00194BB7">
        <w:t>, MUST use a representation term from that table.</w:t>
      </w:r>
      <w:bookmarkEnd w:id="4204"/>
      <w:bookmarkEnd w:id="4205"/>
    </w:p>
    <w:p w:rsidR="00DD6A0A" w:rsidRPr="00AC0083" w:rsidRDefault="00DD6A0A" w:rsidP="00DD6A0A">
      <w:pPr>
        <w:pStyle w:val="wrruleheadpara"/>
      </w:pPr>
      <w:bookmarkStart w:id="4208" w:name="rule_8_20"/>
      <w:bookmarkStart w:id="4209" w:name="_Toc76707307"/>
      <w:bookmarkStart w:id="4210" w:name="_Toc131669286"/>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20</w:t>
        </w:r>
      </w:fldSimple>
      <w:r w:rsidRPr="00AC0083">
        <w:t>]</w:t>
      </w:r>
      <w:bookmarkEnd w:id="4208"/>
      <w:bookmarkEnd w:id="4209"/>
      <w:r w:rsidRPr="00AC0083">
        <w:t xml:space="preserve"> (REF, SUB, EXT)</w:t>
      </w:r>
      <w:bookmarkEnd w:id="4210"/>
    </w:p>
    <w:p w:rsidR="00683500" w:rsidRDefault="00DD6A0A">
      <w:pPr>
        <w:pStyle w:val="wrbodytext3"/>
      </w:pPr>
      <w:bookmarkStart w:id="4211" w:name="rule_8_20_text"/>
      <w:r w:rsidRPr="00194BB7">
        <w:tab/>
      </w:r>
      <w:bookmarkStart w:id="4212" w:name="_Toc87007780"/>
      <w:r w:rsidRPr="00194BB7">
        <w:t xml:space="preserve">Within </w:t>
      </w:r>
      <w:r>
        <w:t>the</w:t>
      </w:r>
      <w:r w:rsidRPr="00194BB7">
        <w:t xml:space="preserve"> schema, the name of an element declaration </w:t>
      </w:r>
      <w:r>
        <w:t>that</w:t>
      </w:r>
      <w:r w:rsidRPr="00194BB7">
        <w:t xml:space="preserve"> is of complex content and </w:t>
      </w:r>
      <w:r>
        <w:t>that</w:t>
      </w:r>
      <w:r w:rsidRPr="00194BB7">
        <w:t xml:space="preserve"> does not correspond to a concept listed in </w:t>
      </w:r>
      <w:r w:rsidR="00B36831">
        <w:fldChar w:fldCharType="begin"/>
      </w:r>
      <w:r w:rsidR="00552095">
        <w:instrText xml:space="preserve"> REF _Ref163372582 \h </w:instrText>
      </w:r>
      <w:r w:rsidR="00B36831">
        <w:fldChar w:fldCharType="separate"/>
      </w:r>
      <w:ins w:id="4213" w:author="Webb Roberts" w:date="2010-03-31T15:33:00Z">
        <w:r w:rsidR="00A63659">
          <w:t xml:space="preserve">Table </w:t>
        </w:r>
        <w:r w:rsidR="00A63659">
          <w:rPr>
            <w:noProof/>
          </w:rPr>
          <w:t>9</w:t>
        </w:r>
        <w:r w:rsidR="00A63659">
          <w:t>-</w:t>
        </w:r>
        <w:r w:rsidR="00A63659">
          <w:rPr>
            <w:noProof/>
          </w:rPr>
          <w:t>2</w:t>
        </w:r>
        <w:r w:rsidR="00A63659">
          <w:t xml:space="preserve">:  </w:t>
        </w:r>
        <w:r w:rsidR="00A63659" w:rsidRPr="00194BB7">
          <w:t>Representation Terms</w:t>
        </w:r>
      </w:ins>
      <w:del w:id="4214" w:author="Webb Roberts" w:date="2010-03-31T15:30:00Z">
        <w:r w:rsidR="004753AF" w:rsidDel="00172983">
          <w:delText xml:space="preserve">Table </w:delText>
        </w:r>
        <w:r w:rsidR="004753AF" w:rsidDel="00172983">
          <w:rPr>
            <w:noProof/>
          </w:rPr>
          <w:delText>9</w:delText>
        </w:r>
        <w:r w:rsidR="004753AF" w:rsidDel="00172983">
          <w:delText>-</w:delText>
        </w:r>
        <w:r w:rsidR="004753AF" w:rsidDel="00172983">
          <w:rPr>
            <w:noProof/>
          </w:rPr>
          <w:delText>2</w:delText>
        </w:r>
        <w:r w:rsidR="004753AF" w:rsidDel="00172983">
          <w:delText xml:space="preserve">:  </w:delText>
        </w:r>
        <w:r w:rsidR="004753AF" w:rsidRPr="00194BB7" w:rsidDel="00172983">
          <w:delText>Representation Terms</w:delText>
        </w:r>
      </w:del>
      <w:r w:rsidR="00B36831">
        <w:fldChar w:fldCharType="end"/>
      </w:r>
      <w:r w:rsidRPr="00194BB7">
        <w:t xml:space="preserve"> MUST NOT use a representation term.</w:t>
      </w:r>
      <w:bookmarkEnd w:id="4211"/>
      <w:bookmarkEnd w:id="4212"/>
    </w:p>
    <w:p w:rsidR="00DD6A0A" w:rsidRPr="00AC0083" w:rsidRDefault="00DD6A0A" w:rsidP="00DD6A0A">
      <w:pPr>
        <w:pStyle w:val="wrruleheadpara"/>
      </w:pPr>
      <w:bookmarkStart w:id="4215" w:name="rule_8_21"/>
      <w:bookmarkStart w:id="4216" w:name="_Toc76707308"/>
      <w:bookmarkStart w:id="4217" w:name="_Toc131669287"/>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21</w:t>
        </w:r>
      </w:fldSimple>
      <w:r w:rsidRPr="00AC0083">
        <w:t>]</w:t>
      </w:r>
      <w:bookmarkEnd w:id="4215"/>
      <w:bookmarkEnd w:id="4216"/>
      <w:r w:rsidRPr="00AC0083">
        <w:t xml:space="preserve"> (REF, SUB, EXT)</w:t>
      </w:r>
      <w:bookmarkEnd w:id="4217"/>
    </w:p>
    <w:p w:rsidR="00683500" w:rsidRDefault="00DD6A0A">
      <w:pPr>
        <w:pStyle w:val="wrbodytext3"/>
      </w:pPr>
      <w:bookmarkStart w:id="4218" w:name="rule_8_21_text"/>
      <w:r w:rsidRPr="00194BB7">
        <w:tab/>
      </w:r>
      <w:bookmarkStart w:id="4219" w:name="_Toc87007781"/>
      <w:r w:rsidRPr="00194BB7">
        <w:t xml:space="preserve">Within </w:t>
      </w:r>
      <w:r>
        <w:t>the</w:t>
      </w:r>
      <w:r w:rsidRPr="00194BB7">
        <w:t xml:space="preserve"> schema, the name of an attribute declaration MUST use a representation term from </w:t>
      </w:r>
      <w:r w:rsidR="00B36831">
        <w:fldChar w:fldCharType="begin"/>
      </w:r>
      <w:r w:rsidR="00552095">
        <w:instrText xml:space="preserve"> REF _Ref163372582 \h </w:instrText>
      </w:r>
      <w:r w:rsidR="00B36831">
        <w:fldChar w:fldCharType="separate"/>
      </w:r>
      <w:ins w:id="4220" w:author="Webb Roberts" w:date="2010-03-31T15:33:00Z">
        <w:r w:rsidR="00A63659">
          <w:t xml:space="preserve">Table </w:t>
        </w:r>
        <w:r w:rsidR="00A63659">
          <w:rPr>
            <w:noProof/>
          </w:rPr>
          <w:t>9</w:t>
        </w:r>
        <w:r w:rsidR="00A63659">
          <w:t>-</w:t>
        </w:r>
        <w:r w:rsidR="00A63659">
          <w:rPr>
            <w:noProof/>
          </w:rPr>
          <w:t>2</w:t>
        </w:r>
        <w:r w:rsidR="00A63659">
          <w:t xml:space="preserve">:  </w:t>
        </w:r>
        <w:r w:rsidR="00A63659" w:rsidRPr="00194BB7">
          <w:t>Representation Terms</w:t>
        </w:r>
      </w:ins>
      <w:del w:id="4221" w:author="Webb Roberts" w:date="2010-03-31T15:30:00Z">
        <w:r w:rsidR="004753AF" w:rsidDel="00172983">
          <w:delText xml:space="preserve">Table </w:delText>
        </w:r>
        <w:r w:rsidR="004753AF" w:rsidDel="00172983">
          <w:rPr>
            <w:noProof/>
          </w:rPr>
          <w:delText>9</w:delText>
        </w:r>
        <w:r w:rsidR="004753AF" w:rsidDel="00172983">
          <w:delText>-</w:delText>
        </w:r>
        <w:r w:rsidR="004753AF" w:rsidDel="00172983">
          <w:rPr>
            <w:noProof/>
          </w:rPr>
          <w:delText>2</w:delText>
        </w:r>
        <w:r w:rsidR="004753AF" w:rsidDel="00172983">
          <w:delText xml:space="preserve">:  </w:delText>
        </w:r>
        <w:r w:rsidR="004753AF" w:rsidRPr="00194BB7" w:rsidDel="00172983">
          <w:delText>Representation Terms</w:delText>
        </w:r>
      </w:del>
      <w:r w:rsidR="00B36831">
        <w:fldChar w:fldCharType="end"/>
      </w:r>
      <w:r w:rsidRPr="00194BB7">
        <w:t>.</w:t>
      </w:r>
      <w:bookmarkEnd w:id="4218"/>
      <w:bookmarkEnd w:id="4219"/>
    </w:p>
    <w:p w:rsidR="00DD6A0A" w:rsidRDefault="00DD6A0A" w:rsidP="00DD6A0A">
      <w:pPr>
        <w:pStyle w:val="wrnormativehead"/>
        <w:outlineLvl w:val="0"/>
      </w:pPr>
      <w:r>
        <w:t>Rationale</w:t>
      </w:r>
    </w:p>
    <w:p w:rsidR="00683500" w:rsidRDefault="00DD6A0A">
      <w:pPr>
        <w:pStyle w:val="wrbodytext3"/>
      </w:pPr>
      <w:r>
        <w:tab/>
      </w:r>
      <w:bookmarkStart w:id="4222" w:name="_Toc87007782"/>
      <w:r>
        <w:t>An element that represents a value listed in the table should have a representation term. It should do so even if its type is complex with multiple parts.  For example, a type with multiple fields may represent a sound binary, a date, or a name.</w:t>
      </w:r>
      <w:bookmarkEnd w:id="4222"/>
    </w:p>
    <w:p w:rsidR="00DD6A0A" w:rsidRDefault="005E4185" w:rsidP="00783BE6">
      <w:pPr>
        <w:pStyle w:val="Heading2"/>
        <w:numPr>
          <w:numberingChange w:id="4223" w:author="Webb Roberts" w:date="2010-03-31T15:28:00Z" w:original="%1:9:0:.%2:12:0:"/>
        </w:numPr>
      </w:pPr>
      <w:bookmarkStart w:id="4224" w:name="_Toc166497246"/>
      <w:bookmarkStart w:id="4225" w:name="_Toc166998706"/>
      <w:bookmarkStart w:id="4226" w:name="_Toc167007621"/>
      <w:bookmarkStart w:id="4227" w:name="_Toc167009145"/>
      <w:bookmarkStart w:id="4228" w:name="_Toc167009219"/>
      <w:bookmarkStart w:id="4229" w:name="_Toc167009443"/>
      <w:bookmarkStart w:id="4230" w:name="_Toc167010027"/>
      <w:bookmarkStart w:id="4231" w:name="_Toc167010395"/>
      <w:bookmarkStart w:id="4232" w:name="_Toc167583637"/>
      <w:bookmarkStart w:id="4233" w:name="_Toc167584281"/>
      <w:bookmarkStart w:id="4234" w:name="_Toc167670670"/>
      <w:bookmarkStart w:id="4235" w:name="_Ref167378975"/>
      <w:bookmarkStart w:id="4236" w:name="_Ref167379065"/>
      <w:bookmarkStart w:id="4237" w:name="_Toc77760866"/>
      <w:bookmarkStart w:id="4238" w:name="_Toc87007783"/>
      <w:bookmarkStart w:id="4239" w:name="_Toc131668989"/>
      <w:bookmarkEnd w:id="4224"/>
      <w:bookmarkEnd w:id="4225"/>
      <w:bookmarkEnd w:id="4226"/>
      <w:bookmarkEnd w:id="4227"/>
      <w:bookmarkEnd w:id="4228"/>
      <w:bookmarkEnd w:id="4229"/>
      <w:bookmarkEnd w:id="4230"/>
      <w:bookmarkEnd w:id="4231"/>
      <w:bookmarkEnd w:id="4232"/>
      <w:bookmarkEnd w:id="4233"/>
      <w:bookmarkEnd w:id="4234"/>
      <w:r>
        <w:t>C2 Core</w:t>
      </w:r>
      <w:r w:rsidR="00DD6A0A">
        <w:t xml:space="preserve"> Type Names</w:t>
      </w:r>
      <w:bookmarkEnd w:id="4235"/>
      <w:bookmarkEnd w:id="4236"/>
      <w:bookmarkEnd w:id="4237"/>
      <w:bookmarkEnd w:id="4238"/>
      <w:bookmarkEnd w:id="4239"/>
    </w:p>
    <w:p w:rsidR="00DD6A0A" w:rsidRDefault="00DD6A0A" w:rsidP="00DD6A0A">
      <w:pPr>
        <w:pStyle w:val="wrbodytext1"/>
      </w:pPr>
      <w:r>
        <w:t xml:space="preserve">This section contains naming rules specific to various kinds of </w:t>
      </w:r>
      <w:r w:rsidR="005E4185">
        <w:t>C2 Core</w:t>
      </w:r>
      <w:r>
        <w:t xml:space="preserve"> types. </w:t>
      </w:r>
    </w:p>
    <w:p w:rsidR="00DD6A0A" w:rsidRPr="00A87278" w:rsidRDefault="00DD6A0A" w:rsidP="006872A7">
      <w:pPr>
        <w:pStyle w:val="Heading3"/>
        <w:numPr>
          <w:numberingChange w:id="4240" w:author="Webb Roberts" w:date="2010-03-31T15:28:00Z" w:original="%1:9:0:.%2:12:0:.%3:1:0:"/>
        </w:numPr>
      </w:pPr>
      <w:bookmarkStart w:id="4241" w:name="_Toc87007784"/>
      <w:bookmarkStart w:id="4242" w:name="_Toc131668990"/>
      <w:r>
        <w:t>All Type Components</w:t>
      </w:r>
      <w:bookmarkEnd w:id="4241"/>
      <w:bookmarkEnd w:id="4242"/>
    </w:p>
    <w:p w:rsidR="00DD6A0A" w:rsidRPr="00AC0083" w:rsidRDefault="00DD6A0A" w:rsidP="00DD6A0A">
      <w:pPr>
        <w:pStyle w:val="wrruleheadpara"/>
      </w:pPr>
      <w:bookmarkStart w:id="4243" w:name="rule_8_22"/>
      <w:bookmarkStart w:id="4244" w:name="_Toc76707309"/>
      <w:bookmarkStart w:id="4245" w:name="_Toc131669288"/>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22</w:t>
        </w:r>
      </w:fldSimple>
      <w:r w:rsidRPr="00AC0083">
        <w:t>]</w:t>
      </w:r>
      <w:bookmarkEnd w:id="4243"/>
      <w:bookmarkEnd w:id="4244"/>
      <w:r w:rsidRPr="00AC0083">
        <w:t xml:space="preserve"> (REF, SUB, EXT)</w:t>
      </w:r>
      <w:bookmarkEnd w:id="4245"/>
    </w:p>
    <w:p w:rsidR="00683500" w:rsidRDefault="00DD6A0A">
      <w:pPr>
        <w:pStyle w:val="wrbodytext3"/>
      </w:pPr>
      <w:bookmarkStart w:id="4246" w:name="rule_8_22_text"/>
      <w:r w:rsidRPr="00194BB7">
        <w:tab/>
      </w:r>
      <w:bookmarkStart w:id="4247" w:name="_Toc87007785"/>
      <w:r w:rsidRPr="00194BB7">
        <w:t xml:space="preserve">Within </w:t>
      </w:r>
      <w:r>
        <w:t>the</w:t>
      </w:r>
      <w:r w:rsidRPr="00194BB7">
        <w:t xml:space="preserve"> schema, the name of any type definition MUST use the representation term </w:t>
      </w:r>
      <w:r w:rsidRPr="00BA4C27">
        <w:rPr>
          <w:rStyle w:val="wrcode"/>
        </w:rPr>
        <w:t>Type</w:t>
      </w:r>
      <w:r w:rsidRPr="00194BB7">
        <w:t>.</w:t>
      </w:r>
      <w:bookmarkEnd w:id="4246"/>
      <w:bookmarkEnd w:id="4247"/>
    </w:p>
    <w:p w:rsidR="00DD6A0A" w:rsidRDefault="00DD6A0A" w:rsidP="00DD6A0A">
      <w:pPr>
        <w:pStyle w:val="wrnormativehead"/>
        <w:outlineLvl w:val="0"/>
      </w:pPr>
      <w:r>
        <w:t>Rationale</w:t>
      </w:r>
    </w:p>
    <w:p w:rsidR="00683500" w:rsidRDefault="00DD6A0A">
      <w:pPr>
        <w:pStyle w:val="wrbodytext3"/>
      </w:pPr>
      <w:r>
        <w:tab/>
      </w:r>
      <w:bookmarkStart w:id="4248" w:name="_Toc87007786"/>
      <w:r>
        <w:t xml:space="preserve">Using the representation term </w:t>
      </w:r>
      <w:r w:rsidRPr="00D15FEC">
        <w:rPr>
          <w:rStyle w:val="wrcode"/>
        </w:rPr>
        <w:t>Type</w:t>
      </w:r>
      <w:r>
        <w:t xml:space="preserve"> immediately identifies XML types in a </w:t>
      </w:r>
      <w:r w:rsidR="005E4185">
        <w:t>C2 Core</w:t>
      </w:r>
      <w:r>
        <w:t>-conformant schema and prevents naming collisions with corresponding XML elements and attributes.</w:t>
      </w:r>
      <w:bookmarkEnd w:id="4248"/>
    </w:p>
    <w:p w:rsidR="00DD6A0A" w:rsidRDefault="00DD6A0A" w:rsidP="006872A7">
      <w:pPr>
        <w:pStyle w:val="Heading3"/>
        <w:numPr>
          <w:numberingChange w:id="4249" w:author="Webb Roberts" w:date="2010-03-31T15:28:00Z" w:original="%1:9:0:.%2:12:0:.%3:2:0:"/>
        </w:numPr>
      </w:pPr>
      <w:bookmarkStart w:id="4250" w:name="_Toc87007787"/>
      <w:bookmarkStart w:id="4251" w:name="_Toc131668991"/>
      <w:r>
        <w:t>Simple Type Components</w:t>
      </w:r>
      <w:bookmarkEnd w:id="4250"/>
      <w:bookmarkEnd w:id="4251"/>
    </w:p>
    <w:p w:rsidR="00DD6A0A" w:rsidRPr="00AC0083" w:rsidRDefault="00DD6A0A" w:rsidP="00DD6A0A">
      <w:pPr>
        <w:pStyle w:val="wrruleheadpara"/>
      </w:pPr>
      <w:bookmarkStart w:id="4252" w:name="rule_8_23"/>
      <w:bookmarkStart w:id="4253" w:name="_Toc76707310"/>
      <w:bookmarkStart w:id="4254" w:name="_Toc131669289"/>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23</w:t>
        </w:r>
      </w:fldSimple>
      <w:r w:rsidRPr="00AC0083">
        <w:t>]</w:t>
      </w:r>
      <w:bookmarkEnd w:id="4252"/>
      <w:bookmarkEnd w:id="4253"/>
      <w:r w:rsidRPr="00AC0083">
        <w:t xml:space="preserve"> (REF, SUB, EXT)</w:t>
      </w:r>
      <w:bookmarkEnd w:id="4254"/>
    </w:p>
    <w:p w:rsidR="00683500" w:rsidRDefault="00DD6A0A">
      <w:pPr>
        <w:pStyle w:val="wrbodytext3"/>
      </w:pPr>
      <w:bookmarkStart w:id="4255" w:name="rule_8_23_text"/>
      <w:r w:rsidRPr="00194BB7">
        <w:tab/>
      </w:r>
      <w:bookmarkStart w:id="4256" w:name="_Toc87007788"/>
      <w:r w:rsidRPr="00194BB7">
        <w:t xml:space="preserve">Within </w:t>
      </w:r>
      <w:r>
        <w:t>the</w:t>
      </w:r>
      <w:r w:rsidRPr="00194BB7">
        <w:t xml:space="preserve"> schema, the name of any simple type definition SHALL use the representation term qualifier </w:t>
      </w:r>
      <w:r w:rsidRPr="00BA4C27">
        <w:rPr>
          <w:rStyle w:val="wrcode"/>
        </w:rPr>
        <w:t>Simple</w:t>
      </w:r>
      <w:r w:rsidRPr="00194BB7">
        <w:t>.  This qualifier SHALL appear after any other representation term qualifiers.</w:t>
      </w:r>
      <w:bookmarkEnd w:id="4255"/>
      <w:bookmarkEnd w:id="4256"/>
    </w:p>
    <w:p w:rsidR="00DD6A0A" w:rsidRDefault="00DD6A0A" w:rsidP="00DD6A0A">
      <w:pPr>
        <w:pStyle w:val="wrnormativehead"/>
        <w:outlineLvl w:val="0"/>
      </w:pPr>
      <w:r>
        <w:t>Rationale</w:t>
      </w:r>
    </w:p>
    <w:p w:rsidR="00683500" w:rsidRDefault="00DD6A0A">
      <w:pPr>
        <w:pStyle w:val="wrbodytext3"/>
      </w:pPr>
      <w:r>
        <w:tab/>
      </w:r>
      <w:bookmarkStart w:id="4257" w:name="_Toc87007789"/>
      <w:r>
        <w:t xml:space="preserve">Specific uses of type definitions have similar syntax but very different effects on data definitions.  Schemas that clearly identify complex and simple type definitions are easier to understand without tool support.  This rule ensures that names of simple types end in </w:t>
      </w:r>
      <w:r w:rsidRPr="00D15FEC">
        <w:rPr>
          <w:rStyle w:val="wrcode"/>
        </w:rPr>
        <w:t>SimpleType</w:t>
      </w:r>
      <w:r>
        <w:t>.</w:t>
      </w:r>
      <w:bookmarkEnd w:id="4257"/>
    </w:p>
    <w:p w:rsidR="00DD6A0A" w:rsidRDefault="00DD6A0A" w:rsidP="006872A7">
      <w:pPr>
        <w:pStyle w:val="Heading3"/>
        <w:numPr>
          <w:numberingChange w:id="4258" w:author="Webb Roberts" w:date="2010-03-31T15:28:00Z" w:original="%1:9:0:.%2:12:0:.%3:3:0:"/>
        </w:numPr>
      </w:pPr>
      <w:bookmarkStart w:id="4259" w:name="_Toc87007790"/>
      <w:bookmarkStart w:id="4260" w:name="_Toc131668992"/>
      <w:r>
        <w:t>Code Type Components</w:t>
      </w:r>
      <w:bookmarkEnd w:id="4259"/>
      <w:bookmarkEnd w:id="4260"/>
    </w:p>
    <w:p w:rsidR="00DD6A0A" w:rsidRDefault="00DD6A0A" w:rsidP="00DD6A0A">
      <w:pPr>
        <w:pStyle w:val="wrdefinitionheadpara"/>
      </w:pPr>
      <w:bookmarkStart w:id="4261" w:name="_Toc131669118"/>
      <w:r w:rsidRPr="00DD1EAF">
        <w:t xml:space="preserve">[Definition: </w:t>
      </w:r>
      <w:bookmarkStart w:id="4262" w:name="defn_code_type"/>
      <w:r w:rsidRPr="006C5431">
        <w:t>code type</w:t>
      </w:r>
      <w:bookmarkEnd w:id="4262"/>
      <w:r w:rsidRPr="00DD1EAF">
        <w:t>]</w:t>
      </w:r>
      <w:bookmarkEnd w:id="4261"/>
    </w:p>
    <w:p w:rsidR="00683500" w:rsidRDefault="00DD6A0A">
      <w:pPr>
        <w:pStyle w:val="wrbodytext3"/>
      </w:pPr>
      <w:r>
        <w:tab/>
      </w:r>
      <w:bookmarkStart w:id="4263" w:name="_Toc87007791"/>
      <w:bookmarkStart w:id="4264" w:name="defn_code_type_text"/>
      <w:r w:rsidRPr="00194BB7">
        <w:t xml:space="preserve">A </w:t>
      </w:r>
      <w:r w:rsidRPr="00BA4C27">
        <w:rPr>
          <w:rStyle w:val="Strong"/>
        </w:rPr>
        <w:t>code type</w:t>
      </w:r>
      <w:r w:rsidRPr="00194BB7">
        <w:t xml:space="preserve"> is a simple type schema component definition that contains multiple </w:t>
      </w:r>
      <w:r w:rsidRPr="00BA4C27">
        <w:rPr>
          <w:rStyle w:val="wrcode"/>
        </w:rPr>
        <w:t>xsd:enumeration</w:t>
      </w:r>
      <w:r w:rsidRPr="00194BB7">
        <w:t xml:space="preserve"> facets.</w:t>
      </w:r>
      <w:bookmarkEnd w:id="4263"/>
      <w:r w:rsidRPr="00194BB7">
        <w:t xml:space="preserve"> </w:t>
      </w:r>
      <w:bookmarkEnd w:id="4264"/>
    </w:p>
    <w:p w:rsidR="00DD6A0A" w:rsidRPr="007B46A1" w:rsidRDefault="00DD6A0A" w:rsidP="00DD6A0A">
      <w:pPr>
        <w:pStyle w:val="wrbodytext1"/>
      </w:pPr>
      <w:r>
        <w:t>These types represent lists of values, each of which has a known meaning beyond the text representation.  These values may be meaningful text or may be a string of alphanumeric identifiers that represent abbreviations for literals.</w:t>
      </w:r>
    </w:p>
    <w:p w:rsidR="00DD6A0A" w:rsidRPr="00AC0083" w:rsidRDefault="00DD6A0A" w:rsidP="00DD6A0A">
      <w:pPr>
        <w:pStyle w:val="wrruleheadpara"/>
      </w:pPr>
      <w:bookmarkStart w:id="4265" w:name="rule_8_24"/>
      <w:bookmarkStart w:id="4266" w:name="_Toc76707311"/>
      <w:bookmarkStart w:id="4267" w:name="_Toc131669290"/>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24</w:t>
        </w:r>
      </w:fldSimple>
      <w:r w:rsidRPr="00AC0083">
        <w:t>]</w:t>
      </w:r>
      <w:bookmarkEnd w:id="4265"/>
      <w:bookmarkEnd w:id="4266"/>
      <w:r w:rsidRPr="00AC0083">
        <w:t xml:space="preserve"> (REF, SUB, EXT)</w:t>
      </w:r>
      <w:bookmarkEnd w:id="4267"/>
    </w:p>
    <w:p w:rsidR="00683500" w:rsidRDefault="00DD6A0A">
      <w:pPr>
        <w:pStyle w:val="wrbodytext3"/>
      </w:pPr>
      <w:bookmarkStart w:id="4268" w:name="rule_8_24_text"/>
      <w:r w:rsidRPr="00194BB7">
        <w:tab/>
      </w:r>
      <w:bookmarkStart w:id="4269" w:name="_Toc87007792"/>
      <w:r w:rsidRPr="00194BB7">
        <w:t xml:space="preserve">Within </w:t>
      </w:r>
      <w:r>
        <w:t>the</w:t>
      </w:r>
      <w:r w:rsidRPr="00194BB7">
        <w:t xml:space="preserve"> schema, the name of any code type SHALL use the representation term qualifier </w:t>
      </w:r>
      <w:r w:rsidRPr="00BA4C27">
        <w:rPr>
          <w:rStyle w:val="wrcode"/>
        </w:rPr>
        <w:t>Code</w:t>
      </w:r>
      <w:r w:rsidRPr="00194BB7">
        <w:t>.</w:t>
      </w:r>
      <w:bookmarkEnd w:id="4268"/>
      <w:bookmarkEnd w:id="4269"/>
    </w:p>
    <w:p w:rsidR="00DD6A0A" w:rsidRDefault="00DD6A0A" w:rsidP="00DD6A0A">
      <w:pPr>
        <w:pStyle w:val="wrnormativehead"/>
        <w:outlineLvl w:val="0"/>
      </w:pPr>
      <w:r>
        <w:t>Rationale</w:t>
      </w:r>
    </w:p>
    <w:p w:rsidR="00683500" w:rsidRDefault="00DD6A0A">
      <w:pPr>
        <w:pStyle w:val="wrbodytext3"/>
      </w:pPr>
      <w:r>
        <w:tab/>
      </w:r>
      <w:bookmarkStart w:id="4270" w:name="_Toc87007793"/>
      <w:r>
        <w:t xml:space="preserve">Using the qualifier </w:t>
      </w:r>
      <w:r w:rsidRPr="00D15FEC">
        <w:rPr>
          <w:rStyle w:val="wrcode"/>
        </w:rPr>
        <w:t>Code</w:t>
      </w:r>
      <w:r>
        <w:t xml:space="preserve"> (</w:t>
      </w:r>
      <w:r w:rsidR="00D31262">
        <w:t>e.g.</w:t>
      </w:r>
      <w:r>
        <w:t xml:space="preserve"> </w:t>
      </w:r>
      <w:r w:rsidRPr="00D15FEC">
        <w:rPr>
          <w:rStyle w:val="wrcode"/>
        </w:rPr>
        <w:t>CodeType</w:t>
      </w:r>
      <w:r>
        <w:rPr>
          <w:rStyle w:val="wrcode"/>
        </w:rPr>
        <w:t xml:space="preserve">, </w:t>
      </w:r>
      <w:r w:rsidRPr="00D15FEC">
        <w:rPr>
          <w:rStyle w:val="wrcode"/>
        </w:rPr>
        <w:t>CodeSimpleType</w:t>
      </w:r>
      <w:r>
        <w:t>) immediately identifies a type as representing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bookmarkEnd w:id="4270"/>
    </w:p>
    <w:p w:rsidR="00DD6A0A" w:rsidRPr="00AC0083" w:rsidRDefault="00DD6A0A" w:rsidP="00DD6A0A">
      <w:pPr>
        <w:pStyle w:val="wrruleheadpara"/>
      </w:pPr>
      <w:bookmarkStart w:id="4271" w:name="rule_8_25"/>
      <w:bookmarkStart w:id="4272" w:name="_Toc76707312"/>
      <w:bookmarkStart w:id="4273" w:name="_Toc131669291"/>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25</w:t>
        </w:r>
      </w:fldSimple>
      <w:r w:rsidRPr="00AC0083">
        <w:t>]</w:t>
      </w:r>
      <w:bookmarkEnd w:id="4271"/>
      <w:bookmarkEnd w:id="4272"/>
      <w:r w:rsidRPr="00AC0083">
        <w:t xml:space="preserve"> (REF, SUB, EXT)</w:t>
      </w:r>
      <w:bookmarkEnd w:id="4273"/>
    </w:p>
    <w:p w:rsidR="00683500" w:rsidRDefault="00DD6A0A">
      <w:pPr>
        <w:pStyle w:val="wrbodytext3"/>
      </w:pPr>
      <w:bookmarkStart w:id="4274" w:name="rule_8_25_text"/>
      <w:r w:rsidRPr="00194BB7">
        <w:tab/>
      </w:r>
      <w:bookmarkStart w:id="4275" w:name="_Toc87007794"/>
      <w:r w:rsidRPr="00194BB7">
        <w:t xml:space="preserve">Within </w:t>
      </w:r>
      <w:r>
        <w:t>the</w:t>
      </w:r>
      <w:r w:rsidRPr="00194BB7">
        <w:t xml:space="preserve"> schema, any type definition which has a base type definition of a code type or which is transitively based on a code type SHALL have a name </w:t>
      </w:r>
      <w:r>
        <w:t>that</w:t>
      </w:r>
      <w:r w:rsidRPr="00194BB7">
        <w:t xml:space="preserve"> uses the representation term qualifier </w:t>
      </w:r>
      <w:r w:rsidRPr="00BA4C27">
        <w:rPr>
          <w:rStyle w:val="wrcode"/>
        </w:rPr>
        <w:t>Code</w:t>
      </w:r>
      <w:r w:rsidRPr="00194BB7">
        <w:t>.</w:t>
      </w:r>
      <w:bookmarkEnd w:id="4274"/>
      <w:bookmarkEnd w:id="4275"/>
    </w:p>
    <w:p w:rsidR="00DD6A0A" w:rsidRDefault="00DD6A0A" w:rsidP="00DD6A0A">
      <w:pPr>
        <w:pStyle w:val="wrnormativehead"/>
        <w:outlineLvl w:val="0"/>
      </w:pPr>
      <w:r>
        <w:t>Rationale</w:t>
      </w:r>
    </w:p>
    <w:p w:rsidR="00683500" w:rsidRDefault="00DD6A0A">
      <w:pPr>
        <w:pStyle w:val="wrbodytext3"/>
      </w:pPr>
      <w:r>
        <w:tab/>
      </w:r>
      <w:bookmarkStart w:id="4276" w:name="_Toc87007795"/>
      <w:r>
        <w:t xml:space="preserve">This expands the use of the representation term qualifier </w:t>
      </w:r>
      <w:r w:rsidRPr="00D15FEC">
        <w:rPr>
          <w:rStyle w:val="wrcode"/>
        </w:rPr>
        <w:t>Code</w:t>
      </w:r>
      <w:r>
        <w:t xml:space="preserve"> to any type based on a code list.</w:t>
      </w:r>
      <w:bookmarkEnd w:id="4276"/>
      <w:r>
        <w:t xml:space="preserve"> </w:t>
      </w:r>
    </w:p>
    <w:p w:rsidR="00DD6A0A" w:rsidRDefault="00DD6A0A" w:rsidP="006872A7">
      <w:pPr>
        <w:pStyle w:val="Heading3"/>
        <w:numPr>
          <w:numberingChange w:id="4277" w:author="Webb Roberts" w:date="2010-03-31T15:28:00Z" w:original="%1:9:0:.%2:12:0:.%3:4:0:"/>
        </w:numPr>
      </w:pPr>
      <w:bookmarkStart w:id="4278" w:name="_Toc87007796"/>
      <w:bookmarkStart w:id="4279" w:name="_Toc131668993"/>
      <w:r>
        <w:t>Association Type Components</w:t>
      </w:r>
      <w:bookmarkEnd w:id="4278"/>
      <w:bookmarkEnd w:id="4279"/>
    </w:p>
    <w:p w:rsidR="00DD6A0A" w:rsidRPr="00AC0083" w:rsidRDefault="00DD6A0A" w:rsidP="00DD6A0A">
      <w:pPr>
        <w:pStyle w:val="wrruleheadpara"/>
      </w:pPr>
      <w:bookmarkStart w:id="4280" w:name="rule_8_26"/>
      <w:bookmarkStart w:id="4281" w:name="_Toc76707313"/>
      <w:bookmarkStart w:id="4282" w:name="_Toc131669292"/>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26</w:t>
        </w:r>
      </w:fldSimple>
      <w:r w:rsidRPr="00AC0083">
        <w:t>]</w:t>
      </w:r>
      <w:bookmarkEnd w:id="4280"/>
      <w:bookmarkEnd w:id="4281"/>
      <w:r w:rsidRPr="00AC0083">
        <w:t xml:space="preserve"> (REF, SUB, EXT)</w:t>
      </w:r>
      <w:bookmarkEnd w:id="4282"/>
    </w:p>
    <w:p w:rsidR="00683500" w:rsidRDefault="00DD6A0A">
      <w:pPr>
        <w:pStyle w:val="wrbodytext3"/>
      </w:pPr>
      <w:bookmarkStart w:id="4283" w:name="rule_8_26_text"/>
      <w:r w:rsidRPr="00194BB7">
        <w:tab/>
      </w:r>
      <w:bookmarkStart w:id="4284" w:name="_Toc87007797"/>
      <w:r w:rsidRPr="00194BB7">
        <w:t xml:space="preserve">Within </w:t>
      </w:r>
      <w:r>
        <w:t>the</w:t>
      </w:r>
      <w:r w:rsidRPr="00194BB7">
        <w:t xml:space="preserve"> schema, any association type SHALL have a name that uses the representation term qualifier </w:t>
      </w:r>
      <w:r w:rsidRPr="00BA4C27">
        <w:rPr>
          <w:rStyle w:val="wrcode"/>
        </w:rPr>
        <w:t>Association</w:t>
      </w:r>
      <w:r w:rsidRPr="00194BB7">
        <w:t xml:space="preserve">.  Types other than association types SHALL NOT use the representation term qualifier </w:t>
      </w:r>
      <w:r w:rsidRPr="00BA4C27">
        <w:rPr>
          <w:rStyle w:val="wrcode"/>
        </w:rPr>
        <w:t>Association</w:t>
      </w:r>
      <w:r w:rsidRPr="00194BB7">
        <w:t>.</w:t>
      </w:r>
      <w:bookmarkEnd w:id="4283"/>
      <w:bookmarkEnd w:id="4284"/>
    </w:p>
    <w:p w:rsidR="00DD6A0A" w:rsidRDefault="00DD6A0A" w:rsidP="00DD6A0A">
      <w:pPr>
        <w:pStyle w:val="wrnormativehead"/>
        <w:outlineLvl w:val="0"/>
      </w:pPr>
      <w:r>
        <w:t>Rationale</w:t>
      </w:r>
    </w:p>
    <w:p w:rsidR="00683500" w:rsidRDefault="00DD6A0A">
      <w:pPr>
        <w:pStyle w:val="wrbodytext3"/>
      </w:pPr>
      <w:r>
        <w:tab/>
      </w:r>
      <w:bookmarkStart w:id="4285" w:name="_Toc87007798"/>
      <w:r>
        <w:t xml:space="preserve">Using the qualifier </w:t>
      </w:r>
      <w:r>
        <w:rPr>
          <w:rStyle w:val="wrcode"/>
        </w:rPr>
        <w:t xml:space="preserve">Association </w:t>
      </w:r>
      <w:r>
        <w:t>immediately identifies a type as representing an association.</w:t>
      </w:r>
      <w:bookmarkEnd w:id="4285"/>
    </w:p>
    <w:p w:rsidR="00DD6A0A" w:rsidRDefault="00DD6A0A" w:rsidP="006872A7">
      <w:pPr>
        <w:pStyle w:val="Heading3"/>
        <w:numPr>
          <w:numberingChange w:id="4286" w:author="Webb Roberts" w:date="2010-03-31T15:28:00Z" w:original="%1:9:0:.%2:12:0:.%3:5:0:"/>
        </w:numPr>
      </w:pPr>
      <w:bookmarkStart w:id="4287" w:name="_Toc87007799"/>
      <w:bookmarkStart w:id="4288" w:name="_Toc131668994"/>
      <w:r>
        <w:t>Augmentation Type Components</w:t>
      </w:r>
      <w:bookmarkEnd w:id="4287"/>
      <w:bookmarkEnd w:id="4288"/>
    </w:p>
    <w:p w:rsidR="00DD6A0A" w:rsidRPr="00AC0083" w:rsidRDefault="00DD6A0A" w:rsidP="00DD6A0A">
      <w:pPr>
        <w:pStyle w:val="wrruleheadpara"/>
      </w:pPr>
      <w:bookmarkStart w:id="4289" w:name="rule_8_27"/>
      <w:bookmarkStart w:id="4290" w:name="_Toc76707314"/>
      <w:bookmarkStart w:id="4291" w:name="_Toc131669293"/>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27</w:t>
        </w:r>
      </w:fldSimple>
      <w:r w:rsidRPr="00AC0083">
        <w:t>]</w:t>
      </w:r>
      <w:bookmarkEnd w:id="4289"/>
      <w:bookmarkEnd w:id="4290"/>
      <w:r w:rsidRPr="00AC0083">
        <w:t xml:space="preserve"> (REF, SUB, EXT)</w:t>
      </w:r>
      <w:bookmarkEnd w:id="4291"/>
    </w:p>
    <w:p w:rsidR="00683500" w:rsidRDefault="00DD6A0A">
      <w:pPr>
        <w:pStyle w:val="wrbodytext3"/>
      </w:pPr>
      <w:bookmarkStart w:id="4292" w:name="rule_8_27_text"/>
      <w:r w:rsidRPr="00194BB7">
        <w:tab/>
      </w:r>
      <w:bookmarkStart w:id="4293" w:name="_Toc87007800"/>
      <w:r w:rsidRPr="00194BB7">
        <w:t xml:space="preserve">Within </w:t>
      </w:r>
      <w:r>
        <w:t>the</w:t>
      </w:r>
      <w:r w:rsidRPr="00194BB7">
        <w:t xml:space="preserve"> schema, any augmentation type SHALL have a name that uses the representation term qualifier </w:t>
      </w:r>
      <w:r w:rsidRPr="00BA4C27">
        <w:rPr>
          <w:rStyle w:val="wrcode"/>
        </w:rPr>
        <w:t>Augmentation</w:t>
      </w:r>
      <w:r w:rsidRPr="00194BB7">
        <w:t xml:space="preserve">.  Types other than augmentation types SHALL NOT use the representation term qualifier </w:t>
      </w:r>
      <w:r w:rsidRPr="00BA4C27">
        <w:rPr>
          <w:rStyle w:val="wrcode"/>
        </w:rPr>
        <w:t>Augmentation</w:t>
      </w:r>
      <w:r w:rsidRPr="00194BB7">
        <w:t>.</w:t>
      </w:r>
      <w:bookmarkEnd w:id="4292"/>
      <w:bookmarkEnd w:id="4293"/>
    </w:p>
    <w:p w:rsidR="00DD6A0A" w:rsidRDefault="00DD6A0A" w:rsidP="00DD6A0A">
      <w:pPr>
        <w:pStyle w:val="wrnormativehead"/>
        <w:outlineLvl w:val="0"/>
      </w:pPr>
      <w:r>
        <w:t>Rationale</w:t>
      </w:r>
    </w:p>
    <w:p w:rsidR="00683500" w:rsidRDefault="00DD6A0A">
      <w:pPr>
        <w:pStyle w:val="wrbodytext3"/>
      </w:pPr>
      <w:r>
        <w:tab/>
      </w:r>
      <w:bookmarkStart w:id="4294" w:name="_Toc87007801"/>
      <w:r>
        <w:t xml:space="preserve">Using the qualifier </w:t>
      </w:r>
      <w:r>
        <w:rPr>
          <w:rStyle w:val="wrcode"/>
        </w:rPr>
        <w:t>Augmentation</w:t>
      </w:r>
      <w:r>
        <w:t xml:space="preserve"> immediately identifies a type as representing an augmentation.</w:t>
      </w:r>
      <w:bookmarkEnd w:id="4294"/>
    </w:p>
    <w:p w:rsidR="00DD6A0A" w:rsidRDefault="00DD6A0A" w:rsidP="006872A7">
      <w:pPr>
        <w:pStyle w:val="Heading3"/>
        <w:numPr>
          <w:numberingChange w:id="4295" w:author="Webb Roberts" w:date="2010-03-31T15:28:00Z" w:original="%1:9:0:.%2:12:0:.%3:6:0:"/>
        </w:numPr>
      </w:pPr>
      <w:bookmarkStart w:id="4296" w:name="_Toc87007802"/>
      <w:bookmarkStart w:id="4297" w:name="_Toc131668995"/>
      <w:r>
        <w:t>Metadata Type Components</w:t>
      </w:r>
      <w:bookmarkEnd w:id="4296"/>
      <w:bookmarkEnd w:id="4297"/>
    </w:p>
    <w:p w:rsidR="00DD6A0A" w:rsidRPr="00AC0083" w:rsidRDefault="00DD6A0A" w:rsidP="00DD6A0A">
      <w:pPr>
        <w:pStyle w:val="wrruleheadpara"/>
      </w:pPr>
      <w:bookmarkStart w:id="4298" w:name="rule_8_28"/>
      <w:bookmarkStart w:id="4299" w:name="_Toc76707315"/>
      <w:bookmarkStart w:id="4300" w:name="_Toc131669294"/>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28</w:t>
        </w:r>
      </w:fldSimple>
      <w:r w:rsidRPr="00AC0083">
        <w:t>]</w:t>
      </w:r>
      <w:bookmarkEnd w:id="4298"/>
      <w:bookmarkEnd w:id="4299"/>
      <w:r w:rsidRPr="00AC0083">
        <w:t xml:space="preserve"> (REF, SUB, EXT)</w:t>
      </w:r>
      <w:bookmarkEnd w:id="4300"/>
    </w:p>
    <w:p w:rsidR="00683500" w:rsidRDefault="00DD6A0A">
      <w:pPr>
        <w:pStyle w:val="wrbodytext3"/>
      </w:pPr>
      <w:bookmarkStart w:id="4301" w:name="rule_8_28_text"/>
      <w:r w:rsidRPr="00194BB7">
        <w:tab/>
      </w:r>
      <w:bookmarkStart w:id="4302" w:name="_Toc87007803"/>
      <w:r w:rsidRPr="00194BB7">
        <w:t xml:space="preserve">Within </w:t>
      </w:r>
      <w:r>
        <w:t>the</w:t>
      </w:r>
      <w:r w:rsidRPr="00194BB7">
        <w:t xml:space="preserve"> schema, any metadata type SHALL have a name that uses the representation term qualifier </w:t>
      </w:r>
      <w:r w:rsidRPr="00BA4C27">
        <w:rPr>
          <w:rStyle w:val="wrcode"/>
        </w:rPr>
        <w:t>Metadata</w:t>
      </w:r>
      <w:r w:rsidRPr="00194BB7">
        <w:t xml:space="preserve">.  Types other than metadata types SHALL NOT use the representation term qualifier </w:t>
      </w:r>
      <w:r w:rsidRPr="00BA4C27">
        <w:rPr>
          <w:rStyle w:val="wrcode"/>
        </w:rPr>
        <w:t>Metadata</w:t>
      </w:r>
      <w:r w:rsidRPr="00194BB7">
        <w:t>.</w:t>
      </w:r>
      <w:bookmarkEnd w:id="4301"/>
      <w:bookmarkEnd w:id="4302"/>
    </w:p>
    <w:p w:rsidR="00DD6A0A" w:rsidRDefault="00DD6A0A" w:rsidP="00DD6A0A">
      <w:pPr>
        <w:pStyle w:val="wrnormativehead"/>
        <w:outlineLvl w:val="0"/>
      </w:pPr>
      <w:r>
        <w:t>Rationale</w:t>
      </w:r>
    </w:p>
    <w:p w:rsidR="00683500" w:rsidRDefault="00DD6A0A">
      <w:pPr>
        <w:pStyle w:val="wrbodytext3"/>
      </w:pPr>
      <w:r>
        <w:tab/>
      </w:r>
      <w:bookmarkStart w:id="4303" w:name="_Toc87007804"/>
      <w:r>
        <w:t xml:space="preserve">Using the qualifier </w:t>
      </w:r>
      <w:r>
        <w:rPr>
          <w:rStyle w:val="wrcode"/>
        </w:rPr>
        <w:t>Metadata</w:t>
      </w:r>
      <w:r>
        <w:t xml:space="preserve"> immediately identifies a type as representing metadata.</w:t>
      </w:r>
      <w:bookmarkEnd w:id="4303"/>
    </w:p>
    <w:p w:rsidR="00DD6A0A" w:rsidRDefault="005E4185" w:rsidP="00783BE6">
      <w:pPr>
        <w:pStyle w:val="Heading2"/>
        <w:numPr>
          <w:numberingChange w:id="4304" w:author="Webb Roberts" w:date="2010-03-31T15:28:00Z" w:original="%1:9:0:.%2:13:0:"/>
        </w:numPr>
      </w:pPr>
      <w:bookmarkStart w:id="4305" w:name="_Toc166497249"/>
      <w:bookmarkStart w:id="4306" w:name="_Toc166998709"/>
      <w:bookmarkStart w:id="4307" w:name="_Toc167007624"/>
      <w:bookmarkStart w:id="4308" w:name="_Toc167009148"/>
      <w:bookmarkStart w:id="4309" w:name="_Toc167009222"/>
      <w:bookmarkStart w:id="4310" w:name="_Toc167009446"/>
      <w:bookmarkStart w:id="4311" w:name="_Toc167010030"/>
      <w:bookmarkStart w:id="4312" w:name="_Toc167010398"/>
      <w:bookmarkStart w:id="4313" w:name="_Toc167583640"/>
      <w:bookmarkStart w:id="4314" w:name="_Toc167584284"/>
      <w:bookmarkStart w:id="4315" w:name="_Toc167670673"/>
      <w:bookmarkStart w:id="4316" w:name="_Toc166497252"/>
      <w:bookmarkStart w:id="4317" w:name="_Toc166998712"/>
      <w:bookmarkStart w:id="4318" w:name="_Toc167007627"/>
      <w:bookmarkStart w:id="4319" w:name="_Toc167009151"/>
      <w:bookmarkStart w:id="4320" w:name="_Toc167009225"/>
      <w:bookmarkStart w:id="4321" w:name="_Toc167009449"/>
      <w:bookmarkStart w:id="4322" w:name="_Toc167010033"/>
      <w:bookmarkStart w:id="4323" w:name="_Toc167010401"/>
      <w:bookmarkStart w:id="4324" w:name="_Toc167583643"/>
      <w:bookmarkStart w:id="4325" w:name="_Toc167584287"/>
      <w:bookmarkStart w:id="4326" w:name="_Toc167670676"/>
      <w:bookmarkStart w:id="4327" w:name="_Ref167379035"/>
      <w:bookmarkStart w:id="4328" w:name="_Ref167379085"/>
      <w:bookmarkStart w:id="4329" w:name="_Toc77760867"/>
      <w:bookmarkStart w:id="4330" w:name="_Toc87007805"/>
      <w:bookmarkStart w:id="4331" w:name="_Toc131668996"/>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r>
        <w:t>C2 Core</w:t>
      </w:r>
      <w:r w:rsidR="00DD6A0A">
        <w:t xml:space="preserve"> Property Names</w:t>
      </w:r>
      <w:bookmarkEnd w:id="4327"/>
      <w:bookmarkEnd w:id="4328"/>
      <w:bookmarkEnd w:id="4329"/>
      <w:bookmarkEnd w:id="4330"/>
      <w:bookmarkEnd w:id="4331"/>
    </w:p>
    <w:p w:rsidR="00DD6A0A" w:rsidRDefault="00DD6A0A" w:rsidP="00DD6A0A">
      <w:pPr>
        <w:pStyle w:val="wrbodytext1"/>
      </w:pPr>
      <w:r>
        <w:t xml:space="preserve">This section contains naming rules specific to different kinds of </w:t>
      </w:r>
      <w:r w:rsidR="005E4185">
        <w:t>C2 Core</w:t>
      </w:r>
      <w:r>
        <w:t xml:space="preserve"> properties.</w:t>
      </w:r>
    </w:p>
    <w:p w:rsidR="00DD6A0A" w:rsidRDefault="00DD6A0A" w:rsidP="006872A7">
      <w:pPr>
        <w:pStyle w:val="Heading3"/>
        <w:numPr>
          <w:numberingChange w:id="4332" w:author="Webb Roberts" w:date="2010-03-31T15:28:00Z" w:original="%1:9:0:.%2:13:0:.%3:1:0:"/>
        </w:numPr>
      </w:pPr>
      <w:bookmarkStart w:id="4333" w:name="_Toc87007806"/>
      <w:bookmarkStart w:id="4334" w:name="_Toc131668997"/>
      <w:r>
        <w:t>Attribute Group Names</w:t>
      </w:r>
      <w:bookmarkEnd w:id="4333"/>
      <w:bookmarkEnd w:id="4334"/>
    </w:p>
    <w:p w:rsidR="00DD6A0A" w:rsidRPr="00AC0083" w:rsidRDefault="00DD6A0A" w:rsidP="00DD6A0A">
      <w:pPr>
        <w:pStyle w:val="wrruleheadpara"/>
      </w:pPr>
      <w:bookmarkStart w:id="4335" w:name="rule_8_29"/>
      <w:bookmarkStart w:id="4336" w:name="_Toc76707316"/>
      <w:bookmarkStart w:id="4337" w:name="_Toc131669295"/>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29</w:t>
        </w:r>
      </w:fldSimple>
      <w:r w:rsidRPr="00AC0083">
        <w:t>]</w:t>
      </w:r>
      <w:bookmarkEnd w:id="4335"/>
      <w:bookmarkEnd w:id="4336"/>
      <w:r w:rsidRPr="00AC0083">
        <w:t xml:space="preserve"> (REF, SUB, EXT)</w:t>
      </w:r>
      <w:bookmarkEnd w:id="4337"/>
    </w:p>
    <w:p w:rsidR="00683500" w:rsidRDefault="00DD6A0A">
      <w:pPr>
        <w:pStyle w:val="wrbodytext3"/>
      </w:pPr>
      <w:bookmarkStart w:id="4338" w:name="rule_8_29_text"/>
      <w:r w:rsidRPr="00194BB7">
        <w:tab/>
      </w:r>
      <w:bookmarkStart w:id="4339" w:name="_Toc87007807"/>
      <w:r w:rsidRPr="00194BB7">
        <w:t xml:space="preserve">Within </w:t>
      </w:r>
      <w:r>
        <w:t>the</w:t>
      </w:r>
      <w:r w:rsidRPr="00194BB7">
        <w:t xml:space="preserve"> schema, the name of any attribute group definition schema component SHALL use the representation term </w:t>
      </w:r>
      <w:r w:rsidRPr="00BA4C27">
        <w:rPr>
          <w:rStyle w:val="wrcode"/>
        </w:rPr>
        <w:t>AttributeGroup</w:t>
      </w:r>
      <w:r w:rsidRPr="00194BB7">
        <w:t>.</w:t>
      </w:r>
      <w:bookmarkEnd w:id="4338"/>
      <w:bookmarkEnd w:id="4339"/>
    </w:p>
    <w:p w:rsidR="00DD6A0A" w:rsidRDefault="00DD6A0A" w:rsidP="00DD6A0A">
      <w:pPr>
        <w:pStyle w:val="wrnormativehead"/>
        <w:outlineLvl w:val="0"/>
      </w:pPr>
      <w:r>
        <w:t>Rationale</w:t>
      </w:r>
    </w:p>
    <w:p w:rsidR="00683500" w:rsidRDefault="00DD6A0A">
      <w:pPr>
        <w:pStyle w:val="wrbodytext3"/>
      </w:pPr>
      <w:r>
        <w:tab/>
      </w:r>
      <w:bookmarkStart w:id="4340" w:name="_Toc87007808"/>
      <w:r>
        <w:t>This clearly identifies attribute groups and partitions their names from the names of other types of schema components.</w:t>
      </w:r>
      <w:bookmarkEnd w:id="4340"/>
    </w:p>
    <w:p w:rsidR="00DD6A0A" w:rsidRDefault="00DD6A0A" w:rsidP="006872A7">
      <w:pPr>
        <w:pStyle w:val="Heading3"/>
        <w:numPr>
          <w:numberingChange w:id="4341" w:author="Webb Roberts" w:date="2010-03-31T15:28:00Z" w:original="%1:9:0:.%2:13:0:.%3:2:0:"/>
        </w:numPr>
      </w:pPr>
      <w:bookmarkStart w:id="4342" w:name="_Toc87007809"/>
      <w:bookmarkStart w:id="4343" w:name="_Toc131668998"/>
      <w:r>
        <w:t>Reference Names</w:t>
      </w:r>
      <w:bookmarkEnd w:id="4342"/>
      <w:bookmarkEnd w:id="4343"/>
    </w:p>
    <w:p w:rsidR="00DD6A0A" w:rsidRPr="00AC0083" w:rsidRDefault="00DD6A0A" w:rsidP="00DD6A0A">
      <w:pPr>
        <w:pStyle w:val="wrruleheadpara"/>
      </w:pPr>
      <w:bookmarkStart w:id="4344" w:name="rule_8_30"/>
      <w:bookmarkStart w:id="4345" w:name="_Toc76707317"/>
      <w:bookmarkStart w:id="4346" w:name="_Toc131669296"/>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30</w:t>
        </w:r>
      </w:fldSimple>
      <w:r w:rsidRPr="00AC0083">
        <w:t>]</w:t>
      </w:r>
      <w:bookmarkEnd w:id="4344"/>
      <w:bookmarkEnd w:id="4345"/>
      <w:r w:rsidRPr="00AC0083">
        <w:t xml:space="preserve"> (REF, SUB, EXT)</w:t>
      </w:r>
      <w:bookmarkEnd w:id="4346"/>
    </w:p>
    <w:p w:rsidR="00683500" w:rsidRDefault="00DD6A0A">
      <w:pPr>
        <w:pStyle w:val="wrbodytext3"/>
      </w:pPr>
      <w:bookmarkStart w:id="4347" w:name="rule_8_30_text"/>
      <w:r w:rsidRPr="00194BB7">
        <w:tab/>
      </w:r>
      <w:bookmarkStart w:id="4348" w:name="_Toc87007810"/>
      <w:r w:rsidRPr="00194BB7">
        <w:t xml:space="preserve">Within </w:t>
      </w:r>
      <w:r>
        <w:t>the</w:t>
      </w:r>
      <w:r w:rsidRPr="00194BB7">
        <w:t xml:space="preserve"> schema, the name of any reference element SHALL use the representation term suffix </w:t>
      </w:r>
      <w:r w:rsidRPr="00BA4C27">
        <w:rPr>
          <w:rStyle w:val="wrcode"/>
        </w:rPr>
        <w:t>Reference</w:t>
      </w:r>
      <w:r w:rsidRPr="00194BB7">
        <w:t>.</w:t>
      </w:r>
      <w:bookmarkEnd w:id="4347"/>
      <w:bookmarkEnd w:id="4348"/>
    </w:p>
    <w:p w:rsidR="00DD6A0A" w:rsidRDefault="00DD6A0A" w:rsidP="00DD6A0A">
      <w:pPr>
        <w:pStyle w:val="wrnormativehead"/>
        <w:outlineLvl w:val="0"/>
      </w:pPr>
      <w:r>
        <w:t>Rationale</w:t>
      </w:r>
    </w:p>
    <w:p w:rsidR="00683500" w:rsidRDefault="00DD6A0A">
      <w:pPr>
        <w:pStyle w:val="wrbodytext3"/>
      </w:pPr>
      <w:r>
        <w:tab/>
      </w:r>
      <w:bookmarkStart w:id="4349" w:name="_Toc87007811"/>
      <w:r w:rsidRPr="0089246E">
        <w:t>Reference elements are identical in semantics to elements that are not by</w:t>
      </w:r>
      <w:r w:rsidR="00D31262">
        <w:t xml:space="preserve"> </w:t>
      </w:r>
      <w:r w:rsidRPr="0089246E">
        <w:t>reference.  However, they refer to their values by a reference attribute instead of carrying it as content of the XML element.  The use of a suffix helps indicate that the elements refer</w:t>
      </w:r>
      <w:bookmarkEnd w:id="4349"/>
      <w:r w:rsidRPr="0089246E">
        <w:t xml:space="preserve"> </w:t>
      </w:r>
      <w:bookmarkStart w:id="4350" w:name="_Toc87007812"/>
      <w:r w:rsidRPr="0089246E">
        <w:t>to, instead of contain, their values, yet allows the basic semantics (e.g.</w:t>
      </w:r>
      <w:r w:rsidR="00D31262">
        <w:t>,</w:t>
      </w:r>
      <w:r w:rsidRPr="0089246E">
        <w:t xml:space="preserve"> property, representation term) to persist.</w:t>
      </w:r>
      <w:bookmarkEnd w:id="4350"/>
      <w:r>
        <w:t xml:space="preserve">  </w:t>
      </w:r>
    </w:p>
    <w:p w:rsidR="00683500" w:rsidRDefault="00DD6A0A">
      <w:pPr>
        <w:pStyle w:val="wrbodytext3"/>
      </w:pPr>
      <w:r>
        <w:tab/>
      </w:r>
      <w:bookmarkStart w:id="4351" w:name="_Toc87007813"/>
      <w:r>
        <w:t xml:space="preserve">Note that the use of the representation term suffix is one of the situations in which there is a slight divergence from the general rule for name generation as discussed in </w:t>
      </w:r>
      <w:r w:rsidR="00B36831">
        <w:fldChar w:fldCharType="begin"/>
      </w:r>
      <w:r w:rsidR="00552095">
        <w:instrText xml:space="preserve"> REF rule_8_11 \h </w:instrText>
      </w:r>
      <w:r w:rsidR="00B36831">
        <w:fldChar w:fldCharType="separate"/>
      </w:r>
      <w:ins w:id="4352" w:author="Webb Roberts" w:date="2010-03-31T15:33:00Z">
        <w:r w:rsidR="00A63659" w:rsidRPr="00AC0083">
          <w:t xml:space="preserve">[Rule </w:t>
        </w:r>
        <w:r w:rsidR="00A63659">
          <w:t>9</w:t>
        </w:r>
        <w:r w:rsidR="00A63659" w:rsidRPr="00AC0083">
          <w:t>-</w:t>
        </w:r>
        <w:r w:rsidR="00A63659">
          <w:rPr>
            <w:noProof/>
          </w:rPr>
          <w:t>11</w:t>
        </w:r>
        <w:r w:rsidR="00A63659" w:rsidRPr="00AC0083">
          <w:t>]</w:t>
        </w:r>
      </w:ins>
      <w:del w:id="4353" w:author="Webb Roberts" w:date="2010-03-31T15:30:00Z">
        <w:r w:rsidR="004753AF" w:rsidRPr="00AC0083" w:rsidDel="00172983">
          <w:delText xml:space="preserve">[Rule </w:delText>
        </w:r>
        <w:r w:rsidR="004753AF" w:rsidDel="00172983">
          <w:delText>9</w:delText>
        </w:r>
        <w:r w:rsidR="004753AF" w:rsidRPr="00AC0083" w:rsidDel="00172983">
          <w:delText>-</w:delText>
        </w:r>
        <w:r w:rsidR="004753AF" w:rsidDel="00172983">
          <w:rPr>
            <w:noProof/>
          </w:rPr>
          <w:delText>11</w:delText>
        </w:r>
        <w:r w:rsidR="004753AF" w:rsidRPr="00AC0083" w:rsidDel="00172983">
          <w:delText>]</w:delText>
        </w:r>
      </w:del>
      <w:r w:rsidR="00B36831">
        <w:fldChar w:fldCharType="end"/>
      </w:r>
      <w:r>
        <w:t>.</w:t>
      </w:r>
      <w:bookmarkEnd w:id="4351"/>
    </w:p>
    <w:p w:rsidR="00DD6A0A" w:rsidRDefault="00DD6A0A" w:rsidP="006872A7">
      <w:pPr>
        <w:pStyle w:val="Heading3"/>
        <w:numPr>
          <w:numberingChange w:id="4354" w:author="Webb Roberts" w:date="2010-03-31T15:28:00Z" w:original="%1:9:0:.%2:13:0:.%3:3:0:"/>
        </w:numPr>
      </w:pPr>
      <w:bookmarkStart w:id="4355" w:name="_Toc87007814"/>
      <w:bookmarkStart w:id="4356" w:name="_Toc131668999"/>
      <w:r>
        <w:t>Association Names</w:t>
      </w:r>
      <w:bookmarkEnd w:id="4355"/>
      <w:bookmarkEnd w:id="4356"/>
    </w:p>
    <w:p w:rsidR="00DD6A0A" w:rsidRPr="00AC0083" w:rsidRDefault="00DD6A0A" w:rsidP="00DD6A0A">
      <w:pPr>
        <w:pStyle w:val="wrruleheadpara"/>
      </w:pPr>
      <w:bookmarkStart w:id="4357" w:name="rule_8_31"/>
      <w:bookmarkStart w:id="4358" w:name="_Toc76707318"/>
      <w:bookmarkStart w:id="4359" w:name="_Toc131669297"/>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31</w:t>
        </w:r>
      </w:fldSimple>
      <w:r w:rsidRPr="00AC0083">
        <w:t>]</w:t>
      </w:r>
      <w:bookmarkEnd w:id="4357"/>
      <w:bookmarkEnd w:id="4358"/>
      <w:r w:rsidRPr="00AC0083">
        <w:t xml:space="preserve"> (REF, SUB, EXT)</w:t>
      </w:r>
      <w:bookmarkEnd w:id="4359"/>
    </w:p>
    <w:p w:rsidR="00683500" w:rsidRDefault="00DD6A0A">
      <w:pPr>
        <w:pStyle w:val="wrbodytext3"/>
      </w:pPr>
      <w:bookmarkStart w:id="4360" w:name="rule_8_31_text"/>
      <w:r w:rsidRPr="00194BB7">
        <w:tab/>
      </w:r>
      <w:bookmarkStart w:id="4361" w:name="_Toc87007815"/>
      <w:r w:rsidRPr="00194BB7">
        <w:t xml:space="preserve">Within </w:t>
      </w:r>
      <w:r>
        <w:t>the</w:t>
      </w:r>
      <w:r w:rsidRPr="00194BB7">
        <w:t xml:space="preserve"> schema, the name of an association element SHALL use the representation term qualifier </w:t>
      </w:r>
      <w:r w:rsidRPr="00BA4C27">
        <w:rPr>
          <w:rStyle w:val="wrcode"/>
        </w:rPr>
        <w:t>Association</w:t>
      </w:r>
      <w:r w:rsidRPr="00D85141">
        <w:t>.</w:t>
      </w:r>
      <w:bookmarkEnd w:id="4360"/>
      <w:bookmarkEnd w:id="4361"/>
    </w:p>
    <w:p w:rsidR="00DD6A0A" w:rsidRDefault="00DD6A0A" w:rsidP="00DD6A0A">
      <w:pPr>
        <w:pStyle w:val="wrnormativehead"/>
        <w:outlineLvl w:val="0"/>
      </w:pPr>
      <w:r>
        <w:t>Rationale</w:t>
      </w:r>
    </w:p>
    <w:p w:rsidR="00683500" w:rsidRDefault="00DD6A0A">
      <w:pPr>
        <w:pStyle w:val="wrbodytext3"/>
      </w:pPr>
      <w:r>
        <w:tab/>
      </w:r>
      <w:bookmarkStart w:id="4362" w:name="_Toc87007816"/>
      <w:r>
        <w:t xml:space="preserve">Using the qualifier </w:t>
      </w:r>
      <w:r>
        <w:rPr>
          <w:rStyle w:val="wrcode"/>
        </w:rPr>
        <w:t>Association</w:t>
      </w:r>
      <w:r w:rsidR="00D31262">
        <w:t xml:space="preserve"> </w:t>
      </w:r>
      <w:r>
        <w:t>immediately identifies an element as representing an association.</w:t>
      </w:r>
      <w:bookmarkEnd w:id="4362"/>
    </w:p>
    <w:p w:rsidR="00DD6A0A" w:rsidRDefault="00DD6A0A" w:rsidP="006872A7">
      <w:pPr>
        <w:pStyle w:val="Heading3"/>
        <w:numPr>
          <w:numberingChange w:id="4363" w:author="Webb Roberts" w:date="2010-03-31T15:28:00Z" w:original="%1:9:0:.%2:13:0:.%3:4:0:"/>
        </w:numPr>
      </w:pPr>
      <w:bookmarkStart w:id="4364" w:name="_Toc87007817"/>
      <w:bookmarkStart w:id="4365" w:name="_Toc131669000"/>
      <w:r>
        <w:t>Augmentation Names</w:t>
      </w:r>
      <w:bookmarkEnd w:id="4364"/>
      <w:bookmarkEnd w:id="4365"/>
    </w:p>
    <w:p w:rsidR="00DD6A0A" w:rsidRPr="00AC0083" w:rsidRDefault="00DD6A0A" w:rsidP="00DD6A0A">
      <w:pPr>
        <w:pStyle w:val="wrruleheadpara"/>
      </w:pPr>
      <w:bookmarkStart w:id="4366" w:name="rule_8_32"/>
      <w:bookmarkStart w:id="4367" w:name="_Toc76707319"/>
      <w:bookmarkStart w:id="4368" w:name="_Toc131669298"/>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32</w:t>
        </w:r>
      </w:fldSimple>
      <w:r w:rsidRPr="00AC0083">
        <w:t>]</w:t>
      </w:r>
      <w:bookmarkEnd w:id="4366"/>
      <w:bookmarkEnd w:id="4367"/>
      <w:r w:rsidRPr="00AC0083">
        <w:t xml:space="preserve"> (REF, SUB, EXT)</w:t>
      </w:r>
      <w:bookmarkEnd w:id="4368"/>
    </w:p>
    <w:p w:rsidR="00683500" w:rsidRDefault="00DD6A0A">
      <w:pPr>
        <w:pStyle w:val="wrbodytext3"/>
      </w:pPr>
      <w:bookmarkStart w:id="4369" w:name="rule_8_32_text"/>
      <w:r w:rsidRPr="00194BB7">
        <w:tab/>
      </w:r>
      <w:bookmarkStart w:id="4370" w:name="_Toc87007818"/>
      <w:r w:rsidRPr="00194BB7">
        <w:t xml:space="preserve">Within </w:t>
      </w:r>
      <w:r>
        <w:t>the</w:t>
      </w:r>
      <w:r w:rsidRPr="00194BB7">
        <w:t xml:space="preserve"> schema, the name of an augmentation element SHALL use the representation term </w:t>
      </w:r>
      <w:r w:rsidRPr="00BA4C27">
        <w:rPr>
          <w:rStyle w:val="wrcode"/>
        </w:rPr>
        <w:t>Augmentation</w:t>
      </w:r>
      <w:r w:rsidRPr="00D85141">
        <w:t>.</w:t>
      </w:r>
      <w:bookmarkEnd w:id="4369"/>
      <w:bookmarkEnd w:id="4370"/>
    </w:p>
    <w:p w:rsidR="00DD6A0A" w:rsidRDefault="00DD6A0A" w:rsidP="00DD6A0A">
      <w:pPr>
        <w:pStyle w:val="wrnormativehead"/>
        <w:outlineLvl w:val="0"/>
      </w:pPr>
      <w:r>
        <w:t>Rationale</w:t>
      </w:r>
    </w:p>
    <w:p w:rsidR="00683500" w:rsidRDefault="00DD6A0A">
      <w:pPr>
        <w:pStyle w:val="wrbodytext3"/>
      </w:pPr>
      <w:r>
        <w:tab/>
      </w:r>
      <w:bookmarkStart w:id="4371" w:name="_Toc87007819"/>
      <w:r>
        <w:t xml:space="preserve">Using the qualifier </w:t>
      </w:r>
      <w:r>
        <w:rPr>
          <w:rStyle w:val="wrcode"/>
        </w:rPr>
        <w:t>Augmentation</w:t>
      </w:r>
      <w:r>
        <w:t xml:space="preserve"> immediately identifies an element as representing an augmentation.</w:t>
      </w:r>
      <w:bookmarkEnd w:id="4371"/>
    </w:p>
    <w:p w:rsidR="00DD6A0A" w:rsidRDefault="00DD6A0A" w:rsidP="006872A7">
      <w:pPr>
        <w:pStyle w:val="Heading3"/>
        <w:numPr>
          <w:numberingChange w:id="4372" w:author="Webb Roberts" w:date="2010-03-31T15:28:00Z" w:original="%1:9:0:.%2:13:0:.%3:5:0:"/>
        </w:numPr>
      </w:pPr>
      <w:bookmarkStart w:id="4373" w:name="_Toc87007820"/>
      <w:bookmarkStart w:id="4374" w:name="_Toc131669001"/>
      <w:r>
        <w:t>Metadata Names</w:t>
      </w:r>
      <w:bookmarkEnd w:id="4373"/>
      <w:bookmarkEnd w:id="4374"/>
    </w:p>
    <w:p w:rsidR="00DD6A0A" w:rsidRPr="00AC0083" w:rsidRDefault="00DD6A0A" w:rsidP="00DD6A0A">
      <w:pPr>
        <w:pStyle w:val="wrruleheadpara"/>
      </w:pPr>
      <w:bookmarkStart w:id="4375" w:name="rule_8_33"/>
      <w:bookmarkStart w:id="4376" w:name="_Toc76707320"/>
      <w:bookmarkStart w:id="4377" w:name="_Toc131669299"/>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33</w:t>
        </w:r>
      </w:fldSimple>
      <w:r w:rsidRPr="00AC0083">
        <w:t>]</w:t>
      </w:r>
      <w:bookmarkEnd w:id="4375"/>
      <w:bookmarkEnd w:id="4376"/>
      <w:r w:rsidRPr="00AC0083">
        <w:t xml:space="preserve"> (REF, SUB, EXT)</w:t>
      </w:r>
      <w:bookmarkEnd w:id="4377"/>
    </w:p>
    <w:p w:rsidR="00683500" w:rsidRDefault="00DD6A0A">
      <w:pPr>
        <w:pStyle w:val="wrbodytext3"/>
      </w:pPr>
      <w:bookmarkStart w:id="4378" w:name="rule_8_33_text"/>
      <w:r w:rsidRPr="00194BB7">
        <w:tab/>
      </w:r>
      <w:bookmarkStart w:id="4379" w:name="_Toc87007821"/>
      <w:r w:rsidRPr="00194BB7">
        <w:t xml:space="preserve">Within </w:t>
      </w:r>
      <w:r>
        <w:t>the</w:t>
      </w:r>
      <w:r w:rsidRPr="00194BB7">
        <w:t xml:space="preserve"> schema, the name of a metadata element SHALL use the representation term </w:t>
      </w:r>
      <w:r w:rsidRPr="00BA4C27">
        <w:rPr>
          <w:rStyle w:val="wrcode"/>
        </w:rPr>
        <w:t>Metadata</w:t>
      </w:r>
      <w:r w:rsidRPr="00194BB7">
        <w:t>.</w:t>
      </w:r>
      <w:bookmarkEnd w:id="4378"/>
      <w:bookmarkEnd w:id="4379"/>
    </w:p>
    <w:p w:rsidR="00DD6A0A" w:rsidRDefault="00DD6A0A" w:rsidP="00DD6A0A">
      <w:pPr>
        <w:pStyle w:val="wrnormativehead"/>
        <w:outlineLvl w:val="0"/>
      </w:pPr>
      <w:r>
        <w:t>Rationale</w:t>
      </w:r>
    </w:p>
    <w:p w:rsidR="00683500" w:rsidRDefault="00DD6A0A">
      <w:pPr>
        <w:pStyle w:val="wrbodytext3"/>
      </w:pPr>
      <w:r>
        <w:tab/>
      </w:r>
      <w:bookmarkStart w:id="4380" w:name="_Toc87007822"/>
      <w:r>
        <w:t xml:space="preserve">Using the qualifier </w:t>
      </w:r>
      <w:r>
        <w:rPr>
          <w:rStyle w:val="wrcode"/>
        </w:rPr>
        <w:t>Metadata</w:t>
      </w:r>
      <w:r>
        <w:t xml:space="preserve"> immediately identifies an element as representing metadata.</w:t>
      </w:r>
      <w:bookmarkEnd w:id="4380"/>
    </w:p>
    <w:p w:rsidR="00DD6A0A" w:rsidRDefault="00DD6A0A" w:rsidP="006872A7">
      <w:pPr>
        <w:pStyle w:val="Heading3"/>
        <w:numPr>
          <w:numberingChange w:id="4381" w:author="Webb Roberts" w:date="2010-03-31T15:28:00Z" w:original="%1:9:0:.%2:13:0:.%3:6:0:"/>
        </w:numPr>
      </w:pPr>
      <w:bookmarkStart w:id="4382" w:name="_Toc87007823"/>
      <w:bookmarkStart w:id="4383" w:name="_Toc131669002"/>
      <w:r>
        <w:t>Role Names</w:t>
      </w:r>
      <w:bookmarkEnd w:id="4382"/>
      <w:bookmarkEnd w:id="4383"/>
    </w:p>
    <w:p w:rsidR="00DD6A0A" w:rsidRPr="00AC0083" w:rsidRDefault="00DD6A0A" w:rsidP="00DD6A0A">
      <w:pPr>
        <w:pStyle w:val="wrruleheadpara"/>
      </w:pPr>
      <w:bookmarkStart w:id="4384" w:name="rule_8_34"/>
      <w:bookmarkStart w:id="4385" w:name="_Toc76707321"/>
      <w:bookmarkStart w:id="4386" w:name="_Toc131669300"/>
      <w:r w:rsidRPr="00AC0083">
        <w:t xml:space="preserve">[Rule </w:t>
      </w:r>
      <w:r w:rsidR="00B36831" w:rsidRPr="00AC0083">
        <w:fldChar w:fldCharType="begin"/>
      </w:r>
      <w:r>
        <w:instrText xml:space="preserve"> REF _Ref163011211 \n \h </w:instrText>
      </w:r>
      <w:r w:rsidR="00B36831" w:rsidRPr="00AC0083">
        <w:fldChar w:fldCharType="separate"/>
      </w:r>
      <w:r w:rsidR="00A63659">
        <w:t>9</w:t>
      </w:r>
      <w:r w:rsidR="00B36831" w:rsidRPr="00AC0083">
        <w:fldChar w:fldCharType="end"/>
      </w:r>
      <w:r w:rsidRPr="00AC0083">
        <w:t>-</w:t>
      </w:r>
      <w:fldSimple w:instr=" SEQ RuleIndex \* MERGEFORMAT ">
        <w:r w:rsidR="00A63659">
          <w:rPr>
            <w:noProof/>
          </w:rPr>
          <w:t>34</w:t>
        </w:r>
      </w:fldSimple>
      <w:r w:rsidRPr="00AC0083">
        <w:t>]</w:t>
      </w:r>
      <w:bookmarkEnd w:id="4384"/>
      <w:bookmarkEnd w:id="4385"/>
      <w:r w:rsidRPr="00AC0083">
        <w:t xml:space="preserve"> (REF, SUB, EXT)</w:t>
      </w:r>
      <w:bookmarkEnd w:id="4386"/>
    </w:p>
    <w:p w:rsidR="00683500" w:rsidRDefault="00DD6A0A">
      <w:pPr>
        <w:pStyle w:val="wrbodytext3"/>
      </w:pPr>
      <w:bookmarkStart w:id="4387" w:name="rule_8_34_text"/>
      <w:r w:rsidRPr="00194BB7">
        <w:tab/>
      </w:r>
      <w:bookmarkStart w:id="4388" w:name="_Toc87007824"/>
      <w:r w:rsidRPr="00194BB7">
        <w:t xml:space="preserve">Within </w:t>
      </w:r>
      <w:r>
        <w:t>the</w:t>
      </w:r>
      <w:r w:rsidRPr="00194BB7">
        <w:t xml:space="preserve"> schema, the name of a role SHALL use the property term </w:t>
      </w:r>
      <w:r w:rsidRPr="00BA4C27">
        <w:rPr>
          <w:rStyle w:val="wrcode"/>
        </w:rPr>
        <w:t>RoleOf</w:t>
      </w:r>
      <w:r w:rsidRPr="00194BB7">
        <w:t>.</w:t>
      </w:r>
      <w:bookmarkEnd w:id="4387"/>
      <w:bookmarkEnd w:id="4388"/>
    </w:p>
    <w:p w:rsidR="00DD6A0A" w:rsidRDefault="00DD6A0A" w:rsidP="00DD6A0A">
      <w:pPr>
        <w:pStyle w:val="wrnormativehead"/>
        <w:outlineLvl w:val="0"/>
      </w:pPr>
      <w:r>
        <w:t>Rationale</w:t>
      </w:r>
    </w:p>
    <w:p w:rsidR="00DD6A0A" w:rsidRPr="0000683F" w:rsidRDefault="00DD6A0A" w:rsidP="008F32A3">
      <w:pPr>
        <w:pStyle w:val="wrbodytext3"/>
        <w:sectPr w:rsidR="00DD6A0A" w:rsidRPr="0000683F">
          <w:headerReference w:type="even" r:id="rId26"/>
          <w:pgSz w:w="12240" w:h="15840" w:code="1"/>
          <w:pgMar w:top="1440" w:right="1440" w:bottom="1440" w:left="1440" w:header="504" w:footer="504" w:gutter="0"/>
          <w:lnNumType w:countBy="1" w:restart="continuous"/>
          <w:pgNumType w:start="1"/>
          <w:docGrid w:linePitch="360"/>
        </w:sectPr>
      </w:pPr>
      <w:r>
        <w:tab/>
      </w:r>
      <w:bookmarkStart w:id="4389" w:name="_Toc87007825"/>
      <w:r>
        <w:t xml:space="preserve">Using the property term </w:t>
      </w:r>
      <w:r>
        <w:rPr>
          <w:rStyle w:val="wrcode"/>
        </w:rPr>
        <w:t>RoleOf</w:t>
      </w:r>
      <w:r w:rsidR="00CD5265" w:rsidRPr="00CD5265">
        <w:t xml:space="preserve"> </w:t>
      </w:r>
      <w:r>
        <w:t>immediately identifies an element as representing a role.</w:t>
      </w:r>
      <w:bookmarkEnd w:id="4389"/>
    </w:p>
    <w:p w:rsidR="00DD6A0A" w:rsidRDefault="005E4185" w:rsidP="00C24C34">
      <w:pPr>
        <w:pStyle w:val="Heading7"/>
        <w:numPr>
          <w:numberingChange w:id="4390" w:author="Webb Roberts" w:date="2010-03-31T15:28:00Z" w:original="Appendix %7:1:3::"/>
        </w:numPr>
      </w:pPr>
      <w:bookmarkStart w:id="4391" w:name="_Ref163007222"/>
      <w:bookmarkStart w:id="4392" w:name="_Ref164297668"/>
      <w:bookmarkStart w:id="4393" w:name="_Ref166952624"/>
      <w:bookmarkStart w:id="4394" w:name="_Ref166987313"/>
      <w:bookmarkStart w:id="4395" w:name="_Toc77760868"/>
      <w:bookmarkStart w:id="4396" w:name="_Toc87007826"/>
      <w:bookmarkStart w:id="4397" w:name="_Ref105903323"/>
      <w:bookmarkStart w:id="4398" w:name="_Ref105903332"/>
      <w:bookmarkStart w:id="4399" w:name="_Ref105903346"/>
      <w:bookmarkStart w:id="4400" w:name="_Ref105903351"/>
      <w:bookmarkStart w:id="4401" w:name="_Ref105903359"/>
      <w:bookmarkStart w:id="4402" w:name="_Ref105904182"/>
      <w:bookmarkStart w:id="4403" w:name="_Ref105904241"/>
      <w:bookmarkStart w:id="4404" w:name="_Toc109188359"/>
      <w:bookmarkStart w:id="4405" w:name="_Toc137019217"/>
      <w:bookmarkStart w:id="4406" w:name="_Toc131669003"/>
      <w:r>
        <w:t>C2 Core</w:t>
      </w:r>
      <w:r w:rsidR="00DD6A0A">
        <w:t xml:space="preserve"> Overview</w:t>
      </w:r>
      <w:bookmarkEnd w:id="4391"/>
      <w:bookmarkEnd w:id="4392"/>
      <w:bookmarkEnd w:id="4393"/>
      <w:bookmarkEnd w:id="4394"/>
      <w:bookmarkEnd w:id="4395"/>
      <w:bookmarkEnd w:id="4396"/>
      <w:bookmarkEnd w:id="4406"/>
    </w:p>
    <w:p w:rsidR="00DD6A0A" w:rsidRDefault="005E4185" w:rsidP="00412B07">
      <w:pPr>
        <w:pStyle w:val="wrbodytext1"/>
      </w:pPr>
      <w:r>
        <w:t>C2 Core</w:t>
      </w:r>
      <w:r w:rsidR="00DD6A0A">
        <w:t xml:space="preserve"> is a reference model of unconstrained components rendered in XML Schema.  Associated with the </w:t>
      </w:r>
      <w:r>
        <w:t>C2 Core</w:t>
      </w:r>
      <w:r w:rsidR="00DD6A0A">
        <w:t xml:space="preserve">-conformant schemas is an XML reference architecture that organizes and guides the employment of the various kinds of schemas that compose a </w:t>
      </w:r>
      <w:r>
        <w:t>C2 Core</w:t>
      </w:r>
      <w:r w:rsidR="00DD6A0A">
        <w:t xml:space="preserve"> information exchange.  The XML reference architecture describes the relationships between </w:t>
      </w:r>
      <w:r w:rsidR="007C49BA">
        <w:t>XML Schema documents</w:t>
      </w:r>
      <w:r w:rsidR="00DD6A0A">
        <w:t xml:space="preserve"> for </w:t>
      </w:r>
      <w:r>
        <w:t>C2 Core</w:t>
      </w:r>
      <w:r w:rsidR="00DD6A0A">
        <w:t xml:space="preserve"> Information Exchange </w:t>
      </w:r>
      <w:r w:rsidR="00F81A76">
        <w:t>Specifications</w:t>
      </w:r>
      <w:r w:rsidR="00412B07">
        <w:t xml:space="preserve"> (IES). </w:t>
      </w:r>
    </w:p>
    <w:p w:rsidR="00CD5265" w:rsidRDefault="00656D96" w:rsidP="00CD5265">
      <w:pPr>
        <w:pStyle w:val="wrbodytext1"/>
      </w:pPr>
      <w:r w:rsidRPr="00656D96">
        <w:t xml:space="preserve">An Exchange Package is defined by the Federal Enterprise Architecture (FEA) Data Reference Model </w:t>
      </w:r>
      <w:r w:rsidR="00B36831">
        <w:fldChar w:fldCharType="begin"/>
      </w:r>
      <w:r w:rsidR="00D40601">
        <w:instrText xml:space="preserve"> REF ref_drm \h </w:instrText>
      </w:r>
      <w:r w:rsidR="00B36831">
        <w:fldChar w:fldCharType="separate"/>
      </w:r>
      <w:r w:rsidR="00A63659" w:rsidRPr="00CD5265">
        <w:rPr>
          <w:rStyle w:val="Refterm"/>
        </w:rPr>
        <w:t>[DRM]</w:t>
      </w:r>
      <w:r w:rsidR="00B36831">
        <w:fldChar w:fldCharType="end"/>
      </w:r>
      <w:r w:rsidRPr="00656D96">
        <w:t xml:space="preserve"> as a description of a specific recurring data exchange between a supplier and a consumer.  A </w:t>
      </w:r>
      <w:r w:rsidR="005E4185">
        <w:t>C2 Core</w:t>
      </w:r>
      <w:r w:rsidR="00B47D45">
        <w:t xml:space="preserve"> Information Exchange Specification (IES)</w:t>
      </w:r>
      <w:r w:rsidRPr="00656D96">
        <w:t xml:space="preserve"> is a set of artifacts that implements an FEA DRM Exchange Package.  The </w:t>
      </w:r>
      <w:r w:rsidR="005E4185">
        <w:t>C2 Core</w:t>
      </w:r>
      <w:r w:rsidRPr="00656D96">
        <w:t xml:space="preserve"> </w:t>
      </w:r>
      <w:r w:rsidR="00B47D45">
        <w:t xml:space="preserve">Specification for IESs </w:t>
      </w:r>
      <w:fldSimple w:instr=" REF ref_iepd \h  \* MERGEFORMAT ">
        <w:ins w:id="4407" w:author="Webb Roberts" w:date="2010-03-31T15:33:00Z">
          <w:r w:rsidR="00A63659" w:rsidRPr="00A63659">
            <w:rPr>
              <w:rStyle w:val="Strong"/>
              <w:rPrChange w:id="4408" w:author="Webb Roberts" w:date="2010-03-31T15:33:00Z">
                <w:rPr>
                  <w:rStyle w:val="Refterm"/>
                </w:rPr>
              </w:rPrChange>
            </w:rPr>
            <w:t>[IES]</w:t>
          </w:r>
        </w:ins>
        <w:del w:id="4409" w:author="Webb Roberts" w:date="2010-03-31T15:30:00Z">
          <w:r w:rsidR="004753AF" w:rsidRPr="004753AF" w:rsidDel="00172983">
            <w:rPr>
              <w:rStyle w:val="Strong"/>
            </w:rPr>
            <w:delText>[IES]</w:delText>
          </w:r>
        </w:del>
      </w:fldSimple>
      <w:r w:rsidRPr="00656D96">
        <w:t xml:space="preserve"> contains a m</w:t>
      </w:r>
      <w:r w:rsidR="00B47D45">
        <w:t>ore detailed explanation of IES</w:t>
      </w:r>
      <w:r w:rsidRPr="00656D96">
        <w:t>s and their contents.</w:t>
      </w:r>
    </w:p>
    <w:p w:rsidR="00DD6A0A" w:rsidRDefault="00DD6A0A" w:rsidP="00DD6A0A">
      <w:pPr>
        <w:pStyle w:val="wrbodytext1"/>
      </w:pPr>
      <w:r>
        <w:t xml:space="preserve">The following kinds of schemas are associated with the </w:t>
      </w:r>
      <w:r w:rsidR="005E4185">
        <w:t>C2 Core</w:t>
      </w:r>
      <w:r>
        <w:t xml:space="preserve"> reference architecture</w:t>
      </w:r>
      <w:r w:rsidR="00D31262">
        <w:t>:</w:t>
      </w:r>
    </w:p>
    <w:p w:rsidR="00683500" w:rsidRDefault="00DD6A0A">
      <w:pPr>
        <w:pStyle w:val="wrbodytext3"/>
      </w:pPr>
      <w:bookmarkStart w:id="4410" w:name="_Toc87007827"/>
      <w:r w:rsidRPr="00C0799B">
        <w:t>•</w:t>
      </w:r>
      <w:r w:rsidRPr="00C0799B">
        <w:tab/>
      </w:r>
      <w:r w:rsidR="005E4185">
        <w:t>C2 Core</w:t>
      </w:r>
      <w:r w:rsidRPr="00C0799B">
        <w:t xml:space="preserve"> reference schemas:  Schemas containing content created or approved by the </w:t>
      </w:r>
      <w:r w:rsidR="005E4185">
        <w:t>C2 Core</w:t>
      </w:r>
      <w:r w:rsidRPr="00C0799B">
        <w:t xml:space="preserve"> steering committees are periodically released in schema distributions.  The structure and content of such distributions are not specified </w:t>
      </w:r>
      <w:r>
        <w:t>in this document</w:t>
      </w:r>
      <w:r w:rsidRPr="00C0799B">
        <w:t xml:space="preserve">.  This document specifies rules that apply to the </w:t>
      </w:r>
      <w:r w:rsidR="005E4185">
        <w:t>C2 Core</w:t>
      </w:r>
      <w:r w:rsidRPr="00C0799B">
        <w:t xml:space="preserve">-conformant schemas </w:t>
      </w:r>
      <w:r>
        <w:t xml:space="preserve">that are </w:t>
      </w:r>
      <w:r w:rsidRPr="00C0799B">
        <w:t>released as part of such distributions.</w:t>
      </w:r>
      <w:bookmarkEnd w:id="4410"/>
    </w:p>
    <w:p w:rsidR="00683500" w:rsidRDefault="00DD6A0A">
      <w:pPr>
        <w:pStyle w:val="wrbodytext3"/>
      </w:pPr>
      <w:bookmarkStart w:id="4411" w:name="_Toc87007828"/>
      <w:r w:rsidRPr="00C0799B">
        <w:t>•</w:t>
      </w:r>
      <w:r w:rsidRPr="00C0799B">
        <w:tab/>
      </w:r>
      <w:r w:rsidR="005E4185">
        <w:t>C2 Core</w:t>
      </w:r>
      <w:r>
        <w:t xml:space="preserve"> support schemas:  </w:t>
      </w:r>
      <w:r w:rsidR="005E4185">
        <w:t>C2 Core</w:t>
      </w:r>
      <w:r>
        <w:t xml:space="preserve"> includes two special schemas, the </w:t>
      </w:r>
      <w:r w:rsidRPr="001B3007">
        <w:rPr>
          <w:rStyle w:val="wrcode"/>
        </w:rPr>
        <w:t>appinfo</w:t>
      </w:r>
      <w:r>
        <w:t xml:space="preserve"> and the </w:t>
      </w:r>
      <w:r w:rsidRPr="001B3007">
        <w:rPr>
          <w:rStyle w:val="wrcode"/>
        </w:rPr>
        <w:t>structures</w:t>
      </w:r>
      <w:r>
        <w:t xml:space="preserve"> schemas, for annotating and structuring </w:t>
      </w:r>
      <w:r w:rsidR="005E4185">
        <w:t>C2 Core</w:t>
      </w:r>
      <w:r>
        <w:t>-conformant schemas.</w:t>
      </w:r>
      <w:bookmarkEnd w:id="4411"/>
    </w:p>
    <w:p w:rsidR="00683500" w:rsidRDefault="00DD6A0A">
      <w:pPr>
        <w:pStyle w:val="wrbodytext3"/>
      </w:pPr>
      <w:bookmarkStart w:id="4412" w:name="_Toc87007829"/>
      <w:r w:rsidRPr="00C0799B">
        <w:t>•</w:t>
      </w:r>
      <w:r w:rsidRPr="00C0799B">
        <w:tab/>
        <w:t xml:space="preserve">Extension Schema:  a </w:t>
      </w:r>
      <w:r w:rsidR="005E4185">
        <w:t>C2 Core</w:t>
      </w:r>
      <w:r w:rsidRPr="00C0799B">
        <w:t>-co</w:t>
      </w:r>
      <w:r w:rsidR="00857821">
        <w:t>nformant schema that adds COI/POR</w:t>
      </w:r>
      <w:r w:rsidRPr="00C0799B">
        <w:t xml:space="preserve">- or application-specific content to the base </w:t>
      </w:r>
      <w:r w:rsidR="005E4185">
        <w:t>C2 Core</w:t>
      </w:r>
      <w:r w:rsidRPr="00C0799B">
        <w:t xml:space="preserve"> model.</w:t>
      </w:r>
      <w:bookmarkEnd w:id="4412"/>
    </w:p>
    <w:p w:rsidR="00683500" w:rsidRDefault="00DD6A0A">
      <w:pPr>
        <w:pStyle w:val="wrbodytext3"/>
      </w:pPr>
      <w:bookmarkStart w:id="4413" w:name="_Toc87007830"/>
      <w:r w:rsidRPr="00C0799B">
        <w:t>•</w:t>
      </w:r>
      <w:r w:rsidRPr="00C0799B">
        <w:tab/>
      </w:r>
      <w:r>
        <w:t>Exchange</w:t>
      </w:r>
      <w:r w:rsidRPr="00C0799B">
        <w:t xml:space="preserve"> Schema:  a </w:t>
      </w:r>
      <w:r w:rsidR="005E4185">
        <w:t>C2 Core</w:t>
      </w:r>
      <w:r w:rsidRPr="00C0799B">
        <w:t xml:space="preserve">-conformant schema </w:t>
      </w:r>
      <w:r>
        <w:t>that specifies a document in a</w:t>
      </w:r>
      <w:r w:rsidRPr="00C0799B">
        <w:t xml:space="preserve"> </w:t>
      </w:r>
      <w:r>
        <w:t xml:space="preserve">particular </w:t>
      </w:r>
      <w:r w:rsidRPr="00C0799B">
        <w:t>exchange.</w:t>
      </w:r>
      <w:bookmarkEnd w:id="4413"/>
    </w:p>
    <w:p w:rsidR="00683500" w:rsidRDefault="00DD6A0A">
      <w:pPr>
        <w:pStyle w:val="wrbodytext3"/>
      </w:pPr>
      <w:bookmarkStart w:id="4414" w:name="_Toc87007831"/>
      <w:r w:rsidRPr="00C0799B">
        <w:t>•</w:t>
      </w:r>
      <w:r w:rsidRPr="00C0799B">
        <w:tab/>
        <w:t xml:space="preserve">Subset Schema:  a profile of a </w:t>
      </w:r>
      <w:r w:rsidR="005E4185">
        <w:t>C2 Core</w:t>
      </w:r>
      <w:r w:rsidRPr="00C0799B">
        <w:t xml:space="preserve">-conformant schema, derived from a reference schema, but which specifies instances that require </w:t>
      </w:r>
      <w:r w:rsidR="00D31262" w:rsidRPr="00C0799B">
        <w:t xml:space="preserve">only </w:t>
      </w:r>
      <w:r w:rsidRPr="00C0799B">
        <w:t>a portion of the reference schema.</w:t>
      </w:r>
      <w:bookmarkEnd w:id="4414"/>
    </w:p>
    <w:p w:rsidR="00DD6A0A" w:rsidRDefault="00DD6A0A" w:rsidP="00DD6A0A">
      <w:pPr>
        <w:pStyle w:val="wrbodytext1"/>
      </w:pPr>
      <w:r>
        <w:t xml:space="preserve">The only mandatory schemas for validation are the </w:t>
      </w:r>
      <w:r w:rsidR="005E4185">
        <w:t>C2 Core</w:t>
      </w:r>
      <w:r>
        <w:t xml:space="preserve"> reference schemas or correct subsets.  </w:t>
      </w:r>
      <w:r w:rsidR="005E4185">
        <w:t>C2 Core</w:t>
      </w:r>
      <w:r>
        <w:t xml:space="preserve"> schemas may import additional schemas, such as code </w:t>
      </w:r>
      <w:r w:rsidR="00CF6CD5">
        <w:t>list</w:t>
      </w:r>
      <w:r>
        <w:t xml:space="preserve"> schemas, as needed.  The optional exchange schema imports, reuses, and organizes the components from the </w:t>
      </w:r>
      <w:r w:rsidR="005E4185">
        <w:t>C2 Core</w:t>
      </w:r>
      <w:r>
        <w:t xml:space="preserve"> for the particular exchange.  An optional extension schema may be used to add extended types and properties for components not contained in </w:t>
      </w:r>
      <w:r w:rsidR="005E4185">
        <w:t>C2 Core</w:t>
      </w:r>
      <w:r>
        <w:t xml:space="preserve"> but which are needed for the exchange.</w:t>
      </w:r>
    </w:p>
    <w:p w:rsidR="00DD6A0A" w:rsidRDefault="00DD6A0A" w:rsidP="00DD6A0A">
      <w:pPr>
        <w:pStyle w:val="wrbodytext1"/>
      </w:pPr>
      <w:r>
        <w:t xml:space="preserve">Note that only the reference schemas, or subsets thereof, are required for validation of a </w:t>
      </w:r>
      <w:r w:rsidR="005E4185">
        <w:t>C2 Core</w:t>
      </w:r>
      <w:r>
        <w:t xml:space="preserve">-conformant instance.  The </w:t>
      </w:r>
      <w:r w:rsidR="00B47D45">
        <w:t>IES</w:t>
      </w:r>
      <w:r>
        <w:t xml:space="preserve"> specification requires that an </w:t>
      </w:r>
      <w:r w:rsidR="00B47D45">
        <w:t>IES</w:t>
      </w:r>
      <w:r>
        <w:t xml:space="preserve"> include</w:t>
      </w:r>
      <w:r w:rsidR="00D31262">
        <w:t xml:space="preserve"> </w:t>
      </w:r>
      <w:r>
        <w:t xml:space="preserve">an exchange schema along with the reference schemas (or subsets) to be considered a complete </w:t>
      </w:r>
      <w:r w:rsidR="00B47D45">
        <w:t>IES</w:t>
      </w:r>
      <w:r>
        <w:t xml:space="preserve">.  </w:t>
      </w:r>
    </w:p>
    <w:p w:rsidR="00DD6A0A" w:rsidRDefault="00DD6A0A" w:rsidP="00DD6A0A">
      <w:pPr>
        <w:pStyle w:val="wrbodytext1"/>
      </w:pPr>
      <w:r>
        <w:t>The exchange and extension schemas can be combined into a single schema and namespace or can be broken out into separate schemas and corresponding namespaces.  The user may decide the best way to organize components.  If the extension components will be reused elsewhere, it may be more efficient to maintain them in a separate namespace, rather than including them in a document namespace.</w:t>
      </w:r>
    </w:p>
    <w:p w:rsidR="00DD6A0A" w:rsidRDefault="00DD6A0A" w:rsidP="00DD6A0A">
      <w:pPr>
        <w:pStyle w:val="wrbodytext1"/>
      </w:pPr>
      <w:r>
        <w:t xml:space="preserve">The </w:t>
      </w:r>
      <w:r w:rsidR="005E4185">
        <w:t>C2 Core</w:t>
      </w:r>
      <w:r>
        <w:t xml:space="preserve"> reference schemas are over</w:t>
      </w:r>
      <w:r w:rsidR="00857821">
        <w:t>-</w:t>
      </w:r>
      <w:r>
        <w:t>inclusive and under</w:t>
      </w:r>
      <w:r w:rsidR="00857821">
        <w:t>-</w:t>
      </w:r>
      <w:r>
        <w:t xml:space="preserve">constrained.  The reason for this approach is that predetermining all user needs and constraints is rarely possible. The only way to reach consensus on components is to include all obvious requirements and maintain relatively relaxed constraints.  </w:t>
      </w:r>
    </w:p>
    <w:p w:rsidR="00DD6A0A" w:rsidRDefault="00DD6A0A" w:rsidP="00DD6A0A">
      <w:pPr>
        <w:pStyle w:val="wrbodytext1"/>
      </w:pPr>
      <w:r>
        <w:t xml:space="preserve">To ensure interoperability, specific component requirements and constraints are determined on a per-exchange basis (in </w:t>
      </w:r>
      <w:r w:rsidR="00B47D45">
        <w:t>IES</w:t>
      </w:r>
      <w:r>
        <w:t xml:space="preserve">s).  By creating a subset of </w:t>
      </w:r>
      <w:r w:rsidR="005E4185">
        <w:t>C2 Core</w:t>
      </w:r>
      <w:r>
        <w:t>, reference</w:t>
      </w:r>
      <w:r w:rsidR="00D31262">
        <w:t>,</w:t>
      </w:r>
      <w:r>
        <w:t xml:space="preserve"> and code </w:t>
      </w:r>
      <w:r w:rsidR="00CF6CD5">
        <w:t>list</w:t>
      </w:r>
      <w:r>
        <w:t xml:space="preserve"> schemas, the user can limit the components </w:t>
      </w:r>
      <w:r w:rsidR="00857821">
        <w:t>to only those he or she needs.</w:t>
      </w:r>
    </w:p>
    <w:p w:rsidR="00F33867" w:rsidRDefault="00DD6A0A" w:rsidP="0097593F">
      <w:pPr>
        <w:pStyle w:val="wrbodytext1"/>
        <w:sectPr w:rsidR="00F33867">
          <w:pgSz w:w="12240" w:h="15840" w:code="1"/>
          <w:pgMar w:top="1440" w:right="1440" w:bottom="1440" w:left="1440" w:header="504" w:footer="504" w:gutter="0"/>
          <w:lnNumType w:countBy="1" w:restart="continuous"/>
          <w:pgNumType w:start="1" w:chapStyle="7"/>
          <w:docGrid w:linePitch="360"/>
        </w:sectPr>
      </w:pPr>
      <w:r>
        <w:t xml:space="preserve">The basic principle for a subset is that an instance that validates against a correct subset schema will always validate against the full reference </w:t>
      </w:r>
      <w:r w:rsidR="005E4185">
        <w:t>C2 Core</w:t>
      </w:r>
      <w:r>
        <w:t>-conformant schema set.  The user may also adjust cardinality constraints, as desir</w:t>
      </w:r>
      <w:r w:rsidR="0097593F">
        <w:t>ed, within the subset schemas.</w:t>
      </w:r>
      <w:bookmarkStart w:id="4415" w:name="_Toc77760869"/>
      <w:bookmarkStart w:id="4416" w:name="_Toc87007833"/>
      <w:r w:rsidR="0097593F">
        <w:t xml:space="preserve"> </w:t>
      </w:r>
    </w:p>
    <w:p w:rsidR="00DD6A0A" w:rsidRDefault="00DD6A0A" w:rsidP="00C24C34">
      <w:pPr>
        <w:pStyle w:val="Heading7"/>
        <w:numPr>
          <w:numberingChange w:id="4417" w:author="Webb Roberts" w:date="2010-03-31T15:28:00Z" w:original="Appendix %7:2:3::"/>
        </w:numPr>
      </w:pPr>
      <w:bookmarkStart w:id="4418" w:name="_Toc131669004"/>
      <w:r>
        <w:t>Name Syntax for Special Components</w:t>
      </w:r>
      <w:bookmarkEnd w:id="4415"/>
      <w:bookmarkEnd w:id="4416"/>
      <w:bookmarkEnd w:id="4418"/>
    </w:p>
    <w:p w:rsidR="00DD6A0A" w:rsidRDefault="00DD6A0A" w:rsidP="00DD6A0A">
      <w:pPr>
        <w:pStyle w:val="wrbodytext1"/>
      </w:pPr>
      <w:r>
        <w:t xml:space="preserve">The following table summarizes </w:t>
      </w:r>
      <w:r w:rsidR="005E4185">
        <w:t>C2 Core</w:t>
      </w:r>
      <w:r>
        <w:t xml:space="preserve"> general naming syntax for special components and their associated types.  Refer to Sections </w:t>
      </w:r>
      <w:r w:rsidR="00B36831">
        <w:fldChar w:fldCharType="begin"/>
      </w:r>
      <w:r w:rsidR="00C22E3D">
        <w:instrText xml:space="preserve"> REF _Ref167378975 \r \h </w:instrText>
      </w:r>
      <w:r w:rsidR="00B36831">
        <w:fldChar w:fldCharType="separate"/>
      </w:r>
      <w:r w:rsidR="00A63659">
        <w:t>9.12</w:t>
      </w:r>
      <w:r w:rsidR="00B36831">
        <w:fldChar w:fldCharType="end"/>
      </w:r>
      <w:r>
        <w:t xml:space="preserve"> and </w:t>
      </w:r>
      <w:r w:rsidR="00B36831">
        <w:fldChar w:fldCharType="begin"/>
      </w:r>
      <w:r w:rsidR="00C22E3D">
        <w:instrText xml:space="preserve"> REF _Ref167379035 \r \h </w:instrText>
      </w:r>
      <w:r w:rsidR="00B36831">
        <w:fldChar w:fldCharType="separate"/>
      </w:r>
      <w:r w:rsidR="00A63659">
        <w:t>9.13</w:t>
      </w:r>
      <w:r w:rsidR="00B36831">
        <w:fldChar w:fldCharType="end"/>
      </w:r>
      <w:r>
        <w:t xml:space="preserve"> for the specific rules associated with this table. </w:t>
      </w:r>
    </w:p>
    <w:p w:rsidR="00DD6A0A" w:rsidRDefault="00DD6A0A" w:rsidP="00DD6A0A">
      <w:pPr>
        <w:pStyle w:val="wrbodytext1"/>
      </w:pPr>
      <w:r>
        <w:t xml:space="preserve">Note </w:t>
      </w:r>
      <w:r w:rsidR="00D31262">
        <w:t xml:space="preserve">that </w:t>
      </w:r>
      <w:r>
        <w:t xml:space="preserve">this table does not mention the general syntax for standard types and properties introduced in Sections </w:t>
      </w:r>
      <w:r w:rsidR="00B36831">
        <w:fldChar w:fldCharType="begin"/>
      </w:r>
      <w:r w:rsidR="00C22E3D">
        <w:instrText xml:space="preserve"> REF _Ref167379065 \r \h </w:instrText>
      </w:r>
      <w:r w:rsidR="00B36831">
        <w:fldChar w:fldCharType="separate"/>
      </w:r>
      <w:r w:rsidR="00A63659">
        <w:t>9.12</w:t>
      </w:r>
      <w:r w:rsidR="00B36831">
        <w:fldChar w:fldCharType="end"/>
      </w:r>
      <w:r>
        <w:t xml:space="preserve"> and </w:t>
      </w:r>
      <w:r w:rsidR="00B36831">
        <w:fldChar w:fldCharType="begin"/>
      </w:r>
      <w:r w:rsidR="00C22E3D">
        <w:instrText xml:space="preserve"> REF _Ref167379085 \r \h </w:instrText>
      </w:r>
      <w:r w:rsidR="00B36831">
        <w:fldChar w:fldCharType="separate"/>
      </w:r>
      <w:r w:rsidR="00A63659">
        <w:t>9.13</w:t>
      </w:r>
      <w:r w:rsidR="00B36831">
        <w:fldChar w:fldCharType="end"/>
      </w:r>
      <w:r>
        <w:t xml:space="preserve">.  </w:t>
      </w:r>
    </w:p>
    <w:p w:rsidR="00DD6A0A" w:rsidRDefault="00DD6A0A" w:rsidP="00DD6A0A">
      <w:pPr>
        <w:pStyle w:val="wrcaption"/>
        <w:outlineLvl w:val="0"/>
      </w:pPr>
      <w:r>
        <w:t xml:space="preserve">Table </w:t>
      </w:r>
      <w:fldSimple w:instr=" STYLEREF 7 \s ">
        <w:r w:rsidR="00A63659">
          <w:rPr>
            <w:noProof/>
          </w:rPr>
          <w:t>B</w:t>
        </w:r>
      </w:fldSimple>
      <w:r w:rsidR="000C4B65">
        <w:t>-</w:t>
      </w:r>
      <w:fldSimple w:instr=" SEQ TableIndex \r 1 \* MERGEFORMAT ">
        <w:r w:rsidR="00A63659">
          <w:rPr>
            <w:noProof/>
          </w:rPr>
          <w:t>1</w:t>
        </w:r>
      </w:fldSimple>
      <w:r>
        <w:t>:  Name Syntax for Special Components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376"/>
        <w:gridCol w:w="4680"/>
      </w:tblGrid>
      <w:tr w:rsidR="00DD6A0A" w:rsidRPr="00346EB0">
        <w:trPr>
          <w:tblHeader/>
          <w:jc w:val="center"/>
        </w:trPr>
        <w:tc>
          <w:tcPr>
            <w:tcW w:w="3168" w:type="dxa"/>
            <w:tcBorders>
              <w:top w:val="single" w:sz="24" w:space="0" w:color="auto"/>
              <w:left w:val="single" w:sz="24" w:space="0" w:color="auto"/>
              <w:bottom w:val="single" w:sz="24" w:space="0" w:color="auto"/>
            </w:tcBorders>
            <w:shd w:val="clear" w:color="auto" w:fill="auto"/>
          </w:tcPr>
          <w:p w:rsidR="00DD6A0A" w:rsidRPr="00290F71" w:rsidRDefault="00DD6A0A" w:rsidP="00DD6A0A">
            <w:pPr>
              <w:keepNext/>
              <w:keepLines/>
              <w:suppressAutoHyphens/>
              <w:rPr>
                <w:b/>
              </w:rPr>
            </w:pPr>
            <w:r w:rsidRPr="00290F71">
              <w:rPr>
                <w:b/>
              </w:rPr>
              <w:t>Name Syntax *</w:t>
            </w:r>
          </w:p>
        </w:tc>
        <w:tc>
          <w:tcPr>
            <w:tcW w:w="4680" w:type="dxa"/>
            <w:tcBorders>
              <w:top w:val="single" w:sz="24" w:space="0" w:color="auto"/>
              <w:bottom w:val="single" w:sz="24" w:space="0" w:color="auto"/>
              <w:right w:val="single" w:sz="24" w:space="0" w:color="auto"/>
            </w:tcBorders>
            <w:shd w:val="clear" w:color="auto" w:fill="auto"/>
          </w:tcPr>
          <w:p w:rsidR="00DD6A0A" w:rsidRPr="00290F71" w:rsidRDefault="00DD6A0A" w:rsidP="00DD6A0A">
            <w:pPr>
              <w:keepNext/>
              <w:keepLines/>
              <w:suppressAutoHyphens/>
              <w:rPr>
                <w:b/>
              </w:rPr>
            </w:pPr>
            <w:r w:rsidRPr="00290F71">
              <w:rPr>
                <w:b/>
              </w:rPr>
              <w:t>Notes</w:t>
            </w:r>
          </w:p>
        </w:tc>
      </w:tr>
      <w:tr w:rsidR="00DD6A0A" w:rsidRPr="00346EB0">
        <w:trPr>
          <w:cantSplit/>
          <w:jc w:val="center"/>
        </w:trPr>
        <w:tc>
          <w:tcPr>
            <w:tcW w:w="3168" w:type="dxa"/>
            <w:tcBorders>
              <w:top w:val="single" w:sz="24" w:space="0" w:color="auto"/>
              <w:left w:val="single" w:sz="24" w:space="0" w:color="auto"/>
            </w:tcBorders>
            <w:shd w:val="clear" w:color="auto" w:fill="auto"/>
          </w:tcPr>
          <w:p w:rsidR="00DD6A0A" w:rsidRPr="00346EB0" w:rsidRDefault="00DD6A0A" w:rsidP="00DD6A0A">
            <w:pPr>
              <w:keepLines/>
              <w:suppressAutoHyphens/>
            </w:pPr>
            <w:r w:rsidRPr="00346EB0">
              <w:t>Association</w:t>
            </w:r>
          </w:p>
        </w:tc>
        <w:tc>
          <w:tcPr>
            <w:tcW w:w="4680" w:type="dxa"/>
            <w:tcBorders>
              <w:top w:val="single" w:sz="24" w:space="0" w:color="auto"/>
              <w:right w:val="single" w:sz="24" w:space="0" w:color="auto"/>
            </w:tcBorders>
            <w:shd w:val="clear" w:color="auto" w:fill="CCCCCC"/>
          </w:tcPr>
          <w:p w:rsidR="00DD6A0A" w:rsidRPr="00346EB0" w:rsidRDefault="00DD6A0A" w:rsidP="00DD6A0A">
            <w:pPr>
              <w:keepLines/>
              <w:suppressAutoHyphens/>
            </w:pPr>
          </w:p>
        </w:tc>
      </w:tr>
      <w:tr w:rsidR="00DD6A0A" w:rsidRPr="00346EB0">
        <w:trPr>
          <w:cantSplit/>
          <w:jc w:val="center"/>
        </w:trPr>
        <w:tc>
          <w:tcPr>
            <w:tcW w:w="3168" w:type="dxa"/>
            <w:tcBorders>
              <w:left w:val="single" w:sz="24" w:space="0" w:color="auto"/>
            </w:tcBorders>
            <w:shd w:val="clear" w:color="auto" w:fill="auto"/>
          </w:tcPr>
          <w:p w:rsidR="00DD6A0A" w:rsidRPr="00346EB0" w:rsidRDefault="00DD6A0A" w:rsidP="00DD6A0A">
            <w:pPr>
              <w:keepLines/>
              <w:suppressAutoHyphens/>
            </w:pPr>
            <w:r w:rsidRPr="00346EB0">
              <w:t>[Property]Association</w:t>
            </w:r>
          </w:p>
        </w:tc>
        <w:tc>
          <w:tcPr>
            <w:tcW w:w="4680" w:type="dxa"/>
            <w:tcBorders>
              <w:right w:val="single" w:sz="24" w:space="0" w:color="auto"/>
            </w:tcBorders>
            <w:shd w:val="clear" w:color="auto" w:fill="auto"/>
          </w:tcPr>
          <w:p w:rsidR="00DD6A0A" w:rsidRPr="00346EB0" w:rsidRDefault="00DD6A0A" w:rsidP="00DD6A0A">
            <w:pPr>
              <w:keepLines/>
              <w:suppressAutoHyphens/>
            </w:pPr>
            <w:r w:rsidRPr="00346EB0">
              <w:t>Preferred: [Property] describes relationship</w:t>
            </w:r>
          </w:p>
        </w:tc>
      </w:tr>
      <w:tr w:rsidR="00DD6A0A" w:rsidRPr="00346EB0">
        <w:trPr>
          <w:cantSplit/>
          <w:jc w:val="center"/>
        </w:trPr>
        <w:tc>
          <w:tcPr>
            <w:tcW w:w="3168" w:type="dxa"/>
            <w:tcBorders>
              <w:left w:val="single" w:sz="24" w:space="0" w:color="auto"/>
            </w:tcBorders>
            <w:shd w:val="clear" w:color="auto" w:fill="auto"/>
          </w:tcPr>
          <w:p w:rsidR="00DD6A0A" w:rsidRPr="00346EB0" w:rsidRDefault="00DD6A0A" w:rsidP="00DD6A0A">
            <w:pPr>
              <w:keepLines/>
              <w:suppressAutoHyphens/>
            </w:pPr>
            <w:r w:rsidRPr="00346EB0">
              <w:t>[</w:t>
            </w:r>
            <w:r w:rsidRPr="00A70582">
              <w:t>Object1][Object2]Association</w:t>
            </w:r>
          </w:p>
        </w:tc>
        <w:tc>
          <w:tcPr>
            <w:tcW w:w="4680" w:type="dxa"/>
            <w:tcBorders>
              <w:right w:val="single" w:sz="24" w:space="0" w:color="auto"/>
            </w:tcBorders>
            <w:shd w:val="clear" w:color="auto" w:fill="auto"/>
          </w:tcPr>
          <w:p w:rsidR="00DD6A0A" w:rsidRPr="00346EB0" w:rsidRDefault="00DD6A0A" w:rsidP="00DD6A0A">
            <w:pPr>
              <w:keepLines/>
              <w:suppressAutoHyphens/>
            </w:pPr>
            <w:r w:rsidRPr="00346EB0">
              <w:t>Alternate 1: related objects</w:t>
            </w:r>
          </w:p>
        </w:tc>
      </w:tr>
      <w:tr w:rsidR="00DD6A0A" w:rsidRPr="00346EB0">
        <w:trPr>
          <w:cantSplit/>
          <w:jc w:val="center"/>
        </w:trPr>
        <w:tc>
          <w:tcPr>
            <w:tcW w:w="3168" w:type="dxa"/>
            <w:tcBorders>
              <w:left w:val="single" w:sz="24" w:space="0" w:color="auto"/>
              <w:bottom w:val="single" w:sz="24" w:space="0" w:color="auto"/>
            </w:tcBorders>
            <w:shd w:val="clear" w:color="auto" w:fill="auto"/>
          </w:tcPr>
          <w:p w:rsidR="00DD6A0A" w:rsidRPr="00346EB0" w:rsidRDefault="00DD6A0A" w:rsidP="00DD6A0A">
            <w:pPr>
              <w:keepLines/>
              <w:suppressAutoHyphens/>
            </w:pPr>
            <w:r w:rsidRPr="00346EB0">
              <w:t>[Object]Association</w:t>
            </w:r>
          </w:p>
        </w:tc>
        <w:tc>
          <w:tcPr>
            <w:tcW w:w="4680" w:type="dxa"/>
            <w:tcBorders>
              <w:bottom w:val="single" w:sz="24" w:space="0" w:color="auto"/>
              <w:right w:val="single" w:sz="24" w:space="0" w:color="auto"/>
            </w:tcBorders>
            <w:shd w:val="clear" w:color="auto" w:fill="auto"/>
          </w:tcPr>
          <w:p w:rsidR="00DD6A0A" w:rsidRPr="00346EB0" w:rsidRDefault="00DD6A0A" w:rsidP="00DD6A0A">
            <w:pPr>
              <w:keepLines/>
              <w:suppressAutoHyphens/>
            </w:pPr>
            <w:r w:rsidRPr="00346EB0">
              <w:t>Alternate 2: related objects are same class</w:t>
            </w:r>
          </w:p>
        </w:tc>
      </w:tr>
      <w:tr w:rsidR="00DD6A0A" w:rsidRPr="00346EB0">
        <w:trPr>
          <w:cantSplit/>
          <w:jc w:val="center"/>
        </w:trPr>
        <w:tc>
          <w:tcPr>
            <w:tcW w:w="3168" w:type="dxa"/>
            <w:tcBorders>
              <w:top w:val="single" w:sz="24" w:space="0" w:color="auto"/>
              <w:left w:val="single" w:sz="24" w:space="0" w:color="auto"/>
            </w:tcBorders>
            <w:shd w:val="clear" w:color="auto" w:fill="auto"/>
          </w:tcPr>
          <w:p w:rsidR="00DD6A0A" w:rsidRPr="00346EB0" w:rsidRDefault="00DD6A0A" w:rsidP="00DD6A0A">
            <w:pPr>
              <w:keepLines/>
              <w:suppressAutoHyphens/>
            </w:pPr>
            <w:r w:rsidRPr="00346EB0">
              <w:t>Role Reference</w:t>
            </w:r>
          </w:p>
        </w:tc>
        <w:tc>
          <w:tcPr>
            <w:tcW w:w="4680" w:type="dxa"/>
            <w:tcBorders>
              <w:top w:val="single" w:sz="24" w:space="0" w:color="auto"/>
              <w:right w:val="single" w:sz="24" w:space="0" w:color="auto"/>
            </w:tcBorders>
            <w:shd w:val="clear" w:color="auto" w:fill="CCCCCC"/>
          </w:tcPr>
          <w:p w:rsidR="00DD6A0A" w:rsidRPr="00346EB0" w:rsidRDefault="00DD6A0A" w:rsidP="00DD6A0A">
            <w:pPr>
              <w:keepLines/>
              <w:suppressAutoHyphens/>
            </w:pPr>
          </w:p>
        </w:tc>
      </w:tr>
      <w:tr w:rsidR="00DD6A0A" w:rsidRPr="00346EB0">
        <w:trPr>
          <w:cantSplit/>
          <w:jc w:val="center"/>
        </w:trPr>
        <w:tc>
          <w:tcPr>
            <w:tcW w:w="3168" w:type="dxa"/>
            <w:tcBorders>
              <w:left w:val="single" w:sz="24" w:space="0" w:color="auto"/>
              <w:bottom w:val="single" w:sz="24" w:space="0" w:color="auto"/>
            </w:tcBorders>
            <w:shd w:val="clear" w:color="auto" w:fill="auto"/>
          </w:tcPr>
          <w:p w:rsidR="00DD6A0A" w:rsidRPr="00346EB0" w:rsidRDefault="00DD6A0A" w:rsidP="00DD6A0A">
            <w:pPr>
              <w:keepLines/>
              <w:suppressAutoHyphens/>
            </w:pPr>
            <w:r w:rsidRPr="00672B3A">
              <w:t>RoleOf[O</w:t>
            </w:r>
            <w:r w:rsidRPr="00346EB0">
              <w:t>bject]Reference</w:t>
            </w:r>
          </w:p>
        </w:tc>
        <w:tc>
          <w:tcPr>
            <w:tcW w:w="4680" w:type="dxa"/>
            <w:tcBorders>
              <w:bottom w:val="single" w:sz="24" w:space="0" w:color="auto"/>
              <w:right w:val="single" w:sz="24" w:space="0" w:color="auto"/>
            </w:tcBorders>
            <w:shd w:val="clear" w:color="auto" w:fill="auto"/>
          </w:tcPr>
          <w:p w:rsidR="00DD6A0A" w:rsidRPr="00346EB0" w:rsidRDefault="00DD6A0A" w:rsidP="00DD6A0A">
            <w:pPr>
              <w:keepLines/>
              <w:suppressAutoHyphens/>
            </w:pPr>
            <w:r w:rsidRPr="00346EB0">
              <w:t>Element in the role that references base type</w:t>
            </w:r>
          </w:p>
        </w:tc>
      </w:tr>
      <w:tr w:rsidR="00DD6A0A" w:rsidRPr="00346EB0">
        <w:trPr>
          <w:cantSplit/>
          <w:jc w:val="center"/>
        </w:trPr>
        <w:tc>
          <w:tcPr>
            <w:tcW w:w="3168" w:type="dxa"/>
            <w:tcBorders>
              <w:top w:val="single" w:sz="24" w:space="0" w:color="auto"/>
              <w:left w:val="single" w:sz="24" w:space="0" w:color="auto"/>
            </w:tcBorders>
            <w:shd w:val="clear" w:color="auto" w:fill="auto"/>
          </w:tcPr>
          <w:p w:rsidR="00DD6A0A" w:rsidRPr="00346EB0" w:rsidRDefault="00DD6A0A" w:rsidP="00DD6A0A">
            <w:pPr>
              <w:keepLines/>
              <w:suppressAutoHyphens/>
            </w:pPr>
            <w:r w:rsidRPr="00346EB0">
              <w:t>Type Augmentation</w:t>
            </w:r>
          </w:p>
        </w:tc>
        <w:tc>
          <w:tcPr>
            <w:tcW w:w="4680" w:type="dxa"/>
            <w:tcBorders>
              <w:top w:val="single" w:sz="24" w:space="0" w:color="auto"/>
              <w:right w:val="single" w:sz="24" w:space="0" w:color="auto"/>
            </w:tcBorders>
            <w:shd w:val="clear" w:color="auto" w:fill="CCCCCC"/>
          </w:tcPr>
          <w:p w:rsidR="00DD6A0A" w:rsidRPr="00346EB0" w:rsidRDefault="00DD6A0A" w:rsidP="00DD6A0A">
            <w:pPr>
              <w:keepLines/>
              <w:suppressAutoHyphens/>
            </w:pPr>
          </w:p>
        </w:tc>
      </w:tr>
      <w:tr w:rsidR="00DD6A0A" w:rsidRPr="00346EB0">
        <w:trPr>
          <w:cantSplit/>
          <w:jc w:val="center"/>
        </w:trPr>
        <w:tc>
          <w:tcPr>
            <w:tcW w:w="3168" w:type="dxa"/>
            <w:tcBorders>
              <w:left w:val="single" w:sz="24" w:space="0" w:color="auto"/>
              <w:bottom w:val="single" w:sz="24" w:space="0" w:color="auto"/>
            </w:tcBorders>
            <w:shd w:val="clear" w:color="auto" w:fill="auto"/>
          </w:tcPr>
          <w:p w:rsidR="00DD6A0A" w:rsidRPr="00346EB0" w:rsidRDefault="00DD6A0A" w:rsidP="00DD6A0A">
            <w:pPr>
              <w:keepLines/>
              <w:suppressAutoHyphens/>
            </w:pPr>
            <w:r w:rsidRPr="00346EB0">
              <w:t>[</w:t>
            </w:r>
            <w:r w:rsidRPr="00672B3A">
              <w:t>Object][Property]Augmentation</w:t>
            </w:r>
          </w:p>
        </w:tc>
        <w:tc>
          <w:tcPr>
            <w:tcW w:w="4680" w:type="dxa"/>
            <w:tcBorders>
              <w:bottom w:val="single" w:sz="24" w:space="0" w:color="auto"/>
              <w:right w:val="single" w:sz="24" w:space="0" w:color="auto"/>
            </w:tcBorders>
            <w:shd w:val="clear" w:color="auto" w:fill="auto"/>
          </w:tcPr>
          <w:p w:rsidR="00DD6A0A" w:rsidRPr="00346EB0" w:rsidRDefault="00DD6A0A" w:rsidP="00DD6A0A">
            <w:pPr>
              <w:keepLines/>
              <w:suppressAutoHyphens/>
            </w:pPr>
            <w:r w:rsidRPr="00346EB0">
              <w:t>[</w:t>
            </w:r>
            <w:r w:rsidRPr="00672B3A">
              <w:t>Object][P</w:t>
            </w:r>
            <w:r w:rsidRPr="00346EB0">
              <w:t>roperty] is from type augmented</w:t>
            </w:r>
          </w:p>
        </w:tc>
      </w:tr>
      <w:tr w:rsidR="00DD6A0A" w:rsidRPr="00346EB0">
        <w:trPr>
          <w:cantSplit/>
          <w:jc w:val="center"/>
        </w:trPr>
        <w:tc>
          <w:tcPr>
            <w:tcW w:w="3168" w:type="dxa"/>
            <w:tcBorders>
              <w:top w:val="single" w:sz="24" w:space="0" w:color="auto"/>
              <w:left w:val="single" w:sz="24" w:space="0" w:color="auto"/>
            </w:tcBorders>
            <w:shd w:val="clear" w:color="auto" w:fill="auto"/>
          </w:tcPr>
          <w:p w:rsidR="00DD6A0A" w:rsidRPr="00346EB0" w:rsidRDefault="00DD6A0A" w:rsidP="00DD6A0A">
            <w:pPr>
              <w:keepLines/>
              <w:suppressAutoHyphens/>
            </w:pPr>
            <w:r w:rsidRPr="00346EB0">
              <w:t>Metadata</w:t>
            </w:r>
          </w:p>
        </w:tc>
        <w:tc>
          <w:tcPr>
            <w:tcW w:w="4680" w:type="dxa"/>
            <w:tcBorders>
              <w:top w:val="single" w:sz="24" w:space="0" w:color="auto"/>
              <w:right w:val="single" w:sz="24" w:space="0" w:color="auto"/>
            </w:tcBorders>
            <w:shd w:val="clear" w:color="auto" w:fill="CCCCCC"/>
          </w:tcPr>
          <w:p w:rsidR="00DD6A0A" w:rsidRPr="00346EB0" w:rsidRDefault="00DD6A0A" w:rsidP="00DD6A0A">
            <w:pPr>
              <w:keepLines/>
              <w:suppressAutoHyphens/>
            </w:pPr>
          </w:p>
        </w:tc>
      </w:tr>
      <w:tr w:rsidR="00DD6A0A" w:rsidRPr="00346EB0">
        <w:trPr>
          <w:cantSplit/>
          <w:jc w:val="center"/>
        </w:trPr>
        <w:tc>
          <w:tcPr>
            <w:tcW w:w="3168" w:type="dxa"/>
            <w:tcBorders>
              <w:left w:val="single" w:sz="24" w:space="0" w:color="auto"/>
              <w:bottom w:val="single" w:sz="24" w:space="0" w:color="auto"/>
            </w:tcBorders>
            <w:shd w:val="clear" w:color="auto" w:fill="auto"/>
          </w:tcPr>
          <w:p w:rsidR="00DD6A0A" w:rsidRPr="00346EB0" w:rsidRDefault="00DD6A0A" w:rsidP="00DD6A0A">
            <w:pPr>
              <w:keepLines/>
              <w:suppressAutoHyphens/>
            </w:pPr>
            <w:r w:rsidRPr="00346EB0">
              <w:t>[Property]Metadata</w:t>
            </w:r>
          </w:p>
        </w:tc>
        <w:tc>
          <w:tcPr>
            <w:tcW w:w="4680" w:type="dxa"/>
            <w:tcBorders>
              <w:bottom w:val="single" w:sz="24" w:space="0" w:color="auto"/>
              <w:right w:val="single" w:sz="24" w:space="0" w:color="auto"/>
            </w:tcBorders>
            <w:shd w:val="clear" w:color="auto" w:fill="auto"/>
          </w:tcPr>
          <w:p w:rsidR="00DD6A0A" w:rsidRPr="00346EB0" w:rsidRDefault="00DD6A0A" w:rsidP="00DD6A0A">
            <w:pPr>
              <w:keepLines/>
              <w:suppressAutoHyphens/>
            </w:pPr>
          </w:p>
        </w:tc>
      </w:tr>
      <w:tr w:rsidR="00DD6A0A" w:rsidRPr="00346EB0">
        <w:trPr>
          <w:cantSplit/>
          <w:jc w:val="center"/>
        </w:trPr>
        <w:tc>
          <w:tcPr>
            <w:tcW w:w="3168" w:type="dxa"/>
            <w:tcBorders>
              <w:top w:val="single" w:sz="24" w:space="0" w:color="auto"/>
              <w:left w:val="single" w:sz="24" w:space="0" w:color="auto"/>
            </w:tcBorders>
            <w:shd w:val="clear" w:color="auto" w:fill="auto"/>
          </w:tcPr>
          <w:p w:rsidR="00DD6A0A" w:rsidRPr="00346EB0" w:rsidRDefault="00DD6A0A" w:rsidP="00DD6A0A">
            <w:pPr>
              <w:keepLines/>
              <w:suppressAutoHyphens/>
            </w:pPr>
            <w:r w:rsidRPr="00346EB0">
              <w:t>Adapter</w:t>
            </w:r>
          </w:p>
        </w:tc>
        <w:tc>
          <w:tcPr>
            <w:tcW w:w="4680" w:type="dxa"/>
            <w:tcBorders>
              <w:top w:val="single" w:sz="24" w:space="0" w:color="auto"/>
              <w:right w:val="single" w:sz="24" w:space="0" w:color="auto"/>
            </w:tcBorders>
            <w:shd w:val="clear" w:color="auto" w:fill="CCCCCC"/>
          </w:tcPr>
          <w:p w:rsidR="00DD6A0A" w:rsidRPr="00346EB0" w:rsidRDefault="00DD6A0A" w:rsidP="00DD6A0A">
            <w:pPr>
              <w:keepLines/>
              <w:suppressAutoHyphens/>
            </w:pPr>
          </w:p>
        </w:tc>
      </w:tr>
      <w:tr w:rsidR="00DD6A0A" w:rsidRPr="00346EB0">
        <w:trPr>
          <w:cantSplit/>
          <w:jc w:val="center"/>
        </w:trPr>
        <w:tc>
          <w:tcPr>
            <w:tcW w:w="3168" w:type="dxa"/>
            <w:tcBorders>
              <w:left w:val="single" w:sz="24" w:space="0" w:color="auto"/>
              <w:bottom w:val="single" w:sz="24" w:space="0" w:color="auto"/>
            </w:tcBorders>
            <w:shd w:val="clear" w:color="auto" w:fill="auto"/>
          </w:tcPr>
          <w:p w:rsidR="00DD6A0A" w:rsidRPr="00346EB0" w:rsidRDefault="00DD6A0A" w:rsidP="00DD6A0A">
            <w:pPr>
              <w:keepLines/>
              <w:suppressAutoHyphens/>
            </w:pPr>
            <w:r w:rsidRPr="00346EB0">
              <w:t>[</w:t>
            </w:r>
            <w:r w:rsidRPr="00672B3A">
              <w:t>Object][Property]Adapter</w:t>
            </w:r>
          </w:p>
        </w:tc>
        <w:tc>
          <w:tcPr>
            <w:tcW w:w="4680" w:type="dxa"/>
            <w:tcBorders>
              <w:bottom w:val="single" w:sz="24" w:space="0" w:color="auto"/>
              <w:right w:val="single" w:sz="24" w:space="0" w:color="auto"/>
            </w:tcBorders>
            <w:shd w:val="clear" w:color="auto" w:fill="auto"/>
          </w:tcPr>
          <w:p w:rsidR="00DD6A0A" w:rsidRPr="00346EB0" w:rsidRDefault="00DD6A0A" w:rsidP="00DD6A0A">
            <w:pPr>
              <w:keepLines/>
              <w:suppressAutoHyphens/>
            </w:pPr>
          </w:p>
        </w:tc>
      </w:tr>
      <w:tr w:rsidR="00DD6A0A" w:rsidRPr="00346EB0">
        <w:trPr>
          <w:cantSplit/>
          <w:jc w:val="center"/>
        </w:trPr>
        <w:tc>
          <w:tcPr>
            <w:tcW w:w="3168" w:type="dxa"/>
            <w:tcBorders>
              <w:top w:val="single" w:sz="24" w:space="0" w:color="auto"/>
              <w:left w:val="single" w:sz="24" w:space="0" w:color="auto"/>
            </w:tcBorders>
            <w:shd w:val="clear" w:color="auto" w:fill="auto"/>
          </w:tcPr>
          <w:p w:rsidR="00DD6A0A" w:rsidRPr="00346EB0" w:rsidRDefault="00DD6A0A" w:rsidP="00DD6A0A">
            <w:pPr>
              <w:keepLines/>
              <w:suppressAutoHyphens/>
            </w:pPr>
            <w:r w:rsidRPr="00346EB0">
              <w:t>Abstract</w:t>
            </w:r>
          </w:p>
        </w:tc>
        <w:tc>
          <w:tcPr>
            <w:tcW w:w="4680" w:type="dxa"/>
            <w:tcBorders>
              <w:top w:val="single" w:sz="24" w:space="0" w:color="auto"/>
              <w:right w:val="single" w:sz="24" w:space="0" w:color="auto"/>
            </w:tcBorders>
            <w:shd w:val="clear" w:color="auto" w:fill="CCCCCC"/>
          </w:tcPr>
          <w:p w:rsidR="00DD6A0A" w:rsidRPr="00346EB0" w:rsidRDefault="00DD6A0A" w:rsidP="00DD6A0A">
            <w:pPr>
              <w:keepLines/>
              <w:suppressAutoHyphens/>
            </w:pPr>
          </w:p>
        </w:tc>
      </w:tr>
      <w:tr w:rsidR="00DD6A0A" w:rsidRPr="00346EB0">
        <w:trPr>
          <w:cantSplit/>
          <w:jc w:val="center"/>
        </w:trPr>
        <w:tc>
          <w:tcPr>
            <w:tcW w:w="3168" w:type="dxa"/>
            <w:tcBorders>
              <w:left w:val="single" w:sz="24" w:space="0" w:color="auto"/>
            </w:tcBorders>
            <w:shd w:val="clear" w:color="auto" w:fill="auto"/>
          </w:tcPr>
          <w:p w:rsidR="00DD6A0A" w:rsidRPr="00346EB0" w:rsidRDefault="00DD6A0A" w:rsidP="00DD6A0A">
            <w:pPr>
              <w:keepLines/>
              <w:suppressAutoHyphens/>
            </w:pPr>
            <w:r w:rsidRPr="00346EB0">
              <w:t>[</w:t>
            </w:r>
            <w:r w:rsidRPr="00BE23E1">
              <w:t>Object][P</w:t>
            </w:r>
            <w:r w:rsidRPr="00346EB0">
              <w:t>roperty]</w:t>
            </w:r>
          </w:p>
        </w:tc>
        <w:tc>
          <w:tcPr>
            <w:tcW w:w="4680" w:type="dxa"/>
            <w:tcBorders>
              <w:right w:val="single" w:sz="24" w:space="0" w:color="auto"/>
            </w:tcBorders>
            <w:shd w:val="clear" w:color="auto" w:fill="auto"/>
          </w:tcPr>
          <w:p w:rsidR="00DD6A0A" w:rsidRPr="00346EB0" w:rsidRDefault="00DD6A0A" w:rsidP="00DD6A0A">
            <w:pPr>
              <w:keepLines/>
              <w:suppressAutoHyphens/>
            </w:pPr>
            <w:r w:rsidRPr="00346EB0">
              <w:t>Preferred</w:t>
            </w:r>
          </w:p>
        </w:tc>
      </w:tr>
      <w:tr w:rsidR="00DD6A0A" w:rsidRPr="00346EB0">
        <w:trPr>
          <w:cantSplit/>
          <w:jc w:val="center"/>
        </w:trPr>
        <w:tc>
          <w:tcPr>
            <w:tcW w:w="3168" w:type="dxa"/>
            <w:tcBorders>
              <w:left w:val="single" w:sz="24" w:space="0" w:color="auto"/>
              <w:bottom w:val="single" w:sz="24" w:space="0" w:color="auto"/>
            </w:tcBorders>
            <w:shd w:val="clear" w:color="auto" w:fill="auto"/>
          </w:tcPr>
          <w:p w:rsidR="00DD6A0A" w:rsidRPr="00346EB0" w:rsidRDefault="00DD6A0A" w:rsidP="00DD6A0A">
            <w:pPr>
              <w:keepLines/>
              <w:suppressAutoHyphens/>
            </w:pPr>
            <w:r w:rsidRPr="00346EB0">
              <w:t>[</w:t>
            </w:r>
            <w:r w:rsidRPr="00672B3A">
              <w:t>Object][Property]Abstract</w:t>
            </w:r>
          </w:p>
        </w:tc>
        <w:tc>
          <w:tcPr>
            <w:tcW w:w="4680" w:type="dxa"/>
            <w:tcBorders>
              <w:bottom w:val="single" w:sz="24" w:space="0" w:color="auto"/>
              <w:right w:val="single" w:sz="24" w:space="0" w:color="auto"/>
            </w:tcBorders>
            <w:shd w:val="clear" w:color="auto" w:fill="auto"/>
          </w:tcPr>
          <w:p w:rsidR="00DD6A0A" w:rsidRPr="00346EB0" w:rsidRDefault="00DD6A0A" w:rsidP="00DD6A0A">
            <w:pPr>
              <w:keepLines/>
              <w:suppressAutoHyphens/>
            </w:pPr>
            <w:r w:rsidRPr="00346EB0">
              <w:t>Alternate: when required to prevent name clash</w:t>
            </w:r>
          </w:p>
        </w:tc>
      </w:tr>
    </w:tbl>
    <w:p w:rsidR="00A40662" w:rsidRDefault="00DD6A0A" w:rsidP="00DD6A0A">
      <w:pPr>
        <w:spacing w:before="100" w:beforeAutospacing="1" w:after="100" w:afterAutospacing="1"/>
        <w:rPr>
          <w:rStyle w:val="wrbodytext1CharChar"/>
        </w:rPr>
        <w:sectPr w:rsidR="00A40662">
          <w:type w:val="continuous"/>
          <w:pgSz w:w="12240" w:h="15840" w:code="1"/>
          <w:pgMar w:top="1440" w:right="1440" w:bottom="1440" w:left="1440" w:header="504" w:footer="504" w:gutter="0"/>
          <w:lnNumType w:countBy="1" w:restart="continuous"/>
          <w:pgNumType w:start="1" w:chapStyle="7"/>
          <w:docGrid w:linePitch="360"/>
        </w:sectPr>
      </w:pPr>
      <w:r>
        <w:rPr>
          <w:b/>
        </w:rPr>
        <w:t xml:space="preserve">* </w:t>
      </w:r>
      <w:r>
        <w:rPr>
          <w:rStyle w:val="wrbodytext1CharChar"/>
        </w:rPr>
        <w:t>Object and</w:t>
      </w:r>
      <w:r w:rsidRPr="00EC1F85">
        <w:rPr>
          <w:rStyle w:val="wrbodytext1CharChar"/>
        </w:rPr>
        <w:t xml:space="preserve"> Property</w:t>
      </w:r>
      <w:r>
        <w:rPr>
          <w:rStyle w:val="wrbodytext1CharChar"/>
        </w:rPr>
        <w:t xml:space="preserve"> refer to </w:t>
      </w:r>
      <w:r w:rsidR="00B36831">
        <w:rPr>
          <w:rStyle w:val="wrbodytext1CharChar"/>
        </w:rPr>
        <w:fldChar w:fldCharType="begin"/>
      </w:r>
      <w:r>
        <w:rPr>
          <w:rStyle w:val="wrbodytext1CharChar"/>
        </w:rPr>
        <w:instrText xml:space="preserve"> REF ref_iso11179_5 \h </w:instrText>
      </w:r>
      <w:r w:rsidR="00A63659" w:rsidRPr="00B36831">
        <w:rPr>
          <w:rFonts w:ascii="Calibri" w:hAnsi="Calibri"/>
          <w:kern w:val="16"/>
        </w:rPr>
      </w:r>
      <w:r w:rsidR="00B36831">
        <w:rPr>
          <w:rStyle w:val="wrbodytext1CharChar"/>
        </w:rPr>
        <w:fldChar w:fldCharType="separate"/>
      </w:r>
      <w:r w:rsidR="00A63659" w:rsidRPr="00BA4C27">
        <w:rPr>
          <w:rStyle w:val="Refterm"/>
        </w:rPr>
        <w:t>[ISO 11179 Part 5]</w:t>
      </w:r>
      <w:r w:rsidR="00B36831">
        <w:rPr>
          <w:rStyle w:val="wrbodytext1CharChar"/>
        </w:rPr>
        <w:fldChar w:fldCharType="end"/>
      </w:r>
      <w:r>
        <w:rPr>
          <w:rStyle w:val="wrbodytext1CharChar"/>
        </w:rPr>
        <w:t xml:space="preserve"> terms in a component name. </w:t>
      </w:r>
    </w:p>
    <w:p w:rsidR="00DD6A0A" w:rsidRDefault="00DD6A0A" w:rsidP="00C24C34">
      <w:pPr>
        <w:pStyle w:val="Heading7"/>
        <w:numPr>
          <w:numberingChange w:id="4419" w:author="Webb Roberts" w:date="2010-03-31T15:28:00Z" w:original="Appendix %7:3:3::"/>
        </w:numPr>
      </w:pPr>
      <w:bookmarkStart w:id="4420" w:name="_Toc77760870"/>
      <w:bookmarkStart w:id="4421" w:name="_Toc87007834"/>
      <w:bookmarkStart w:id="4422" w:name="_Toc131669005"/>
      <w:r>
        <w:t>Supporting Schemas</w:t>
      </w:r>
      <w:bookmarkEnd w:id="4420"/>
      <w:bookmarkEnd w:id="4421"/>
      <w:bookmarkEnd w:id="4422"/>
    </w:p>
    <w:p w:rsidR="00DD6A0A" w:rsidRDefault="005E4185" w:rsidP="00DD6A0A">
      <w:pPr>
        <w:pStyle w:val="wrbodytext1"/>
      </w:pPr>
      <w:r>
        <w:t>C2 Core</w:t>
      </w:r>
      <w:r w:rsidR="00DD6A0A">
        <w:t xml:space="preserve"> provides a set of schemas that underlie the data model schemas.  These schemas do not define data model content; they do</w:t>
      </w:r>
      <w:r w:rsidR="00D31262">
        <w:t xml:space="preserve"> not </w:t>
      </w:r>
      <w:r w:rsidR="00DD6A0A">
        <w:t xml:space="preserve">define people, vehicles, or relationships between them.  Instead, these schemas define the fundamental framework on which the data model is built.  </w:t>
      </w:r>
    </w:p>
    <w:p w:rsidR="00DD6A0A" w:rsidRDefault="00DD6A0A" w:rsidP="00DD6A0A">
      <w:pPr>
        <w:pStyle w:val="wrbodytext1"/>
      </w:pPr>
      <w:r>
        <w:t>There are two supporting schemas.  The first</w:t>
      </w:r>
      <w:r w:rsidR="00D31262">
        <w:t>,</w:t>
      </w:r>
      <w:r>
        <w:t xml:space="preserve"> called </w:t>
      </w:r>
      <w:r>
        <w:rPr>
          <w:rStyle w:val="wrcode"/>
        </w:rPr>
        <w:t>appinfo</w:t>
      </w:r>
      <w:r>
        <w:t xml:space="preserve">, is the namespace for application information that supports data model definitions.  The second is called </w:t>
      </w:r>
      <w:r>
        <w:rPr>
          <w:rStyle w:val="wrcode"/>
        </w:rPr>
        <w:t>structures</w:t>
      </w:r>
      <w:r>
        <w:t xml:space="preserve"> and is the namespace for basic types that augment the mechanisms of XML Schema for more sophisticated data modeling and information exchanges.</w:t>
      </w:r>
    </w:p>
    <w:p w:rsidR="00DD6A0A" w:rsidRDefault="00DD6A0A" w:rsidP="00DD6A0A">
      <w:pPr>
        <w:pStyle w:val="wrbodytext1"/>
      </w:pPr>
      <w:r>
        <w:t xml:space="preserve">This appendix defines and discusses each of the framework components in the two supporting schemas.  At the conclusion of the discussion of each schema, the full schema is provided as a reference. </w:t>
      </w:r>
    </w:p>
    <w:p w:rsidR="00DD6A0A" w:rsidRDefault="00DD6A0A" w:rsidP="00DD6A0A">
      <w:pPr>
        <w:pStyle w:val="wrbodytext1"/>
      </w:pPr>
      <w:r>
        <w:t xml:space="preserve">This appendix also includes a directory listing of all the reference schemas that are part of </w:t>
      </w:r>
      <w:r w:rsidR="005E4185">
        <w:t>C2 Core</w:t>
      </w:r>
      <w:r>
        <w:t xml:space="preserve"> 2.0.</w:t>
      </w:r>
    </w:p>
    <w:p w:rsidR="00DD6A0A" w:rsidRDefault="00DD6A0A" w:rsidP="00DD6A0A">
      <w:pPr>
        <w:pStyle w:val="wrSubtitle"/>
        <w:outlineLvl w:val="0"/>
      </w:pPr>
      <w:bookmarkStart w:id="4423" w:name="_Toc168846243"/>
      <w:r>
        <w:t xml:space="preserve">The </w:t>
      </w:r>
      <w:r w:rsidRPr="00921026">
        <w:rPr>
          <w:rStyle w:val="wrcode"/>
        </w:rPr>
        <w:t>appinfo</w:t>
      </w:r>
      <w:r>
        <w:t xml:space="preserve"> namespace</w:t>
      </w:r>
      <w:bookmarkEnd w:id="4423"/>
    </w:p>
    <w:p w:rsidR="00DD6A0A" w:rsidRPr="009B4EC6" w:rsidRDefault="00DD6A0A" w:rsidP="00DD6A0A">
      <w:pPr>
        <w:pStyle w:val="wrbodytext1"/>
      </w:pPr>
      <w:r>
        <w:t xml:space="preserve">The </w:t>
      </w:r>
      <w:r>
        <w:rPr>
          <w:rStyle w:val="wrcode"/>
        </w:rPr>
        <w:t>appinfo</w:t>
      </w:r>
      <w:r>
        <w:t xml:space="preserve"> schema provides support for high-level data model concepts and additional syntax to support the </w:t>
      </w:r>
      <w:r w:rsidR="005E4185">
        <w:t>C2 Core</w:t>
      </w:r>
      <w:r>
        <w:t xml:space="preserve"> model and validation of </w:t>
      </w:r>
      <w:r w:rsidR="005E4185">
        <w:t>C2 Core</w:t>
      </w:r>
      <w:r>
        <w:t xml:space="preserve">-conformant instances.  This schema is available at </w:t>
      </w:r>
      <w:r w:rsidR="00B36831">
        <w:fldChar w:fldCharType="begin"/>
      </w:r>
      <w:r w:rsidR="00C22E3D">
        <w:instrText xml:space="preserve"> REF ref_niem_appinfo_xsd \h </w:instrText>
      </w:r>
      <w:r w:rsidR="00B36831">
        <w:fldChar w:fldCharType="separate"/>
      </w:r>
      <w:ins w:id="4424" w:author="Webb Roberts" w:date="2010-03-31T15:33:00Z">
        <w:r w:rsidR="00A63659" w:rsidRPr="00194BB7">
          <w:rPr>
            <w:rStyle w:val="Refterm"/>
          </w:rPr>
          <w:t>[</w:t>
        </w:r>
        <w:r w:rsidR="00A63659">
          <w:rPr>
            <w:rStyle w:val="Refterm"/>
          </w:rPr>
          <w:t>C2 Core</w:t>
        </w:r>
        <w:r w:rsidR="00A63659" w:rsidRPr="00194BB7">
          <w:rPr>
            <w:rStyle w:val="Refterm"/>
          </w:rPr>
          <w:t>AppinfoXSD]</w:t>
        </w:r>
      </w:ins>
      <w:del w:id="4425" w:author="Webb Roberts" w:date="2010-03-31T15:30:00Z">
        <w:r w:rsidR="004753AF" w:rsidRPr="00194BB7" w:rsidDel="00172983">
          <w:rPr>
            <w:rStyle w:val="Refterm"/>
          </w:rPr>
          <w:delText>[</w:delText>
        </w:r>
        <w:r w:rsidR="004753AF" w:rsidDel="00172983">
          <w:rPr>
            <w:rStyle w:val="Refterm"/>
          </w:rPr>
          <w:delText>C2 Core</w:delText>
        </w:r>
        <w:r w:rsidR="004753AF" w:rsidRPr="00194BB7" w:rsidDel="00172983">
          <w:rPr>
            <w:rStyle w:val="Refterm"/>
          </w:rPr>
          <w:delText>AppinfoXSD]</w:delText>
        </w:r>
      </w:del>
      <w:r w:rsidR="00B36831">
        <w:fldChar w:fldCharType="end"/>
      </w:r>
      <w:r w:rsidRPr="00194BB7">
        <w:t>.</w:t>
      </w:r>
    </w:p>
    <w:p w:rsidR="00DD6A0A" w:rsidRDefault="00DD6A0A" w:rsidP="00B261AE">
      <w:pPr>
        <w:pStyle w:val="FigureCaption"/>
      </w:pPr>
      <w:bookmarkStart w:id="4426" w:name="_Toc77760905"/>
      <w:bookmarkStart w:id="4427" w:name="_Toc131669034"/>
      <w:r w:rsidRPr="00B32252">
        <w:t xml:space="preserve">Figure </w:t>
      </w:r>
      <w:fldSimple w:instr=" STYLEREF 7 \s ">
        <w:r w:rsidR="00A63659">
          <w:rPr>
            <w:noProof/>
          </w:rPr>
          <w:t>C</w:t>
        </w:r>
      </w:fldSimple>
      <w:r w:rsidR="000C4B65">
        <w:t>-</w:t>
      </w:r>
      <w:fldSimple w:instr=" SEQ FigureIndex \r 1 \* MERGEFORMAT ">
        <w:r w:rsidR="00A63659">
          <w:rPr>
            <w:noProof/>
          </w:rPr>
          <w:t>1</w:t>
        </w:r>
      </w:fldSimple>
      <w:r w:rsidRPr="00B32252">
        <w:t xml:space="preserve">:  </w:t>
      </w:r>
      <w:r>
        <w:t>Schema document element</w:t>
      </w:r>
      <w:bookmarkEnd w:id="4426"/>
      <w:bookmarkEnd w:id="4427"/>
    </w:p>
    <w:p w:rsidR="00DD6A0A" w:rsidRDefault="00DD6A0A" w:rsidP="00DD6A0A">
      <w:pPr>
        <w:pStyle w:val="wrXML"/>
      </w:pPr>
      <w:r>
        <w:t>&lt;xsd:</w:t>
      </w:r>
      <w:r w:rsidRPr="00BE3B10">
        <w:t xml:space="preserve">schema </w:t>
      </w:r>
      <w:r w:rsidRPr="00BE3B10">
        <w:br/>
        <w:t xml:space="preserve">  xmlns:xsd=”</w:t>
      </w:r>
      <w:hyperlink r:id="rId27" w:history="1">
        <w:r w:rsidRPr="00BE3B10">
          <w:t>http://www.w3.org/2001/XMLSchema</w:t>
        </w:r>
      </w:hyperlink>
      <w:r w:rsidRPr="00BE3B10">
        <w:t>”</w:t>
      </w:r>
      <w:r w:rsidRPr="00BE3B10">
        <w:br/>
        <w:t xml:space="preserve">  xmlns:i=”</w:t>
      </w:r>
      <w:r w:rsidR="00DA6891" w:rsidRPr="00DA6891">
        <w:t>https://us.jfcom.mil/c2core/appinfo/</w:t>
      </w:r>
      <w:r w:rsidR="00196571">
        <w:t>0.1</w:t>
      </w:r>
      <w:r w:rsidRPr="00BE3B10">
        <w:t>”</w:t>
      </w:r>
      <w:r w:rsidRPr="00BE3B10">
        <w:br/>
        <w:t xml:space="preserve">  xmlns:s=”</w:t>
      </w:r>
      <w:r w:rsidR="00DA6891" w:rsidRPr="00DA6891">
        <w:t>https://us.jfcom.mil/c2core/structures/</w:t>
      </w:r>
      <w:r w:rsidR="00196571">
        <w:t>0.1</w:t>
      </w:r>
      <w:r w:rsidRPr="00BE3B10">
        <w:t>”</w:t>
      </w:r>
      <w:r w:rsidRPr="00BE3B10">
        <w:br/>
        <w:t xml:space="preserve">  targetNamespace=”</w:t>
      </w:r>
      <w:r w:rsidR="00DA6891" w:rsidRPr="00DA6891">
        <w:t>https://us.jfcom.mil/c2core/appinfo/</w:t>
      </w:r>
      <w:r w:rsidR="00196571">
        <w:t>0.1</w:t>
      </w:r>
      <w:r w:rsidRPr="00BE3B10">
        <w:t>”</w:t>
      </w:r>
      <w:r w:rsidRPr="00BE3B10">
        <w:br/>
        <w:t xml:space="preserve">  attributeFormDefault="qualified" ve</w:t>
      </w:r>
      <w:r>
        <w:t>rsion="1"&gt;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28" w:name="_Toc87007835"/>
      <w:r>
        <w:t xml:space="preserve">The namespace for the </w:t>
      </w:r>
      <w:r w:rsidRPr="00921026">
        <w:rPr>
          <w:rStyle w:val="wrcode"/>
        </w:rPr>
        <w:t>appinfo</w:t>
      </w:r>
      <w:r>
        <w:t xml:space="preserve"> namespace is </w:t>
      </w:r>
      <w:r w:rsidRPr="00921026">
        <w:rPr>
          <w:rStyle w:val="wrcode"/>
        </w:rPr>
        <w:t>http</w:t>
      </w:r>
      <w:r w:rsidR="00DA6891">
        <w:rPr>
          <w:rStyle w:val="wrcode"/>
        </w:rPr>
        <w:t>s</w:t>
      </w:r>
      <w:r w:rsidRPr="00921026">
        <w:rPr>
          <w:rStyle w:val="wrcode"/>
        </w:rPr>
        <w:t>://</w:t>
      </w:r>
      <w:r w:rsidR="00DA6891">
        <w:rPr>
          <w:rStyle w:val="wrcode"/>
        </w:rPr>
        <w:t>us.jfcom.mil</w:t>
      </w:r>
      <w:r w:rsidRPr="00921026">
        <w:rPr>
          <w:rStyle w:val="wrcode"/>
        </w:rPr>
        <w:t>/</w:t>
      </w:r>
      <w:r w:rsidR="00DA6891">
        <w:rPr>
          <w:rStyle w:val="wrcode"/>
        </w:rPr>
        <w:t>c2core/appinfo/</w:t>
      </w:r>
      <w:r w:rsidR="00196571">
        <w:rPr>
          <w:rStyle w:val="wrcode"/>
        </w:rPr>
        <w:t>0.1</w:t>
      </w:r>
      <w:r>
        <w:t>.</w:t>
      </w:r>
      <w:bookmarkEnd w:id="4428"/>
    </w:p>
    <w:p w:rsidR="00DD6A0A" w:rsidRDefault="00DD6A0A" w:rsidP="00B261AE">
      <w:pPr>
        <w:pStyle w:val="FigureCaption"/>
      </w:pPr>
      <w:bookmarkStart w:id="4429" w:name="_Toc77760906"/>
      <w:bookmarkStart w:id="4430" w:name="_Toc131669035"/>
      <w:r w:rsidRPr="00B32252">
        <w:t xml:space="preserve">Figure </w:t>
      </w:r>
      <w:fldSimple w:instr=" STYLEREF 7 \s ">
        <w:r w:rsidR="00A63659">
          <w:rPr>
            <w:noProof/>
          </w:rPr>
          <w:t>C</w:t>
        </w:r>
      </w:fldSimple>
      <w:r w:rsidR="000C4B65">
        <w:t>-</w:t>
      </w:r>
      <w:fldSimple w:instr=" SEQ FigureIndex \* MERGEFORMAT ">
        <w:r w:rsidR="00A63659">
          <w:rPr>
            <w:noProof/>
          </w:rPr>
          <w:t>2</w:t>
        </w:r>
      </w:fldSimple>
      <w:r w:rsidRPr="00B32252">
        <w:t xml:space="preserve">:  </w:t>
      </w:r>
      <w:r>
        <w:t xml:space="preserve">Element </w:t>
      </w:r>
      <w:r w:rsidRPr="00B1259E">
        <w:rPr>
          <w:rStyle w:val="wrcode"/>
        </w:rPr>
        <w:t>appinfo:Resource</w:t>
      </w:r>
      <w:bookmarkEnd w:id="4429"/>
      <w:bookmarkEnd w:id="4430"/>
    </w:p>
    <w:p w:rsidR="00DD6A0A" w:rsidRDefault="00DD6A0A" w:rsidP="00DD6A0A">
      <w:pPr>
        <w:pStyle w:val="wrXML"/>
      </w:pPr>
      <w:r w:rsidRPr="00D738EF">
        <w:t xml:space="preserve">  </w:t>
      </w:r>
      <w:r>
        <w:t>&lt;xsd:element name="Resource"&gt;</w:t>
      </w:r>
      <w:r>
        <w:br/>
        <w:t xml:space="preserve">    &lt;xsd:complexType&gt;</w:t>
      </w:r>
      <w:r>
        <w:br/>
        <w:t xml:space="preserve">      &lt;xsd:attribute name="name" type="xsd:NCName" use="required"/&gt;</w:t>
      </w:r>
      <w:r>
        <w:br/>
        <w:t xml:space="preserve">    &lt;/xsd:complexType&gt;</w:t>
      </w:r>
      <w:r>
        <w:br/>
        <w:t xml:space="preserve">  &lt;/xsd:element&gt;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31" w:name="_Toc87007836"/>
      <w:r>
        <w:t xml:space="preserve">The </w:t>
      </w:r>
      <w:r>
        <w:rPr>
          <w:rStyle w:val="wrcode"/>
        </w:rPr>
        <w:t>Resource</w:t>
      </w:r>
      <w:r>
        <w:t xml:space="preserve"> element provides a method for application information to define a name within a schema, without the name being bound to a schema component.  This is</w:t>
      </w:r>
      <w:bookmarkEnd w:id="4431"/>
      <w:r>
        <w:t xml:space="preserve"> </w:t>
      </w:r>
      <w:bookmarkStart w:id="4432" w:name="_Toc87007837"/>
      <w:r>
        <w:t xml:space="preserve">used by the </w:t>
      </w:r>
      <w:r>
        <w:rPr>
          <w:rStyle w:val="wrcode"/>
        </w:rPr>
        <w:t>structures</w:t>
      </w:r>
      <w:r>
        <w:t xml:space="preserve"> schema to define names for </w:t>
      </w:r>
      <w:r>
        <w:rPr>
          <w:rStyle w:val="wrcode"/>
        </w:rPr>
        <w:t>structures:Object</w:t>
      </w:r>
      <w:r>
        <w:t xml:space="preserve"> and </w:t>
      </w:r>
      <w:r>
        <w:rPr>
          <w:rStyle w:val="wrcode"/>
        </w:rPr>
        <w:t>structures:Association</w:t>
      </w:r>
      <w:r>
        <w:t>.</w:t>
      </w:r>
      <w:bookmarkEnd w:id="4432"/>
    </w:p>
    <w:p w:rsidR="00DD6A0A" w:rsidRDefault="00DD6A0A" w:rsidP="00B261AE">
      <w:pPr>
        <w:pStyle w:val="FigureCaption"/>
      </w:pPr>
      <w:bookmarkStart w:id="4433" w:name="_Toc77760907"/>
      <w:bookmarkStart w:id="4434" w:name="_Toc131669036"/>
      <w:r w:rsidRPr="00B32252">
        <w:t xml:space="preserve">Figure </w:t>
      </w:r>
      <w:fldSimple w:instr=" STYLEREF 7 \s ">
        <w:r w:rsidR="00A63659">
          <w:rPr>
            <w:noProof/>
          </w:rPr>
          <w:t>C</w:t>
        </w:r>
      </w:fldSimple>
      <w:r w:rsidR="000C4B65">
        <w:t>-</w:t>
      </w:r>
      <w:fldSimple w:instr=" SEQ FigureIndex \* MERGEFORMAT ">
        <w:r w:rsidR="00A63659">
          <w:rPr>
            <w:noProof/>
          </w:rPr>
          <w:t>3</w:t>
        </w:r>
      </w:fldSimple>
      <w:r w:rsidRPr="00B32252">
        <w:t xml:space="preserve">:  </w:t>
      </w:r>
      <w:r>
        <w:t xml:space="preserve">Element </w:t>
      </w:r>
      <w:r w:rsidRPr="00B1259E">
        <w:rPr>
          <w:rStyle w:val="wrcode"/>
        </w:rPr>
        <w:t>appinfo:Deprecated</w:t>
      </w:r>
      <w:bookmarkEnd w:id="4433"/>
      <w:bookmarkEnd w:id="4434"/>
    </w:p>
    <w:p w:rsidR="00DD6A0A" w:rsidRDefault="00DD6A0A" w:rsidP="00DD6A0A">
      <w:pPr>
        <w:pStyle w:val="wrXML"/>
      </w:pPr>
      <w:r>
        <w:t xml:space="preserve">  &lt;xsd:element name="Deprecated"&gt;</w:t>
      </w:r>
      <w:r>
        <w:br/>
        <w:t xml:space="preserve">    &lt;xsd:complexType&gt;</w:t>
      </w:r>
      <w:r>
        <w:br/>
        <w:t xml:space="preserve">      &lt;xsd:attribute name="value" use="required"&gt;</w:t>
      </w:r>
      <w:r>
        <w:br/>
        <w:t xml:space="preserve">        &lt;xsd:simpleType&gt;</w:t>
      </w:r>
      <w:r>
        <w:br/>
        <w:t xml:space="preserve">          &lt;xsd:restriction base="xsd:boolean"&gt;</w:t>
      </w:r>
      <w:r>
        <w:br/>
        <w:t xml:space="preserve">            &lt;xsd:pattern value="true"/&gt;</w:t>
      </w:r>
      <w:r>
        <w:br/>
        <w:t xml:space="preserve">          &lt;/xsd:restriction&gt;</w:t>
      </w:r>
      <w:r>
        <w:br/>
        <w:t xml:space="preserve">        &lt;/xsd:simpleType&gt;</w:t>
      </w:r>
      <w:r>
        <w:br/>
        <w:t xml:space="preserve">      &lt;/xsd:attribute&gt;</w:t>
      </w:r>
      <w:r>
        <w:br/>
        <w:t xml:space="preserve">      &lt;/xsd:complexType&gt;</w:t>
      </w:r>
      <w:r>
        <w:br/>
        <w:t xml:space="preserve">  &lt;/xsd:element&gt;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35" w:name="_Toc87007838"/>
      <w:r>
        <w:t xml:space="preserve">The </w:t>
      </w:r>
      <w:r>
        <w:rPr>
          <w:rStyle w:val="wrcode"/>
        </w:rPr>
        <w:t>Deprecated</w:t>
      </w:r>
      <w:r>
        <w:t xml:space="preserve"> element provides a method for identifying components as being deprecated.  A deprecated component is one which is provided but whose use is not recommended.</w:t>
      </w:r>
      <w:bookmarkEnd w:id="4435"/>
    </w:p>
    <w:p w:rsidR="00DD6A0A" w:rsidRDefault="00DD6A0A" w:rsidP="00B261AE">
      <w:pPr>
        <w:pStyle w:val="FigureCaption"/>
      </w:pPr>
      <w:bookmarkStart w:id="4436" w:name="_Toc77760908"/>
      <w:bookmarkStart w:id="4437" w:name="_Toc131669037"/>
      <w:r w:rsidRPr="00B32252">
        <w:t xml:space="preserve">Figure </w:t>
      </w:r>
      <w:fldSimple w:instr=" STYLEREF 7 \s ">
        <w:r w:rsidR="00A63659">
          <w:rPr>
            <w:noProof/>
          </w:rPr>
          <w:t>C</w:t>
        </w:r>
      </w:fldSimple>
      <w:r w:rsidR="000C4B65">
        <w:t>-</w:t>
      </w:r>
      <w:fldSimple w:instr=" SEQ FigureIndex \* MERGEFORMAT ">
        <w:r w:rsidR="00A63659">
          <w:rPr>
            <w:noProof/>
          </w:rPr>
          <w:t>4</w:t>
        </w:r>
      </w:fldSimple>
      <w:r w:rsidRPr="00B32252">
        <w:t xml:space="preserve">:  </w:t>
      </w:r>
      <w:r>
        <w:t xml:space="preserve">Element </w:t>
      </w:r>
      <w:r>
        <w:rPr>
          <w:rStyle w:val="wrcode"/>
        </w:rPr>
        <w:t>appinfo:Base</w:t>
      </w:r>
      <w:bookmarkEnd w:id="4436"/>
      <w:bookmarkEnd w:id="4437"/>
    </w:p>
    <w:p w:rsidR="00DD6A0A" w:rsidRDefault="00DD6A0A" w:rsidP="00DD6A0A">
      <w:pPr>
        <w:pStyle w:val="wrXML"/>
      </w:pPr>
      <w:r w:rsidRPr="00D738EF">
        <w:t xml:space="preserve">  </w:t>
      </w:r>
      <w:r>
        <w:t>&lt;xsd:element name="Base"&gt;</w:t>
      </w:r>
      <w:r>
        <w:br/>
        <w:t xml:space="preserve">    &lt;xsd:complexType&gt;</w:t>
      </w:r>
      <w:r>
        <w:br/>
        <w:t xml:space="preserve">        &lt;xsd:attribute name="name" type="xsd:NCName" use="required"/&gt;</w:t>
      </w:r>
      <w:r>
        <w:br/>
        <w:t xml:space="preserve">        &lt;xsd:attribute name="namespace" type="xsd:anyURI" use="optional"/&gt;</w:t>
      </w:r>
      <w:r>
        <w:br/>
        <w:t xml:space="preserve">    &lt;/xsd:complexType&gt;</w:t>
      </w:r>
      <w:r>
        <w:br/>
        <w:t xml:space="preserve">  &lt;/xsd:element&gt;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38" w:name="_Toc87007839"/>
      <w:r>
        <w:t xml:space="preserve">The </w:t>
      </w:r>
      <w:r>
        <w:rPr>
          <w:rStyle w:val="wrcode"/>
        </w:rPr>
        <w:t>Base</w:t>
      </w:r>
      <w:r>
        <w:t xml:space="preserve"> element provides a mechanism for indicating base types and base elements in schema for the cases in which XML Schema mechanisms are insufficient.  For example, it is used to indicate </w:t>
      </w:r>
      <w:r>
        <w:rPr>
          <w:rStyle w:val="wrcode"/>
        </w:rPr>
        <w:t>Object</w:t>
      </w:r>
      <w:r>
        <w:t xml:space="preserve"> or </w:t>
      </w:r>
      <w:r>
        <w:rPr>
          <w:rStyle w:val="wrcode"/>
        </w:rPr>
        <w:t>Association</w:t>
      </w:r>
      <w:r>
        <w:t xml:space="preserve"> bases.</w:t>
      </w:r>
      <w:bookmarkEnd w:id="4438"/>
    </w:p>
    <w:p w:rsidR="00DD6A0A" w:rsidRDefault="00DD6A0A" w:rsidP="00B261AE">
      <w:pPr>
        <w:pStyle w:val="FigureCaption"/>
        <w:rPr>
          <w:rStyle w:val="wrcode"/>
          <w:b w:val="0"/>
          <w:kern w:val="16"/>
          <w:szCs w:val="20"/>
        </w:rPr>
      </w:pPr>
      <w:bookmarkStart w:id="4439" w:name="_Toc77760909"/>
      <w:bookmarkStart w:id="4440" w:name="_Toc131669038"/>
      <w:r w:rsidRPr="00B32252">
        <w:t xml:space="preserve">Figure </w:t>
      </w:r>
      <w:fldSimple w:instr=" STYLEREF 7 \s ">
        <w:r w:rsidR="00A63659">
          <w:rPr>
            <w:noProof/>
          </w:rPr>
          <w:t>C</w:t>
        </w:r>
      </w:fldSimple>
      <w:r w:rsidR="000C4B65">
        <w:t>-</w:t>
      </w:r>
      <w:fldSimple w:instr=" SEQ FigureIndex \* MERGEFORMAT ">
        <w:r w:rsidR="00A63659">
          <w:rPr>
            <w:noProof/>
          </w:rPr>
          <w:t>5</w:t>
        </w:r>
      </w:fldSimple>
      <w:r w:rsidRPr="00B32252">
        <w:t xml:space="preserve">:  </w:t>
      </w:r>
      <w:r>
        <w:t xml:space="preserve">Element </w:t>
      </w:r>
      <w:r>
        <w:rPr>
          <w:rStyle w:val="wrcode"/>
        </w:rPr>
        <w:t>appinfo:ReferenceTarget</w:t>
      </w:r>
      <w:bookmarkEnd w:id="4439"/>
      <w:bookmarkEnd w:id="4440"/>
    </w:p>
    <w:p w:rsidR="00DD6A0A" w:rsidRDefault="00DD6A0A" w:rsidP="00DD6A0A">
      <w:pPr>
        <w:pStyle w:val="wrXML"/>
      </w:pPr>
      <w:r>
        <w:t xml:space="preserve">  &lt;xsd:element name="ReferenceTarget"&gt;</w:t>
      </w:r>
      <w:r>
        <w:br/>
        <w:t xml:space="preserve">    &lt;xsd:complexType&gt;</w:t>
      </w:r>
      <w:r>
        <w:br/>
        <w:t xml:space="preserve">      &lt;xsd:attribute name="name" type="xsd:NCName" use="required"/&gt;</w:t>
      </w:r>
      <w:r>
        <w:br/>
        <w:t xml:space="preserve">      &lt;xsd:attribute name="namespace" type="xsd:anyURI" use="optional"/&gt;</w:t>
      </w:r>
      <w:r>
        <w:br/>
        <w:t xml:space="preserve">    &lt;/xsd:complexType&gt;</w:t>
      </w:r>
      <w:r>
        <w:br/>
        <w:t xml:space="preserve">  &lt;/xsd:element&gt;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41" w:name="_Toc87007840"/>
      <w:r>
        <w:t xml:space="preserve">The </w:t>
      </w:r>
      <w:r>
        <w:rPr>
          <w:rStyle w:val="wrcode"/>
        </w:rPr>
        <w:t>ReferenceTarget</w:t>
      </w:r>
      <w:r>
        <w:t xml:space="preserve"> element indicates a </w:t>
      </w:r>
      <w:r w:rsidR="005E4185">
        <w:t>C2 Core</w:t>
      </w:r>
      <w:r>
        <w:t xml:space="preserve"> type which may be a target (that is, a destination) of a </w:t>
      </w:r>
      <w:r w:rsidR="005E4185">
        <w:t>C2 Core</w:t>
      </w:r>
      <w:r>
        <w:t xml:space="preserve"> reference element.  It may be used in combinations to indicate a set of valid types.</w:t>
      </w:r>
      <w:bookmarkEnd w:id="4441"/>
    </w:p>
    <w:p w:rsidR="00DD6A0A" w:rsidRDefault="00DD6A0A" w:rsidP="00B261AE">
      <w:pPr>
        <w:pStyle w:val="FigureCaption"/>
      </w:pPr>
      <w:bookmarkStart w:id="4442" w:name="_Toc77760910"/>
      <w:bookmarkStart w:id="4443" w:name="_Toc131669039"/>
      <w:r w:rsidRPr="00B32252">
        <w:t xml:space="preserve">Figure </w:t>
      </w:r>
      <w:fldSimple w:instr=" STYLEREF 7 \s ">
        <w:r w:rsidR="00A63659">
          <w:rPr>
            <w:noProof/>
          </w:rPr>
          <w:t>C</w:t>
        </w:r>
      </w:fldSimple>
      <w:r w:rsidR="000C4B65">
        <w:t>-</w:t>
      </w:r>
      <w:fldSimple w:instr=" SEQ FigureIndex \* MERGEFORMAT ">
        <w:r w:rsidR="00A63659">
          <w:rPr>
            <w:noProof/>
          </w:rPr>
          <w:t>6</w:t>
        </w:r>
      </w:fldSimple>
      <w:r w:rsidRPr="00B32252">
        <w:t xml:space="preserve">:  </w:t>
      </w:r>
      <w:r>
        <w:t xml:space="preserve">Element </w:t>
      </w:r>
      <w:r>
        <w:rPr>
          <w:rStyle w:val="wrcode"/>
        </w:rPr>
        <w:t>appinfo:AppliesTo</w:t>
      </w:r>
      <w:bookmarkEnd w:id="4442"/>
      <w:bookmarkEnd w:id="4443"/>
    </w:p>
    <w:p w:rsidR="00DD6A0A" w:rsidRDefault="00DD6A0A" w:rsidP="00DD6A0A">
      <w:pPr>
        <w:pStyle w:val="wrXML"/>
      </w:pPr>
      <w:r w:rsidRPr="00D738EF">
        <w:t xml:space="preserve">  </w:t>
      </w:r>
      <w:r>
        <w:t>&lt;xsd:element name="AppliesTo"&gt;</w:t>
      </w:r>
      <w:r>
        <w:br/>
        <w:t xml:space="preserve">    &lt;xsd:complexType&gt;</w:t>
      </w:r>
      <w:r>
        <w:br/>
        <w:t xml:space="preserve">      &lt;xsd:attribute name="name" type="xsd:NCName" use="required"/&gt;</w:t>
      </w:r>
      <w:r>
        <w:br/>
        <w:t xml:space="preserve">      &lt;xsd:attribute name="namespace" type="xsd:anyURI" use="optional"/&gt;</w:t>
      </w:r>
      <w:r>
        <w:br/>
        <w:t xml:space="preserve">    &lt;/xsd:complexType&gt;</w:t>
      </w:r>
      <w:r>
        <w:br/>
        <w:t xml:space="preserve">  &lt;/xsd:element&gt;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44" w:name="_Toc87007841"/>
      <w:r>
        <w:t xml:space="preserve">The </w:t>
      </w:r>
      <w:r>
        <w:rPr>
          <w:rStyle w:val="wrcode"/>
        </w:rPr>
        <w:t>AppliesTo</w:t>
      </w:r>
      <w:r>
        <w:t xml:space="preserve"> element is used in two ways.  First, it indicates the set of types to which a metadata type may be applied.  Second, it indicates the set of types to which an augmentation element may be applied.</w:t>
      </w:r>
      <w:bookmarkEnd w:id="4444"/>
    </w:p>
    <w:p w:rsidR="00DD6A0A" w:rsidRDefault="00DD6A0A" w:rsidP="00B261AE">
      <w:pPr>
        <w:pStyle w:val="FigureCaption"/>
        <w:rPr>
          <w:rStyle w:val="wrcode"/>
          <w:b w:val="0"/>
          <w:kern w:val="16"/>
          <w:szCs w:val="20"/>
        </w:rPr>
      </w:pPr>
      <w:bookmarkStart w:id="4445" w:name="_Toc77760911"/>
      <w:bookmarkStart w:id="4446" w:name="_Toc131669040"/>
      <w:r w:rsidRPr="00B32252">
        <w:t xml:space="preserve">Figure </w:t>
      </w:r>
      <w:fldSimple w:instr=" STYLEREF 7 \s ">
        <w:r w:rsidR="00A63659">
          <w:rPr>
            <w:noProof/>
          </w:rPr>
          <w:t>C</w:t>
        </w:r>
      </w:fldSimple>
      <w:r w:rsidR="000C4B65">
        <w:t>-</w:t>
      </w:r>
      <w:fldSimple w:instr=" SEQ FigureIndex \* MERGEFORMAT ">
        <w:r w:rsidR="00A63659">
          <w:rPr>
            <w:noProof/>
          </w:rPr>
          <w:t>7</w:t>
        </w:r>
      </w:fldSimple>
      <w:r w:rsidRPr="00B32252">
        <w:t xml:space="preserve">:  </w:t>
      </w:r>
      <w:r>
        <w:t xml:space="preserve">Element </w:t>
      </w:r>
      <w:r>
        <w:rPr>
          <w:rStyle w:val="wrcode"/>
        </w:rPr>
        <w:t>appinfo:ConformantIndicator</w:t>
      </w:r>
      <w:bookmarkEnd w:id="4445"/>
      <w:bookmarkEnd w:id="4446"/>
    </w:p>
    <w:p w:rsidR="00DD6A0A" w:rsidRDefault="00DD6A0A" w:rsidP="00DD6A0A">
      <w:pPr>
        <w:pStyle w:val="wrXML"/>
      </w:pPr>
      <w:r w:rsidRPr="00D738EF">
        <w:t xml:space="preserve">  &lt;</w:t>
      </w:r>
      <w:r>
        <w:t>xsd:</w:t>
      </w:r>
      <w:r w:rsidRPr="00D738EF">
        <w:t>element name="ConformantIndicator" type="boolean"/&gt;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47" w:name="_Toc87007842"/>
      <w:r>
        <w:t xml:space="preserve">The </w:t>
      </w:r>
      <w:r>
        <w:rPr>
          <w:rStyle w:val="wrcode"/>
        </w:rPr>
        <w:t>ConformantIndicator</w:t>
      </w:r>
      <w:r>
        <w:t xml:space="preserve"> element may be used in two ways.  First, it is included as application information for a schema document element to indicate that the schema is </w:t>
      </w:r>
      <w:r w:rsidR="005E4185">
        <w:t>C2 Core</w:t>
      </w:r>
      <w:r>
        <w:t xml:space="preserve">-conformant.  Second, it is used as application information of a namespace import to indicate that the schema is not </w:t>
      </w:r>
      <w:r w:rsidR="005E4185">
        <w:t>C2 Core</w:t>
      </w:r>
      <w:r>
        <w:t>-conformant.</w:t>
      </w:r>
      <w:bookmarkEnd w:id="4447"/>
    </w:p>
    <w:p w:rsidR="00DD6A0A" w:rsidRDefault="00DD6A0A" w:rsidP="00B261AE">
      <w:pPr>
        <w:pStyle w:val="FigureCaption"/>
        <w:rPr>
          <w:rStyle w:val="wrcode"/>
          <w:b w:val="0"/>
          <w:kern w:val="16"/>
          <w:szCs w:val="20"/>
        </w:rPr>
      </w:pPr>
      <w:bookmarkStart w:id="4448" w:name="_Toc77760912"/>
      <w:bookmarkStart w:id="4449" w:name="_Toc131669041"/>
      <w:r w:rsidRPr="00B32252">
        <w:t xml:space="preserve">Figure </w:t>
      </w:r>
      <w:fldSimple w:instr=" STYLEREF 7 \s ">
        <w:r w:rsidR="00A63659">
          <w:rPr>
            <w:noProof/>
          </w:rPr>
          <w:t>C</w:t>
        </w:r>
      </w:fldSimple>
      <w:r w:rsidR="000C4B65">
        <w:t>-</w:t>
      </w:r>
      <w:fldSimple w:instr=" SEQ FigureIndex \* MERGEFORMAT ">
        <w:r w:rsidR="00A63659">
          <w:rPr>
            <w:noProof/>
          </w:rPr>
          <w:t>8</w:t>
        </w:r>
      </w:fldSimple>
      <w:r w:rsidRPr="00B32252">
        <w:t xml:space="preserve">:  </w:t>
      </w:r>
      <w:r>
        <w:t xml:space="preserve">Element </w:t>
      </w:r>
      <w:r>
        <w:rPr>
          <w:rStyle w:val="wrcode"/>
        </w:rPr>
        <w:t>appinfo:ExternalAdapterTypeIndicator</w:t>
      </w:r>
      <w:bookmarkEnd w:id="4448"/>
      <w:bookmarkEnd w:id="4449"/>
    </w:p>
    <w:p w:rsidR="00DD6A0A" w:rsidRDefault="00DD6A0A" w:rsidP="00DD6A0A">
      <w:pPr>
        <w:pStyle w:val="wrXML"/>
      </w:pPr>
      <w:r w:rsidRPr="00D738EF">
        <w:t xml:space="preserve">  &lt;</w:t>
      </w:r>
      <w:r>
        <w:t>xsd:</w:t>
      </w:r>
      <w:r w:rsidRPr="00D738EF">
        <w:t>element name="ExternalAdapterTypeIndicator" type="boolean"/&gt;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50" w:name="_Toc87007843"/>
      <w:r>
        <w:t xml:space="preserve">The </w:t>
      </w:r>
      <w:r>
        <w:rPr>
          <w:rStyle w:val="wrcode"/>
        </w:rPr>
        <w:t>ExternalAdapterTypeIndicator</w:t>
      </w:r>
      <w:r>
        <w:t xml:space="preserve"> element indicates that a complex type is an external adapter type.  Such a type is one composed of elements and attributes from non-</w:t>
      </w:r>
      <w:r w:rsidR="005E4185">
        <w:t>C2 Core</w:t>
      </w:r>
      <w:r>
        <w:t xml:space="preserve">-conformant schemas.  The indicator allows schema processors to switch to alternative processing modes when processing </w:t>
      </w:r>
      <w:r w:rsidR="005E4185">
        <w:t>C2 Core</w:t>
      </w:r>
      <w:r>
        <w:t>-conformant versus non-</w:t>
      </w:r>
      <w:r w:rsidR="005E4185">
        <w:t>C2 Core</w:t>
      </w:r>
      <w:r>
        <w:t>-conformant content.</w:t>
      </w:r>
      <w:bookmarkEnd w:id="4450"/>
    </w:p>
    <w:p w:rsidR="00683500" w:rsidRDefault="00DD6A0A">
      <w:pPr>
        <w:pStyle w:val="wrbodytext3"/>
      </w:pPr>
      <w:r>
        <w:br w:type="page"/>
      </w:r>
    </w:p>
    <w:p w:rsidR="00DD6A0A" w:rsidRDefault="00DD6A0A" w:rsidP="00B261AE">
      <w:pPr>
        <w:pStyle w:val="FigureCaption"/>
      </w:pPr>
      <w:bookmarkStart w:id="4451" w:name="_Toc77760913"/>
      <w:bookmarkStart w:id="4452" w:name="_Toc131669042"/>
      <w:r w:rsidRPr="00B32252">
        <w:t xml:space="preserve">Figure </w:t>
      </w:r>
      <w:fldSimple w:instr=" STYLEREF 7 \s ">
        <w:r w:rsidR="00A63659">
          <w:rPr>
            <w:noProof/>
          </w:rPr>
          <w:t>C</w:t>
        </w:r>
      </w:fldSimple>
      <w:r w:rsidR="000C4B65">
        <w:t>-</w:t>
      </w:r>
      <w:fldSimple w:instr=" SEQ FigureIndex \* MERGEFORMAT ">
        <w:r w:rsidR="00A63659">
          <w:rPr>
            <w:noProof/>
          </w:rPr>
          <w:t>9</w:t>
        </w:r>
      </w:fldSimple>
      <w:r w:rsidRPr="00B32252">
        <w:t xml:space="preserve">:  </w:t>
      </w:r>
      <w:r>
        <w:t>Full XML Schema for Appinfo Namespace</w:t>
      </w:r>
      <w:bookmarkEnd w:id="4451"/>
      <w:bookmarkEnd w:id="4452"/>
    </w:p>
    <w:p w:rsidR="00DD6A0A" w:rsidRPr="00D738EF" w:rsidRDefault="00DD6A0A" w:rsidP="00196571">
      <w:pPr>
        <w:pStyle w:val="wrXML"/>
      </w:pPr>
      <w:r w:rsidRPr="00D738EF">
        <w:t>&lt;</w:t>
      </w:r>
      <w:r w:rsidR="00196571">
        <w:t>?xml version="1.0" encoding="utf-8"?&gt;</w:t>
      </w:r>
      <w:r w:rsidR="00196571">
        <w:br/>
        <w:t>&lt;xsd:schema xmlns:xsd="http://www.w3.org/2001/XMLSchema" xmlns:i="http://c2core.jfcom.mil/ns/appinfo/0.1" xmlns:s="http://c2core.jfcom.mil/ns/structures/0.1" targetNamespace="http://c2core.jfcom.mil/ns/appinfo/0.1" attributeFormDefault="qualified" version="1"&gt;</w:t>
      </w:r>
      <w:r w:rsidR="00196571">
        <w:br/>
        <w:t xml:space="preserve">  &lt;xsd:annotation&gt;</w:t>
      </w:r>
      <w:r w:rsidR="00196571">
        <w:br/>
        <w:t xml:space="preserve">    &lt;xsd:documentation&gt;The appinfo schema provides support for high level</w:t>
      </w:r>
      <w:r w:rsidR="00196571">
        <w:br/>
        <w:t xml:space="preserve">    data model concepts and additional syntax to support the NIEM</w:t>
      </w:r>
      <w:r w:rsidR="00196571">
        <w:br/>
        <w:t xml:space="preserve">    conceptual model and validation of NIEM-conformant</w:t>
      </w:r>
      <w:r w:rsidR="00196571">
        <w:br/>
        <w:t xml:space="preserve">    instances.&lt;/xsd:documentation&gt;</w:t>
      </w:r>
      <w:r w:rsidR="00196571">
        <w:br/>
        <w:t xml:space="preserve">  &lt;/xsd:annotation&gt;</w:t>
      </w:r>
      <w:r w:rsidR="00196571">
        <w:br/>
        <w:t xml:space="preserve">  &lt;xsd:element name="Resource"&gt;</w:t>
      </w:r>
      <w:r w:rsidR="00196571">
        <w:br/>
        <w:t xml:space="preserve">    &lt;xsd:annotation&gt;</w:t>
      </w:r>
      <w:r w:rsidR="00196571">
        <w:br/>
        <w:t xml:space="preserve">      &lt;xsd:documentation&gt;The Resource element provides a method for</w:t>
      </w:r>
      <w:r w:rsidR="00196571">
        <w:br/>
        <w:t xml:space="preserve">      application information to define a name within a schema, without the</w:t>
      </w:r>
      <w:r w:rsidR="00196571">
        <w:br/>
        <w:t xml:space="preserve">      name being bound to a schema component. This is used by the</w:t>
      </w:r>
      <w:r w:rsidR="00196571">
        <w:br/>
        <w:t xml:space="preserve">      structures schema to define names for structures:Object and</w:t>
      </w:r>
      <w:r w:rsidR="00196571">
        <w:br/>
        <w:t xml:space="preserve">      structures:Association.&lt;/xsd:documentation&gt;</w:t>
      </w:r>
      <w:r w:rsidR="00196571">
        <w:br/>
        <w:t xml:space="preserve">    &lt;/xsd:annotation&gt;</w:t>
      </w:r>
      <w:r w:rsidR="00196571">
        <w:br/>
        <w:t xml:space="preserve">    &lt;xsd:complexType&gt;</w:t>
      </w:r>
      <w:r w:rsidR="00196571">
        <w:br/>
        <w:t xml:space="preserve">      &lt;xsd:attribute name="name" type="xsd:NCName" use="required"/&gt;</w:t>
      </w:r>
      <w:r w:rsidR="00196571">
        <w:br/>
        <w:t xml:space="preserve">    &lt;/xsd:complexType&gt;</w:t>
      </w:r>
      <w:r w:rsidR="00196571">
        <w:br/>
        <w:t xml:space="preserve">  &lt;/xsd:element&gt;</w:t>
      </w:r>
      <w:r w:rsidR="00196571">
        <w:br/>
        <w:t xml:space="preserve">  &lt;xsd:element name="Deprecated"&gt;</w:t>
      </w:r>
      <w:r w:rsidR="00196571">
        <w:br/>
        <w:t xml:space="preserve">    &lt;xsd:annotation&gt;</w:t>
      </w:r>
      <w:r w:rsidR="00196571">
        <w:br/>
        <w:t xml:space="preserve">      &lt;xsd:documentation&gt;The Deprecated element provides a method for</w:t>
      </w:r>
      <w:r w:rsidR="00196571">
        <w:br/>
        <w:t xml:space="preserve">      identifying components as being deprecated. A deprecated component is</w:t>
      </w:r>
      <w:r w:rsidR="00196571">
        <w:br/>
        <w:t xml:space="preserve">      one which is provided, but whose use is not</w:t>
      </w:r>
      <w:r w:rsidR="00196571">
        <w:br/>
        <w:t xml:space="preserve">      recommended.&lt;/xsd:documentation&gt;</w:t>
      </w:r>
      <w:r w:rsidR="00196571">
        <w:br/>
        <w:t xml:space="preserve">    &lt;/xsd:annotation&gt;</w:t>
      </w:r>
      <w:r w:rsidR="00196571">
        <w:br/>
        <w:t xml:space="preserve">    &lt;xsd:complexType&gt;</w:t>
      </w:r>
      <w:r w:rsidR="00196571">
        <w:br/>
        <w:t xml:space="preserve">      &lt;xsd:attribute name="value" use="required"&gt;</w:t>
      </w:r>
      <w:r w:rsidR="00196571">
        <w:br/>
        <w:t xml:space="preserve">        &lt;xsd:simpleType&gt;</w:t>
      </w:r>
      <w:r w:rsidR="00196571">
        <w:br/>
        <w:t xml:space="preserve">          &lt;xsd:restriction base="xsd:boolean"&gt;</w:t>
      </w:r>
      <w:r w:rsidR="00196571">
        <w:br/>
        <w:t xml:space="preserve">            &lt;xsd:pattern value="true"/&gt;</w:t>
      </w:r>
      <w:r w:rsidR="00196571">
        <w:br/>
        <w:t xml:space="preserve">          &lt;/xsd:restriction&gt;</w:t>
      </w:r>
      <w:r w:rsidR="00196571">
        <w:br/>
        <w:t xml:space="preserve">        &lt;/xsd:simpleType&gt;</w:t>
      </w:r>
      <w:r w:rsidR="00196571">
        <w:br/>
        <w:t xml:space="preserve">      &lt;/xsd:attribute&gt;</w:t>
      </w:r>
      <w:r w:rsidR="00196571">
        <w:br/>
        <w:t xml:space="preserve">    &lt;/xsd:complexType&gt;</w:t>
      </w:r>
      <w:r w:rsidR="00196571">
        <w:br/>
        <w:t xml:space="preserve">  &lt;/xsd:element&gt;</w:t>
      </w:r>
      <w:r w:rsidR="00196571">
        <w:br/>
        <w:t xml:space="preserve">  &lt;xsd:element name="Base"&gt;</w:t>
      </w:r>
      <w:r w:rsidR="00196571">
        <w:br/>
        <w:t xml:space="preserve">    &lt;xsd:annotation&gt;</w:t>
      </w:r>
      <w:r w:rsidR="00196571">
        <w:br/>
        <w:t xml:space="preserve">      &lt;xsd:documentation&gt;The Base element provides a mechanism for</w:t>
      </w:r>
      <w:r w:rsidR="00196571">
        <w:br/>
        <w:t xml:space="preserve">      indicating base types and base elements in schema, for the cases in</w:t>
      </w:r>
      <w:r w:rsidR="00196571">
        <w:br/>
        <w:t xml:space="preserve">      which XML Schema mechanisms are insufficient. For example, it is used</w:t>
      </w:r>
      <w:r w:rsidR="00196571">
        <w:br/>
        <w:t xml:space="preserve">      to indicate Object or Association bases.&lt;/xsd:documentation&gt;</w:t>
      </w:r>
      <w:r w:rsidR="00196571">
        <w:br/>
        <w:t xml:space="preserve">    &lt;/xsd:annotation&gt;</w:t>
      </w:r>
      <w:r w:rsidR="00196571">
        <w:br/>
        <w:t xml:space="preserve">    &lt;xsd:complexType&gt;</w:t>
      </w:r>
      <w:r w:rsidR="00196571">
        <w:br/>
        <w:t xml:space="preserve">      &lt;xsd:attribute name="name" type="xsd:NCName" use="required"/&gt;</w:t>
      </w:r>
      <w:r w:rsidR="00196571">
        <w:br/>
        <w:t xml:space="preserve">      &lt;xsd:attribute name="namespace" type="xsd:anyURI" use="optional"/&gt;</w:t>
      </w:r>
      <w:r w:rsidR="00196571">
        <w:br/>
        <w:t xml:space="preserve">    &lt;/xsd:complexType&gt;</w:t>
      </w:r>
      <w:r w:rsidR="00196571">
        <w:br/>
        <w:t xml:space="preserve">  &lt;/xsd:element&gt;</w:t>
      </w:r>
      <w:r w:rsidR="00196571">
        <w:br/>
        <w:t xml:space="preserve">  &lt;xsd:element name="ReferenceTarget"&gt;</w:t>
      </w:r>
      <w:r w:rsidR="00196571">
        <w:br/>
        <w:t xml:space="preserve">    &lt;xsd:annotation&gt;</w:t>
      </w:r>
      <w:r w:rsidR="00196571">
        <w:br/>
        <w:t xml:space="preserve">      &lt;xsd:documentation&gt;The ReferenceTarget element indicates a NIEM type</w:t>
      </w:r>
      <w:r w:rsidR="00196571">
        <w:br/>
        <w:t xml:space="preserve">      which may be a target (that is, a destination) of a NIEM reference</w:t>
      </w:r>
      <w:r w:rsidR="00196571">
        <w:br/>
        <w:t xml:space="preserve">      element. It may be used in combinations to indicate a set of valid</w:t>
      </w:r>
      <w:r w:rsidR="00196571">
        <w:br/>
        <w:t xml:space="preserve">      types.&lt;/xsd:documentation&gt;</w:t>
      </w:r>
      <w:r w:rsidR="00196571">
        <w:br/>
        <w:t xml:space="preserve">    &lt;/xsd:annotation&gt;</w:t>
      </w:r>
      <w:r w:rsidR="00196571">
        <w:br/>
        <w:t xml:space="preserve">    &lt;xsd:complexType&gt;</w:t>
      </w:r>
      <w:r w:rsidR="00196571">
        <w:br/>
        <w:t xml:space="preserve">      &lt;xsd:attribute name="name" type="xsd:NCName" use="required"/&gt;</w:t>
      </w:r>
      <w:r w:rsidR="00196571">
        <w:br/>
        <w:t xml:space="preserve">      &lt;xsd:attribute name="namespace" type="xsd:anyURI" use="optional"/&gt;</w:t>
      </w:r>
      <w:r w:rsidR="00196571">
        <w:br/>
        <w:t xml:space="preserve">    &lt;/xsd:complexType&gt;</w:t>
      </w:r>
      <w:r w:rsidR="00196571">
        <w:br/>
        <w:t xml:space="preserve">  &lt;/xsd:element&gt;</w:t>
      </w:r>
      <w:r w:rsidR="00196571">
        <w:br/>
        <w:t xml:space="preserve">  &lt;xsd:element name="AppliesTo"&gt;</w:t>
      </w:r>
      <w:r w:rsidR="00196571">
        <w:br/>
        <w:t xml:space="preserve">    &lt;xsd:annotation&gt;</w:t>
      </w:r>
      <w:r w:rsidR="00196571">
        <w:br/>
        <w:t xml:space="preserve">      &lt;xsd:documentation&gt;The AppliesTo element is used in two ways. First,</w:t>
      </w:r>
      <w:r w:rsidR="00196571">
        <w:br/>
        <w:t xml:space="preserve">      it indicates the set of types to which a metadata type may be</w:t>
      </w:r>
      <w:r w:rsidR="00196571">
        <w:br/>
        <w:t xml:space="preserve">      applied. Second, it indicates the set of types to which an</w:t>
      </w:r>
      <w:r w:rsidR="00196571">
        <w:br/>
        <w:t xml:space="preserve">      augmentation element may be applied.&lt;/xsd:documentation&gt;</w:t>
      </w:r>
      <w:r w:rsidR="00196571">
        <w:br/>
        <w:t xml:space="preserve">    &lt;/xsd:annotation&gt;</w:t>
      </w:r>
      <w:r w:rsidR="00196571">
        <w:br/>
        <w:t xml:space="preserve">    &lt;xsd:complexType&gt;</w:t>
      </w:r>
      <w:r w:rsidR="00196571">
        <w:br/>
        <w:t xml:space="preserve">      &lt;xsd:attribute name="name" type="xsd:NCName" use="required"/&gt;</w:t>
      </w:r>
      <w:r w:rsidR="00196571">
        <w:br/>
        <w:t xml:space="preserve">      &lt;xsd:attribute name="namespace" type="xsd:anyURI" use="optional"/&gt;</w:t>
      </w:r>
      <w:r w:rsidR="00196571">
        <w:br/>
        <w:t xml:space="preserve">    &lt;/xsd:complexType&gt;</w:t>
      </w:r>
      <w:r w:rsidR="00196571">
        <w:br/>
        <w:t xml:space="preserve">  &lt;/xsd:element&gt;</w:t>
      </w:r>
      <w:r w:rsidR="00196571">
        <w:br/>
        <w:t xml:space="preserve">  &lt;xsd:element name="ConformantIndicator" type="xsd:boolean"&gt;</w:t>
      </w:r>
      <w:r w:rsidR="00196571">
        <w:br/>
        <w:t xml:space="preserve">    &lt;xsd:annotation&gt;</w:t>
      </w:r>
      <w:r w:rsidR="00196571">
        <w:br/>
        <w:t xml:space="preserve">      &lt;xsd:documentation&gt;The ConformantIndicator element may be used in two</w:t>
      </w:r>
      <w:r w:rsidR="00196571">
        <w:br/>
        <w:t xml:space="preserve">      ways. First, it is included as application information for a schema</w:t>
      </w:r>
      <w:r w:rsidR="00196571">
        <w:br/>
        <w:t xml:space="preserve">      document element to indicate that the schema is NIEM-conformant.</w:t>
      </w:r>
      <w:r w:rsidR="00196571">
        <w:br/>
        <w:t xml:space="preserve">      Second, it is used as application information of a namespace import</w:t>
      </w:r>
      <w:r w:rsidR="00196571">
        <w:br/>
        <w:t xml:space="preserve">      to indicate that the schema is not</w:t>
      </w:r>
      <w:r w:rsidR="00196571">
        <w:br/>
        <w:t xml:space="preserve">      NIEM-conformant.&lt;/xsd:documentation&gt;</w:t>
      </w:r>
      <w:r w:rsidR="00196571">
        <w:br/>
        <w:t xml:space="preserve">    &lt;/xsd:annotation&gt;</w:t>
      </w:r>
      <w:r w:rsidR="00196571">
        <w:br/>
        <w:t xml:space="preserve">  &lt;/xsd:element&gt;</w:t>
      </w:r>
      <w:r w:rsidR="00196571">
        <w:br/>
        <w:t xml:space="preserve">  &lt;xsd:element name="ExternalAdapterTypeIndicator" type="xsd:boolean"&gt;</w:t>
      </w:r>
      <w:r w:rsidR="00196571">
        <w:br/>
        <w:t xml:space="preserve">    &lt;xsd:annotation&gt;</w:t>
      </w:r>
      <w:r w:rsidR="00196571">
        <w:br/>
        <w:t xml:space="preserve">      &lt;xsd:documentation&gt;The ExternalAdapterTypeIndicator element indicates</w:t>
      </w:r>
      <w:r w:rsidR="00196571">
        <w:br/>
        <w:t xml:space="preserve">      that a complex type is an external adapter type. Such a type is one</w:t>
      </w:r>
      <w:r w:rsidR="00196571">
        <w:br/>
        <w:t xml:space="preserve">      that is composed of elements and attributes from non-NIEM-conformant</w:t>
      </w:r>
      <w:r w:rsidR="00196571">
        <w:br/>
        <w:t xml:space="preserve">      schemas. The indicator allows schema processors to switch to</w:t>
      </w:r>
      <w:r w:rsidR="00196571">
        <w:br/>
        <w:t xml:space="preserve">      alternative processing modes when processing NIEM-conformant versus</w:t>
      </w:r>
      <w:r w:rsidR="00196571">
        <w:br/>
        <w:t xml:space="preserve">      non-NIEM-conformant content.&lt;/xsd:documentation&gt;</w:t>
      </w:r>
      <w:r w:rsidR="00196571">
        <w:br/>
        <w:t xml:space="preserve">    &lt;/xsd:annotation&gt;</w:t>
      </w:r>
      <w:r w:rsidR="00196571">
        <w:br/>
        <w:t xml:space="preserve">  &lt;/xsd:element&gt;</w:t>
      </w:r>
      <w:r w:rsidR="00196571">
        <w:br/>
        <w:t>&lt;/xsd:schema</w:t>
      </w:r>
      <w:r w:rsidRPr="00D738EF">
        <w:t>&gt;</w:t>
      </w:r>
    </w:p>
    <w:p w:rsidR="00DD6A0A" w:rsidRDefault="00DD6A0A" w:rsidP="00DD6A0A">
      <w:pPr>
        <w:pStyle w:val="wrSubtitle"/>
        <w:outlineLvl w:val="0"/>
      </w:pPr>
      <w:r>
        <w:br w:type="page"/>
      </w:r>
      <w:bookmarkStart w:id="4453" w:name="_Toc168846244"/>
      <w:r>
        <w:t xml:space="preserve">The </w:t>
      </w:r>
      <w:r>
        <w:rPr>
          <w:rStyle w:val="wrcode"/>
        </w:rPr>
        <w:t>structures</w:t>
      </w:r>
      <w:r>
        <w:t xml:space="preserve"> schema</w:t>
      </w:r>
      <w:bookmarkEnd w:id="4453"/>
    </w:p>
    <w:p w:rsidR="00DD6A0A" w:rsidRPr="009B4EC6" w:rsidRDefault="00DD6A0A" w:rsidP="00DD6A0A">
      <w:pPr>
        <w:pStyle w:val="wrbodytext1"/>
      </w:pPr>
      <w:r>
        <w:t xml:space="preserve">The </w:t>
      </w:r>
      <w:r>
        <w:rPr>
          <w:rStyle w:val="wrcode"/>
        </w:rPr>
        <w:t>structures</w:t>
      </w:r>
      <w:r>
        <w:t xml:space="preserve"> schema provides support for fundamental </w:t>
      </w:r>
      <w:r w:rsidR="005E4185">
        <w:t>C2 Core</w:t>
      </w:r>
      <w:r>
        <w:t xml:space="preserve"> linking mechanisms, as well as providing base types for definition of </w:t>
      </w:r>
      <w:r w:rsidR="005E4185">
        <w:t>C2 Core</w:t>
      </w:r>
      <w:r>
        <w:t xml:space="preserve">-conformant types.  This schema is available at </w:t>
      </w:r>
      <w:r w:rsidR="00B36831">
        <w:fldChar w:fldCharType="begin"/>
      </w:r>
      <w:r w:rsidR="00C22E3D">
        <w:instrText xml:space="preserve"> REF ref_niem_structures_xsd \h </w:instrText>
      </w:r>
      <w:r w:rsidR="00B36831">
        <w:fldChar w:fldCharType="separate"/>
      </w:r>
      <w:ins w:id="4454" w:author="Webb Roberts" w:date="2010-03-31T15:33:00Z">
        <w:r w:rsidR="00A63659" w:rsidRPr="00194BB7">
          <w:rPr>
            <w:rStyle w:val="Refterm"/>
          </w:rPr>
          <w:t>[</w:t>
        </w:r>
        <w:r w:rsidR="00A63659">
          <w:rPr>
            <w:rStyle w:val="Refterm"/>
          </w:rPr>
          <w:t>C2 Core</w:t>
        </w:r>
        <w:r w:rsidR="00A63659" w:rsidRPr="00194BB7">
          <w:rPr>
            <w:rStyle w:val="Refterm"/>
          </w:rPr>
          <w:t>StructuresXSD]</w:t>
        </w:r>
      </w:ins>
      <w:del w:id="4455" w:author="Webb Roberts" w:date="2010-03-31T15:30:00Z">
        <w:r w:rsidR="004753AF" w:rsidRPr="00194BB7" w:rsidDel="00172983">
          <w:rPr>
            <w:rStyle w:val="Refterm"/>
          </w:rPr>
          <w:delText>[</w:delText>
        </w:r>
        <w:r w:rsidR="004753AF" w:rsidDel="00172983">
          <w:rPr>
            <w:rStyle w:val="Refterm"/>
          </w:rPr>
          <w:delText>C2 Core</w:delText>
        </w:r>
        <w:r w:rsidR="004753AF" w:rsidRPr="00194BB7" w:rsidDel="00172983">
          <w:rPr>
            <w:rStyle w:val="Refterm"/>
          </w:rPr>
          <w:delText>StructuresXSD]</w:delText>
        </w:r>
      </w:del>
      <w:r w:rsidR="00B36831">
        <w:fldChar w:fldCharType="end"/>
      </w:r>
      <w:r>
        <w:t>.</w:t>
      </w:r>
    </w:p>
    <w:p w:rsidR="00DD6A0A" w:rsidRDefault="00DD6A0A" w:rsidP="00B261AE">
      <w:pPr>
        <w:pStyle w:val="FigureCaption"/>
      </w:pPr>
      <w:bookmarkStart w:id="4456" w:name="_Toc77760914"/>
      <w:bookmarkStart w:id="4457" w:name="_Toc131669043"/>
      <w:r w:rsidRPr="00B32252">
        <w:t xml:space="preserve">Figure </w:t>
      </w:r>
      <w:fldSimple w:instr=" STYLEREF 7 \s ">
        <w:r w:rsidR="00A63659">
          <w:rPr>
            <w:noProof/>
          </w:rPr>
          <w:t>C</w:t>
        </w:r>
      </w:fldSimple>
      <w:r w:rsidR="000C4B65">
        <w:t>-</w:t>
      </w:r>
      <w:fldSimple w:instr=" SEQ FigureIndex \* MERGEFORMAT ">
        <w:r w:rsidR="00A63659">
          <w:rPr>
            <w:noProof/>
          </w:rPr>
          <w:t>10</w:t>
        </w:r>
      </w:fldSimple>
      <w:r w:rsidRPr="00B32252">
        <w:t xml:space="preserve">:  </w:t>
      </w:r>
      <w:r>
        <w:t>Schema document element</w:t>
      </w:r>
      <w:bookmarkEnd w:id="4456"/>
      <w:bookmarkEnd w:id="4457"/>
    </w:p>
    <w:p w:rsidR="000A1F2B" w:rsidRDefault="000A1F2B" w:rsidP="000A1F2B">
      <w:pPr>
        <w:pStyle w:val="wrXML"/>
      </w:pPr>
      <w:r>
        <w:t>&lt;?xml version="1.0" encoding="utf-8"?&gt;</w:t>
      </w:r>
    </w:p>
    <w:p w:rsidR="000A1F2B" w:rsidRDefault="000A1F2B" w:rsidP="000A1F2B">
      <w:pPr>
        <w:pStyle w:val="wrXML"/>
      </w:pPr>
      <w:r>
        <w:t xml:space="preserve">&lt;xsd:schema </w:t>
      </w:r>
    </w:p>
    <w:p w:rsidR="000A1F2B" w:rsidRDefault="000A1F2B" w:rsidP="000A1F2B">
      <w:pPr>
        <w:pStyle w:val="wrXML"/>
      </w:pPr>
      <w:r>
        <w:t xml:space="preserve">    targetNamespace="http://c2core.jfcom.mil/c2core/structures/0.1"</w:t>
      </w:r>
    </w:p>
    <w:p w:rsidR="000A1F2B" w:rsidRDefault="000A1F2B" w:rsidP="000A1F2B">
      <w:pPr>
        <w:pStyle w:val="wrXML"/>
      </w:pPr>
      <w:r>
        <w:t xml:space="preserve">    version="1"</w:t>
      </w:r>
    </w:p>
    <w:p w:rsidR="000A1F2B" w:rsidRDefault="000A1F2B" w:rsidP="000A1F2B">
      <w:pPr>
        <w:pStyle w:val="wrXML"/>
      </w:pPr>
      <w:r>
        <w:t xml:space="preserve">    xmlns:i="http://c2core.jfcom.mil/c2core/appinfo/0.1"</w:t>
      </w:r>
    </w:p>
    <w:p w:rsidR="000A1F2B" w:rsidRDefault="000A1F2B" w:rsidP="000A1F2B">
      <w:pPr>
        <w:pStyle w:val="wrXML"/>
      </w:pPr>
      <w:r>
        <w:t xml:space="preserve">    xmlns:ism="urn:us:gov:ic:ism:v2"</w:t>
      </w:r>
    </w:p>
    <w:p w:rsidR="000A1F2B" w:rsidRDefault="000A1F2B" w:rsidP="000A1F2B">
      <w:pPr>
        <w:pStyle w:val="wrXML"/>
      </w:pPr>
      <w:r>
        <w:t xml:space="preserve">    xmlns:s="http://c2core.jfcom.mil/c2core/structures/0.1"</w:t>
      </w:r>
    </w:p>
    <w:p w:rsidR="000A1F2B" w:rsidRDefault="000A1F2B" w:rsidP="000A1F2B">
      <w:pPr>
        <w:pStyle w:val="wrXML"/>
      </w:pPr>
      <w:r>
        <w:t xml:space="preserve">    xmlns:xsd="http://www.w3.org/2001/XMLSchema"&gt;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58" w:name="_Toc87007844"/>
      <w:r>
        <w:t xml:space="preserve">The target namespace for the </w:t>
      </w:r>
      <w:r>
        <w:rPr>
          <w:rStyle w:val="wrcode"/>
        </w:rPr>
        <w:t>structures</w:t>
      </w:r>
      <w:r>
        <w:t xml:space="preserve"> schema is </w:t>
      </w:r>
      <w:r w:rsidR="00281BA8">
        <w:rPr>
          <w:rStyle w:val="wrcode"/>
        </w:rPr>
        <w:t>https://us.jfcom.mil/c2core/structures/1.0</w:t>
      </w:r>
      <w:r>
        <w:t>.</w:t>
      </w:r>
      <w:bookmarkEnd w:id="4458"/>
    </w:p>
    <w:p w:rsidR="00DD6A0A" w:rsidRDefault="00DD6A0A" w:rsidP="00B261AE">
      <w:pPr>
        <w:pStyle w:val="FigureCaption"/>
      </w:pPr>
      <w:bookmarkStart w:id="4459" w:name="_Toc77760915"/>
      <w:bookmarkStart w:id="4460" w:name="_Toc131669044"/>
      <w:r w:rsidRPr="00B32252">
        <w:t xml:space="preserve">Figure </w:t>
      </w:r>
      <w:fldSimple w:instr=" STYLEREF 7 \s ">
        <w:r w:rsidR="00A63659">
          <w:rPr>
            <w:noProof/>
          </w:rPr>
          <w:t>C</w:t>
        </w:r>
      </w:fldSimple>
      <w:r w:rsidR="000C4B65">
        <w:t>-</w:t>
      </w:r>
      <w:fldSimple w:instr=" SEQ FigureIndex \* MERGEFORMAT ">
        <w:r w:rsidR="00A63659">
          <w:rPr>
            <w:noProof/>
          </w:rPr>
          <w:t>11</w:t>
        </w:r>
      </w:fldSimple>
      <w:r w:rsidRPr="00B32252">
        <w:t xml:space="preserve">:  </w:t>
      </w:r>
      <w:r>
        <w:t>Import</w:t>
      </w:r>
      <w:r w:rsidR="006E029C">
        <w:t>s</w:t>
      </w:r>
      <w:bookmarkEnd w:id="4459"/>
      <w:bookmarkEnd w:id="4460"/>
    </w:p>
    <w:p w:rsidR="000A1F2B" w:rsidRDefault="000A1F2B" w:rsidP="000A1F2B">
      <w:pPr>
        <w:pStyle w:val="wrXML"/>
      </w:pPr>
      <w:r w:rsidRPr="000A1F2B">
        <w:t xml:space="preserve">&lt;xsd:import schemaLocation="../../appinfo/0.1/appinfo.xsd" </w:t>
      </w:r>
    </w:p>
    <w:p w:rsidR="000A1F2B" w:rsidRDefault="000A1F2B" w:rsidP="000A1F2B">
      <w:pPr>
        <w:pStyle w:val="wrXML"/>
      </w:pPr>
      <w:r>
        <w:t xml:space="preserve">    </w:t>
      </w:r>
      <w:r w:rsidRPr="000A1F2B">
        <w:t>namespace="http://c2core.jfcom.mil/c2core/appinfo/0.1"/&gt;</w:t>
      </w:r>
    </w:p>
    <w:p w:rsidR="006E029C" w:rsidRDefault="006E029C" w:rsidP="006E029C">
      <w:pPr>
        <w:pStyle w:val="wrXML"/>
      </w:pPr>
      <w:r w:rsidRPr="006E029C">
        <w:t xml:space="preserve">&lt;xsd:import schemaLocation="../../external/ic-ism/ic-ism-v2.1.xsd" </w:t>
      </w:r>
    </w:p>
    <w:p w:rsidR="006E029C" w:rsidRPr="000A1F2B" w:rsidRDefault="006E029C" w:rsidP="000A1F2B">
      <w:pPr>
        <w:pStyle w:val="wrXML"/>
      </w:pPr>
      <w:r>
        <w:t xml:space="preserve">    </w:t>
      </w:r>
      <w:r w:rsidRPr="006E029C">
        <w:t>namespace="urn:us:gov:ic:ism:v2"/&gt;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61" w:name="_Toc87007845"/>
      <w:r>
        <w:t xml:space="preserve">The </w:t>
      </w:r>
      <w:r>
        <w:rPr>
          <w:rStyle w:val="wrcode"/>
        </w:rPr>
        <w:t>structures</w:t>
      </w:r>
      <w:r>
        <w:t xml:space="preserve"> schema uses components from the </w:t>
      </w:r>
      <w:r>
        <w:rPr>
          <w:rStyle w:val="wrcode"/>
        </w:rPr>
        <w:t>appinfo</w:t>
      </w:r>
      <w:r>
        <w:t xml:space="preserve"> namespace</w:t>
      </w:r>
      <w:bookmarkEnd w:id="4461"/>
    </w:p>
    <w:p w:rsidR="00DD6A0A" w:rsidRDefault="00DD6A0A" w:rsidP="00B261AE">
      <w:pPr>
        <w:pStyle w:val="FigureCaption"/>
      </w:pPr>
      <w:bookmarkStart w:id="4462" w:name="_Toc77760916"/>
      <w:bookmarkStart w:id="4463" w:name="_Toc131669045"/>
      <w:r w:rsidRPr="00B32252">
        <w:t xml:space="preserve">Figure </w:t>
      </w:r>
      <w:fldSimple w:instr=" STYLEREF 7 \s ">
        <w:r w:rsidR="00A63659">
          <w:rPr>
            <w:noProof/>
          </w:rPr>
          <w:t>C</w:t>
        </w:r>
      </w:fldSimple>
      <w:r w:rsidR="000C4B65">
        <w:t>-</w:t>
      </w:r>
      <w:fldSimple w:instr=" SEQ FigureIndex \* MERGEFORMAT ">
        <w:r w:rsidR="00A63659">
          <w:rPr>
            <w:noProof/>
          </w:rPr>
          <w:t>12</w:t>
        </w:r>
      </w:fldSimple>
      <w:r w:rsidRPr="00B32252">
        <w:t xml:space="preserve">:  </w:t>
      </w:r>
      <w:r>
        <w:t xml:space="preserve">Resource </w:t>
      </w:r>
      <w:r>
        <w:rPr>
          <w:rStyle w:val="wrcode"/>
        </w:rPr>
        <w:t>structures:Object</w:t>
      </w:r>
      <w:bookmarkEnd w:id="4462"/>
      <w:bookmarkEnd w:id="4463"/>
    </w:p>
    <w:p w:rsidR="00DD6A0A" w:rsidRDefault="00DD6A0A" w:rsidP="00DD6A0A">
      <w:pPr>
        <w:pStyle w:val="wrXML"/>
      </w:pPr>
      <w:r w:rsidRPr="00373358">
        <w:t xml:space="preserve">  </w:t>
      </w:r>
      <w:r>
        <w:t>&lt;xsd:annotation&gt;</w:t>
      </w:r>
      <w:r>
        <w:br/>
        <w:t xml:space="preserve">    &lt;xsd:appinfo&gt;</w:t>
      </w:r>
      <w:r>
        <w:br/>
        <w:t xml:space="preserve">      &lt;i:Resource i:name="Object"/&gt;</w:t>
      </w:r>
      <w:r>
        <w:br/>
        <w:t xml:space="preserve">    &lt;/xsd:appinfo&gt;</w:t>
      </w:r>
      <w:r>
        <w:br/>
        <w:t xml:space="preserve">  &lt;/xsd:annotation&gt;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64" w:name="_Toc87007846"/>
      <w:r>
        <w:t xml:space="preserve">The </w:t>
      </w:r>
      <w:r w:rsidRPr="009872E4">
        <w:rPr>
          <w:rStyle w:val="wrcode"/>
        </w:rPr>
        <w:t>Object</w:t>
      </w:r>
      <w:r>
        <w:t xml:space="preserve"> resource defines an identifier that acts as a conceptual base for objects in </w:t>
      </w:r>
      <w:r w:rsidR="005E4185">
        <w:t>C2 Core</w:t>
      </w:r>
      <w:r>
        <w:t>-conformant schemas.</w:t>
      </w:r>
      <w:bookmarkEnd w:id="4464"/>
    </w:p>
    <w:p w:rsidR="00DD6A0A" w:rsidRDefault="00DD6A0A" w:rsidP="00B261AE">
      <w:pPr>
        <w:pStyle w:val="FigureCaption"/>
        <w:rPr>
          <w:rStyle w:val="wrcode"/>
          <w:b w:val="0"/>
          <w:kern w:val="16"/>
          <w:szCs w:val="20"/>
        </w:rPr>
      </w:pPr>
      <w:bookmarkStart w:id="4465" w:name="_Toc77760917"/>
      <w:bookmarkStart w:id="4466" w:name="_Toc131669046"/>
      <w:r w:rsidRPr="00B32252">
        <w:t xml:space="preserve">Figure </w:t>
      </w:r>
      <w:fldSimple w:instr=" STYLEREF 7 \s ">
        <w:r w:rsidR="00A63659">
          <w:rPr>
            <w:noProof/>
          </w:rPr>
          <w:t>C</w:t>
        </w:r>
      </w:fldSimple>
      <w:r w:rsidR="000C4B65">
        <w:t>-</w:t>
      </w:r>
      <w:fldSimple w:instr=" SEQ FigureIndex \* MERGEFORMAT ">
        <w:r w:rsidR="00A63659">
          <w:rPr>
            <w:noProof/>
          </w:rPr>
          <w:t>13</w:t>
        </w:r>
      </w:fldSimple>
      <w:r w:rsidRPr="00B32252">
        <w:t xml:space="preserve">:  </w:t>
      </w:r>
      <w:r>
        <w:t xml:space="preserve">Resource </w:t>
      </w:r>
      <w:r>
        <w:rPr>
          <w:rStyle w:val="wrcode"/>
        </w:rPr>
        <w:t>structures:Association</w:t>
      </w:r>
      <w:bookmarkEnd w:id="4465"/>
      <w:bookmarkEnd w:id="4466"/>
    </w:p>
    <w:p w:rsidR="00DD6A0A" w:rsidRDefault="00DD6A0A" w:rsidP="00DD6A0A">
      <w:pPr>
        <w:pStyle w:val="wrXML"/>
      </w:pPr>
      <w:r>
        <w:t xml:space="preserve">  &lt;xsd:annotation&gt;</w:t>
      </w:r>
      <w:r>
        <w:br/>
        <w:t xml:space="preserve">    &lt;xsd:appinfo&gt;</w:t>
      </w:r>
      <w:r>
        <w:br/>
        <w:t xml:space="preserve">      &lt;i:Resource i:name="Association"/&gt;</w:t>
      </w:r>
      <w:r>
        <w:br/>
        <w:t xml:space="preserve">    &lt;/xsd:appinfo&gt;</w:t>
      </w:r>
      <w:r>
        <w:br/>
        <w:t xml:space="preserve">  &lt;/xsd:annotation&gt;</w:t>
      </w:r>
      <w:r w:rsidRPr="00373358">
        <w:t xml:space="preserve">  </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67" w:name="_Toc87007847"/>
      <w:r>
        <w:t xml:space="preserve">The </w:t>
      </w:r>
      <w:r w:rsidRPr="009872E4">
        <w:rPr>
          <w:rStyle w:val="wrcode"/>
        </w:rPr>
        <w:t>Association</w:t>
      </w:r>
      <w:r>
        <w:t xml:space="preserve"> resource defines an identifier that acts as a conceptual base for association in </w:t>
      </w:r>
      <w:r w:rsidR="005E4185">
        <w:t>C2 Core</w:t>
      </w:r>
      <w:r>
        <w:t>-conformant schemas.</w:t>
      </w:r>
      <w:bookmarkEnd w:id="4467"/>
    </w:p>
    <w:p w:rsidR="00DD6A0A" w:rsidRDefault="00DD6A0A" w:rsidP="00B261AE">
      <w:pPr>
        <w:pStyle w:val="FigureCaption"/>
        <w:rPr>
          <w:rStyle w:val="wrcode"/>
          <w:b w:val="0"/>
          <w:kern w:val="16"/>
          <w:szCs w:val="20"/>
        </w:rPr>
      </w:pPr>
      <w:bookmarkStart w:id="4468" w:name="_Toc77760918"/>
      <w:bookmarkStart w:id="4469" w:name="_Toc131669047"/>
      <w:r w:rsidRPr="00B32252">
        <w:t xml:space="preserve">Figure </w:t>
      </w:r>
      <w:fldSimple w:instr=" STYLEREF 7 \s ">
        <w:r w:rsidR="00A63659">
          <w:rPr>
            <w:noProof/>
          </w:rPr>
          <w:t>C</w:t>
        </w:r>
      </w:fldSimple>
      <w:r w:rsidR="000C4B65">
        <w:t>-</w:t>
      </w:r>
      <w:fldSimple w:instr=" SEQ FigureIndex \* MERGEFORMAT ">
        <w:r w:rsidR="00A63659">
          <w:rPr>
            <w:noProof/>
          </w:rPr>
          <w:t>14</w:t>
        </w:r>
      </w:fldSimple>
      <w:r w:rsidRPr="00B32252">
        <w:t xml:space="preserve">:  </w:t>
      </w:r>
      <w:r>
        <w:t xml:space="preserve">Attribute </w:t>
      </w:r>
      <w:r>
        <w:rPr>
          <w:rStyle w:val="wrcode"/>
        </w:rPr>
        <w:t>structures:id</w:t>
      </w:r>
      <w:bookmarkEnd w:id="4468"/>
      <w:bookmarkEnd w:id="4469"/>
    </w:p>
    <w:p w:rsidR="00DD6A0A" w:rsidRDefault="00DD6A0A" w:rsidP="00DD6A0A">
      <w:pPr>
        <w:pStyle w:val="wrXML"/>
      </w:pPr>
      <w:r w:rsidRPr="00373358">
        <w:t xml:space="preserve">  &lt;</w:t>
      </w:r>
      <w:r>
        <w:t>xsd:</w:t>
      </w:r>
      <w:r w:rsidRPr="00373358">
        <w:t>attribute name="id" type="ID"/&gt;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70" w:name="_Toc87007848"/>
      <w:r>
        <w:t xml:space="preserve">The </w:t>
      </w:r>
      <w:r>
        <w:rPr>
          <w:rStyle w:val="wrcode"/>
        </w:rPr>
        <w:t>id</w:t>
      </w:r>
      <w:r>
        <w:t xml:space="preserve"> attribute is used to define XML IDs for </w:t>
      </w:r>
      <w:r w:rsidR="005E4185">
        <w:t>C2 Core</w:t>
      </w:r>
      <w:r>
        <w:t xml:space="preserve"> objects.  These IDs may be targets of reference elements, metadata attributes, and link metadata attributes.</w:t>
      </w:r>
      <w:bookmarkEnd w:id="4470"/>
    </w:p>
    <w:p w:rsidR="00DD6A0A" w:rsidRDefault="00DD6A0A" w:rsidP="00B261AE">
      <w:pPr>
        <w:pStyle w:val="FigureCaption"/>
      </w:pPr>
      <w:bookmarkStart w:id="4471" w:name="_Toc77760919"/>
      <w:bookmarkStart w:id="4472" w:name="_Toc131669048"/>
      <w:r w:rsidRPr="00B32252">
        <w:t xml:space="preserve">Figure </w:t>
      </w:r>
      <w:fldSimple w:instr=" STYLEREF 7 \s ">
        <w:r w:rsidR="00A63659">
          <w:rPr>
            <w:noProof/>
          </w:rPr>
          <w:t>C</w:t>
        </w:r>
      </w:fldSimple>
      <w:r w:rsidR="000C4B65">
        <w:t>-</w:t>
      </w:r>
      <w:fldSimple w:instr=" SEQ FigureIndex \* MERGEFORMAT ">
        <w:r w:rsidR="00A63659">
          <w:rPr>
            <w:noProof/>
          </w:rPr>
          <w:t>15</w:t>
        </w:r>
      </w:fldSimple>
      <w:r w:rsidRPr="00B32252">
        <w:t xml:space="preserve">:  </w:t>
      </w:r>
      <w:r>
        <w:t xml:space="preserve">Attribute </w:t>
      </w:r>
      <w:r>
        <w:rPr>
          <w:rStyle w:val="wrcode"/>
        </w:rPr>
        <w:t>structures:linkMetadata</w:t>
      </w:r>
      <w:bookmarkEnd w:id="4471"/>
      <w:bookmarkEnd w:id="4472"/>
    </w:p>
    <w:p w:rsidR="00DD6A0A" w:rsidRDefault="00DD6A0A" w:rsidP="00DD6A0A">
      <w:pPr>
        <w:pStyle w:val="wrXML"/>
      </w:pPr>
      <w:r w:rsidRPr="00373358">
        <w:t xml:space="preserve">  &lt;</w:t>
      </w:r>
      <w:r>
        <w:t>xsd:</w:t>
      </w:r>
      <w:r w:rsidRPr="00373358">
        <w:t>attribute name="linkMetadata" type="IDREFS"/&gt;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73" w:name="_Toc87007849"/>
      <w:r>
        <w:t xml:space="preserve">The </w:t>
      </w:r>
      <w:r>
        <w:rPr>
          <w:rStyle w:val="wrcode"/>
        </w:rPr>
        <w:t>linkMetadata</w:t>
      </w:r>
      <w:r>
        <w:t xml:space="preserve"> attribute allows an element to point to metadata that affects the relationship between the context and the value of the object.</w:t>
      </w:r>
      <w:bookmarkEnd w:id="4473"/>
    </w:p>
    <w:p w:rsidR="00DD6A0A" w:rsidRDefault="00DD6A0A" w:rsidP="00B261AE">
      <w:pPr>
        <w:pStyle w:val="FigureCaption"/>
      </w:pPr>
      <w:bookmarkStart w:id="4474" w:name="_Toc77760920"/>
      <w:bookmarkStart w:id="4475" w:name="_Toc131669049"/>
      <w:r w:rsidRPr="00B32252">
        <w:t xml:space="preserve">Figure </w:t>
      </w:r>
      <w:fldSimple w:instr=" STYLEREF 7 \s ">
        <w:r w:rsidR="00A63659">
          <w:rPr>
            <w:noProof/>
          </w:rPr>
          <w:t>C</w:t>
        </w:r>
      </w:fldSimple>
      <w:r w:rsidR="000C4B65">
        <w:t>-</w:t>
      </w:r>
      <w:fldSimple w:instr=" SEQ FigureIndex \* MERGEFORMAT ">
        <w:r w:rsidR="00A63659">
          <w:rPr>
            <w:noProof/>
          </w:rPr>
          <w:t>16</w:t>
        </w:r>
      </w:fldSimple>
      <w:r w:rsidRPr="00B32252">
        <w:t xml:space="preserve">:  </w:t>
      </w:r>
      <w:r>
        <w:t xml:space="preserve">Attribute </w:t>
      </w:r>
      <w:r>
        <w:rPr>
          <w:rStyle w:val="wrcode"/>
        </w:rPr>
        <w:t>structures:metadata</w:t>
      </w:r>
      <w:bookmarkEnd w:id="4474"/>
      <w:bookmarkEnd w:id="4475"/>
    </w:p>
    <w:p w:rsidR="00DD6A0A" w:rsidRDefault="00DD6A0A" w:rsidP="00DD6A0A">
      <w:pPr>
        <w:pStyle w:val="wrXML"/>
      </w:pPr>
      <w:r w:rsidRPr="00373358">
        <w:t xml:space="preserve">  &lt;</w:t>
      </w:r>
      <w:r>
        <w:t>xsd:</w:t>
      </w:r>
      <w:r w:rsidRPr="00373358">
        <w:t>attribute name="metadata" type="IDREFS"/&gt;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76" w:name="_Toc87007850"/>
      <w:r>
        <w:t xml:space="preserve">The attribute </w:t>
      </w:r>
      <w:r>
        <w:rPr>
          <w:rStyle w:val="wrcode"/>
        </w:rPr>
        <w:t>metadata</w:t>
      </w:r>
      <w:r>
        <w:t xml:space="preserve"> allows an object to point to metadata that affects itself.</w:t>
      </w:r>
      <w:bookmarkEnd w:id="4476"/>
    </w:p>
    <w:p w:rsidR="00DD6A0A" w:rsidRDefault="00DD6A0A" w:rsidP="00B261AE">
      <w:pPr>
        <w:pStyle w:val="FigureCaption"/>
      </w:pPr>
      <w:bookmarkStart w:id="4477" w:name="_Toc77760921"/>
      <w:bookmarkStart w:id="4478" w:name="_Toc131669050"/>
      <w:r w:rsidRPr="00B32252">
        <w:t xml:space="preserve">Figure </w:t>
      </w:r>
      <w:fldSimple w:instr=" STYLEREF 7 \s ">
        <w:r w:rsidR="00A63659">
          <w:rPr>
            <w:noProof/>
          </w:rPr>
          <w:t>C</w:t>
        </w:r>
      </w:fldSimple>
      <w:r w:rsidR="000C4B65">
        <w:t>-</w:t>
      </w:r>
      <w:fldSimple w:instr=" SEQ FigureIndex \* MERGEFORMAT ">
        <w:r w:rsidR="00A63659">
          <w:rPr>
            <w:noProof/>
          </w:rPr>
          <w:t>17</w:t>
        </w:r>
      </w:fldSimple>
      <w:r w:rsidRPr="00B32252">
        <w:t xml:space="preserve">:  </w:t>
      </w:r>
      <w:r>
        <w:t xml:space="preserve">Attribute </w:t>
      </w:r>
      <w:r>
        <w:rPr>
          <w:rStyle w:val="wrcode"/>
        </w:rPr>
        <w:t>structures:ref</w:t>
      </w:r>
      <w:bookmarkEnd w:id="4477"/>
      <w:bookmarkEnd w:id="4478"/>
    </w:p>
    <w:p w:rsidR="00DD6A0A" w:rsidRDefault="00DD6A0A" w:rsidP="00DD6A0A">
      <w:pPr>
        <w:pStyle w:val="wrXML"/>
      </w:pPr>
      <w:r w:rsidRPr="00373358">
        <w:t xml:space="preserve">  &lt;</w:t>
      </w:r>
      <w:r>
        <w:t>xsd:</w:t>
      </w:r>
      <w:r w:rsidRPr="00373358">
        <w:t>attribute name="ref" type="IDREF"/&gt;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79" w:name="_Toc87007851"/>
      <w:r>
        <w:t xml:space="preserve">The </w:t>
      </w:r>
      <w:r>
        <w:rPr>
          <w:rStyle w:val="wrcode"/>
        </w:rPr>
        <w:t>ref</w:t>
      </w:r>
      <w:r>
        <w:t xml:space="preserve"> attribute is used by reference elements in </w:t>
      </w:r>
      <w:r w:rsidR="005E4185">
        <w:t>C2 Core</w:t>
      </w:r>
      <w:r>
        <w:t xml:space="preserve"> to refer to an object via an ID reference, rather than including the object itself as element content.</w:t>
      </w:r>
      <w:bookmarkEnd w:id="4479"/>
    </w:p>
    <w:p w:rsidR="00DD6A0A" w:rsidRDefault="00DD6A0A" w:rsidP="00747178">
      <w:pPr>
        <w:pStyle w:val="FigureCaption"/>
        <w:ind w:left="720"/>
        <w:rPr>
          <w:rStyle w:val="wrcode"/>
          <w:b w:val="0"/>
          <w:kern w:val="16"/>
          <w:szCs w:val="20"/>
        </w:rPr>
      </w:pPr>
      <w:bookmarkStart w:id="4480" w:name="_Toc77760922"/>
      <w:bookmarkStart w:id="4481" w:name="_Toc131669051"/>
      <w:r w:rsidRPr="00B32252">
        <w:t xml:space="preserve">Figure </w:t>
      </w:r>
      <w:fldSimple w:instr=" STYLEREF 7 \s ">
        <w:r w:rsidR="00A63659">
          <w:rPr>
            <w:noProof/>
          </w:rPr>
          <w:t>C</w:t>
        </w:r>
      </w:fldSimple>
      <w:r w:rsidR="000C4B65">
        <w:t>-</w:t>
      </w:r>
      <w:fldSimple w:instr=" SEQ FigureIndex \* MERGEFORMAT ">
        <w:r w:rsidR="00A63659">
          <w:rPr>
            <w:noProof/>
          </w:rPr>
          <w:t>18</w:t>
        </w:r>
      </w:fldSimple>
      <w:r w:rsidRPr="00B32252">
        <w:t xml:space="preserve">:  </w:t>
      </w:r>
      <w:r>
        <w:t xml:space="preserve">Attribute </w:t>
      </w:r>
      <w:r>
        <w:rPr>
          <w:rStyle w:val="wrcode"/>
        </w:rPr>
        <w:t>structures:sequenceID</w:t>
      </w:r>
      <w:bookmarkEnd w:id="4480"/>
      <w:bookmarkEnd w:id="4481"/>
    </w:p>
    <w:p w:rsidR="00DD6A0A" w:rsidRDefault="00DD6A0A" w:rsidP="00DD6A0A">
      <w:pPr>
        <w:pStyle w:val="wrXML"/>
      </w:pPr>
      <w:r w:rsidRPr="00373358">
        <w:t xml:space="preserve">  &lt;</w:t>
      </w:r>
      <w:r>
        <w:t>xsd:</w:t>
      </w:r>
      <w:r w:rsidRPr="00373358">
        <w:t>attribute name="sequenceID" type="integer"/&gt;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82" w:name="_Toc87007852"/>
      <w:r>
        <w:t xml:space="preserve">The </w:t>
      </w:r>
      <w:r>
        <w:rPr>
          <w:rStyle w:val="wrcode"/>
        </w:rPr>
        <w:t>sequenceID</w:t>
      </w:r>
      <w:r>
        <w:t xml:space="preserve"> attribute allows a series of elements to define a sequence for content that does not correspond to the order of element declarations within a type.  This attribute may override the sequence of elements appearing within an instance.</w:t>
      </w:r>
      <w:bookmarkEnd w:id="4482"/>
    </w:p>
    <w:p w:rsidR="00DD6A0A" w:rsidRDefault="00DD6A0A" w:rsidP="00B261AE">
      <w:pPr>
        <w:pStyle w:val="FigureCaption"/>
        <w:rPr>
          <w:rStyle w:val="wrcode"/>
          <w:b w:val="0"/>
          <w:kern w:val="16"/>
          <w:szCs w:val="20"/>
        </w:rPr>
      </w:pPr>
      <w:bookmarkStart w:id="4483" w:name="_Toc77760923"/>
      <w:bookmarkStart w:id="4484" w:name="_Toc131669052"/>
      <w:r w:rsidRPr="00B32252">
        <w:t xml:space="preserve">Figure </w:t>
      </w:r>
      <w:fldSimple w:instr=" STYLEREF 7 \s ">
        <w:r w:rsidR="00A63659">
          <w:rPr>
            <w:noProof/>
          </w:rPr>
          <w:t>C</w:t>
        </w:r>
      </w:fldSimple>
      <w:r w:rsidR="000C4B65">
        <w:t>-</w:t>
      </w:r>
      <w:fldSimple w:instr=" SEQ FigureIndex \* MERGEFORMAT ">
        <w:r w:rsidR="00A63659">
          <w:rPr>
            <w:noProof/>
          </w:rPr>
          <w:t>19</w:t>
        </w:r>
      </w:fldSimple>
      <w:r w:rsidRPr="00B32252">
        <w:t xml:space="preserve">:  </w:t>
      </w:r>
      <w:r>
        <w:t xml:space="preserve">Attribute group </w:t>
      </w:r>
      <w:r>
        <w:rPr>
          <w:rStyle w:val="wrcode"/>
        </w:rPr>
        <w:t>structures:SimpleObjectAttributeGroup</w:t>
      </w:r>
      <w:bookmarkEnd w:id="4483"/>
      <w:bookmarkEnd w:id="4484"/>
    </w:p>
    <w:p w:rsidR="006E029C" w:rsidRDefault="006E029C" w:rsidP="006E029C">
      <w:pPr>
        <w:pStyle w:val="wrXML"/>
      </w:pPr>
      <w:r>
        <w:t>&lt;xsd:attributeGroup name="SimpleObjectAttributeGroup"&gt;</w:t>
      </w:r>
    </w:p>
    <w:p w:rsidR="006E029C" w:rsidRDefault="006E029C" w:rsidP="006E029C">
      <w:pPr>
        <w:pStyle w:val="wrXML"/>
      </w:pPr>
      <w:r>
        <w:t xml:space="preserve">  &lt;xsd:attribute ref="s:id"/&gt;</w:t>
      </w:r>
    </w:p>
    <w:p w:rsidR="006E029C" w:rsidRDefault="006E029C" w:rsidP="006E029C">
      <w:pPr>
        <w:pStyle w:val="wrXML"/>
      </w:pPr>
      <w:r>
        <w:t xml:space="preserve">  &lt;xsd:attribute ref="s:metadata"/&gt;</w:t>
      </w:r>
    </w:p>
    <w:p w:rsidR="006E029C" w:rsidRDefault="006E029C" w:rsidP="006E029C">
      <w:pPr>
        <w:pStyle w:val="wrXML"/>
      </w:pPr>
      <w:r>
        <w:t xml:space="preserve">  &lt;xsd:attribute ref="s:linkMetadata"/&gt;</w:t>
      </w:r>
    </w:p>
    <w:p w:rsidR="006E029C" w:rsidRDefault="006E029C" w:rsidP="006E029C">
      <w:pPr>
        <w:pStyle w:val="wrXML"/>
      </w:pPr>
      <w:r>
        <w:t xml:space="preserve">  &lt;xsd:attributeGroup ref="ism:SecurityAttributesOptionGroup"/&gt;</w:t>
      </w:r>
    </w:p>
    <w:p w:rsidR="00DD6A0A" w:rsidRDefault="006E029C" w:rsidP="00DD6A0A">
      <w:pPr>
        <w:pStyle w:val="wrXML"/>
      </w:pPr>
      <w:r>
        <w:t>&lt;/xsd:attributeGroup&gt;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85" w:name="_Toc87007853"/>
      <w:r>
        <w:t xml:space="preserve">The </w:t>
      </w:r>
      <w:r>
        <w:rPr>
          <w:rStyle w:val="wrcode"/>
        </w:rPr>
        <w:t>SimpleObjectAttributeGroup</w:t>
      </w:r>
      <w:r>
        <w:t xml:space="preserve"> attribute group provides a collection of attributes that are appropriate for definition of object types.</w:t>
      </w:r>
      <w:bookmarkEnd w:id="4485"/>
    </w:p>
    <w:p w:rsidR="00DD6A0A" w:rsidRDefault="00DD6A0A" w:rsidP="00B261AE">
      <w:pPr>
        <w:pStyle w:val="FigureCaption"/>
        <w:rPr>
          <w:rStyle w:val="wrcode"/>
          <w:b w:val="0"/>
          <w:kern w:val="16"/>
          <w:szCs w:val="20"/>
        </w:rPr>
      </w:pPr>
      <w:bookmarkStart w:id="4486" w:name="_Toc77760924"/>
      <w:bookmarkStart w:id="4487" w:name="_Toc131669053"/>
      <w:r w:rsidRPr="00B32252">
        <w:t xml:space="preserve">Figure </w:t>
      </w:r>
      <w:fldSimple w:instr=" STYLEREF 7 \s ">
        <w:r w:rsidR="00A63659">
          <w:rPr>
            <w:noProof/>
          </w:rPr>
          <w:t>C</w:t>
        </w:r>
      </w:fldSimple>
      <w:r w:rsidR="000C4B65">
        <w:t>-</w:t>
      </w:r>
      <w:fldSimple w:instr=" SEQ FigureIndex \* MERGEFORMAT ">
        <w:r w:rsidR="00A63659">
          <w:rPr>
            <w:noProof/>
          </w:rPr>
          <w:t>20</w:t>
        </w:r>
      </w:fldSimple>
      <w:r w:rsidRPr="00B32252">
        <w:t xml:space="preserve">:  </w:t>
      </w:r>
      <w:r>
        <w:t xml:space="preserve">Element </w:t>
      </w:r>
      <w:r>
        <w:rPr>
          <w:rStyle w:val="wrcode"/>
        </w:rPr>
        <w:t>structures:</w:t>
      </w:r>
      <w:r w:rsidRPr="00DB4754">
        <w:rPr>
          <w:rStyle w:val="wrcode"/>
        </w:rPr>
        <w:t>Augmentation</w:t>
      </w:r>
      <w:bookmarkEnd w:id="4486"/>
      <w:bookmarkEnd w:id="4487"/>
    </w:p>
    <w:p w:rsidR="00DD6A0A" w:rsidRDefault="00DD6A0A" w:rsidP="00DD6A0A">
      <w:pPr>
        <w:pStyle w:val="wrXML"/>
      </w:pPr>
      <w:r w:rsidRPr="00373358">
        <w:t xml:space="preserve">  &lt;</w:t>
      </w:r>
      <w:r>
        <w:t>xsd:</w:t>
      </w:r>
      <w:r w:rsidRPr="00373358">
        <w:t>element name="Augmentation" type="s</w:t>
      </w:r>
      <w:r>
        <w:t xml:space="preserve">:AugmentationType” </w:t>
      </w:r>
      <w:r>
        <w:br/>
        <w:t xml:space="preserve">    </w:t>
      </w:r>
      <w:r w:rsidRPr="00373358">
        <w:t>abstract="true"/&gt;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88" w:name="_Toc87007854"/>
      <w:r>
        <w:t xml:space="preserve">The </w:t>
      </w:r>
      <w:r>
        <w:rPr>
          <w:rStyle w:val="wrcode"/>
        </w:rPr>
        <w:t>Augmentation</w:t>
      </w:r>
      <w:r>
        <w:t xml:space="preserve"> element provides a substitution group head for augmentations.  The designer of a message or object may use this element within an object definition.  This will allow the selection of augmentations dynamically, at run time (or at least schema selection time) rather than at schema authoring time.</w:t>
      </w:r>
      <w:bookmarkEnd w:id="4488"/>
    </w:p>
    <w:p w:rsidR="00DD6A0A" w:rsidRDefault="00DD6A0A" w:rsidP="00B261AE">
      <w:pPr>
        <w:pStyle w:val="FigureCaption"/>
        <w:rPr>
          <w:rStyle w:val="wrcode"/>
          <w:b w:val="0"/>
          <w:kern w:val="16"/>
          <w:szCs w:val="20"/>
        </w:rPr>
      </w:pPr>
      <w:bookmarkStart w:id="4489" w:name="_Toc77760925"/>
      <w:bookmarkStart w:id="4490" w:name="_Toc131669054"/>
      <w:r w:rsidRPr="00B32252">
        <w:t xml:space="preserve">Figure </w:t>
      </w:r>
      <w:fldSimple w:instr=" STYLEREF 7 \s ">
        <w:r w:rsidR="00A63659">
          <w:rPr>
            <w:noProof/>
          </w:rPr>
          <w:t>C</w:t>
        </w:r>
      </w:fldSimple>
      <w:r w:rsidR="000C4B65">
        <w:t>-</w:t>
      </w:r>
      <w:fldSimple w:instr=" SEQ FigureIndex \* MERGEFORMAT ">
        <w:r w:rsidR="00A63659">
          <w:rPr>
            <w:noProof/>
          </w:rPr>
          <w:t>21</w:t>
        </w:r>
      </w:fldSimple>
      <w:r w:rsidRPr="00B32252">
        <w:t xml:space="preserve">:  </w:t>
      </w:r>
      <w:r>
        <w:t xml:space="preserve">Element </w:t>
      </w:r>
      <w:r>
        <w:rPr>
          <w:rStyle w:val="wrcode"/>
        </w:rPr>
        <w:t>structures:Metadata</w:t>
      </w:r>
      <w:bookmarkEnd w:id="4489"/>
      <w:bookmarkEnd w:id="4490"/>
    </w:p>
    <w:p w:rsidR="00DD6A0A" w:rsidRDefault="00DD6A0A" w:rsidP="00DD6A0A">
      <w:pPr>
        <w:pStyle w:val="wrXML"/>
      </w:pPr>
      <w:r w:rsidRPr="00373358">
        <w:t xml:space="preserve">  &lt;</w:t>
      </w:r>
      <w:r>
        <w:t>xsd:</w:t>
      </w:r>
      <w:r w:rsidRPr="00373358">
        <w:t>element name="Metadata" type="s:MetadataType" abstract="true"/&gt;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91" w:name="_Toc87007855"/>
      <w:r w:rsidRPr="004C0F8D">
        <w:t xml:space="preserve">The </w:t>
      </w:r>
      <w:r w:rsidRPr="004C0F8D">
        <w:rPr>
          <w:rStyle w:val="wrcode"/>
        </w:rPr>
        <w:t>Metadata</w:t>
      </w:r>
      <w:r w:rsidRPr="004C0F8D">
        <w:t xml:space="preserve"> element provides a substitution group head for metadata.  Like the substitution group head for augmentations, this allows selection of metadata to be decided late in message creation, rather than at schema authoring time.  This element may also be used to provide a single point in a container where all metadata for a message may be deposited.</w:t>
      </w:r>
      <w:bookmarkEnd w:id="4491"/>
    </w:p>
    <w:p w:rsidR="00DD6A0A" w:rsidRDefault="00DD6A0A" w:rsidP="00B261AE">
      <w:pPr>
        <w:pStyle w:val="FigureCaption"/>
      </w:pPr>
      <w:bookmarkStart w:id="4492" w:name="_Toc77760926"/>
      <w:bookmarkStart w:id="4493" w:name="_Toc131669055"/>
      <w:r w:rsidRPr="00B32252">
        <w:t xml:space="preserve">Figure </w:t>
      </w:r>
      <w:fldSimple w:instr=" STYLEREF 7 \s ">
        <w:r w:rsidR="00A63659">
          <w:rPr>
            <w:noProof/>
          </w:rPr>
          <w:t>C</w:t>
        </w:r>
      </w:fldSimple>
      <w:r w:rsidR="000C4B65">
        <w:t>-</w:t>
      </w:r>
      <w:fldSimple w:instr=" SEQ FigureIndex \* MERGEFORMAT ">
        <w:r w:rsidR="00A63659">
          <w:rPr>
            <w:noProof/>
          </w:rPr>
          <w:t>22</w:t>
        </w:r>
      </w:fldSimple>
      <w:r w:rsidRPr="00B32252">
        <w:t xml:space="preserve">:  </w:t>
      </w:r>
      <w:r>
        <w:t xml:space="preserve">Complex type </w:t>
      </w:r>
      <w:r>
        <w:rPr>
          <w:rStyle w:val="wrcode"/>
        </w:rPr>
        <w:t>structures:AugmentationType</w:t>
      </w:r>
      <w:bookmarkEnd w:id="4492"/>
      <w:bookmarkEnd w:id="4493"/>
    </w:p>
    <w:p w:rsidR="00747178" w:rsidRDefault="00747178" w:rsidP="00747178">
      <w:pPr>
        <w:pStyle w:val="wrXML"/>
      </w:pPr>
      <w:r>
        <w:t>&lt;xsd:complexType name="AugmentationType" abstract="true"&gt;</w:t>
      </w:r>
    </w:p>
    <w:p w:rsidR="00747178" w:rsidRDefault="00747178" w:rsidP="00747178">
      <w:pPr>
        <w:pStyle w:val="wrXML"/>
      </w:pPr>
      <w:r>
        <w:t xml:space="preserve">    &lt;xsd:attribute ref="s:id"/&gt;</w:t>
      </w:r>
    </w:p>
    <w:p w:rsidR="00747178" w:rsidRDefault="00747178" w:rsidP="00747178">
      <w:pPr>
        <w:pStyle w:val="wrXML"/>
      </w:pPr>
      <w:r>
        <w:t xml:space="preserve">    &lt;xsd:attribute ref="s:metadata"/&gt;</w:t>
      </w:r>
    </w:p>
    <w:p w:rsidR="00747178" w:rsidRDefault="00747178" w:rsidP="00747178">
      <w:pPr>
        <w:pStyle w:val="wrXML"/>
      </w:pPr>
      <w:r>
        <w:t xml:space="preserve">    &lt;xsd:attributeGroup ref="ism:SecurityAttributesOptionGroup"/&gt;</w:t>
      </w:r>
    </w:p>
    <w:p w:rsidR="00DD6A0A" w:rsidRDefault="00747178" w:rsidP="00747178">
      <w:pPr>
        <w:pStyle w:val="wrXML"/>
      </w:pPr>
      <w:r>
        <w:t>&lt;/xsd:complexType&gt;</w:t>
      </w:r>
      <w:r w:rsidR="00DD6A0A" w:rsidRPr="00373358">
        <w:t xml:space="preserve"> </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94" w:name="_Toc87007856"/>
      <w:r>
        <w:t xml:space="preserve">The </w:t>
      </w:r>
      <w:r>
        <w:rPr>
          <w:rStyle w:val="wrcode"/>
        </w:rPr>
        <w:t>AugmentationType</w:t>
      </w:r>
      <w:r>
        <w:t xml:space="preserve"> type is a base type for all augmentations.  An augmentation may have metadata and an ID but may not have link metadata, as it does not establish a relationship between its value and its context.  The individual element contents of an augmentation, however, do establish a relationship between the context of the augmentation and the values of the individual elements.</w:t>
      </w:r>
      <w:bookmarkEnd w:id="4494"/>
      <w:r w:rsidRPr="009B4EC6">
        <w:t xml:space="preserve"> </w:t>
      </w:r>
    </w:p>
    <w:p w:rsidR="00DD6A0A" w:rsidRDefault="00DD6A0A" w:rsidP="00B261AE">
      <w:pPr>
        <w:pStyle w:val="FigureCaption"/>
      </w:pPr>
      <w:bookmarkStart w:id="4495" w:name="_Toc77760927"/>
      <w:bookmarkStart w:id="4496" w:name="_Toc131669056"/>
      <w:r w:rsidRPr="00B32252">
        <w:t xml:space="preserve">Figure </w:t>
      </w:r>
      <w:fldSimple w:instr=" STYLEREF 7 \s ">
        <w:r w:rsidR="00A63659">
          <w:rPr>
            <w:noProof/>
          </w:rPr>
          <w:t>C</w:t>
        </w:r>
      </w:fldSimple>
      <w:r w:rsidR="000C4B65">
        <w:t>-</w:t>
      </w:r>
      <w:fldSimple w:instr=" SEQ FigureIndex \* MERGEFORMAT ">
        <w:r w:rsidR="00A63659">
          <w:rPr>
            <w:noProof/>
          </w:rPr>
          <w:t>23</w:t>
        </w:r>
      </w:fldSimple>
      <w:r w:rsidRPr="00B32252">
        <w:t xml:space="preserve">:  </w:t>
      </w:r>
      <w:r>
        <w:t xml:space="preserve">Type </w:t>
      </w:r>
      <w:r>
        <w:rPr>
          <w:rStyle w:val="wrcode"/>
        </w:rPr>
        <w:t>structures:ComplexObjectType</w:t>
      </w:r>
      <w:bookmarkEnd w:id="4495"/>
      <w:bookmarkEnd w:id="4496"/>
    </w:p>
    <w:p w:rsidR="00747178" w:rsidRDefault="00747178" w:rsidP="00747178">
      <w:pPr>
        <w:pStyle w:val="wrXML"/>
      </w:pPr>
      <w:r>
        <w:t>&lt;xsd:complexType name="ComplexObjectType" abstract="true"&gt;</w:t>
      </w:r>
    </w:p>
    <w:p w:rsidR="00747178" w:rsidRDefault="00747178" w:rsidP="00747178">
      <w:pPr>
        <w:pStyle w:val="wrXML"/>
      </w:pPr>
      <w:r>
        <w:t xml:space="preserve">    &lt;xsd:attribute ref="s:id"/&gt;</w:t>
      </w:r>
    </w:p>
    <w:p w:rsidR="00747178" w:rsidRDefault="00747178" w:rsidP="00747178">
      <w:pPr>
        <w:pStyle w:val="wrXML"/>
      </w:pPr>
      <w:r>
        <w:t xml:space="preserve">    &lt;xsd:attribute ref="s:metadata"/&gt;</w:t>
      </w:r>
    </w:p>
    <w:p w:rsidR="00747178" w:rsidRDefault="00747178" w:rsidP="00747178">
      <w:pPr>
        <w:pStyle w:val="wrXML"/>
      </w:pPr>
      <w:r>
        <w:t xml:space="preserve">    &lt;xsd:attribute ref="s:linkMetadata"/&gt;</w:t>
      </w:r>
    </w:p>
    <w:p w:rsidR="00747178" w:rsidRDefault="00747178" w:rsidP="00747178">
      <w:pPr>
        <w:pStyle w:val="wrXML"/>
      </w:pPr>
      <w:r>
        <w:t xml:space="preserve">    &lt;xsd:attributeGroup ref="ism:SecurityAttributesOptionGroup"/&gt;</w:t>
      </w:r>
    </w:p>
    <w:p w:rsidR="00DD6A0A" w:rsidRDefault="00747178" w:rsidP="00DD6A0A">
      <w:pPr>
        <w:pStyle w:val="wrXML"/>
      </w:pPr>
      <w:r>
        <w:t>&lt;/xsd:complexType&gt;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497" w:name="_Toc87007857"/>
      <w:r>
        <w:t xml:space="preserve">The </w:t>
      </w:r>
      <w:r>
        <w:rPr>
          <w:rStyle w:val="wrcode"/>
        </w:rPr>
        <w:t>ComplexObjectType</w:t>
      </w:r>
      <w:r>
        <w:t xml:space="preserve"> type provides a base class for object definition, association definitions, and external adapter type definitions.  An instance of one of these types may have an ID.  It may have metadata as it establishes the existence of an object (maybe a conceptual object).  It may also have link metadata, as an element of one of these types establishes a relationship between its value and its context.</w:t>
      </w:r>
      <w:bookmarkEnd w:id="4497"/>
    </w:p>
    <w:p w:rsidR="00DD6A0A" w:rsidRDefault="00DD6A0A" w:rsidP="00B261AE">
      <w:pPr>
        <w:pStyle w:val="FigureCaption"/>
      </w:pPr>
      <w:bookmarkStart w:id="4498" w:name="_Toc77760928"/>
      <w:bookmarkStart w:id="4499" w:name="_Toc131669057"/>
      <w:r w:rsidRPr="00B32252">
        <w:t xml:space="preserve">Figure </w:t>
      </w:r>
      <w:fldSimple w:instr=" STYLEREF 7 \s ">
        <w:r w:rsidR="00A63659">
          <w:rPr>
            <w:noProof/>
          </w:rPr>
          <w:t>C</w:t>
        </w:r>
      </w:fldSimple>
      <w:r w:rsidR="000C4B65">
        <w:t>-</w:t>
      </w:r>
      <w:fldSimple w:instr=" SEQ FigureIndex \* MERGEFORMAT ">
        <w:r w:rsidR="00A63659">
          <w:rPr>
            <w:noProof/>
          </w:rPr>
          <w:t>24</w:t>
        </w:r>
      </w:fldSimple>
      <w:r w:rsidRPr="00B32252">
        <w:t xml:space="preserve">:  </w:t>
      </w:r>
      <w:r>
        <w:t xml:space="preserve">Type </w:t>
      </w:r>
      <w:r w:rsidRPr="00DB4754">
        <w:rPr>
          <w:rStyle w:val="wrcode"/>
        </w:rPr>
        <w:t>structures:MetadataType</w:t>
      </w:r>
      <w:bookmarkEnd w:id="4498"/>
      <w:bookmarkEnd w:id="4499"/>
    </w:p>
    <w:p w:rsidR="00747178" w:rsidRDefault="00747178" w:rsidP="00747178">
      <w:pPr>
        <w:pStyle w:val="wrXML"/>
      </w:pPr>
      <w:r>
        <w:t>&lt;xsd:complexType name="MetadataType" abstract="true"&gt;</w:t>
      </w:r>
    </w:p>
    <w:p w:rsidR="00747178" w:rsidRDefault="00747178" w:rsidP="00747178">
      <w:pPr>
        <w:pStyle w:val="wrXML"/>
      </w:pPr>
      <w:r>
        <w:t xml:space="preserve">    &lt;xsd:attribute ref="s:id"/&gt;</w:t>
      </w:r>
    </w:p>
    <w:p w:rsidR="00747178" w:rsidRDefault="00747178" w:rsidP="00747178">
      <w:pPr>
        <w:pStyle w:val="wrXML"/>
      </w:pPr>
      <w:r>
        <w:t xml:space="preserve">    &lt;xsd:attributeGroup ref="ism:SecurityAttributesOptionGroup"/&gt;</w:t>
      </w:r>
    </w:p>
    <w:p w:rsidR="00DD6A0A" w:rsidRDefault="00747178" w:rsidP="00DD6A0A">
      <w:pPr>
        <w:pStyle w:val="wrXML"/>
      </w:pPr>
      <w:r>
        <w:t>&lt;/xsd:complexType&gt;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500" w:name="_Toc87007858"/>
      <w:r>
        <w:t xml:space="preserve">The </w:t>
      </w:r>
      <w:r>
        <w:rPr>
          <w:rStyle w:val="wrcode"/>
        </w:rPr>
        <w:t>MetadataType</w:t>
      </w:r>
      <w:r>
        <w:t xml:space="preserve"> type is a base class for metadata type definition.  This type provides only an ID, as the metadata may be referenced.  It does not itself have metadata and does not have link metadata.</w:t>
      </w:r>
      <w:bookmarkEnd w:id="4500"/>
    </w:p>
    <w:p w:rsidR="00DD6A0A" w:rsidRDefault="00DD6A0A" w:rsidP="00B261AE">
      <w:pPr>
        <w:pStyle w:val="FigureCaption"/>
      </w:pPr>
      <w:bookmarkStart w:id="4501" w:name="_Toc77760929"/>
      <w:bookmarkStart w:id="4502" w:name="_Toc131669058"/>
      <w:r w:rsidRPr="00B32252">
        <w:t xml:space="preserve">Figure </w:t>
      </w:r>
      <w:fldSimple w:instr=" STYLEREF 7 \s ">
        <w:r w:rsidR="00A63659">
          <w:rPr>
            <w:noProof/>
          </w:rPr>
          <w:t>C</w:t>
        </w:r>
      </w:fldSimple>
      <w:r w:rsidR="000C4B65">
        <w:t>-</w:t>
      </w:r>
      <w:fldSimple w:instr=" SEQ FigureIndex \* MERGEFORMAT ">
        <w:r w:rsidR="00A63659">
          <w:rPr>
            <w:noProof/>
          </w:rPr>
          <w:t>25</w:t>
        </w:r>
      </w:fldSimple>
      <w:r w:rsidRPr="00B32252">
        <w:t xml:space="preserve">:  </w:t>
      </w:r>
      <w:r>
        <w:t xml:space="preserve">Type </w:t>
      </w:r>
      <w:r w:rsidRPr="004D1303">
        <w:rPr>
          <w:rStyle w:val="wrcode"/>
        </w:rPr>
        <w:t>structures:</w:t>
      </w:r>
      <w:r>
        <w:rPr>
          <w:rStyle w:val="wrcode"/>
        </w:rPr>
        <w:t>ReferenceType</w:t>
      </w:r>
      <w:bookmarkEnd w:id="4501"/>
      <w:bookmarkEnd w:id="4502"/>
    </w:p>
    <w:p w:rsidR="00F83B50" w:rsidRDefault="00F83B50" w:rsidP="00F83B50">
      <w:pPr>
        <w:pStyle w:val="wrXML"/>
      </w:pPr>
      <w:r>
        <w:t>&lt;xsd:complexType name="ReferenceType" final="#all"&gt;</w:t>
      </w:r>
    </w:p>
    <w:p w:rsidR="00F83B50" w:rsidRDefault="00D932A7" w:rsidP="00F83B50">
      <w:pPr>
        <w:pStyle w:val="wrXML"/>
      </w:pPr>
      <w:r>
        <w:t xml:space="preserve">    </w:t>
      </w:r>
      <w:r w:rsidR="00F83B50">
        <w:t>&lt;xsd:attribute ref="s:id"/&gt;</w:t>
      </w:r>
    </w:p>
    <w:p w:rsidR="00F83B50" w:rsidRDefault="00F83B50" w:rsidP="00F83B50">
      <w:pPr>
        <w:pStyle w:val="wrXML"/>
      </w:pPr>
      <w:r>
        <w:t xml:space="preserve">    &lt;xsd:attribute ref="s:ref"/&gt;</w:t>
      </w:r>
    </w:p>
    <w:p w:rsidR="00F83B50" w:rsidRDefault="00F83B50" w:rsidP="00F83B50">
      <w:pPr>
        <w:pStyle w:val="wrXML"/>
      </w:pPr>
      <w:r>
        <w:t xml:space="preserve">    &lt;xsd:attribute ref="s:linkMetadata"/&gt;</w:t>
      </w:r>
    </w:p>
    <w:p w:rsidR="00F83B50" w:rsidRDefault="00F83B50" w:rsidP="00F83B50">
      <w:pPr>
        <w:pStyle w:val="wrXML"/>
      </w:pPr>
      <w:r>
        <w:t xml:space="preserve">    &lt;xsd:attributeGroup ref="ism:SecurityAttributesOptionGroup"/&gt;</w:t>
      </w:r>
    </w:p>
    <w:p w:rsidR="00F83B50" w:rsidRDefault="00F83B50" w:rsidP="00F83B50">
      <w:pPr>
        <w:pStyle w:val="wrXML"/>
      </w:pPr>
      <w:r>
        <w:t>&lt;/xsd:complexType&gt;</w:t>
      </w:r>
    </w:p>
    <w:p w:rsidR="00DD6A0A" w:rsidRPr="000E652C" w:rsidRDefault="00DD6A0A" w:rsidP="00DD6A0A">
      <w:pPr>
        <w:pStyle w:val="wrnormativehead"/>
        <w:ind w:firstLine="360"/>
        <w:outlineLvl w:val="0"/>
      </w:pPr>
      <w:r>
        <w:t>Discussion</w:t>
      </w:r>
    </w:p>
    <w:p w:rsidR="00683500" w:rsidRDefault="00DD6A0A">
      <w:pPr>
        <w:pStyle w:val="wrbodytext3"/>
      </w:pPr>
      <w:r>
        <w:tab/>
      </w:r>
      <w:bookmarkStart w:id="4503" w:name="_Toc87007859"/>
      <w:r>
        <w:t xml:space="preserve">The </w:t>
      </w:r>
      <w:r>
        <w:rPr>
          <w:rStyle w:val="wrcode"/>
        </w:rPr>
        <w:t>ReferenceType</w:t>
      </w:r>
      <w:r>
        <w:t xml:space="preserve"> type is the type of all reference elements within </w:t>
      </w:r>
      <w:r w:rsidR="005E4185">
        <w:t>C2 Core</w:t>
      </w:r>
      <w:r>
        <w:t>-conformant schemas.  This type provides a reference attribute to reference an object defined elsewhere.  It includes an ID, as the link established by a reference element may need to be identified, and link metadata, as an element of this type establishes a relationship between its context and the referenced object.  It does not contain metadata, as it does not itself establish the existence of an object; it relies on a definition located elsewhere.</w:t>
      </w:r>
      <w:bookmarkEnd w:id="4503"/>
    </w:p>
    <w:p w:rsidR="00DD6A0A" w:rsidRDefault="00DD6A0A" w:rsidP="00B261AE">
      <w:pPr>
        <w:pStyle w:val="FigureCaption"/>
      </w:pPr>
      <w:r>
        <w:br w:type="page"/>
      </w:r>
      <w:bookmarkStart w:id="4504" w:name="_Toc77760930"/>
      <w:bookmarkStart w:id="4505" w:name="_Toc131669059"/>
      <w:r w:rsidRPr="00B32252">
        <w:t xml:space="preserve">Figure </w:t>
      </w:r>
      <w:fldSimple w:instr=" STYLEREF 7 \s ">
        <w:r w:rsidR="00A63659">
          <w:rPr>
            <w:noProof/>
          </w:rPr>
          <w:t>C</w:t>
        </w:r>
      </w:fldSimple>
      <w:r w:rsidR="000C4B65">
        <w:t>-</w:t>
      </w:r>
      <w:fldSimple w:instr=" SEQ FigureIndex \* MERGEFORMAT ">
        <w:r w:rsidR="00A63659">
          <w:rPr>
            <w:noProof/>
          </w:rPr>
          <w:t>26</w:t>
        </w:r>
      </w:fldSimple>
      <w:r w:rsidRPr="00B32252">
        <w:t xml:space="preserve">:  </w:t>
      </w:r>
      <w:r w:rsidR="00B94570">
        <w:t xml:space="preserve">Full XML Schema for Structures </w:t>
      </w:r>
      <w:r w:rsidRPr="00EA581C">
        <w:t>Namespace</w:t>
      </w:r>
      <w:bookmarkEnd w:id="4504"/>
      <w:bookmarkEnd w:id="4505"/>
    </w:p>
    <w:p w:rsidR="001A04D3" w:rsidRDefault="001A04D3" w:rsidP="001A04D3">
      <w:pPr>
        <w:pStyle w:val="wrXML"/>
      </w:pPr>
      <w:r>
        <w:t>&lt;?xml version="1.0" encoding="utf-8"?&gt;</w:t>
      </w:r>
    </w:p>
    <w:p w:rsidR="001A04D3" w:rsidRDefault="001A04D3" w:rsidP="001A04D3">
      <w:pPr>
        <w:pStyle w:val="wrXML"/>
      </w:pPr>
      <w:r>
        <w:t xml:space="preserve">&lt;xsd:schema </w:t>
      </w:r>
    </w:p>
    <w:p w:rsidR="001A04D3" w:rsidRDefault="001A04D3" w:rsidP="001A04D3">
      <w:pPr>
        <w:pStyle w:val="wrXML"/>
      </w:pPr>
      <w:r>
        <w:t xml:space="preserve">    targetNamespace="http://c2core.jfcom.mil/c2core/structures/0.1"</w:t>
      </w:r>
    </w:p>
    <w:p w:rsidR="001A04D3" w:rsidRDefault="001A04D3" w:rsidP="001A04D3">
      <w:pPr>
        <w:pStyle w:val="wrXML"/>
      </w:pPr>
      <w:r>
        <w:t xml:space="preserve">    version="1"</w:t>
      </w:r>
    </w:p>
    <w:p w:rsidR="001A04D3" w:rsidRDefault="001A04D3" w:rsidP="001A04D3">
      <w:pPr>
        <w:pStyle w:val="wrXML"/>
      </w:pPr>
      <w:r>
        <w:t xml:space="preserve">    xmlns:i="http://c2core.jfcom.mil/c2core/appinfo/0.1"</w:t>
      </w:r>
    </w:p>
    <w:p w:rsidR="001A04D3" w:rsidRDefault="001A04D3" w:rsidP="001A04D3">
      <w:pPr>
        <w:pStyle w:val="wrXML"/>
      </w:pPr>
      <w:r>
        <w:t xml:space="preserve">    xmlns:ism="urn:us:gov:ic:ism:v2"</w:t>
      </w:r>
    </w:p>
    <w:p w:rsidR="001A04D3" w:rsidRDefault="001A04D3" w:rsidP="001A04D3">
      <w:pPr>
        <w:pStyle w:val="wrXML"/>
      </w:pPr>
      <w:r>
        <w:t xml:space="preserve">    xmlns:s="http://c2core.jfcom.mil/c2core/structures/0.1"</w:t>
      </w:r>
    </w:p>
    <w:p w:rsidR="001A04D3" w:rsidRDefault="001A04D3" w:rsidP="001A04D3">
      <w:pPr>
        <w:pStyle w:val="wrXML"/>
      </w:pPr>
      <w:r>
        <w:t xml:space="preserve">    xmlns:xsd="http://www.w3.org/2001/XMLSchema"&gt;</w:t>
      </w:r>
    </w:p>
    <w:p w:rsidR="001A04D3" w:rsidRDefault="001A04D3" w:rsidP="001A04D3">
      <w:pPr>
        <w:pStyle w:val="wrXML"/>
      </w:pPr>
      <w:r>
        <w:t xml:space="preserve">  &lt;xsd:annotation&gt;</w:t>
      </w:r>
    </w:p>
    <w:p w:rsidR="001A04D3" w:rsidRDefault="001A04D3" w:rsidP="001A04D3">
      <w:pPr>
        <w:pStyle w:val="wrXML"/>
      </w:pPr>
      <w:r>
        <w:t xml:space="preserve">    &lt;xsd:documentation&gt;The structures schema provides support for</w:t>
      </w:r>
    </w:p>
    <w:p w:rsidR="001A04D3" w:rsidRDefault="001A04D3" w:rsidP="001A04D3">
      <w:pPr>
        <w:pStyle w:val="wrXML"/>
      </w:pPr>
      <w:r>
        <w:t xml:space="preserve">    fundamental NIEM linking mechanisms, as well as providing base types</w:t>
      </w:r>
    </w:p>
    <w:p w:rsidR="001A04D3" w:rsidRDefault="001A04D3" w:rsidP="001A04D3">
      <w:pPr>
        <w:pStyle w:val="wrXML"/>
      </w:pPr>
      <w:r>
        <w:t xml:space="preserve">    for definition of NIEM-conformant types.&lt;/xsd:documentation&gt;</w:t>
      </w:r>
    </w:p>
    <w:p w:rsidR="001A04D3" w:rsidRDefault="001A04D3" w:rsidP="001A04D3">
      <w:pPr>
        <w:pStyle w:val="wrXML"/>
      </w:pPr>
      <w:r>
        <w:t xml:space="preserve">  &lt;/xsd:annotation&gt;</w:t>
      </w:r>
    </w:p>
    <w:p w:rsidR="001A04D3" w:rsidRDefault="001A04D3" w:rsidP="001A04D3">
      <w:pPr>
        <w:pStyle w:val="wrXML"/>
      </w:pPr>
      <w:r>
        <w:t xml:space="preserve">  &lt;xsd:import schemaLocation="../../appinfo/0.1/appinfo.xsd" namespace="http://c2core.jfcom.mil/c2core/appinfo/0.1"/&gt;</w:t>
      </w:r>
    </w:p>
    <w:p w:rsidR="001A04D3" w:rsidRDefault="001A04D3" w:rsidP="001A04D3">
      <w:pPr>
        <w:pStyle w:val="wrXML"/>
      </w:pPr>
      <w:r>
        <w:t xml:space="preserve">  &lt;xsd:import schemaLocation="../../external/ic-ism/ic-ism-v2.1.xsd" namespace="urn:us:gov:ic:ism:v2"/&gt;</w:t>
      </w:r>
    </w:p>
    <w:p w:rsidR="001A04D3" w:rsidRDefault="001A04D3" w:rsidP="001A04D3">
      <w:pPr>
        <w:pStyle w:val="wrXML"/>
      </w:pPr>
      <w:r>
        <w:t xml:space="preserve">  &lt;xsd:annotation&gt;</w:t>
      </w:r>
    </w:p>
    <w:p w:rsidR="001A04D3" w:rsidRDefault="001A04D3" w:rsidP="001A04D3">
      <w:pPr>
        <w:pStyle w:val="wrXML"/>
      </w:pPr>
      <w:r>
        <w:t xml:space="preserve">    &lt;xsd:documentation&gt;The Object resource defines an identifier which acts</w:t>
      </w:r>
    </w:p>
    <w:p w:rsidR="001A04D3" w:rsidRDefault="001A04D3" w:rsidP="001A04D3">
      <w:pPr>
        <w:pStyle w:val="wrXML"/>
      </w:pPr>
      <w:r>
        <w:t xml:space="preserve">    as a conceptual base for objects in NIEM-conformant</w:t>
      </w:r>
    </w:p>
    <w:p w:rsidR="001A04D3" w:rsidRDefault="001A04D3" w:rsidP="001A04D3">
      <w:pPr>
        <w:pStyle w:val="wrXML"/>
      </w:pPr>
      <w:r>
        <w:t xml:space="preserve">    schemas.&lt;/xsd:documentation&gt;</w:t>
      </w:r>
    </w:p>
    <w:p w:rsidR="001A04D3" w:rsidRDefault="001A04D3" w:rsidP="001A04D3">
      <w:pPr>
        <w:pStyle w:val="wrXML"/>
      </w:pPr>
      <w:r>
        <w:t xml:space="preserve">    &lt;xsd:appinfo&gt;</w:t>
      </w:r>
    </w:p>
    <w:p w:rsidR="001A04D3" w:rsidRDefault="001A04D3" w:rsidP="001A04D3">
      <w:pPr>
        <w:pStyle w:val="wrXML"/>
      </w:pPr>
      <w:r>
        <w:t xml:space="preserve">      &lt;i:Resource i:name="Object"/&gt;</w:t>
      </w:r>
    </w:p>
    <w:p w:rsidR="001A04D3" w:rsidRDefault="001A04D3" w:rsidP="001A04D3">
      <w:pPr>
        <w:pStyle w:val="wrXML"/>
      </w:pPr>
      <w:r>
        <w:t xml:space="preserve">    &lt;/xsd:appinfo&gt;</w:t>
      </w:r>
    </w:p>
    <w:p w:rsidR="001A04D3" w:rsidRDefault="001A04D3" w:rsidP="001A04D3">
      <w:pPr>
        <w:pStyle w:val="wrXML"/>
      </w:pPr>
      <w:r>
        <w:t xml:space="preserve">  &lt;/xsd:annotation&gt;</w:t>
      </w:r>
    </w:p>
    <w:p w:rsidR="001A04D3" w:rsidRDefault="001A04D3" w:rsidP="001A04D3">
      <w:pPr>
        <w:pStyle w:val="wrXML"/>
      </w:pPr>
      <w:r>
        <w:t xml:space="preserve">  &lt;xsd:annotation&gt;</w:t>
      </w:r>
    </w:p>
    <w:p w:rsidR="001A04D3" w:rsidRDefault="001A04D3" w:rsidP="001A04D3">
      <w:pPr>
        <w:pStyle w:val="wrXML"/>
      </w:pPr>
      <w:r>
        <w:t xml:space="preserve">    &lt;xsd:documentation&gt;The Association resource defines an identifier which</w:t>
      </w:r>
    </w:p>
    <w:p w:rsidR="001A04D3" w:rsidRDefault="001A04D3" w:rsidP="001A04D3">
      <w:pPr>
        <w:pStyle w:val="wrXML"/>
      </w:pPr>
      <w:r>
        <w:t xml:space="preserve">    acts as a conceptual base for association in NIEM-conformant</w:t>
      </w:r>
    </w:p>
    <w:p w:rsidR="001A04D3" w:rsidRDefault="001A04D3" w:rsidP="001A04D3">
      <w:pPr>
        <w:pStyle w:val="wrXML"/>
      </w:pPr>
      <w:r>
        <w:t xml:space="preserve">    schemas.&lt;/xsd:documentation&gt;</w:t>
      </w:r>
    </w:p>
    <w:p w:rsidR="001A04D3" w:rsidRDefault="001A04D3" w:rsidP="001A04D3">
      <w:pPr>
        <w:pStyle w:val="wrXML"/>
      </w:pPr>
      <w:r>
        <w:t xml:space="preserve">    &lt;xsd:appinfo&gt;</w:t>
      </w:r>
    </w:p>
    <w:p w:rsidR="001A04D3" w:rsidRDefault="001A04D3" w:rsidP="001A04D3">
      <w:pPr>
        <w:pStyle w:val="wrXML"/>
      </w:pPr>
      <w:r>
        <w:t xml:space="preserve">      &lt;i:Resource i:name="Association"/&gt;</w:t>
      </w:r>
    </w:p>
    <w:p w:rsidR="001A04D3" w:rsidRDefault="001A04D3" w:rsidP="001A04D3">
      <w:pPr>
        <w:pStyle w:val="wrXML"/>
      </w:pPr>
      <w:r>
        <w:t xml:space="preserve">    &lt;/xsd:appinfo&gt;</w:t>
      </w:r>
    </w:p>
    <w:p w:rsidR="001A04D3" w:rsidRDefault="001A04D3" w:rsidP="001A04D3">
      <w:pPr>
        <w:pStyle w:val="wrXML"/>
      </w:pPr>
      <w:r>
        <w:t xml:space="preserve">  &lt;/xsd:annotation&gt;</w:t>
      </w:r>
    </w:p>
    <w:p w:rsidR="001A04D3" w:rsidRDefault="001A04D3" w:rsidP="001A04D3">
      <w:pPr>
        <w:pStyle w:val="wrXML"/>
      </w:pPr>
      <w:r>
        <w:t xml:space="preserve">  &lt;xsd:attribute name="id" type="xsd:ID"&gt;</w:t>
      </w:r>
    </w:p>
    <w:p w:rsidR="001A04D3" w:rsidRDefault="001A04D3" w:rsidP="001A04D3">
      <w:pPr>
        <w:pStyle w:val="wrXML"/>
      </w:pPr>
      <w:r>
        <w:t xml:space="preserve">    &lt;xsd:annotation&gt;</w:t>
      </w:r>
    </w:p>
    <w:p w:rsidR="001A04D3" w:rsidRDefault="001A04D3" w:rsidP="001A04D3">
      <w:pPr>
        <w:pStyle w:val="wrXML"/>
      </w:pPr>
      <w:r>
        <w:t xml:space="preserve">      &lt;xsd:documentation&gt;The id attribute is used to define XML IDs for</w:t>
      </w:r>
    </w:p>
    <w:p w:rsidR="001A04D3" w:rsidRDefault="001A04D3" w:rsidP="001A04D3">
      <w:pPr>
        <w:pStyle w:val="wrXML"/>
      </w:pPr>
      <w:r>
        <w:t xml:space="preserve">      NIEM objects. These IDs may be targets of reference elements,</w:t>
      </w:r>
    </w:p>
    <w:p w:rsidR="001A04D3" w:rsidRDefault="001A04D3" w:rsidP="001A04D3">
      <w:pPr>
        <w:pStyle w:val="wrXML"/>
      </w:pPr>
      <w:r>
        <w:t xml:space="preserve">      metadata attributes, and link metadata</w:t>
      </w:r>
    </w:p>
    <w:p w:rsidR="001A04D3" w:rsidRDefault="001A04D3" w:rsidP="001A04D3">
      <w:pPr>
        <w:pStyle w:val="wrXML"/>
      </w:pPr>
      <w:r>
        <w:t xml:space="preserve">      attributes.&lt;/xsd:documentation&gt;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&lt;/xsd:attribute&gt;</w:t>
      </w:r>
    </w:p>
    <w:p w:rsidR="001A04D3" w:rsidRDefault="001A04D3" w:rsidP="001A04D3">
      <w:pPr>
        <w:pStyle w:val="wrXML"/>
      </w:pPr>
      <w:r>
        <w:t xml:space="preserve">  &lt;xsd:attribute name="linkMetadata" type="xsd:IDREFS"&gt;</w:t>
      </w:r>
    </w:p>
    <w:p w:rsidR="001A04D3" w:rsidRDefault="001A04D3" w:rsidP="001A04D3">
      <w:pPr>
        <w:pStyle w:val="wrXML"/>
      </w:pPr>
      <w:r>
        <w:t xml:space="preserve">    &lt;xsd:annotation&gt;</w:t>
      </w:r>
    </w:p>
    <w:p w:rsidR="001A04D3" w:rsidRDefault="001A04D3" w:rsidP="001A04D3">
      <w:pPr>
        <w:pStyle w:val="wrXML"/>
      </w:pPr>
      <w:r>
        <w:t xml:space="preserve">      &lt;xsd:documentation&gt;The linkMetadata attribute allows an element to</w:t>
      </w:r>
    </w:p>
    <w:p w:rsidR="001A04D3" w:rsidRDefault="001A04D3" w:rsidP="001A04D3">
      <w:pPr>
        <w:pStyle w:val="wrXML"/>
      </w:pPr>
      <w:r>
        <w:t xml:space="preserve">      point to metadata that affects the relationship between the context</w:t>
      </w:r>
    </w:p>
    <w:p w:rsidR="001A04D3" w:rsidRDefault="001A04D3" w:rsidP="001A04D3">
      <w:pPr>
        <w:pStyle w:val="wrXML"/>
      </w:pPr>
      <w:r>
        <w:t xml:space="preserve">      and the value of the object.&lt;/xsd:documentation&gt;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&lt;/xsd:attribute&gt;</w:t>
      </w:r>
    </w:p>
    <w:p w:rsidR="001A04D3" w:rsidRDefault="001A04D3" w:rsidP="001A04D3">
      <w:pPr>
        <w:pStyle w:val="wrXML"/>
      </w:pPr>
      <w:r>
        <w:t xml:space="preserve">  &lt;xsd:attribute name="metadata" type="xsd:IDREFS"&gt;</w:t>
      </w:r>
    </w:p>
    <w:p w:rsidR="001A04D3" w:rsidRDefault="001A04D3" w:rsidP="001A04D3">
      <w:pPr>
        <w:pStyle w:val="wrXML"/>
      </w:pPr>
      <w:r>
        <w:t xml:space="preserve">    &lt;xsd:annotation&gt;</w:t>
      </w:r>
    </w:p>
    <w:p w:rsidR="001A04D3" w:rsidRDefault="001A04D3" w:rsidP="001A04D3">
      <w:pPr>
        <w:pStyle w:val="wrXML"/>
      </w:pPr>
      <w:r>
        <w:t xml:space="preserve">      &lt;xsd:documentation&gt;The attribute metadata allows an object to point</w:t>
      </w:r>
    </w:p>
    <w:p w:rsidR="001A04D3" w:rsidRDefault="001A04D3" w:rsidP="001A04D3">
      <w:pPr>
        <w:pStyle w:val="wrXML"/>
      </w:pPr>
      <w:r>
        <w:t xml:space="preserve">      to metadata that affects itself.&lt;/xsd:documentation&gt;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&lt;/xsd:attribute&gt;</w:t>
      </w:r>
    </w:p>
    <w:p w:rsidR="001A04D3" w:rsidRDefault="001A04D3" w:rsidP="001A04D3">
      <w:pPr>
        <w:pStyle w:val="wrXML"/>
      </w:pPr>
      <w:r>
        <w:t xml:space="preserve">  &lt;xsd:attribute name="ref" type="xsd:IDREF"&gt;</w:t>
      </w:r>
    </w:p>
    <w:p w:rsidR="001A04D3" w:rsidRDefault="001A04D3" w:rsidP="001A04D3">
      <w:pPr>
        <w:pStyle w:val="wrXML"/>
      </w:pPr>
      <w:r>
        <w:t xml:space="preserve">    &lt;xsd:annotation&gt;</w:t>
      </w:r>
    </w:p>
    <w:p w:rsidR="001A04D3" w:rsidRDefault="001A04D3" w:rsidP="001A04D3">
      <w:pPr>
        <w:pStyle w:val="wrXML"/>
      </w:pPr>
      <w:r>
        <w:t xml:space="preserve">      &lt;xsd:documentation&gt;The ref attribute is used by reference elements in</w:t>
      </w:r>
    </w:p>
    <w:p w:rsidR="001A04D3" w:rsidRDefault="001A04D3" w:rsidP="001A04D3">
      <w:pPr>
        <w:pStyle w:val="wrXML"/>
      </w:pPr>
      <w:r>
        <w:t xml:space="preserve">      NIEM to refer to an object via an ID reference, rather than including</w:t>
      </w:r>
    </w:p>
    <w:p w:rsidR="001A04D3" w:rsidRDefault="001A04D3" w:rsidP="001A04D3">
      <w:pPr>
        <w:pStyle w:val="wrXML"/>
      </w:pPr>
      <w:r>
        <w:t xml:space="preserve">      the object itself as element content.&lt;/xsd:documentation&gt;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&lt;/xsd:attribute&gt;</w:t>
      </w:r>
    </w:p>
    <w:p w:rsidR="001A04D3" w:rsidRDefault="001A04D3" w:rsidP="001A04D3">
      <w:pPr>
        <w:pStyle w:val="wrXML"/>
      </w:pPr>
      <w:r>
        <w:t xml:space="preserve">  &lt;xsd:attribute name="sequenceID" type="xsd:integer"&gt;</w:t>
      </w:r>
    </w:p>
    <w:p w:rsidR="001A04D3" w:rsidRDefault="001A04D3" w:rsidP="001A04D3">
      <w:pPr>
        <w:pStyle w:val="wrXML"/>
      </w:pPr>
      <w:r>
        <w:t xml:space="preserve">    &lt;xsd:annotation&gt;</w:t>
      </w:r>
    </w:p>
    <w:p w:rsidR="001A04D3" w:rsidRDefault="001A04D3" w:rsidP="001A04D3">
      <w:pPr>
        <w:pStyle w:val="wrXML"/>
      </w:pPr>
      <w:r>
        <w:t xml:space="preserve">      &lt;xsd:documentation&gt;The sequenceID attribute allows a series of</w:t>
      </w:r>
    </w:p>
    <w:p w:rsidR="001A04D3" w:rsidRDefault="001A04D3" w:rsidP="001A04D3">
      <w:pPr>
        <w:pStyle w:val="wrXML"/>
      </w:pPr>
      <w:r>
        <w:t xml:space="preserve">      elements to define a sequence for content that does not correspond to</w:t>
      </w:r>
    </w:p>
    <w:p w:rsidR="001A04D3" w:rsidRDefault="001A04D3" w:rsidP="001A04D3">
      <w:pPr>
        <w:pStyle w:val="wrXML"/>
      </w:pPr>
      <w:r>
        <w:t xml:space="preserve">      the order of element declarations within a type. This attribute may</w:t>
      </w:r>
    </w:p>
    <w:p w:rsidR="001A04D3" w:rsidRDefault="001A04D3" w:rsidP="001A04D3">
      <w:pPr>
        <w:pStyle w:val="wrXML"/>
      </w:pPr>
      <w:r>
        <w:t xml:space="preserve">      override the sequence of elements appearing within an</w:t>
      </w:r>
    </w:p>
    <w:p w:rsidR="001A04D3" w:rsidRDefault="001A04D3" w:rsidP="001A04D3">
      <w:pPr>
        <w:pStyle w:val="wrXML"/>
      </w:pPr>
      <w:r>
        <w:t xml:space="preserve">      instance.&lt;/xsd:documentation&gt;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&lt;/xsd:attribute&gt;</w:t>
      </w:r>
    </w:p>
    <w:p w:rsidR="001A04D3" w:rsidRDefault="001A04D3" w:rsidP="001A04D3">
      <w:pPr>
        <w:pStyle w:val="wrXML"/>
      </w:pPr>
      <w:r>
        <w:t xml:space="preserve">  &lt;xsd:attributeGroup name="SimpleObjectAttributeGroup"&gt;</w:t>
      </w:r>
    </w:p>
    <w:p w:rsidR="001A04D3" w:rsidRDefault="001A04D3" w:rsidP="001A04D3">
      <w:pPr>
        <w:pStyle w:val="wrXML"/>
      </w:pPr>
      <w:r>
        <w:t xml:space="preserve">    &lt;xsd:annotation&gt;</w:t>
      </w:r>
    </w:p>
    <w:p w:rsidR="001A04D3" w:rsidRDefault="001A04D3" w:rsidP="001A04D3">
      <w:pPr>
        <w:pStyle w:val="wrXML"/>
      </w:pPr>
      <w:r>
        <w:t xml:space="preserve">      &lt;xsd:documentation&gt;The SimpleObjectAttributeGroup attribute group</w:t>
      </w:r>
    </w:p>
    <w:p w:rsidR="001A04D3" w:rsidRDefault="001A04D3" w:rsidP="001A04D3">
      <w:pPr>
        <w:pStyle w:val="wrXML"/>
      </w:pPr>
      <w:r>
        <w:t xml:space="preserve">      provides a collection of attributes which are appropriate for</w:t>
      </w:r>
    </w:p>
    <w:p w:rsidR="001A04D3" w:rsidRDefault="001A04D3" w:rsidP="001A04D3">
      <w:pPr>
        <w:pStyle w:val="wrXML"/>
      </w:pPr>
      <w:r>
        <w:t xml:space="preserve">      definition of object types.&lt;/xsd:documentation&gt;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 ref="s:id"/&gt;</w:t>
      </w:r>
    </w:p>
    <w:p w:rsidR="001A04D3" w:rsidRDefault="001A04D3" w:rsidP="001A04D3">
      <w:pPr>
        <w:pStyle w:val="wrXML"/>
      </w:pPr>
      <w:r>
        <w:t xml:space="preserve">    &lt;xsd:attribute ref="s:metadata"/&gt;</w:t>
      </w:r>
    </w:p>
    <w:p w:rsidR="001A04D3" w:rsidRDefault="001A04D3" w:rsidP="001A04D3">
      <w:pPr>
        <w:pStyle w:val="wrXML"/>
      </w:pPr>
      <w:r>
        <w:t xml:space="preserve">    &lt;xsd:attribute ref="s:linkMetadata"/&gt;</w:t>
      </w:r>
    </w:p>
    <w:p w:rsidR="001A04D3" w:rsidRDefault="001A04D3" w:rsidP="001A04D3">
      <w:pPr>
        <w:pStyle w:val="wrXML"/>
      </w:pPr>
      <w:r>
        <w:t xml:space="preserve">    &lt;xsd:attributeGroup ref="ism:SecurityAttributesOptionGroup"/&gt;</w:t>
      </w:r>
    </w:p>
    <w:p w:rsidR="001A04D3" w:rsidRDefault="001A04D3" w:rsidP="001A04D3">
      <w:pPr>
        <w:pStyle w:val="wrXML"/>
      </w:pPr>
      <w:r>
        <w:t xml:space="preserve">  &lt;/xsd:attributeGroup&gt;</w:t>
      </w:r>
    </w:p>
    <w:p w:rsidR="001A04D3" w:rsidRDefault="001A04D3" w:rsidP="001A04D3">
      <w:pPr>
        <w:pStyle w:val="wrXML"/>
      </w:pPr>
      <w:r>
        <w:t xml:space="preserve">  &lt;xsd:element name="Augmentation" type="s:AugmentationType" abstract="true"&gt;</w:t>
      </w:r>
    </w:p>
    <w:p w:rsidR="001A04D3" w:rsidRDefault="001A04D3" w:rsidP="001A04D3">
      <w:pPr>
        <w:pStyle w:val="wrXML"/>
      </w:pPr>
      <w:r>
        <w:t xml:space="preserve">    &lt;xsd:annotation&gt;</w:t>
      </w:r>
    </w:p>
    <w:p w:rsidR="001A04D3" w:rsidRDefault="001A04D3" w:rsidP="001A04D3">
      <w:pPr>
        <w:pStyle w:val="wrXML"/>
      </w:pPr>
      <w:r>
        <w:t xml:space="preserve">      &lt;xsd:documentation&gt;The Augmentation element provides a substitution</w:t>
      </w:r>
    </w:p>
    <w:p w:rsidR="001A04D3" w:rsidRDefault="001A04D3" w:rsidP="001A04D3">
      <w:pPr>
        <w:pStyle w:val="wrXML"/>
      </w:pPr>
      <w:r>
        <w:t xml:space="preserve">      group head for augmentations. The designer of a message or object may</w:t>
      </w:r>
    </w:p>
    <w:p w:rsidR="001A04D3" w:rsidRDefault="001A04D3" w:rsidP="001A04D3">
      <w:pPr>
        <w:pStyle w:val="wrXML"/>
      </w:pPr>
      <w:r>
        <w:t xml:space="preserve">      use this element within an object definition. This will allow the</w:t>
      </w:r>
    </w:p>
    <w:p w:rsidR="001A04D3" w:rsidRDefault="001A04D3" w:rsidP="001A04D3">
      <w:pPr>
        <w:pStyle w:val="wrXML"/>
      </w:pPr>
      <w:r>
        <w:t xml:space="preserve">      selection of augmentations dynamically, at run time (or at least</w:t>
      </w:r>
    </w:p>
    <w:p w:rsidR="001A04D3" w:rsidRDefault="001A04D3" w:rsidP="001A04D3">
      <w:pPr>
        <w:pStyle w:val="wrXML"/>
      </w:pPr>
      <w:r>
        <w:t xml:space="preserve">      schema selection time) rather than at schema authoring</w:t>
      </w:r>
    </w:p>
    <w:p w:rsidR="001A04D3" w:rsidRDefault="001A04D3" w:rsidP="001A04D3">
      <w:pPr>
        <w:pStyle w:val="wrXML"/>
      </w:pPr>
      <w:r>
        <w:t xml:space="preserve">      time.&lt;/xsd:documentation&gt;</w:t>
      </w:r>
    </w:p>
    <w:p w:rsidR="001A04D3" w:rsidRDefault="001A04D3" w:rsidP="001A04D3">
      <w:pPr>
        <w:pStyle w:val="wrXML"/>
      </w:pPr>
      <w:r>
        <w:t xml:space="preserve">    &lt;/xsd:annotation&gt;</w:t>
      </w:r>
    </w:p>
    <w:p w:rsidR="001A04D3" w:rsidRDefault="001A04D3" w:rsidP="001A04D3">
      <w:pPr>
        <w:pStyle w:val="wrXML"/>
      </w:pPr>
      <w:r>
        <w:t xml:space="preserve">  &lt;/xsd:element&gt;</w:t>
      </w:r>
    </w:p>
    <w:p w:rsidR="001A04D3" w:rsidRDefault="001A04D3" w:rsidP="001A04D3">
      <w:pPr>
        <w:pStyle w:val="wrXML"/>
      </w:pPr>
      <w:r>
        <w:t xml:space="preserve">  &lt;xsd:element name="Metadata" type="s:MetadataType" abstract="true"&gt;</w:t>
      </w:r>
    </w:p>
    <w:p w:rsidR="001A04D3" w:rsidRDefault="001A04D3" w:rsidP="001A04D3">
      <w:pPr>
        <w:pStyle w:val="wrXML"/>
      </w:pPr>
      <w:r>
        <w:t xml:space="preserve">    &lt;xsd:annotation&gt;</w:t>
      </w:r>
    </w:p>
    <w:p w:rsidR="001A04D3" w:rsidRDefault="001A04D3" w:rsidP="001A04D3">
      <w:pPr>
        <w:pStyle w:val="wrXML"/>
      </w:pPr>
      <w:r>
        <w:t xml:space="preserve">      &lt;xsd:documentation&gt;The Metadata element provides a substitution group</w:t>
      </w:r>
    </w:p>
    <w:p w:rsidR="001A04D3" w:rsidRDefault="001A04D3" w:rsidP="001A04D3">
      <w:pPr>
        <w:pStyle w:val="wrXML"/>
      </w:pPr>
      <w:r>
        <w:t xml:space="preserve">      head for metadata. Like the substitution group head for</w:t>
      </w:r>
    </w:p>
    <w:p w:rsidR="001A04D3" w:rsidRDefault="001A04D3" w:rsidP="001A04D3">
      <w:pPr>
        <w:pStyle w:val="wrXML"/>
      </w:pPr>
      <w:r>
        <w:t xml:space="preserve">      augmentations, this allows selection of metadata to be decided late</w:t>
      </w:r>
    </w:p>
    <w:p w:rsidR="001A04D3" w:rsidRDefault="001A04D3" w:rsidP="001A04D3">
      <w:pPr>
        <w:pStyle w:val="wrXML"/>
      </w:pPr>
      <w:r>
        <w:t xml:space="preserve">      in message creation, rather than at schema authoring time. This</w:t>
      </w:r>
    </w:p>
    <w:p w:rsidR="001A04D3" w:rsidRDefault="001A04D3" w:rsidP="001A04D3">
      <w:pPr>
        <w:pStyle w:val="wrXML"/>
      </w:pPr>
      <w:r>
        <w:t xml:space="preserve">      element may also be used to provide a single point in a container</w:t>
      </w:r>
    </w:p>
    <w:p w:rsidR="001A04D3" w:rsidRDefault="001A04D3" w:rsidP="001A04D3">
      <w:pPr>
        <w:pStyle w:val="wrXML"/>
      </w:pPr>
      <w:r>
        <w:t xml:space="preserve">      where all metadata for a message may be</w:t>
      </w:r>
    </w:p>
    <w:p w:rsidR="001A04D3" w:rsidRDefault="001A04D3" w:rsidP="001A04D3">
      <w:pPr>
        <w:pStyle w:val="wrXML"/>
      </w:pPr>
      <w:r>
        <w:t xml:space="preserve">      deposited.&lt;/xsd:documentation&gt;</w:t>
      </w:r>
    </w:p>
    <w:p w:rsidR="001A04D3" w:rsidRDefault="001A04D3" w:rsidP="001A04D3">
      <w:pPr>
        <w:pStyle w:val="wrXML"/>
      </w:pPr>
      <w:r>
        <w:t xml:space="preserve">    &lt;/xsd:annotation&gt;</w:t>
      </w:r>
    </w:p>
    <w:p w:rsidR="001A04D3" w:rsidRDefault="001A04D3" w:rsidP="001A04D3">
      <w:pPr>
        <w:pStyle w:val="wrXML"/>
      </w:pPr>
      <w:r>
        <w:t xml:space="preserve">  &lt;/xsd:element&gt;</w:t>
      </w:r>
    </w:p>
    <w:p w:rsidR="001A04D3" w:rsidRDefault="001A04D3" w:rsidP="001A04D3">
      <w:pPr>
        <w:pStyle w:val="wrXML"/>
      </w:pPr>
      <w:r>
        <w:t xml:space="preserve">  &lt;xsd:complexType name="AugmentationType" abstract="true"&gt;</w:t>
      </w:r>
    </w:p>
    <w:p w:rsidR="001A04D3" w:rsidRDefault="001A04D3" w:rsidP="001A04D3">
      <w:pPr>
        <w:pStyle w:val="wrXML"/>
      </w:pPr>
      <w:r>
        <w:t xml:space="preserve">    &lt;xsd:annotation&gt;</w:t>
      </w:r>
    </w:p>
    <w:p w:rsidR="001A04D3" w:rsidRDefault="001A04D3" w:rsidP="001A04D3">
      <w:pPr>
        <w:pStyle w:val="wrXML"/>
      </w:pPr>
      <w:r>
        <w:t xml:space="preserve">      &lt;xsd:documentation&gt;The AugmentationType type is a base type for all</w:t>
      </w:r>
    </w:p>
    <w:p w:rsidR="001A04D3" w:rsidRDefault="001A04D3" w:rsidP="001A04D3">
      <w:pPr>
        <w:pStyle w:val="wrXML"/>
      </w:pPr>
      <w:r>
        <w:t xml:space="preserve">      augmentations. An augmentation may have metadata and an ID, but may</w:t>
      </w:r>
    </w:p>
    <w:p w:rsidR="001A04D3" w:rsidRDefault="001A04D3" w:rsidP="001A04D3">
      <w:pPr>
        <w:pStyle w:val="wrXML"/>
      </w:pPr>
      <w:r>
        <w:t xml:space="preserve">      not have link metadata, as it does not establish a relationship</w:t>
      </w:r>
    </w:p>
    <w:p w:rsidR="001A04D3" w:rsidRDefault="001A04D3" w:rsidP="001A04D3">
      <w:pPr>
        <w:pStyle w:val="wrXML"/>
      </w:pPr>
      <w:r>
        <w:t xml:space="preserve">      between its value and its context. The individual element contents of</w:t>
      </w:r>
    </w:p>
    <w:p w:rsidR="001A04D3" w:rsidRDefault="001A04D3" w:rsidP="001A04D3">
      <w:pPr>
        <w:pStyle w:val="wrXML"/>
      </w:pPr>
      <w:r>
        <w:t xml:space="preserve">      an augmentation, however, do establish a relationship between the</w:t>
      </w:r>
    </w:p>
    <w:p w:rsidR="001A04D3" w:rsidRDefault="001A04D3" w:rsidP="001A04D3">
      <w:pPr>
        <w:pStyle w:val="wrXML"/>
      </w:pPr>
      <w:r>
        <w:t xml:space="preserve">      context of the augmentation and the values of the individual</w:t>
      </w:r>
    </w:p>
    <w:p w:rsidR="001A04D3" w:rsidRDefault="001A04D3" w:rsidP="001A04D3">
      <w:pPr>
        <w:pStyle w:val="wrXML"/>
      </w:pPr>
      <w:r>
        <w:t xml:space="preserve">      elements.&lt;/xsd:documentation&gt;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 ref="s:id"/&gt;</w:t>
      </w:r>
    </w:p>
    <w:p w:rsidR="001A04D3" w:rsidRDefault="001A04D3" w:rsidP="001A04D3">
      <w:pPr>
        <w:pStyle w:val="wrXML"/>
      </w:pPr>
      <w:r>
        <w:t xml:space="preserve">    &lt;xsd:attribute ref="s:metadata"/&gt;</w:t>
      </w:r>
    </w:p>
    <w:p w:rsidR="001A04D3" w:rsidRDefault="001A04D3" w:rsidP="001A04D3">
      <w:pPr>
        <w:pStyle w:val="wrXML"/>
      </w:pPr>
      <w:r>
        <w:t xml:space="preserve">    &lt;xsd:attributeGroup ref="ism:SecurityAttributesOptionGroup"/&gt;</w:t>
      </w:r>
    </w:p>
    <w:p w:rsidR="001A04D3" w:rsidRDefault="001A04D3" w:rsidP="001A04D3">
      <w:pPr>
        <w:pStyle w:val="wrXML"/>
      </w:pPr>
      <w:r>
        <w:t xml:space="preserve">  &lt;/xsd:complexType&gt;</w:t>
      </w:r>
    </w:p>
    <w:p w:rsidR="001A04D3" w:rsidRDefault="001A04D3" w:rsidP="001A04D3">
      <w:pPr>
        <w:pStyle w:val="wrXML"/>
      </w:pPr>
      <w:r>
        <w:t xml:space="preserve">  &lt;xsd:complexType name="ComplexObjectType" abstract="true"&gt;</w:t>
      </w:r>
    </w:p>
    <w:p w:rsidR="001A04D3" w:rsidRDefault="001A04D3" w:rsidP="001A04D3">
      <w:pPr>
        <w:pStyle w:val="wrXML"/>
      </w:pPr>
      <w:r>
        <w:t xml:space="preserve">    &lt;xsd:annotation&gt;</w:t>
      </w:r>
    </w:p>
    <w:p w:rsidR="001A04D3" w:rsidRDefault="001A04D3" w:rsidP="001A04D3">
      <w:pPr>
        <w:pStyle w:val="wrXML"/>
      </w:pPr>
      <w:r>
        <w:t xml:space="preserve">      &lt;xsd:documentation&gt;The ComplexObjectType type provides a base class</w:t>
      </w:r>
    </w:p>
    <w:p w:rsidR="001A04D3" w:rsidRDefault="001A04D3" w:rsidP="001A04D3">
      <w:pPr>
        <w:pStyle w:val="wrXML"/>
      </w:pPr>
      <w:r>
        <w:t xml:space="preserve">      for object definition, association definitions, and external adapter</w:t>
      </w:r>
    </w:p>
    <w:p w:rsidR="001A04D3" w:rsidRDefault="001A04D3" w:rsidP="001A04D3">
      <w:pPr>
        <w:pStyle w:val="wrXML"/>
      </w:pPr>
      <w:r>
        <w:t xml:space="preserve">      type definitions. An instance of one of these types may have an ID.</w:t>
      </w:r>
    </w:p>
    <w:p w:rsidR="001A04D3" w:rsidRDefault="001A04D3" w:rsidP="001A04D3">
      <w:pPr>
        <w:pStyle w:val="wrXML"/>
      </w:pPr>
      <w:r>
        <w:t xml:space="preserve">      It may have metadata as it establishes the existence of an object</w:t>
      </w:r>
    </w:p>
    <w:p w:rsidR="001A04D3" w:rsidRDefault="001A04D3" w:rsidP="001A04D3">
      <w:pPr>
        <w:pStyle w:val="wrXML"/>
      </w:pPr>
      <w:r>
        <w:t xml:space="preserve">      (maybe a conceptual object). It may also have link metadata, as an</w:t>
      </w:r>
    </w:p>
    <w:p w:rsidR="001A04D3" w:rsidRDefault="001A04D3" w:rsidP="001A04D3">
      <w:pPr>
        <w:pStyle w:val="wrXML"/>
      </w:pPr>
      <w:r>
        <w:t xml:space="preserve">      element of one of these types establishes a relationship between its</w:t>
      </w:r>
    </w:p>
    <w:p w:rsidR="001A04D3" w:rsidRDefault="001A04D3" w:rsidP="001A04D3">
      <w:pPr>
        <w:pStyle w:val="wrXML"/>
      </w:pPr>
      <w:r>
        <w:t xml:space="preserve">      value and its context.&lt;/xsd:documentation&gt;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 ref="s:id"/&gt;</w:t>
      </w:r>
    </w:p>
    <w:p w:rsidR="001A04D3" w:rsidRDefault="001A04D3" w:rsidP="001A04D3">
      <w:pPr>
        <w:pStyle w:val="wrXML"/>
      </w:pPr>
      <w:r>
        <w:t xml:space="preserve">    &lt;xsd:attribute ref="s:metadata"/&gt;</w:t>
      </w:r>
    </w:p>
    <w:p w:rsidR="001A04D3" w:rsidRDefault="001A04D3" w:rsidP="001A04D3">
      <w:pPr>
        <w:pStyle w:val="wrXML"/>
      </w:pPr>
      <w:r>
        <w:t xml:space="preserve">    &lt;xsd:attribute ref="s:linkMetadata"/&gt;</w:t>
      </w:r>
    </w:p>
    <w:p w:rsidR="001A04D3" w:rsidRDefault="001A04D3" w:rsidP="001A04D3">
      <w:pPr>
        <w:pStyle w:val="wrXML"/>
      </w:pPr>
      <w:r>
        <w:t xml:space="preserve">    &lt;xsd:attributeGroup ref="ism:SecurityAttributesOptionGroup"/&gt;</w:t>
      </w:r>
    </w:p>
    <w:p w:rsidR="001A04D3" w:rsidRDefault="001A04D3" w:rsidP="001A04D3">
      <w:pPr>
        <w:pStyle w:val="wrXML"/>
      </w:pPr>
      <w:r>
        <w:t xml:space="preserve">  &lt;/xsd:complexType&gt;</w:t>
      </w:r>
    </w:p>
    <w:p w:rsidR="001A04D3" w:rsidRDefault="001A04D3" w:rsidP="001A04D3">
      <w:pPr>
        <w:pStyle w:val="wrXML"/>
      </w:pPr>
      <w:r>
        <w:t xml:space="preserve">  &lt;xsd:complexType name="MetadataType" abstract="true"&gt;</w:t>
      </w:r>
    </w:p>
    <w:p w:rsidR="001A04D3" w:rsidRDefault="001A04D3" w:rsidP="001A04D3">
      <w:pPr>
        <w:pStyle w:val="wrXML"/>
      </w:pPr>
      <w:r>
        <w:t xml:space="preserve">    &lt;xsd:annotation&gt;</w:t>
      </w:r>
    </w:p>
    <w:p w:rsidR="001A04D3" w:rsidRDefault="001A04D3" w:rsidP="001A04D3">
      <w:pPr>
        <w:pStyle w:val="wrXML"/>
      </w:pPr>
      <w:r>
        <w:t xml:space="preserve">      &lt;xsd:documentation&gt;The MetadataType type is a base class for metadata</w:t>
      </w:r>
    </w:p>
    <w:p w:rsidR="001A04D3" w:rsidRDefault="001A04D3" w:rsidP="001A04D3">
      <w:pPr>
        <w:pStyle w:val="wrXML"/>
      </w:pPr>
      <w:r>
        <w:t xml:space="preserve">      type definition. This type provides only an ID, as the metadata may</w:t>
      </w:r>
    </w:p>
    <w:p w:rsidR="001A04D3" w:rsidRDefault="001A04D3" w:rsidP="001A04D3">
      <w:pPr>
        <w:pStyle w:val="wrXML"/>
      </w:pPr>
      <w:r>
        <w:t xml:space="preserve">      be referenced. It does not itself have metadata, and does not have</w:t>
      </w:r>
    </w:p>
    <w:p w:rsidR="001A04D3" w:rsidRDefault="001A04D3" w:rsidP="001A04D3">
      <w:pPr>
        <w:pStyle w:val="wrXML"/>
      </w:pPr>
      <w:r>
        <w:t xml:space="preserve">      link metadata.&lt;/xsd:documentation&gt;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 ref="s:id"/&gt;</w:t>
      </w:r>
    </w:p>
    <w:p w:rsidR="001A04D3" w:rsidRDefault="001A04D3" w:rsidP="001A04D3">
      <w:pPr>
        <w:pStyle w:val="wrXML"/>
      </w:pPr>
      <w:r>
        <w:t xml:space="preserve">    &lt;xsd:attributeGroup ref="ism:SecurityAttributesOptionGroup"/&gt;</w:t>
      </w:r>
    </w:p>
    <w:p w:rsidR="001A04D3" w:rsidRDefault="001A04D3" w:rsidP="001A04D3">
      <w:pPr>
        <w:pStyle w:val="wrXML"/>
      </w:pPr>
      <w:r>
        <w:t xml:space="preserve">  &lt;/xsd:complexType&gt;</w:t>
      </w:r>
    </w:p>
    <w:p w:rsidR="001A04D3" w:rsidRDefault="001A04D3" w:rsidP="001A04D3">
      <w:pPr>
        <w:pStyle w:val="wrXML"/>
      </w:pPr>
      <w:r>
        <w:t xml:space="preserve">  &lt;xsd:complexType name="ReferenceType" final="#all"&gt;</w:t>
      </w:r>
    </w:p>
    <w:p w:rsidR="001A04D3" w:rsidRDefault="001A04D3" w:rsidP="001A04D3">
      <w:pPr>
        <w:pStyle w:val="wrXML"/>
      </w:pPr>
      <w:r>
        <w:t xml:space="preserve">    &lt;xsd:annotation&gt;</w:t>
      </w:r>
    </w:p>
    <w:p w:rsidR="001A04D3" w:rsidRDefault="001A04D3" w:rsidP="001A04D3">
      <w:pPr>
        <w:pStyle w:val="wrXML"/>
      </w:pPr>
      <w:r>
        <w:t xml:space="preserve">      &lt;xsd:documentation&gt;The ReferenceType type is the type of all</w:t>
      </w:r>
    </w:p>
    <w:p w:rsidR="001A04D3" w:rsidRDefault="001A04D3" w:rsidP="001A04D3">
      <w:pPr>
        <w:pStyle w:val="wrXML"/>
      </w:pPr>
      <w:r>
        <w:t xml:space="preserve">      reference elements within NIEM-conformant schemas. This type provides</w:t>
      </w:r>
    </w:p>
    <w:p w:rsidR="001A04D3" w:rsidRDefault="001A04D3" w:rsidP="001A04D3">
      <w:pPr>
        <w:pStyle w:val="wrXML"/>
      </w:pPr>
      <w:r>
        <w:t xml:space="preserve">      a reference attribute, to reference an object defined elsewhere. It</w:t>
      </w:r>
    </w:p>
    <w:p w:rsidR="001A04D3" w:rsidRDefault="001A04D3" w:rsidP="001A04D3">
      <w:pPr>
        <w:pStyle w:val="wrXML"/>
      </w:pPr>
      <w:r>
        <w:t xml:space="preserve">      includes an ID, as the link established by a reference element may</w:t>
      </w:r>
    </w:p>
    <w:p w:rsidR="001A04D3" w:rsidRDefault="001A04D3" w:rsidP="001A04D3">
      <w:pPr>
        <w:pStyle w:val="wrXML"/>
      </w:pPr>
      <w:r>
        <w:t xml:space="preserve">      need to be identified, and it includes link metadata, as an element</w:t>
      </w:r>
    </w:p>
    <w:p w:rsidR="001A04D3" w:rsidRDefault="001A04D3" w:rsidP="001A04D3">
      <w:pPr>
        <w:pStyle w:val="wrXML"/>
      </w:pPr>
      <w:r>
        <w:t xml:space="preserve">      of this type establishes a relationship between its context and the</w:t>
      </w:r>
    </w:p>
    <w:p w:rsidR="001A04D3" w:rsidRDefault="001A04D3" w:rsidP="001A04D3">
      <w:pPr>
        <w:pStyle w:val="wrXML"/>
      </w:pPr>
      <w:r>
        <w:t xml:space="preserve">      referenced object. It does not contain metadata, as it does not</w:t>
      </w:r>
    </w:p>
    <w:p w:rsidR="001A04D3" w:rsidRDefault="001A04D3" w:rsidP="001A04D3">
      <w:pPr>
        <w:pStyle w:val="wrXML"/>
      </w:pPr>
      <w:r>
        <w:t xml:space="preserve">      itself establish the existence of an object; it relies on a</w:t>
      </w:r>
    </w:p>
    <w:p w:rsidR="001A04D3" w:rsidRDefault="001A04D3" w:rsidP="001A04D3">
      <w:pPr>
        <w:pStyle w:val="wrXML"/>
      </w:pPr>
      <w:r>
        <w:t xml:space="preserve">      definition located elsewhere.&lt;/xsd:documentation&gt;</w:t>
      </w:r>
    </w:p>
    <w:p w:rsidR="001A04D3" w:rsidRDefault="001A04D3" w:rsidP="001A04D3">
      <w:pPr>
        <w:pStyle w:val="wrXML"/>
      </w:pPr>
      <w:r>
        <w:t xml:space="preserve">    &lt;/xsd:annotation&gt;</w:t>
      </w:r>
    </w:p>
    <w:p w:rsidR="001A04D3" w:rsidRDefault="001A04D3" w:rsidP="001A04D3">
      <w:pPr>
        <w:pStyle w:val="wrXML"/>
      </w:pPr>
      <w:r>
        <w:t xml:space="preserve">    &lt;xsd:attribute ref="s:id"/&gt;</w:t>
      </w:r>
    </w:p>
    <w:p w:rsidR="001A04D3" w:rsidRDefault="001A04D3" w:rsidP="001A04D3">
      <w:pPr>
        <w:pStyle w:val="wrXML"/>
      </w:pPr>
      <w:r>
        <w:t xml:space="preserve">    &lt;xsd:attribute ref="s:ref"/&gt;</w:t>
      </w:r>
    </w:p>
    <w:p w:rsidR="001A04D3" w:rsidRDefault="001A04D3" w:rsidP="001A04D3">
      <w:pPr>
        <w:pStyle w:val="wrXML"/>
      </w:pPr>
      <w:r>
        <w:t xml:space="preserve">    &lt;xsd:attribute ref="s:linkMetadata"/&gt;</w:t>
      </w:r>
    </w:p>
    <w:p w:rsidR="001A04D3" w:rsidRDefault="001A04D3" w:rsidP="001A04D3">
      <w:pPr>
        <w:pStyle w:val="wrXML"/>
      </w:pPr>
      <w:r>
        <w:t xml:space="preserve">    &lt;xsd:attributeGroup ref="ism:SecurityAttributesOptionGroup"/&gt;</w:t>
      </w:r>
    </w:p>
    <w:p w:rsidR="001A04D3" w:rsidRDefault="001A04D3" w:rsidP="001A04D3">
      <w:pPr>
        <w:pStyle w:val="wrXML"/>
      </w:pPr>
      <w:r>
        <w:t xml:space="preserve">  &lt;/xsd:complexType&gt;</w:t>
      </w:r>
    </w:p>
    <w:p w:rsidR="00297A0C" w:rsidRDefault="001A04D3" w:rsidP="00B728E8">
      <w:pPr>
        <w:pStyle w:val="wrXML"/>
        <w:sectPr w:rsidR="00297A0C">
          <w:pgSz w:w="12240" w:h="15840" w:code="1"/>
          <w:pgMar w:top="1440" w:right="1440" w:bottom="1440" w:left="1440" w:header="504" w:footer="504" w:gutter="0"/>
          <w:lnNumType w:countBy="1" w:restart="continuous"/>
          <w:pgNumType w:start="1" w:chapStyle="7"/>
          <w:docGrid w:linePitch="360"/>
        </w:sectPr>
      </w:pPr>
      <w:r>
        <w:t>&lt;/xsd:schema</w:t>
      </w:r>
      <w:r w:rsidR="00DD6A0A" w:rsidRPr="00373358">
        <w:t>&gt;</w:t>
      </w:r>
      <w:r w:rsidR="00B728E8">
        <w:t xml:space="preserve"> </w:t>
      </w:r>
      <w:bookmarkStart w:id="4506" w:name="_Toc190755581"/>
      <w:bookmarkStart w:id="4507" w:name="_Toc190769563"/>
      <w:bookmarkStart w:id="4508" w:name="_Toc190755582"/>
      <w:bookmarkStart w:id="4509" w:name="_Toc190769564"/>
      <w:bookmarkStart w:id="4510" w:name="_Toc190755583"/>
      <w:bookmarkStart w:id="4511" w:name="_Toc190769565"/>
      <w:bookmarkStart w:id="4512" w:name="_Toc190755584"/>
      <w:bookmarkStart w:id="4513" w:name="_Toc190769566"/>
      <w:bookmarkStart w:id="4514" w:name="_Toc190755585"/>
      <w:bookmarkStart w:id="4515" w:name="_Toc190769567"/>
      <w:bookmarkStart w:id="4516" w:name="_Toc190755586"/>
      <w:bookmarkStart w:id="4517" w:name="_Toc190769568"/>
      <w:bookmarkStart w:id="4518" w:name="_Toc190755587"/>
      <w:bookmarkStart w:id="4519" w:name="_Toc190769569"/>
      <w:bookmarkStart w:id="4520" w:name="_Toc190755588"/>
      <w:bookmarkStart w:id="4521" w:name="_Toc190769570"/>
      <w:bookmarkStart w:id="4522" w:name="_Toc190755589"/>
      <w:bookmarkStart w:id="4523" w:name="_Toc190769571"/>
      <w:bookmarkStart w:id="4524" w:name="_Toc190755590"/>
      <w:bookmarkStart w:id="4525" w:name="_Toc190769572"/>
      <w:bookmarkStart w:id="4526" w:name="_Toc190755591"/>
      <w:bookmarkStart w:id="4527" w:name="_Toc190769573"/>
      <w:bookmarkStart w:id="4528" w:name="_Toc190755592"/>
      <w:bookmarkStart w:id="4529" w:name="_Toc190769574"/>
      <w:bookmarkStart w:id="4530" w:name="_Toc190755593"/>
      <w:bookmarkStart w:id="4531" w:name="_Toc190769575"/>
      <w:bookmarkStart w:id="4532" w:name="_Toc190755594"/>
      <w:bookmarkStart w:id="4533" w:name="_Toc190769576"/>
      <w:bookmarkStart w:id="4534" w:name="_Toc190755595"/>
      <w:bookmarkStart w:id="4535" w:name="_Toc190769577"/>
      <w:bookmarkStart w:id="4536" w:name="_Toc190755596"/>
      <w:bookmarkStart w:id="4537" w:name="_Toc190769578"/>
      <w:bookmarkStart w:id="4538" w:name="_Toc190755597"/>
      <w:bookmarkStart w:id="4539" w:name="_Toc190769579"/>
      <w:bookmarkStart w:id="4540" w:name="_Toc190755598"/>
      <w:bookmarkStart w:id="4541" w:name="_Toc190769580"/>
      <w:bookmarkStart w:id="4542" w:name="_Toc190755599"/>
      <w:bookmarkStart w:id="4543" w:name="_Toc190769581"/>
      <w:bookmarkStart w:id="4544" w:name="_Toc190755600"/>
      <w:bookmarkStart w:id="4545" w:name="_Toc190769582"/>
      <w:bookmarkStart w:id="4546" w:name="_Toc190755601"/>
      <w:bookmarkStart w:id="4547" w:name="_Toc190769583"/>
      <w:bookmarkStart w:id="4548" w:name="_Toc190755602"/>
      <w:bookmarkStart w:id="4549" w:name="_Toc190769584"/>
      <w:bookmarkStart w:id="4550" w:name="_Toc190755603"/>
      <w:bookmarkStart w:id="4551" w:name="_Toc190769585"/>
      <w:bookmarkStart w:id="4552" w:name="_Toc190755604"/>
      <w:bookmarkStart w:id="4553" w:name="_Toc190769586"/>
      <w:bookmarkStart w:id="4554" w:name="_Toc190755605"/>
      <w:bookmarkStart w:id="4555" w:name="_Toc190769587"/>
      <w:bookmarkStart w:id="4556" w:name="_Toc190755606"/>
      <w:bookmarkStart w:id="4557" w:name="_Toc190769588"/>
      <w:bookmarkStart w:id="4558" w:name="_Toc190755607"/>
      <w:bookmarkStart w:id="4559" w:name="_Toc190769589"/>
      <w:bookmarkStart w:id="4560" w:name="_Toc190755608"/>
      <w:bookmarkStart w:id="4561" w:name="_Toc190769590"/>
      <w:bookmarkStart w:id="4562" w:name="_Toc190755609"/>
      <w:bookmarkStart w:id="4563" w:name="_Toc190769591"/>
      <w:bookmarkStart w:id="4564" w:name="_Toc190755610"/>
      <w:bookmarkStart w:id="4565" w:name="_Toc190769592"/>
      <w:bookmarkStart w:id="4566" w:name="_Toc190755611"/>
      <w:bookmarkStart w:id="4567" w:name="_Toc190769593"/>
      <w:bookmarkStart w:id="4568" w:name="_Toc190755612"/>
      <w:bookmarkStart w:id="4569" w:name="_Toc190769594"/>
      <w:bookmarkStart w:id="4570" w:name="_Toc190755613"/>
      <w:bookmarkStart w:id="4571" w:name="_Toc190769595"/>
      <w:bookmarkStart w:id="4572" w:name="_Toc190755614"/>
      <w:bookmarkStart w:id="4573" w:name="_Toc190769596"/>
      <w:bookmarkStart w:id="4574" w:name="_Toc190755615"/>
      <w:bookmarkStart w:id="4575" w:name="_Toc190769597"/>
      <w:bookmarkStart w:id="4576" w:name="_Toc190755616"/>
      <w:bookmarkStart w:id="4577" w:name="_Toc190769598"/>
      <w:bookmarkStart w:id="4578" w:name="_Toc190755617"/>
      <w:bookmarkStart w:id="4579" w:name="_Toc190769599"/>
      <w:bookmarkStart w:id="4580" w:name="_Toc190755618"/>
      <w:bookmarkStart w:id="4581" w:name="_Toc190769600"/>
      <w:bookmarkStart w:id="4582" w:name="_Toc190755619"/>
      <w:bookmarkStart w:id="4583" w:name="_Toc190769601"/>
      <w:bookmarkStart w:id="4584" w:name="_Toc190755620"/>
      <w:bookmarkStart w:id="4585" w:name="_Toc190769602"/>
      <w:bookmarkStart w:id="4586" w:name="_Toc190755621"/>
      <w:bookmarkStart w:id="4587" w:name="_Toc190769603"/>
      <w:bookmarkStart w:id="4588" w:name="_Toc190755622"/>
      <w:bookmarkStart w:id="4589" w:name="_Toc190769604"/>
      <w:bookmarkStart w:id="4590" w:name="_Toc190755623"/>
      <w:bookmarkStart w:id="4591" w:name="_Toc190769605"/>
      <w:bookmarkStart w:id="4592" w:name="_Toc190755624"/>
      <w:bookmarkStart w:id="4593" w:name="_Toc190769606"/>
      <w:bookmarkStart w:id="4594" w:name="_Toc190755625"/>
      <w:bookmarkStart w:id="4595" w:name="_Toc190769607"/>
      <w:bookmarkStart w:id="4596" w:name="_Toc190755626"/>
      <w:bookmarkStart w:id="4597" w:name="_Toc190769608"/>
      <w:bookmarkStart w:id="4598" w:name="_Toc190755627"/>
      <w:bookmarkStart w:id="4599" w:name="_Toc190769609"/>
      <w:bookmarkStart w:id="4600" w:name="_Toc190755628"/>
      <w:bookmarkStart w:id="4601" w:name="_Toc190769610"/>
      <w:bookmarkStart w:id="4602" w:name="_Toc190755629"/>
      <w:bookmarkStart w:id="4603" w:name="_Toc190769611"/>
      <w:bookmarkStart w:id="4604" w:name="_Toc190755630"/>
      <w:bookmarkStart w:id="4605" w:name="_Toc190769612"/>
      <w:bookmarkStart w:id="4606" w:name="_Toc190755631"/>
      <w:bookmarkStart w:id="4607" w:name="_Toc190769613"/>
      <w:bookmarkStart w:id="4608" w:name="_Toc190755632"/>
      <w:bookmarkStart w:id="4609" w:name="_Toc190769614"/>
      <w:bookmarkStart w:id="4610" w:name="_Toc190755633"/>
      <w:bookmarkStart w:id="4611" w:name="_Toc190769615"/>
      <w:bookmarkStart w:id="4612" w:name="_Toc190755634"/>
      <w:bookmarkStart w:id="4613" w:name="_Toc190769616"/>
      <w:bookmarkStart w:id="4614" w:name="_Toc190755635"/>
      <w:bookmarkStart w:id="4615" w:name="_Toc190769617"/>
      <w:bookmarkStart w:id="4616" w:name="_Toc190755636"/>
      <w:bookmarkStart w:id="4617" w:name="_Toc190769618"/>
      <w:bookmarkStart w:id="4618" w:name="_Toc190755637"/>
      <w:bookmarkStart w:id="4619" w:name="_Toc190769619"/>
      <w:bookmarkStart w:id="4620" w:name="_Toc190755638"/>
      <w:bookmarkStart w:id="4621" w:name="_Toc190769620"/>
      <w:bookmarkStart w:id="4622" w:name="_Toc190755639"/>
      <w:bookmarkStart w:id="4623" w:name="_Toc190769621"/>
      <w:bookmarkStart w:id="4624" w:name="_Toc190755640"/>
      <w:bookmarkStart w:id="4625" w:name="_Toc190769622"/>
      <w:bookmarkStart w:id="4626" w:name="_Toc190755641"/>
      <w:bookmarkStart w:id="4627" w:name="_Toc190769623"/>
      <w:bookmarkStart w:id="4628" w:name="_Toc190755642"/>
      <w:bookmarkStart w:id="4629" w:name="_Toc190769624"/>
      <w:bookmarkStart w:id="4630" w:name="_Toc190755643"/>
      <w:bookmarkStart w:id="4631" w:name="_Toc190769625"/>
      <w:bookmarkStart w:id="4632" w:name="_Toc190755644"/>
      <w:bookmarkStart w:id="4633" w:name="_Toc190769626"/>
      <w:bookmarkStart w:id="4634" w:name="_Toc190755645"/>
      <w:bookmarkStart w:id="4635" w:name="_Toc190769627"/>
      <w:bookmarkStart w:id="4636" w:name="_Toc190755646"/>
      <w:bookmarkStart w:id="4637" w:name="_Toc190769628"/>
      <w:bookmarkStart w:id="4638" w:name="_Toc190755647"/>
      <w:bookmarkStart w:id="4639" w:name="_Toc190769629"/>
      <w:bookmarkStart w:id="4640" w:name="_Toc190755648"/>
      <w:bookmarkStart w:id="4641" w:name="_Toc190769630"/>
      <w:bookmarkStart w:id="4642" w:name="_Toc190755649"/>
      <w:bookmarkStart w:id="4643" w:name="_Toc190769631"/>
      <w:bookmarkStart w:id="4644" w:name="_Toc190755650"/>
      <w:bookmarkStart w:id="4645" w:name="_Toc190769632"/>
      <w:bookmarkStart w:id="4646" w:name="_Toc190755651"/>
      <w:bookmarkStart w:id="4647" w:name="_Toc190769633"/>
      <w:bookmarkStart w:id="4648" w:name="_Toc190755652"/>
      <w:bookmarkStart w:id="4649" w:name="_Toc190769634"/>
      <w:bookmarkStart w:id="4650" w:name="_Toc190755653"/>
      <w:bookmarkStart w:id="4651" w:name="_Toc190769635"/>
      <w:bookmarkStart w:id="4652" w:name="_Toc190755654"/>
      <w:bookmarkStart w:id="4653" w:name="_Toc190769636"/>
      <w:bookmarkStart w:id="4654" w:name="_Toc190755655"/>
      <w:bookmarkStart w:id="4655" w:name="_Toc190769637"/>
      <w:bookmarkStart w:id="4656" w:name="_Toc190755656"/>
      <w:bookmarkStart w:id="4657" w:name="_Toc190769638"/>
      <w:bookmarkStart w:id="4658" w:name="_Toc190755657"/>
      <w:bookmarkStart w:id="4659" w:name="_Toc190769639"/>
      <w:bookmarkStart w:id="4660" w:name="_Toc190755658"/>
      <w:bookmarkStart w:id="4661" w:name="_Toc190769640"/>
      <w:bookmarkStart w:id="4662" w:name="_Toc190755659"/>
      <w:bookmarkStart w:id="4663" w:name="_Toc190769641"/>
      <w:bookmarkStart w:id="4664" w:name="_Toc190755660"/>
      <w:bookmarkStart w:id="4665" w:name="_Toc190769642"/>
      <w:bookmarkStart w:id="4666" w:name="_Toc190755661"/>
      <w:bookmarkStart w:id="4667" w:name="_Toc190769643"/>
      <w:bookmarkStart w:id="4668" w:name="_Toc190755662"/>
      <w:bookmarkStart w:id="4669" w:name="_Toc190769644"/>
      <w:bookmarkStart w:id="4670" w:name="_Toc190755663"/>
      <w:bookmarkStart w:id="4671" w:name="_Toc190769645"/>
      <w:bookmarkStart w:id="4672" w:name="_Toc190755664"/>
      <w:bookmarkStart w:id="4673" w:name="_Toc190769646"/>
      <w:bookmarkStart w:id="4674" w:name="_Toc190755665"/>
      <w:bookmarkStart w:id="4675" w:name="_Toc190769647"/>
      <w:bookmarkStart w:id="4676" w:name="_Toc190755666"/>
      <w:bookmarkStart w:id="4677" w:name="_Toc190769648"/>
      <w:bookmarkStart w:id="4678" w:name="_Toc190755667"/>
      <w:bookmarkStart w:id="4679" w:name="_Toc190769649"/>
      <w:bookmarkStart w:id="4680" w:name="_Toc190755668"/>
      <w:bookmarkStart w:id="4681" w:name="_Toc190769650"/>
      <w:bookmarkStart w:id="4682" w:name="_Toc190755669"/>
      <w:bookmarkStart w:id="4683" w:name="_Toc190769651"/>
      <w:bookmarkStart w:id="4684" w:name="_Toc190755670"/>
      <w:bookmarkStart w:id="4685" w:name="_Toc190769652"/>
      <w:bookmarkStart w:id="4686" w:name="_Toc190755671"/>
      <w:bookmarkStart w:id="4687" w:name="_Toc190769653"/>
      <w:bookmarkStart w:id="4688" w:name="_Toc190755672"/>
      <w:bookmarkStart w:id="4689" w:name="_Toc190769654"/>
      <w:bookmarkStart w:id="4690" w:name="_Toc190755673"/>
      <w:bookmarkStart w:id="4691" w:name="_Toc190769655"/>
      <w:bookmarkStart w:id="4692" w:name="_Toc190755674"/>
      <w:bookmarkStart w:id="4693" w:name="_Toc190769656"/>
      <w:bookmarkStart w:id="4694" w:name="_Toc190755675"/>
      <w:bookmarkStart w:id="4695" w:name="_Toc190769657"/>
      <w:bookmarkStart w:id="4696" w:name="_Toc190755676"/>
      <w:bookmarkStart w:id="4697" w:name="_Toc190769658"/>
      <w:bookmarkStart w:id="4698" w:name="_Toc190755677"/>
      <w:bookmarkStart w:id="4699" w:name="_Toc190769659"/>
      <w:bookmarkStart w:id="4700" w:name="_Toc190755678"/>
      <w:bookmarkStart w:id="4701" w:name="_Toc190769660"/>
      <w:bookmarkStart w:id="4702" w:name="_Toc190755679"/>
      <w:bookmarkStart w:id="4703" w:name="_Toc190769661"/>
      <w:bookmarkStart w:id="4704" w:name="_Toc190755680"/>
      <w:bookmarkStart w:id="4705" w:name="_Toc190769662"/>
      <w:bookmarkStart w:id="4706" w:name="_Toc190755681"/>
      <w:bookmarkStart w:id="4707" w:name="_Toc190769663"/>
      <w:bookmarkStart w:id="4708" w:name="_Toc190755682"/>
      <w:bookmarkStart w:id="4709" w:name="_Toc190769664"/>
      <w:bookmarkStart w:id="4710" w:name="_Toc190755683"/>
      <w:bookmarkStart w:id="4711" w:name="_Toc190769665"/>
      <w:bookmarkStart w:id="4712" w:name="_Toc190755684"/>
      <w:bookmarkStart w:id="4713" w:name="_Toc190769666"/>
      <w:bookmarkStart w:id="4714" w:name="_Toc190755685"/>
      <w:bookmarkStart w:id="4715" w:name="_Toc190769667"/>
      <w:bookmarkStart w:id="4716" w:name="_Toc190755686"/>
      <w:bookmarkStart w:id="4717" w:name="_Toc190769668"/>
      <w:bookmarkStart w:id="4718" w:name="_Toc190755687"/>
      <w:bookmarkStart w:id="4719" w:name="_Toc190769669"/>
      <w:bookmarkStart w:id="4720" w:name="_Toc190755688"/>
      <w:bookmarkStart w:id="4721" w:name="_Toc190769670"/>
      <w:bookmarkStart w:id="4722" w:name="_Toc190755689"/>
      <w:bookmarkStart w:id="4723" w:name="_Toc190769671"/>
      <w:bookmarkStart w:id="4724" w:name="_Toc190755690"/>
      <w:bookmarkStart w:id="4725" w:name="_Toc190769672"/>
      <w:bookmarkStart w:id="4726" w:name="_Toc190755691"/>
      <w:bookmarkStart w:id="4727" w:name="_Toc190769673"/>
      <w:bookmarkStart w:id="4728" w:name="_Toc190755692"/>
      <w:bookmarkStart w:id="4729" w:name="_Toc190769674"/>
      <w:bookmarkStart w:id="4730" w:name="_Toc190755693"/>
      <w:bookmarkStart w:id="4731" w:name="_Toc190769675"/>
      <w:bookmarkStart w:id="4732" w:name="_Toc190755694"/>
      <w:bookmarkStart w:id="4733" w:name="_Toc190769676"/>
      <w:bookmarkStart w:id="4734" w:name="_Toc190755695"/>
      <w:bookmarkStart w:id="4735" w:name="_Toc190769677"/>
      <w:bookmarkStart w:id="4736" w:name="_Toc190755696"/>
      <w:bookmarkStart w:id="4737" w:name="_Toc190769678"/>
      <w:bookmarkStart w:id="4738" w:name="_Toc190755697"/>
      <w:bookmarkStart w:id="4739" w:name="_Toc190769679"/>
      <w:bookmarkStart w:id="4740" w:name="_Toc190755698"/>
      <w:bookmarkStart w:id="4741" w:name="_Toc190769680"/>
      <w:bookmarkStart w:id="4742" w:name="_Toc190755699"/>
      <w:bookmarkStart w:id="4743" w:name="_Toc190769681"/>
      <w:bookmarkStart w:id="4744" w:name="_Toc190755700"/>
      <w:bookmarkStart w:id="4745" w:name="_Toc190769682"/>
      <w:bookmarkStart w:id="4746" w:name="_Toc190755701"/>
      <w:bookmarkStart w:id="4747" w:name="_Toc190769683"/>
      <w:bookmarkStart w:id="4748" w:name="_Toc190755702"/>
      <w:bookmarkStart w:id="4749" w:name="_Toc190769684"/>
      <w:bookmarkStart w:id="4750" w:name="_Toc190755703"/>
      <w:bookmarkStart w:id="4751" w:name="_Toc190769685"/>
      <w:bookmarkStart w:id="4752" w:name="_Toc190755704"/>
      <w:bookmarkStart w:id="4753" w:name="_Toc190769686"/>
      <w:bookmarkStart w:id="4754" w:name="_Toc190755705"/>
      <w:bookmarkStart w:id="4755" w:name="_Toc190769687"/>
      <w:bookmarkStart w:id="4756" w:name="_Toc190755706"/>
      <w:bookmarkStart w:id="4757" w:name="_Toc190769688"/>
      <w:bookmarkStart w:id="4758" w:name="_Toc190755707"/>
      <w:bookmarkStart w:id="4759" w:name="_Toc190769689"/>
      <w:bookmarkStart w:id="4760" w:name="_Toc190755708"/>
      <w:bookmarkStart w:id="4761" w:name="_Toc190769690"/>
      <w:bookmarkStart w:id="4762" w:name="_Toc190755709"/>
      <w:bookmarkStart w:id="4763" w:name="_Toc190769691"/>
      <w:bookmarkStart w:id="4764" w:name="_Toc190755710"/>
      <w:bookmarkStart w:id="4765" w:name="_Toc190769692"/>
      <w:bookmarkStart w:id="4766" w:name="_Toc190755711"/>
      <w:bookmarkStart w:id="4767" w:name="_Toc190769693"/>
      <w:bookmarkStart w:id="4768" w:name="_Toc190755712"/>
      <w:bookmarkStart w:id="4769" w:name="_Toc190769694"/>
      <w:bookmarkStart w:id="4770" w:name="_Toc190755713"/>
      <w:bookmarkStart w:id="4771" w:name="_Toc190769695"/>
      <w:bookmarkStart w:id="4772" w:name="_Toc190755714"/>
      <w:bookmarkStart w:id="4773" w:name="_Toc190769696"/>
      <w:bookmarkStart w:id="4774" w:name="_Toc190755715"/>
      <w:bookmarkStart w:id="4775" w:name="_Toc190769697"/>
      <w:bookmarkStart w:id="4776" w:name="_Toc190755716"/>
      <w:bookmarkStart w:id="4777" w:name="_Toc190769698"/>
      <w:bookmarkStart w:id="4778" w:name="_Toc190755717"/>
      <w:bookmarkStart w:id="4779" w:name="_Toc190769699"/>
      <w:bookmarkStart w:id="4780" w:name="_Toc190755718"/>
      <w:bookmarkStart w:id="4781" w:name="_Toc190769700"/>
      <w:bookmarkStart w:id="4782" w:name="_Toc190755719"/>
      <w:bookmarkStart w:id="4783" w:name="_Toc190769701"/>
      <w:bookmarkStart w:id="4784" w:name="_Toc190755720"/>
      <w:bookmarkStart w:id="4785" w:name="_Toc190769702"/>
      <w:bookmarkStart w:id="4786" w:name="_Toc190755721"/>
      <w:bookmarkStart w:id="4787" w:name="_Toc190769703"/>
      <w:bookmarkStart w:id="4788" w:name="_Toc190755722"/>
      <w:bookmarkStart w:id="4789" w:name="_Toc190769704"/>
      <w:bookmarkStart w:id="4790" w:name="_Toc190755723"/>
      <w:bookmarkStart w:id="4791" w:name="_Toc190769705"/>
      <w:bookmarkStart w:id="4792" w:name="_Toc190755724"/>
      <w:bookmarkStart w:id="4793" w:name="_Toc190769706"/>
      <w:bookmarkStart w:id="4794" w:name="_Toc190755725"/>
      <w:bookmarkStart w:id="4795" w:name="_Toc190769707"/>
      <w:bookmarkStart w:id="4796" w:name="_Toc190755726"/>
      <w:bookmarkStart w:id="4797" w:name="_Toc190769708"/>
      <w:bookmarkStart w:id="4798" w:name="_Toc190755727"/>
      <w:bookmarkStart w:id="4799" w:name="_Toc190769709"/>
      <w:bookmarkStart w:id="4800" w:name="_Toc190755728"/>
      <w:bookmarkStart w:id="4801" w:name="_Toc190769710"/>
      <w:bookmarkStart w:id="4802" w:name="_Toc190755729"/>
      <w:bookmarkStart w:id="4803" w:name="_Toc190769711"/>
      <w:bookmarkStart w:id="4804" w:name="_Toc190755730"/>
      <w:bookmarkStart w:id="4805" w:name="_Toc190769712"/>
      <w:bookmarkStart w:id="4806" w:name="_Toc190755731"/>
      <w:bookmarkStart w:id="4807" w:name="_Toc190769713"/>
      <w:bookmarkStart w:id="4808" w:name="_Toc190755732"/>
      <w:bookmarkStart w:id="4809" w:name="_Toc190769714"/>
      <w:bookmarkStart w:id="4810" w:name="_Toc190755733"/>
      <w:bookmarkStart w:id="4811" w:name="_Toc190769715"/>
      <w:bookmarkStart w:id="4812" w:name="_Toc190755734"/>
      <w:bookmarkStart w:id="4813" w:name="_Toc190769716"/>
      <w:bookmarkStart w:id="4814" w:name="_Toc190755735"/>
      <w:bookmarkStart w:id="4815" w:name="_Toc190769717"/>
      <w:bookmarkStart w:id="4816" w:name="_Toc190755736"/>
      <w:bookmarkStart w:id="4817" w:name="_Toc190769718"/>
      <w:bookmarkStart w:id="4818" w:name="_Toc190755737"/>
      <w:bookmarkStart w:id="4819" w:name="_Toc190769719"/>
      <w:bookmarkStart w:id="4820" w:name="_Toc190755738"/>
      <w:bookmarkStart w:id="4821" w:name="_Toc190769720"/>
      <w:bookmarkStart w:id="4822" w:name="_Toc190755739"/>
      <w:bookmarkStart w:id="4823" w:name="_Toc190769721"/>
      <w:bookmarkStart w:id="4824" w:name="_Toc190755740"/>
      <w:bookmarkStart w:id="4825" w:name="_Toc190769722"/>
      <w:bookmarkStart w:id="4826" w:name="_Toc190755741"/>
      <w:bookmarkStart w:id="4827" w:name="_Toc190769723"/>
      <w:bookmarkStart w:id="4828" w:name="_Toc190755742"/>
      <w:bookmarkStart w:id="4829" w:name="_Toc190769724"/>
      <w:bookmarkStart w:id="4830" w:name="_Toc190755743"/>
      <w:bookmarkStart w:id="4831" w:name="_Toc190769725"/>
      <w:bookmarkStart w:id="4832" w:name="_Toc190755744"/>
      <w:bookmarkStart w:id="4833" w:name="_Toc190769726"/>
      <w:bookmarkStart w:id="4834" w:name="_Toc190755745"/>
      <w:bookmarkStart w:id="4835" w:name="_Toc190769727"/>
      <w:bookmarkStart w:id="4836" w:name="_Toc190755746"/>
      <w:bookmarkStart w:id="4837" w:name="_Toc190769728"/>
      <w:bookmarkStart w:id="4838" w:name="_Toc190755747"/>
      <w:bookmarkStart w:id="4839" w:name="_Toc190769729"/>
      <w:bookmarkStart w:id="4840" w:name="_Toc190755748"/>
      <w:bookmarkStart w:id="4841" w:name="_Toc190769730"/>
      <w:bookmarkStart w:id="4842" w:name="_Toc190755749"/>
      <w:bookmarkStart w:id="4843" w:name="_Toc190769731"/>
      <w:bookmarkStart w:id="4844" w:name="_Toc190755750"/>
      <w:bookmarkStart w:id="4845" w:name="_Toc190769732"/>
      <w:bookmarkStart w:id="4846" w:name="_Toc190755751"/>
      <w:bookmarkStart w:id="4847" w:name="_Toc190769733"/>
      <w:bookmarkStart w:id="4848" w:name="_Toc190755752"/>
      <w:bookmarkStart w:id="4849" w:name="_Toc190769734"/>
      <w:bookmarkStart w:id="4850" w:name="_Toc190755753"/>
      <w:bookmarkStart w:id="4851" w:name="_Toc190769735"/>
      <w:bookmarkStart w:id="4852" w:name="_Toc190755754"/>
      <w:bookmarkStart w:id="4853" w:name="_Toc190769736"/>
      <w:bookmarkStart w:id="4854" w:name="_Toc190755755"/>
      <w:bookmarkStart w:id="4855" w:name="_Toc190769737"/>
      <w:bookmarkStart w:id="4856" w:name="_Toc190755756"/>
      <w:bookmarkStart w:id="4857" w:name="_Toc190769738"/>
      <w:bookmarkStart w:id="4858" w:name="_Toc190755757"/>
      <w:bookmarkStart w:id="4859" w:name="_Toc190769739"/>
      <w:bookmarkStart w:id="4860" w:name="_Toc190755758"/>
      <w:bookmarkStart w:id="4861" w:name="_Toc190769740"/>
      <w:bookmarkStart w:id="4862" w:name="_Toc190755759"/>
      <w:bookmarkStart w:id="4863" w:name="_Toc190769741"/>
      <w:bookmarkStart w:id="4864" w:name="_Toc190755760"/>
      <w:bookmarkStart w:id="4865" w:name="_Toc190769742"/>
      <w:bookmarkStart w:id="4866" w:name="_Toc190755761"/>
      <w:bookmarkStart w:id="4867" w:name="_Toc190769743"/>
      <w:bookmarkStart w:id="4868" w:name="_Toc190755762"/>
      <w:bookmarkStart w:id="4869" w:name="_Toc190769744"/>
      <w:bookmarkStart w:id="4870" w:name="_Toc190755763"/>
      <w:bookmarkStart w:id="4871" w:name="_Toc190769745"/>
      <w:bookmarkStart w:id="4872" w:name="_Toc190755764"/>
      <w:bookmarkStart w:id="4873" w:name="_Toc190769746"/>
      <w:bookmarkStart w:id="4874" w:name="_Toc190755765"/>
      <w:bookmarkStart w:id="4875" w:name="_Toc190769747"/>
      <w:bookmarkStart w:id="4876" w:name="_Toc190755766"/>
      <w:bookmarkStart w:id="4877" w:name="_Toc190769748"/>
      <w:bookmarkStart w:id="4878" w:name="_Toc190755767"/>
      <w:bookmarkStart w:id="4879" w:name="_Toc190769749"/>
      <w:bookmarkStart w:id="4880" w:name="_Toc190755768"/>
      <w:bookmarkStart w:id="4881" w:name="_Toc190769750"/>
      <w:bookmarkStart w:id="4882" w:name="_Toc190755769"/>
      <w:bookmarkStart w:id="4883" w:name="_Toc190769751"/>
      <w:bookmarkStart w:id="4884" w:name="_Toc190755770"/>
      <w:bookmarkStart w:id="4885" w:name="_Toc190769752"/>
      <w:bookmarkStart w:id="4886" w:name="_Toc190755771"/>
      <w:bookmarkStart w:id="4887" w:name="_Toc190769753"/>
      <w:bookmarkStart w:id="4888" w:name="_Toc190755772"/>
      <w:bookmarkStart w:id="4889" w:name="_Toc190769754"/>
      <w:bookmarkStart w:id="4890" w:name="_Toc190755773"/>
      <w:bookmarkStart w:id="4891" w:name="_Toc190769755"/>
      <w:bookmarkStart w:id="4892" w:name="_Toc190755774"/>
      <w:bookmarkStart w:id="4893" w:name="_Toc190769756"/>
      <w:bookmarkStart w:id="4894" w:name="_Toc190755775"/>
      <w:bookmarkStart w:id="4895" w:name="_Toc190769757"/>
      <w:bookmarkStart w:id="4896" w:name="_Toc190755776"/>
      <w:bookmarkStart w:id="4897" w:name="_Toc190769758"/>
      <w:bookmarkStart w:id="4898" w:name="_Toc190755777"/>
      <w:bookmarkStart w:id="4899" w:name="_Toc190769759"/>
      <w:bookmarkStart w:id="4900" w:name="_Toc190755778"/>
      <w:bookmarkStart w:id="4901" w:name="_Toc190769760"/>
      <w:bookmarkStart w:id="4902" w:name="_Toc190755779"/>
      <w:bookmarkStart w:id="4903" w:name="_Toc190769761"/>
      <w:bookmarkStart w:id="4904" w:name="_Toc190755780"/>
      <w:bookmarkStart w:id="4905" w:name="_Toc190769762"/>
      <w:bookmarkStart w:id="4906" w:name="_Toc190755781"/>
      <w:bookmarkStart w:id="4907" w:name="_Toc190769763"/>
      <w:bookmarkStart w:id="4908" w:name="_Toc190755782"/>
      <w:bookmarkStart w:id="4909" w:name="_Toc190769764"/>
      <w:bookmarkStart w:id="4910" w:name="_Toc190755783"/>
      <w:bookmarkStart w:id="4911" w:name="_Toc190769765"/>
      <w:bookmarkStart w:id="4912" w:name="_Toc190755784"/>
      <w:bookmarkStart w:id="4913" w:name="_Toc190769766"/>
      <w:bookmarkStart w:id="4914" w:name="_Toc190755785"/>
      <w:bookmarkStart w:id="4915" w:name="_Toc190769767"/>
      <w:bookmarkStart w:id="4916" w:name="_Toc190755786"/>
      <w:bookmarkStart w:id="4917" w:name="_Toc190769768"/>
      <w:bookmarkStart w:id="4918" w:name="_Toc190755787"/>
      <w:bookmarkStart w:id="4919" w:name="_Toc190769769"/>
      <w:bookmarkStart w:id="4920" w:name="_Toc190755788"/>
      <w:bookmarkStart w:id="4921" w:name="_Toc190769770"/>
      <w:bookmarkStart w:id="4922" w:name="_Toc190755789"/>
      <w:bookmarkStart w:id="4923" w:name="_Toc190769771"/>
      <w:bookmarkStart w:id="4924" w:name="_Toc190755790"/>
      <w:bookmarkStart w:id="4925" w:name="_Toc190769772"/>
      <w:bookmarkStart w:id="4926" w:name="_Toc190755791"/>
      <w:bookmarkStart w:id="4927" w:name="_Toc190769773"/>
      <w:bookmarkStart w:id="4928" w:name="_Toc190755792"/>
      <w:bookmarkStart w:id="4929" w:name="_Toc190769774"/>
      <w:bookmarkStart w:id="4930" w:name="_Toc190755793"/>
      <w:bookmarkStart w:id="4931" w:name="_Toc190769775"/>
      <w:bookmarkStart w:id="4932" w:name="_Toc190755794"/>
      <w:bookmarkStart w:id="4933" w:name="_Toc190769776"/>
      <w:bookmarkStart w:id="4934" w:name="_Toc190755795"/>
      <w:bookmarkStart w:id="4935" w:name="_Toc190769777"/>
      <w:bookmarkStart w:id="4936" w:name="_Toc190755796"/>
      <w:bookmarkStart w:id="4937" w:name="_Toc190769778"/>
      <w:bookmarkStart w:id="4938" w:name="_Toc190755797"/>
      <w:bookmarkStart w:id="4939" w:name="_Toc190769779"/>
      <w:bookmarkStart w:id="4940" w:name="_Toc190755798"/>
      <w:bookmarkStart w:id="4941" w:name="_Toc190769780"/>
      <w:bookmarkStart w:id="4942" w:name="_Toc190755799"/>
      <w:bookmarkStart w:id="4943" w:name="_Toc190769781"/>
      <w:bookmarkStart w:id="4944" w:name="_Toc190755800"/>
      <w:bookmarkStart w:id="4945" w:name="_Toc190769782"/>
      <w:bookmarkStart w:id="4946" w:name="_Toc190755801"/>
      <w:bookmarkStart w:id="4947" w:name="_Toc190769783"/>
      <w:bookmarkStart w:id="4948" w:name="_Toc190755802"/>
      <w:bookmarkStart w:id="4949" w:name="_Toc190769784"/>
      <w:bookmarkStart w:id="4950" w:name="_Toc190755803"/>
      <w:bookmarkStart w:id="4951" w:name="_Toc190769785"/>
      <w:bookmarkStart w:id="4952" w:name="_Toc190755804"/>
      <w:bookmarkStart w:id="4953" w:name="_Toc190769786"/>
      <w:bookmarkStart w:id="4954" w:name="_Toc190755805"/>
      <w:bookmarkStart w:id="4955" w:name="_Toc190769787"/>
      <w:bookmarkStart w:id="4956" w:name="_Toc190755806"/>
      <w:bookmarkStart w:id="4957" w:name="_Toc190769788"/>
      <w:bookmarkStart w:id="4958" w:name="_Toc190755807"/>
      <w:bookmarkStart w:id="4959" w:name="_Toc190769789"/>
      <w:bookmarkStart w:id="4960" w:name="_Toc190755808"/>
      <w:bookmarkStart w:id="4961" w:name="_Toc190769790"/>
      <w:bookmarkStart w:id="4962" w:name="_Toc190755809"/>
      <w:bookmarkStart w:id="4963" w:name="_Toc190769791"/>
      <w:bookmarkStart w:id="4964" w:name="_Toc190755810"/>
      <w:bookmarkStart w:id="4965" w:name="_Toc190769792"/>
      <w:bookmarkStart w:id="4966" w:name="_Toc190755811"/>
      <w:bookmarkStart w:id="4967" w:name="_Toc190769793"/>
      <w:bookmarkStart w:id="4968" w:name="_Toc190755812"/>
      <w:bookmarkStart w:id="4969" w:name="_Toc190769794"/>
      <w:bookmarkStart w:id="4970" w:name="_Toc190755813"/>
      <w:bookmarkStart w:id="4971" w:name="_Toc190769795"/>
      <w:bookmarkStart w:id="4972" w:name="_Toc190755814"/>
      <w:bookmarkStart w:id="4973" w:name="_Toc190769796"/>
      <w:bookmarkStart w:id="4974" w:name="_Toc190755815"/>
      <w:bookmarkStart w:id="4975" w:name="_Toc190769797"/>
      <w:bookmarkStart w:id="4976" w:name="_Toc190755816"/>
      <w:bookmarkStart w:id="4977" w:name="_Toc190769798"/>
      <w:bookmarkStart w:id="4978" w:name="_Toc190755817"/>
      <w:bookmarkStart w:id="4979" w:name="_Toc190769799"/>
      <w:bookmarkStart w:id="4980" w:name="_Toc190755818"/>
      <w:bookmarkStart w:id="4981" w:name="_Toc190769800"/>
      <w:bookmarkStart w:id="4982" w:name="_Toc190755819"/>
      <w:bookmarkStart w:id="4983" w:name="_Toc190769801"/>
      <w:bookmarkStart w:id="4984" w:name="_Toc190755820"/>
      <w:bookmarkStart w:id="4985" w:name="_Toc190769802"/>
      <w:bookmarkStart w:id="4986" w:name="_Toc190755821"/>
      <w:bookmarkStart w:id="4987" w:name="_Toc190769803"/>
      <w:bookmarkStart w:id="4988" w:name="_Toc190755822"/>
      <w:bookmarkStart w:id="4989" w:name="_Toc190769804"/>
      <w:bookmarkStart w:id="4990" w:name="_Toc190755823"/>
      <w:bookmarkStart w:id="4991" w:name="_Toc190769805"/>
      <w:bookmarkStart w:id="4992" w:name="_Toc190755824"/>
      <w:bookmarkStart w:id="4993" w:name="_Toc190769806"/>
      <w:bookmarkStart w:id="4994" w:name="_Toc190755825"/>
      <w:bookmarkStart w:id="4995" w:name="_Toc190769807"/>
      <w:bookmarkStart w:id="4996" w:name="_Toc190755826"/>
      <w:bookmarkStart w:id="4997" w:name="_Toc190769808"/>
      <w:bookmarkStart w:id="4998" w:name="_Toc190755827"/>
      <w:bookmarkStart w:id="4999" w:name="_Toc190769809"/>
      <w:bookmarkStart w:id="5000" w:name="_Toc190755828"/>
      <w:bookmarkStart w:id="5001" w:name="_Toc190769810"/>
      <w:bookmarkStart w:id="5002" w:name="_Toc190755829"/>
      <w:bookmarkStart w:id="5003" w:name="_Toc190769811"/>
      <w:bookmarkStart w:id="5004" w:name="_Toc190755830"/>
      <w:bookmarkStart w:id="5005" w:name="_Toc190769812"/>
      <w:bookmarkStart w:id="5006" w:name="_Toc190755831"/>
      <w:bookmarkStart w:id="5007" w:name="_Toc190769813"/>
      <w:bookmarkStart w:id="5008" w:name="_Toc190755832"/>
      <w:bookmarkStart w:id="5009" w:name="_Toc190769814"/>
      <w:bookmarkStart w:id="5010" w:name="_Toc190755833"/>
      <w:bookmarkStart w:id="5011" w:name="_Toc190769815"/>
      <w:bookmarkStart w:id="5012" w:name="_Toc190755834"/>
      <w:bookmarkStart w:id="5013" w:name="_Toc190769816"/>
      <w:bookmarkStart w:id="5014" w:name="_Toc190755835"/>
      <w:bookmarkStart w:id="5015" w:name="_Toc190769817"/>
      <w:bookmarkStart w:id="5016" w:name="_Toc190755836"/>
      <w:bookmarkStart w:id="5017" w:name="_Toc190769818"/>
      <w:bookmarkStart w:id="5018" w:name="_Toc190755837"/>
      <w:bookmarkStart w:id="5019" w:name="_Toc190769819"/>
      <w:bookmarkStart w:id="5020" w:name="_Toc190755838"/>
      <w:bookmarkStart w:id="5021" w:name="_Toc190769820"/>
      <w:bookmarkStart w:id="5022" w:name="_Toc190755839"/>
      <w:bookmarkStart w:id="5023" w:name="_Toc190769821"/>
      <w:bookmarkStart w:id="5024" w:name="_Toc190755840"/>
      <w:bookmarkStart w:id="5025" w:name="_Toc190769822"/>
      <w:bookmarkStart w:id="5026" w:name="_Toc190755841"/>
      <w:bookmarkStart w:id="5027" w:name="_Toc190769823"/>
      <w:bookmarkStart w:id="5028" w:name="_Toc190755842"/>
      <w:bookmarkStart w:id="5029" w:name="_Toc190769824"/>
      <w:bookmarkStart w:id="5030" w:name="_Toc190755843"/>
      <w:bookmarkStart w:id="5031" w:name="_Toc190769825"/>
      <w:bookmarkStart w:id="5032" w:name="_Toc190755844"/>
      <w:bookmarkStart w:id="5033" w:name="_Toc190769826"/>
      <w:bookmarkStart w:id="5034" w:name="_Toc190755845"/>
      <w:bookmarkStart w:id="5035" w:name="_Toc190769827"/>
      <w:bookmarkStart w:id="5036" w:name="_Toc190755846"/>
      <w:bookmarkStart w:id="5037" w:name="_Toc190769828"/>
      <w:bookmarkStart w:id="5038" w:name="_Toc190755847"/>
      <w:bookmarkStart w:id="5039" w:name="_Toc190769829"/>
      <w:bookmarkStart w:id="5040" w:name="_Toc190755848"/>
      <w:bookmarkStart w:id="5041" w:name="_Toc190769830"/>
      <w:bookmarkStart w:id="5042" w:name="_Toc190755849"/>
      <w:bookmarkStart w:id="5043" w:name="_Toc190769831"/>
      <w:bookmarkStart w:id="5044" w:name="_Toc190755850"/>
      <w:bookmarkStart w:id="5045" w:name="_Toc190769832"/>
      <w:bookmarkStart w:id="5046" w:name="_Toc190755851"/>
      <w:bookmarkStart w:id="5047" w:name="_Toc190769833"/>
      <w:bookmarkStart w:id="5048" w:name="_Toc190755852"/>
      <w:bookmarkStart w:id="5049" w:name="_Toc190769834"/>
      <w:bookmarkStart w:id="5050" w:name="_Toc190755853"/>
      <w:bookmarkStart w:id="5051" w:name="_Toc190769835"/>
      <w:bookmarkStart w:id="5052" w:name="_Toc190755854"/>
      <w:bookmarkStart w:id="5053" w:name="_Toc190769836"/>
      <w:bookmarkStart w:id="5054" w:name="_Toc190755855"/>
      <w:bookmarkStart w:id="5055" w:name="_Toc190769837"/>
      <w:bookmarkStart w:id="5056" w:name="_Toc190755856"/>
      <w:bookmarkStart w:id="5057" w:name="_Toc190769838"/>
      <w:bookmarkStart w:id="5058" w:name="_Toc190755857"/>
      <w:bookmarkStart w:id="5059" w:name="_Toc190769839"/>
      <w:bookmarkStart w:id="5060" w:name="_Toc190755858"/>
      <w:bookmarkStart w:id="5061" w:name="_Toc190769840"/>
      <w:bookmarkStart w:id="5062" w:name="_Toc190755859"/>
      <w:bookmarkStart w:id="5063" w:name="_Toc190769841"/>
      <w:bookmarkStart w:id="5064" w:name="_Toc190755860"/>
      <w:bookmarkStart w:id="5065" w:name="_Toc190769842"/>
      <w:bookmarkStart w:id="5066" w:name="_Toc190755861"/>
      <w:bookmarkStart w:id="5067" w:name="_Toc190769843"/>
      <w:bookmarkStart w:id="5068" w:name="_Toc190755862"/>
      <w:bookmarkStart w:id="5069" w:name="_Toc190769844"/>
      <w:bookmarkStart w:id="5070" w:name="_Toc190755863"/>
      <w:bookmarkStart w:id="5071" w:name="_Toc190769845"/>
      <w:bookmarkStart w:id="5072" w:name="_Toc190755864"/>
      <w:bookmarkStart w:id="5073" w:name="_Toc190769846"/>
      <w:bookmarkStart w:id="5074" w:name="_Toc190755865"/>
      <w:bookmarkStart w:id="5075" w:name="_Toc190769847"/>
      <w:bookmarkStart w:id="5076" w:name="_Toc190755866"/>
      <w:bookmarkStart w:id="5077" w:name="_Toc190769848"/>
      <w:bookmarkStart w:id="5078" w:name="_Toc190755867"/>
      <w:bookmarkStart w:id="5079" w:name="_Toc190769849"/>
      <w:bookmarkStart w:id="5080" w:name="_Toc190755868"/>
      <w:bookmarkStart w:id="5081" w:name="_Toc190769850"/>
      <w:bookmarkStart w:id="5082" w:name="_Toc190755869"/>
      <w:bookmarkStart w:id="5083" w:name="_Toc190769851"/>
      <w:bookmarkStart w:id="5084" w:name="_Toc190755870"/>
      <w:bookmarkStart w:id="5085" w:name="_Toc190769852"/>
      <w:bookmarkStart w:id="5086" w:name="_Toc190755871"/>
      <w:bookmarkStart w:id="5087" w:name="_Toc190769853"/>
      <w:bookmarkStart w:id="5088" w:name="_Toc190755872"/>
      <w:bookmarkStart w:id="5089" w:name="_Toc190769854"/>
      <w:bookmarkStart w:id="5090" w:name="_Toc190755873"/>
      <w:bookmarkStart w:id="5091" w:name="_Toc190769855"/>
      <w:bookmarkStart w:id="5092" w:name="_Toc190755874"/>
      <w:bookmarkStart w:id="5093" w:name="_Toc190769856"/>
      <w:bookmarkStart w:id="5094" w:name="_Toc190755875"/>
      <w:bookmarkStart w:id="5095" w:name="_Toc190769857"/>
      <w:bookmarkStart w:id="5096" w:name="_Toc190755876"/>
      <w:bookmarkStart w:id="5097" w:name="_Toc190769858"/>
      <w:bookmarkStart w:id="5098" w:name="_Toc190755877"/>
      <w:bookmarkStart w:id="5099" w:name="_Toc190769859"/>
      <w:bookmarkStart w:id="5100" w:name="_Toc190755878"/>
      <w:bookmarkStart w:id="5101" w:name="_Toc190769860"/>
      <w:bookmarkStart w:id="5102" w:name="_Toc190755879"/>
      <w:bookmarkStart w:id="5103" w:name="_Toc190769861"/>
      <w:bookmarkStart w:id="5104" w:name="_Toc190755880"/>
      <w:bookmarkStart w:id="5105" w:name="_Toc190769862"/>
      <w:bookmarkStart w:id="5106" w:name="_Toc190755881"/>
      <w:bookmarkStart w:id="5107" w:name="_Toc190769863"/>
      <w:bookmarkStart w:id="5108" w:name="_Toc190755882"/>
      <w:bookmarkStart w:id="5109" w:name="_Toc190769864"/>
      <w:bookmarkStart w:id="5110" w:name="_Toc190755883"/>
      <w:bookmarkStart w:id="5111" w:name="_Toc190769865"/>
      <w:bookmarkStart w:id="5112" w:name="_Toc190755884"/>
      <w:bookmarkStart w:id="5113" w:name="_Toc190769866"/>
      <w:bookmarkStart w:id="5114" w:name="_Toc190755885"/>
      <w:bookmarkStart w:id="5115" w:name="_Toc190769867"/>
      <w:bookmarkStart w:id="5116" w:name="_Toc190755886"/>
      <w:bookmarkStart w:id="5117" w:name="_Toc190769868"/>
      <w:bookmarkStart w:id="5118" w:name="_Toc190755887"/>
      <w:bookmarkStart w:id="5119" w:name="_Toc190769869"/>
      <w:bookmarkStart w:id="5120" w:name="_Toc190755888"/>
      <w:bookmarkStart w:id="5121" w:name="_Toc190769870"/>
      <w:bookmarkStart w:id="5122" w:name="_Toc190755889"/>
      <w:bookmarkStart w:id="5123" w:name="_Toc190769871"/>
      <w:bookmarkStart w:id="5124" w:name="_Toc190755890"/>
      <w:bookmarkStart w:id="5125" w:name="_Toc190769872"/>
      <w:bookmarkStart w:id="5126" w:name="_Toc190755891"/>
      <w:bookmarkStart w:id="5127" w:name="_Toc190769873"/>
      <w:bookmarkStart w:id="5128" w:name="_Toc190755892"/>
      <w:bookmarkStart w:id="5129" w:name="_Toc190769874"/>
      <w:bookmarkStart w:id="5130" w:name="_Toc190755893"/>
      <w:bookmarkStart w:id="5131" w:name="_Toc190769875"/>
      <w:bookmarkStart w:id="5132" w:name="_Toc190755894"/>
      <w:bookmarkStart w:id="5133" w:name="_Toc190769876"/>
      <w:bookmarkStart w:id="5134" w:name="_Toc190755895"/>
      <w:bookmarkStart w:id="5135" w:name="_Toc190769877"/>
      <w:bookmarkStart w:id="5136" w:name="_Toc190755896"/>
      <w:bookmarkStart w:id="5137" w:name="_Toc190769878"/>
      <w:bookmarkStart w:id="5138" w:name="_Toc190755897"/>
      <w:bookmarkStart w:id="5139" w:name="_Toc190769879"/>
      <w:bookmarkStart w:id="5140" w:name="_Toc190755898"/>
      <w:bookmarkStart w:id="5141" w:name="_Toc190769880"/>
      <w:bookmarkStart w:id="5142" w:name="_Toc190755899"/>
      <w:bookmarkStart w:id="5143" w:name="_Toc190769881"/>
      <w:bookmarkStart w:id="5144" w:name="_Toc190755900"/>
      <w:bookmarkStart w:id="5145" w:name="_Toc190769882"/>
      <w:bookmarkStart w:id="5146" w:name="_Toc190755901"/>
      <w:bookmarkStart w:id="5147" w:name="_Toc190769883"/>
      <w:bookmarkStart w:id="5148" w:name="_Toc190755902"/>
      <w:bookmarkStart w:id="5149" w:name="_Toc190769884"/>
      <w:bookmarkStart w:id="5150" w:name="_Toc190755903"/>
      <w:bookmarkStart w:id="5151" w:name="_Toc190769885"/>
      <w:bookmarkStart w:id="5152" w:name="_Toc190755904"/>
      <w:bookmarkStart w:id="5153" w:name="_Toc190769886"/>
      <w:bookmarkStart w:id="5154" w:name="_Toc190755905"/>
      <w:bookmarkStart w:id="5155" w:name="_Toc190769887"/>
      <w:bookmarkStart w:id="5156" w:name="_Toc190755906"/>
      <w:bookmarkStart w:id="5157" w:name="_Toc190769888"/>
      <w:bookmarkStart w:id="5158" w:name="_Toc190755907"/>
      <w:bookmarkStart w:id="5159" w:name="_Toc190769889"/>
      <w:bookmarkStart w:id="5160" w:name="_Toc190755908"/>
      <w:bookmarkStart w:id="5161" w:name="_Toc190769890"/>
      <w:bookmarkStart w:id="5162" w:name="_Toc190755909"/>
      <w:bookmarkStart w:id="5163" w:name="_Toc190769891"/>
      <w:bookmarkStart w:id="5164" w:name="_Toc190755910"/>
      <w:bookmarkStart w:id="5165" w:name="_Toc190769892"/>
      <w:bookmarkStart w:id="5166" w:name="_Toc190755911"/>
      <w:bookmarkStart w:id="5167" w:name="_Toc190769893"/>
      <w:bookmarkStart w:id="5168" w:name="_Toc190755912"/>
      <w:bookmarkStart w:id="5169" w:name="_Toc190769894"/>
      <w:bookmarkStart w:id="5170" w:name="_Toc190755913"/>
      <w:bookmarkStart w:id="5171" w:name="_Toc190769895"/>
      <w:bookmarkStart w:id="5172" w:name="_Toc190755914"/>
      <w:bookmarkStart w:id="5173" w:name="_Toc190769896"/>
      <w:bookmarkStart w:id="5174" w:name="_Toc190755915"/>
      <w:bookmarkStart w:id="5175" w:name="_Toc190769897"/>
      <w:bookmarkStart w:id="5176" w:name="_Toc190755916"/>
      <w:bookmarkStart w:id="5177" w:name="_Toc190769898"/>
      <w:bookmarkStart w:id="5178" w:name="_Toc190755917"/>
      <w:bookmarkStart w:id="5179" w:name="_Toc190769899"/>
      <w:bookmarkStart w:id="5180" w:name="_Toc190755918"/>
      <w:bookmarkStart w:id="5181" w:name="_Toc190769900"/>
      <w:bookmarkStart w:id="5182" w:name="_Toc190755919"/>
      <w:bookmarkStart w:id="5183" w:name="_Toc190769901"/>
      <w:bookmarkStart w:id="5184" w:name="_Toc190755920"/>
      <w:bookmarkStart w:id="5185" w:name="_Toc190769902"/>
      <w:bookmarkStart w:id="5186" w:name="_Toc190755921"/>
      <w:bookmarkStart w:id="5187" w:name="_Toc190769903"/>
      <w:bookmarkStart w:id="5188" w:name="_Toc190755922"/>
      <w:bookmarkStart w:id="5189" w:name="_Toc190769904"/>
      <w:bookmarkStart w:id="5190" w:name="_Toc190755923"/>
      <w:bookmarkStart w:id="5191" w:name="_Toc190769905"/>
      <w:bookmarkStart w:id="5192" w:name="_Toc190755924"/>
      <w:bookmarkStart w:id="5193" w:name="_Toc190769906"/>
      <w:bookmarkStart w:id="5194" w:name="_Toc190755925"/>
      <w:bookmarkStart w:id="5195" w:name="_Toc190769907"/>
      <w:bookmarkStart w:id="5196" w:name="_Toc190755926"/>
      <w:bookmarkStart w:id="5197" w:name="_Toc190769908"/>
      <w:bookmarkStart w:id="5198" w:name="_Toc190755927"/>
      <w:bookmarkStart w:id="5199" w:name="_Toc190769909"/>
      <w:bookmarkStart w:id="5200" w:name="_Toc190755928"/>
      <w:bookmarkStart w:id="5201" w:name="_Toc190769910"/>
      <w:bookmarkStart w:id="5202" w:name="_Toc190755929"/>
      <w:bookmarkStart w:id="5203" w:name="_Toc190769911"/>
      <w:bookmarkStart w:id="5204" w:name="_Toc190755930"/>
      <w:bookmarkStart w:id="5205" w:name="_Toc190769912"/>
      <w:bookmarkStart w:id="5206" w:name="_Toc190755931"/>
      <w:bookmarkStart w:id="5207" w:name="_Toc190769913"/>
      <w:bookmarkStart w:id="5208" w:name="_Toc190755932"/>
      <w:bookmarkStart w:id="5209" w:name="_Toc190769914"/>
      <w:bookmarkStart w:id="5210" w:name="_Toc190755933"/>
      <w:bookmarkStart w:id="5211" w:name="_Toc190769915"/>
      <w:bookmarkStart w:id="5212" w:name="_Toc190755934"/>
      <w:bookmarkStart w:id="5213" w:name="_Toc190769916"/>
      <w:bookmarkStart w:id="5214" w:name="_Toc190755935"/>
      <w:bookmarkStart w:id="5215" w:name="_Toc190769917"/>
      <w:bookmarkStart w:id="5216" w:name="_Toc190755936"/>
      <w:bookmarkStart w:id="5217" w:name="_Toc190769918"/>
      <w:bookmarkStart w:id="5218" w:name="_Toc190755937"/>
      <w:bookmarkStart w:id="5219" w:name="_Toc190769919"/>
      <w:bookmarkStart w:id="5220" w:name="_Toc190755938"/>
      <w:bookmarkStart w:id="5221" w:name="_Toc190769920"/>
      <w:bookmarkStart w:id="5222" w:name="_Toc190755939"/>
      <w:bookmarkStart w:id="5223" w:name="_Toc190769921"/>
      <w:bookmarkStart w:id="5224" w:name="_Toc190755940"/>
      <w:bookmarkStart w:id="5225" w:name="_Toc190769922"/>
      <w:bookmarkStart w:id="5226" w:name="_Toc190755941"/>
      <w:bookmarkStart w:id="5227" w:name="_Toc190769923"/>
      <w:bookmarkStart w:id="5228" w:name="_Toc190755942"/>
      <w:bookmarkStart w:id="5229" w:name="_Toc190769924"/>
      <w:bookmarkStart w:id="5230" w:name="_Toc190755943"/>
      <w:bookmarkStart w:id="5231" w:name="_Toc190769925"/>
      <w:bookmarkStart w:id="5232" w:name="_Toc190755944"/>
      <w:bookmarkStart w:id="5233" w:name="_Toc190769926"/>
      <w:bookmarkStart w:id="5234" w:name="_Toc190755945"/>
      <w:bookmarkStart w:id="5235" w:name="_Toc190769927"/>
      <w:bookmarkStart w:id="5236" w:name="_Toc190755946"/>
      <w:bookmarkStart w:id="5237" w:name="_Toc190769928"/>
      <w:bookmarkStart w:id="5238" w:name="_Toc190755947"/>
      <w:bookmarkStart w:id="5239" w:name="_Toc190769929"/>
      <w:bookmarkStart w:id="5240" w:name="_Toc190755948"/>
      <w:bookmarkStart w:id="5241" w:name="_Toc190769930"/>
      <w:bookmarkStart w:id="5242" w:name="_Toc190755949"/>
      <w:bookmarkStart w:id="5243" w:name="_Toc190769931"/>
      <w:bookmarkStart w:id="5244" w:name="_Toc190755950"/>
      <w:bookmarkStart w:id="5245" w:name="_Toc190769932"/>
      <w:bookmarkStart w:id="5246" w:name="_Toc190755951"/>
      <w:bookmarkStart w:id="5247" w:name="_Toc190769933"/>
      <w:bookmarkStart w:id="5248" w:name="_Toc190755952"/>
      <w:bookmarkStart w:id="5249" w:name="_Toc190769934"/>
      <w:bookmarkStart w:id="5250" w:name="_Toc190755953"/>
      <w:bookmarkStart w:id="5251" w:name="_Toc190769935"/>
      <w:bookmarkStart w:id="5252" w:name="_Toc190755954"/>
      <w:bookmarkStart w:id="5253" w:name="_Toc190769936"/>
      <w:bookmarkStart w:id="5254" w:name="_Toc190755955"/>
      <w:bookmarkStart w:id="5255" w:name="_Toc190769937"/>
      <w:bookmarkStart w:id="5256" w:name="_Toc190755956"/>
      <w:bookmarkStart w:id="5257" w:name="_Toc190769938"/>
      <w:bookmarkStart w:id="5258" w:name="_Toc190755957"/>
      <w:bookmarkStart w:id="5259" w:name="_Toc190769939"/>
      <w:bookmarkStart w:id="5260" w:name="_Ref163888031"/>
      <w:bookmarkStart w:id="5261" w:name="_Toc77760871"/>
      <w:bookmarkStart w:id="5262" w:name="_Toc87007860"/>
      <w:bookmarkEnd w:id="4397"/>
      <w:bookmarkEnd w:id="4398"/>
      <w:bookmarkEnd w:id="4399"/>
      <w:bookmarkEnd w:id="4400"/>
      <w:bookmarkEnd w:id="4401"/>
      <w:bookmarkEnd w:id="4402"/>
      <w:bookmarkEnd w:id="4403"/>
      <w:bookmarkEnd w:id="4404"/>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p>
    <w:p w:rsidR="00DD6A0A" w:rsidRDefault="00DD6A0A" w:rsidP="00C24C34">
      <w:pPr>
        <w:pStyle w:val="Heading7"/>
        <w:numPr>
          <w:numberingChange w:id="5263" w:author="Webb Roberts" w:date="2010-03-31T15:28:00Z" w:original="Appendix %7:4:3::"/>
        </w:numPr>
      </w:pPr>
      <w:bookmarkStart w:id="5264" w:name="_Ref226199081"/>
      <w:bookmarkStart w:id="5265" w:name="_Ref226199275"/>
      <w:bookmarkStart w:id="5266" w:name="_Toc131669006"/>
      <w:r>
        <w:t>References</w:t>
      </w:r>
      <w:bookmarkEnd w:id="5260"/>
      <w:bookmarkEnd w:id="5261"/>
      <w:bookmarkEnd w:id="5262"/>
      <w:bookmarkEnd w:id="5264"/>
      <w:bookmarkEnd w:id="5265"/>
      <w:bookmarkEnd w:id="5266"/>
    </w:p>
    <w:p w:rsidR="00CD5265" w:rsidRDefault="00CD5265" w:rsidP="00CD5265">
      <w:pPr>
        <w:pStyle w:val="wrbodytext2"/>
      </w:pPr>
      <w:bookmarkStart w:id="5267" w:name="ref_drm"/>
      <w:r w:rsidRPr="00CD5265">
        <w:rPr>
          <w:rStyle w:val="Refterm"/>
        </w:rPr>
        <w:t>[DRM]</w:t>
      </w:r>
      <w:bookmarkEnd w:id="5267"/>
      <w:r w:rsidR="00656D96">
        <w:t xml:space="preserve">: The Federal Enterprise Architecture Data Reference Model, Version 2.0, November 17 2005.  Available from </w:t>
      </w:r>
      <w:r w:rsidRPr="00CD5265">
        <w:rPr>
          <w:rStyle w:val="wrcode"/>
        </w:rPr>
        <w:t>http://www.whitehouse.gov/omb/egov/documents/DRM_2_0_Final.pdf</w:t>
      </w:r>
      <w:r w:rsidR="00656D96">
        <w:t>.</w:t>
      </w:r>
    </w:p>
    <w:p w:rsidR="00DD6A0A" w:rsidRPr="0008472C" w:rsidRDefault="00DD6A0A" w:rsidP="00DD6A0A">
      <w:pPr>
        <w:pStyle w:val="wrbodytext2"/>
      </w:pPr>
      <w:bookmarkStart w:id="5268" w:name="ref_iepd"/>
      <w:r w:rsidRPr="00BA4C27">
        <w:rPr>
          <w:rStyle w:val="Refterm"/>
        </w:rPr>
        <w:t>[</w:t>
      </w:r>
      <w:r w:rsidR="00B47D45">
        <w:rPr>
          <w:rStyle w:val="Refterm"/>
        </w:rPr>
        <w:t>IES</w:t>
      </w:r>
      <w:r w:rsidRPr="00BA4C27">
        <w:rPr>
          <w:rStyle w:val="Refterm"/>
        </w:rPr>
        <w:t>]</w:t>
      </w:r>
      <w:bookmarkEnd w:id="5268"/>
      <w:r w:rsidRPr="000E2613">
        <w:rPr>
          <w:rStyle w:val="Refterm"/>
        </w:rPr>
        <w:t>:</w:t>
      </w:r>
      <w:r>
        <w:rPr>
          <w:rStyle w:val="Strong"/>
        </w:rPr>
        <w:t xml:space="preserve">  </w:t>
      </w:r>
      <w:r w:rsidR="00E67577">
        <w:rPr>
          <w:rStyle w:val="Strong"/>
        </w:rPr>
        <w:t xml:space="preserve"> </w:t>
      </w:r>
      <w:r w:rsidR="00406D9C" w:rsidRPr="00406D9C">
        <w:rPr>
          <w:bCs/>
        </w:rPr>
        <w:t>The</w:t>
      </w:r>
      <w:r w:rsidRPr="00406D9C">
        <w:t xml:space="preserve"> </w:t>
      </w:r>
      <w:r w:rsidR="005E4185" w:rsidRPr="00406D9C">
        <w:t>C</w:t>
      </w:r>
      <w:r w:rsidR="005E4185">
        <w:t>2 Core</w:t>
      </w:r>
      <w:r w:rsidR="00B47D45">
        <w:t xml:space="preserve"> specification for</w:t>
      </w:r>
      <w:r>
        <w:t xml:space="preserve"> </w:t>
      </w:r>
      <w:r w:rsidRPr="00973873">
        <w:t>Infor</w:t>
      </w:r>
      <w:r>
        <w:t xml:space="preserve">mation </w:t>
      </w:r>
      <w:r w:rsidRPr="00973873">
        <w:t>Exch</w:t>
      </w:r>
      <w:r>
        <w:t xml:space="preserve">ange </w:t>
      </w:r>
      <w:r w:rsidRPr="00973873">
        <w:t>Specification</w:t>
      </w:r>
      <w:r w:rsidR="00B47D45">
        <w:t>s (IES)</w:t>
      </w:r>
      <w:r w:rsidR="00EF502F">
        <w:t xml:space="preserve">.  Not yet available. </w:t>
      </w:r>
    </w:p>
    <w:p w:rsidR="00DD6A0A" w:rsidRPr="00650833" w:rsidRDefault="00DD6A0A" w:rsidP="00DD6A0A">
      <w:pPr>
        <w:pStyle w:val="wrbodytext2"/>
        <w:rPr>
          <w:rStyle w:val="wrcode"/>
        </w:rPr>
      </w:pPr>
      <w:bookmarkStart w:id="5269" w:name="ref_iso11179_4"/>
      <w:r w:rsidRPr="00BA4C27">
        <w:rPr>
          <w:rStyle w:val="Refterm"/>
        </w:rPr>
        <w:t>[ISO 11179 Part 4]</w:t>
      </w:r>
      <w:bookmarkEnd w:id="5269"/>
      <w:r w:rsidRPr="0008472C">
        <w:t xml:space="preserve">:  </w:t>
      </w:r>
      <w:r>
        <w:t xml:space="preserve">ISO/IEC 11179-4:2004, Information technology </w:t>
      </w:r>
      <w:r w:rsidR="00E67577">
        <w:t>—</w:t>
      </w:r>
      <w:r>
        <w:t xml:space="preserve"> Metadata registries (MDR) </w:t>
      </w:r>
      <w:r w:rsidR="00E67577">
        <w:t>—</w:t>
      </w:r>
      <w:r>
        <w:t xml:space="preserve"> Part 4: Formulation of data definitions.  Available from </w:t>
      </w:r>
      <w:r w:rsidRPr="00650833">
        <w:rPr>
          <w:rStyle w:val="wrcode"/>
        </w:rPr>
        <w:t>http://standards.iso.org/ittf/PubliclyAvailableStandards/c035346_ISO_IEC_11179-4_2004(E).zip</w:t>
      </w:r>
      <w:r w:rsidRPr="004124A4">
        <w:t>.</w:t>
      </w:r>
    </w:p>
    <w:p w:rsidR="00DD6A0A" w:rsidRPr="00AB39F6" w:rsidRDefault="00DD6A0A" w:rsidP="00DD6A0A">
      <w:pPr>
        <w:pStyle w:val="wrbodytext2"/>
      </w:pPr>
      <w:bookmarkStart w:id="5270" w:name="ref_iso11179_5"/>
      <w:r w:rsidRPr="00BA4C27">
        <w:rPr>
          <w:rStyle w:val="Refterm"/>
        </w:rPr>
        <w:t>[ISO 11179 Part 5]</w:t>
      </w:r>
      <w:bookmarkEnd w:id="5270"/>
      <w:r w:rsidRPr="0008472C">
        <w:t xml:space="preserve">:  </w:t>
      </w:r>
      <w:r>
        <w:t xml:space="preserve">ISO/IEC 11179-5:2005, Information technology </w:t>
      </w:r>
      <w:r w:rsidR="00E67577">
        <w:t>—</w:t>
      </w:r>
      <w:r>
        <w:t xml:space="preserve"> Metadata registries (MDR) </w:t>
      </w:r>
      <w:r w:rsidR="00E67577">
        <w:t>—</w:t>
      </w:r>
      <w:r>
        <w:t xml:space="preserve"> Part 5: Naming and identification principles.  Available from </w:t>
      </w:r>
      <w:r w:rsidRPr="00650833">
        <w:rPr>
          <w:rStyle w:val="wrcode"/>
        </w:rPr>
        <w:t>http://standards.iso.org/ittf/PubliclyAvailableStandards/c035347_ISO_IEC_11179-5_2005(E).zip</w:t>
      </w:r>
      <w:r w:rsidRPr="004124A4">
        <w:t>.</w:t>
      </w:r>
    </w:p>
    <w:p w:rsidR="00DD6A0A" w:rsidRPr="006C7C51" w:rsidRDefault="00DD6A0A" w:rsidP="00DD6A0A">
      <w:pPr>
        <w:pStyle w:val="wrbodytext2"/>
      </w:pPr>
      <w:bookmarkStart w:id="5271" w:name="ref_nary"/>
      <w:r w:rsidRPr="00194BB7">
        <w:rPr>
          <w:rStyle w:val="Refterm"/>
        </w:rPr>
        <w:t>[N-ary]</w:t>
      </w:r>
      <w:bookmarkEnd w:id="5271"/>
      <w:r>
        <w:t xml:space="preserve">:  Defining N-ary Relations on the Semantic Web, W3C Working Group Note 12 April 2006.  Available from </w:t>
      </w:r>
      <w:r w:rsidRPr="00194BB7">
        <w:rPr>
          <w:rStyle w:val="wrcode"/>
        </w:rPr>
        <w:t>http://www.w3.org/TR/2006/NOTE-swbp-n-aryRelations-20060412/</w:t>
      </w:r>
      <w:r w:rsidRPr="004124A4">
        <w:t>.</w:t>
      </w:r>
    </w:p>
    <w:p w:rsidR="00DD6A0A" w:rsidRDefault="00DD6A0A" w:rsidP="00DD6A0A">
      <w:pPr>
        <w:pStyle w:val="wrbodytext2"/>
      </w:pPr>
      <w:r>
        <w:tab/>
      </w:r>
      <w:r w:rsidRPr="00194BB7">
        <w:t xml:space="preserve">Use case 3 is described at </w:t>
      </w:r>
      <w:r>
        <w:rPr>
          <w:rStyle w:val="wrcode"/>
        </w:rPr>
        <w:t>#useCase3</w:t>
      </w:r>
      <w:r w:rsidRPr="00194BB7">
        <w:t>.</w:t>
      </w:r>
    </w:p>
    <w:p w:rsidR="00DD6A0A" w:rsidRPr="00C13AE3" w:rsidRDefault="00DD6A0A" w:rsidP="00B47D45">
      <w:pPr>
        <w:pStyle w:val="wrbodytext2"/>
      </w:pPr>
      <w:bookmarkStart w:id="5272" w:name="ref_niem_appinfo_xsd"/>
      <w:r w:rsidRPr="00194BB7">
        <w:rPr>
          <w:rStyle w:val="Refterm"/>
        </w:rPr>
        <w:t>[</w:t>
      </w:r>
      <w:r w:rsidR="005E4185">
        <w:rPr>
          <w:rStyle w:val="Refterm"/>
        </w:rPr>
        <w:t>C2 Core</w:t>
      </w:r>
      <w:r w:rsidRPr="00194BB7">
        <w:rPr>
          <w:rStyle w:val="Refterm"/>
        </w:rPr>
        <w:t>AppinfoXSD]</w:t>
      </w:r>
      <w:bookmarkEnd w:id="5272"/>
      <w:r>
        <w:t xml:space="preserve">:  The appinfo schema from the </w:t>
      </w:r>
      <w:r w:rsidR="005E4185">
        <w:t>C2 Core</w:t>
      </w:r>
      <w:r w:rsidR="00B47D45">
        <w:t xml:space="preserve"> 1</w:t>
      </w:r>
      <w:r>
        <w:t>.0 distribution.  Available</w:t>
      </w:r>
      <w:r w:rsidR="00B47D45">
        <w:t xml:space="preserve"> with the C2 Core 1.0 release.</w:t>
      </w:r>
    </w:p>
    <w:p w:rsidR="00DD6A0A" w:rsidRPr="00C13AE3" w:rsidRDefault="00DD6A0A" w:rsidP="00DD6A0A">
      <w:pPr>
        <w:pStyle w:val="wrbodytext2"/>
      </w:pPr>
      <w:bookmarkStart w:id="5273" w:name="ref_niem_structures_xsd"/>
      <w:r w:rsidRPr="00194BB7">
        <w:rPr>
          <w:rStyle w:val="Refterm"/>
        </w:rPr>
        <w:t>[</w:t>
      </w:r>
      <w:r w:rsidR="005E4185">
        <w:rPr>
          <w:rStyle w:val="Refterm"/>
        </w:rPr>
        <w:t>C2 Core</w:t>
      </w:r>
      <w:r w:rsidRPr="00194BB7">
        <w:rPr>
          <w:rStyle w:val="Refterm"/>
        </w:rPr>
        <w:t>StructuresXSD]</w:t>
      </w:r>
      <w:bookmarkEnd w:id="5273"/>
      <w:r w:rsidRPr="00194BB7">
        <w:t>:</w:t>
      </w:r>
      <w:r>
        <w:t xml:space="preserve">  The structures schema from the </w:t>
      </w:r>
      <w:r w:rsidR="005E4185">
        <w:t>C2 Core</w:t>
      </w:r>
      <w:r w:rsidR="00B47D45">
        <w:t xml:space="preserve"> 1</w:t>
      </w:r>
      <w:r>
        <w:t>.0 distribution.  Available</w:t>
      </w:r>
      <w:r w:rsidR="00B47D45">
        <w:t xml:space="preserve"> with the C2 Core 1.0 release</w:t>
      </w:r>
      <w:r>
        <w:t>.</w:t>
      </w:r>
    </w:p>
    <w:p w:rsidR="00DD6A0A" w:rsidRPr="000A3A19" w:rsidRDefault="00DD6A0A" w:rsidP="00DD6A0A">
      <w:pPr>
        <w:pStyle w:val="wrbodytext2"/>
      </w:pPr>
      <w:bookmarkStart w:id="5274" w:name="ref_oed"/>
      <w:r w:rsidRPr="00BA4C27">
        <w:rPr>
          <w:rStyle w:val="Refterm"/>
        </w:rPr>
        <w:t>[OED]</w:t>
      </w:r>
      <w:bookmarkEnd w:id="5274"/>
      <w:r>
        <w:t xml:space="preserve">:  </w:t>
      </w:r>
      <w:r w:rsidRPr="000A3A19">
        <w:t xml:space="preserve">Oxford English Dictionary, Second Edition, 1989.  Available </w:t>
      </w:r>
      <w:r>
        <w:t xml:space="preserve">from </w:t>
      </w:r>
      <w:r w:rsidRPr="006562A0">
        <w:rPr>
          <w:rStyle w:val="wrcode"/>
        </w:rPr>
        <w:t>http://dictionary.oed.com/</w:t>
      </w:r>
      <w:r w:rsidRPr="004124A4">
        <w:t>.</w:t>
      </w:r>
    </w:p>
    <w:p w:rsidR="00DD6A0A" w:rsidRDefault="00DD6A0A" w:rsidP="003D221B">
      <w:pPr>
        <w:pStyle w:val="wrbodytext2"/>
      </w:pPr>
      <w:bookmarkStart w:id="5275" w:name="ref_rdf_primer"/>
      <w:r w:rsidRPr="00194BB7">
        <w:rPr>
          <w:rStyle w:val="Refterm"/>
        </w:rPr>
        <w:t>[RDFPrimer]</w:t>
      </w:r>
      <w:bookmarkEnd w:id="5275"/>
      <w:r>
        <w:t xml:space="preserve">: RDF Primer, W3C Recommendation 10 February 2004.  Available from </w:t>
      </w:r>
      <w:r w:rsidRPr="00194BB7">
        <w:rPr>
          <w:rStyle w:val="wrcode"/>
        </w:rPr>
        <w:t>http://www.w3.org/TR/2004/REC-rdf-primer-20040210/</w:t>
      </w:r>
      <w:r w:rsidRPr="004124A4">
        <w:t>.</w:t>
      </w:r>
      <w:r w:rsidR="003D221B">
        <w:t xml:space="preserve"> </w:t>
      </w:r>
      <w:r>
        <w:t xml:space="preserve">Basic concepts are covered at </w:t>
      </w:r>
      <w:r w:rsidRPr="00F00FEC">
        <w:rPr>
          <w:rStyle w:val="wrcode"/>
        </w:rPr>
        <w:t>#basicconcepts</w:t>
      </w:r>
      <w:r w:rsidRPr="004124A4">
        <w:t>.</w:t>
      </w:r>
    </w:p>
    <w:p w:rsidR="00DD6A0A" w:rsidRPr="000A3A19" w:rsidRDefault="00DD6A0A" w:rsidP="00DD6A0A">
      <w:pPr>
        <w:pStyle w:val="wrbodytext2"/>
      </w:pPr>
      <w:bookmarkStart w:id="5276" w:name="ref_rdf_concepts"/>
      <w:r w:rsidRPr="00BA4C27">
        <w:rPr>
          <w:rStyle w:val="Refterm"/>
        </w:rPr>
        <w:t>[RDFConcepts]</w:t>
      </w:r>
      <w:bookmarkEnd w:id="5276"/>
      <w:r>
        <w:t xml:space="preserve">: Resource Description Framework (RDF): Concepts and Abstract Syntax, W3C Recommendation 10 February 2004.  Available from </w:t>
      </w:r>
      <w:r w:rsidRPr="006562A0">
        <w:rPr>
          <w:rStyle w:val="wrcode"/>
        </w:rPr>
        <w:t>http://www.w3.org/TR/2004/REC-rdf-concepts-20040210/</w:t>
      </w:r>
      <w:r w:rsidRPr="004124A4">
        <w:t>.</w:t>
      </w:r>
    </w:p>
    <w:p w:rsidR="00DD6A0A" w:rsidRDefault="00DD6A0A" w:rsidP="00DD6A0A">
      <w:pPr>
        <w:pStyle w:val="wrbodytext2"/>
        <w:outlineLvl w:val="0"/>
      </w:pPr>
      <w:r>
        <w:tab/>
      </w:r>
      <w:r w:rsidRPr="00270E2B">
        <w:t>RDF data model</w:t>
      </w:r>
      <w:r>
        <w:t xml:space="preserve"> is described at </w:t>
      </w:r>
      <w:r w:rsidRPr="006562A0">
        <w:rPr>
          <w:rStyle w:val="wrcode"/>
        </w:rPr>
        <w:t>#section-data-model</w:t>
      </w:r>
      <w:r w:rsidRPr="004124A4">
        <w:t>.</w:t>
      </w:r>
    </w:p>
    <w:p w:rsidR="00DD6A0A" w:rsidRDefault="00DD6A0A" w:rsidP="003D221B">
      <w:pPr>
        <w:pStyle w:val="wrbodytext2"/>
      </w:pPr>
      <w:bookmarkStart w:id="5277" w:name="ref_rdf_semantics"/>
      <w:r w:rsidRPr="00194BB7">
        <w:rPr>
          <w:rStyle w:val="Refterm"/>
        </w:rPr>
        <w:t>[RDFSemantics]</w:t>
      </w:r>
      <w:bookmarkEnd w:id="5277"/>
      <w:r w:rsidRPr="00194BB7">
        <w:t xml:space="preserve">: RDF Semantics, W3C Recommendation 10 February 2004.  Available from </w:t>
      </w:r>
      <w:r w:rsidRPr="0038473F">
        <w:rPr>
          <w:rStyle w:val="wrcode"/>
        </w:rPr>
        <w:t>http://www.w3.org/TR/rdf-mt/</w:t>
      </w:r>
      <w:r w:rsidRPr="00194BB7">
        <w:t>.</w:t>
      </w:r>
      <w:r w:rsidR="003D221B">
        <w:t xml:space="preserve"> </w:t>
      </w:r>
      <w:r w:rsidRPr="00194BB7">
        <w:t xml:space="preserve">The meaning </w:t>
      </w:r>
      <w:r>
        <w:t>o</w:t>
      </w:r>
      <w:r w:rsidRPr="00194BB7">
        <w:t xml:space="preserve">f RDF assertions is described at </w:t>
      </w:r>
      <w:r w:rsidRPr="00436C98">
        <w:rPr>
          <w:rStyle w:val="wrcode"/>
        </w:rPr>
        <w:t>#interp</w:t>
      </w:r>
      <w:r w:rsidRPr="00194BB7">
        <w:t>.</w:t>
      </w:r>
    </w:p>
    <w:p w:rsidR="00DD6A0A" w:rsidRPr="000A3A19" w:rsidRDefault="00DD6A0A" w:rsidP="00DD6A0A">
      <w:pPr>
        <w:pStyle w:val="wrbodytext2"/>
      </w:pPr>
      <w:bookmarkStart w:id="5278" w:name="ref_rfc_2119"/>
      <w:r w:rsidRPr="00BA4C27">
        <w:rPr>
          <w:rStyle w:val="Refterm"/>
        </w:rPr>
        <w:t>[RFC2119]</w:t>
      </w:r>
      <w:bookmarkEnd w:id="5278"/>
      <w:r>
        <w:t xml:space="preserve">:  </w:t>
      </w:r>
      <w:r w:rsidRPr="000A3A19">
        <w:t xml:space="preserve">Bradner, </w:t>
      </w:r>
      <w:r>
        <w:t xml:space="preserve">S. </w:t>
      </w:r>
      <w:r w:rsidRPr="000A3A19">
        <w:t xml:space="preserve">Key words for use in RFCs to </w:t>
      </w:r>
      <w:r>
        <w:t>Indicate Requirement Levels</w:t>
      </w:r>
      <w:r w:rsidRPr="000A3A19">
        <w:t>, IETF RFC 2119, March 1997.</w:t>
      </w:r>
      <w:r w:rsidRPr="00A019BB">
        <w:t xml:space="preserve"> </w:t>
      </w:r>
      <w:r>
        <w:t xml:space="preserve"> Available from </w:t>
      </w:r>
      <w:r w:rsidRPr="006562A0">
        <w:rPr>
          <w:rStyle w:val="wrcode"/>
        </w:rPr>
        <w:t>http://www.ietf.org/rfc/rfc2119.txt</w:t>
      </w:r>
      <w:r w:rsidRPr="004124A4">
        <w:t>.</w:t>
      </w:r>
    </w:p>
    <w:p w:rsidR="00DD6A0A" w:rsidRPr="000A3A19" w:rsidRDefault="00DD6A0A" w:rsidP="00DD6A0A">
      <w:pPr>
        <w:pStyle w:val="wrbodytext2"/>
      </w:pPr>
      <w:bookmarkStart w:id="5279" w:name="ref_rfc_3986"/>
      <w:r w:rsidRPr="00BA4C27">
        <w:rPr>
          <w:rStyle w:val="Refterm"/>
        </w:rPr>
        <w:t>[RFC3986]</w:t>
      </w:r>
      <w:bookmarkEnd w:id="5279"/>
      <w:r>
        <w:t xml:space="preserve">:  </w:t>
      </w:r>
      <w:r w:rsidRPr="000A3A19">
        <w:t>Berners-Lee, T., et al</w:t>
      </w:r>
      <w:r w:rsidR="007E5FFA">
        <w:t>.</w:t>
      </w:r>
      <w:r w:rsidRPr="000A3A19">
        <w:t>: Uniform Resource Identifier (URI): Generic Syntax, Request for Comments 3986, January 2005</w:t>
      </w:r>
      <w:r>
        <w:t>.  A</w:t>
      </w:r>
      <w:r w:rsidRPr="000A3A19">
        <w:t xml:space="preserve">vailable from </w:t>
      </w:r>
      <w:r w:rsidRPr="00A72E5B">
        <w:rPr>
          <w:rStyle w:val="wrcode"/>
        </w:rPr>
        <w:t>http://www.ietf.org/rfc/rfc3986.txt</w:t>
      </w:r>
      <w:r w:rsidRPr="004124A4">
        <w:t>.</w:t>
      </w:r>
    </w:p>
    <w:p w:rsidR="00DD6A0A" w:rsidRDefault="00DD6A0A" w:rsidP="00DD6A0A">
      <w:pPr>
        <w:pStyle w:val="wrbodytext2"/>
        <w:rPr>
          <w:rStyle w:val="wrcode"/>
        </w:rPr>
      </w:pPr>
      <w:bookmarkStart w:id="5280" w:name="ref_schema_for_xml_schema"/>
      <w:r w:rsidRPr="00BA4C27">
        <w:rPr>
          <w:rStyle w:val="Refterm"/>
        </w:rPr>
        <w:t>[SchemaForXMLSchema]</w:t>
      </w:r>
      <w:bookmarkEnd w:id="5280"/>
      <w:r>
        <w:t xml:space="preserve">:  </w:t>
      </w:r>
      <w:r w:rsidRPr="007412C2">
        <w:t>XML Schema schema for XML Schemas: Part 1: Structures</w:t>
      </w:r>
      <w:r>
        <w:t xml:space="preserve">.  </w:t>
      </w:r>
      <w:r w:rsidRPr="007412C2">
        <w:t xml:space="preserve"> </w:t>
      </w:r>
      <w:r>
        <w:t>Available fro</w:t>
      </w:r>
      <w:r w:rsidRPr="00BE3B10">
        <w:t xml:space="preserve">m </w:t>
      </w:r>
      <w:hyperlink r:id="rId28" w:history="1">
        <w:r w:rsidRPr="00BE3B10">
          <w:rPr>
            <w:rStyle w:val="wrcode"/>
          </w:rPr>
          <w:t>http://www.w3.org/2001/XMLSchema.xsd</w:t>
        </w:r>
      </w:hyperlink>
      <w:r w:rsidRPr="00BE3B10">
        <w:t>.</w:t>
      </w:r>
    </w:p>
    <w:p w:rsidR="00DD6A0A" w:rsidRDefault="00DD6A0A" w:rsidP="00DD6A0A">
      <w:pPr>
        <w:pStyle w:val="wrbodytext2"/>
        <w:rPr>
          <w:rStyle w:val="wrcode"/>
        </w:rPr>
      </w:pPr>
      <w:bookmarkStart w:id="5281" w:name="ref_xml_instance"/>
      <w:r w:rsidRPr="00BA4C27">
        <w:rPr>
          <w:rStyle w:val="Refterm"/>
        </w:rPr>
        <w:t>[SchemaforXMLSchemaInstance]</w:t>
      </w:r>
      <w:bookmarkEnd w:id="5281"/>
      <w:r w:rsidRPr="00916422">
        <w:rPr>
          <w:rStyle w:val="wrbodytext1CharChar"/>
        </w:rPr>
        <w:t>:  XML Schema instance namespace.</w:t>
      </w:r>
      <w:r>
        <w:rPr>
          <w:rStyle w:val="wrbodytext1CharChar"/>
        </w:rPr>
        <w:t xml:space="preserve">  Available from </w:t>
      </w:r>
      <w:r w:rsidRPr="00916422">
        <w:rPr>
          <w:rStyle w:val="wrcode"/>
        </w:rPr>
        <w:t>http://www.w3.org/2001/XMLSchema-instance.xsd</w:t>
      </w:r>
    </w:p>
    <w:p w:rsidR="00DD6A0A" w:rsidRPr="00106509" w:rsidRDefault="00DD6A0A" w:rsidP="003D221B">
      <w:pPr>
        <w:pStyle w:val="wrbodytext2"/>
      </w:pPr>
      <w:bookmarkStart w:id="5282" w:name="ref_wikipedia"/>
      <w:r w:rsidRPr="00106509">
        <w:rPr>
          <w:rStyle w:val="Refterm"/>
        </w:rPr>
        <w:t>[Wikipedia]</w:t>
      </w:r>
      <w:bookmarkEnd w:id="5282"/>
      <w:r w:rsidRPr="00106509">
        <w:t>: Wikipedia</w:t>
      </w:r>
      <w:r>
        <w:t xml:space="preserve">, the free encyclopedia that anyone can edit.  Available from </w:t>
      </w:r>
      <w:r w:rsidRPr="00106509">
        <w:rPr>
          <w:rStyle w:val="wrcode"/>
        </w:rPr>
        <w:t>http://en.wikipedia.org/</w:t>
      </w:r>
      <w:r w:rsidRPr="004124A4">
        <w:t>.</w:t>
      </w:r>
      <w:r w:rsidR="003D221B">
        <w:br/>
      </w:r>
      <w:r>
        <w:t xml:space="preserve">Camel Case is described at </w:t>
      </w:r>
      <w:r w:rsidRPr="00106509">
        <w:rPr>
          <w:rStyle w:val="wrcode"/>
        </w:rPr>
        <w:t>http://en.wikipedia.org/w/index.php?title=CamelCase&amp;oldid=230035120</w:t>
      </w:r>
      <w:r w:rsidRPr="004124A4">
        <w:t>.</w:t>
      </w:r>
    </w:p>
    <w:p w:rsidR="00DD6A0A" w:rsidRDefault="00DD6A0A" w:rsidP="00DD6A0A">
      <w:pPr>
        <w:pStyle w:val="wrbodytext2"/>
      </w:pPr>
      <w:bookmarkStart w:id="5283" w:name="ref_xml"/>
      <w:r w:rsidRPr="00BA4C27">
        <w:rPr>
          <w:rStyle w:val="Refterm"/>
        </w:rPr>
        <w:t>[XML]</w:t>
      </w:r>
      <w:bookmarkEnd w:id="5283"/>
      <w:r>
        <w:t xml:space="preserve">:  </w:t>
      </w:r>
      <w:r w:rsidRPr="000A3A19">
        <w:t>Extensible Markup Language (XML) 1.0 (</w:t>
      </w:r>
      <w:r>
        <w:t>Fourth</w:t>
      </w:r>
      <w:r w:rsidRPr="000A3A19">
        <w:t xml:space="preserve"> Edition), W3C Recommendation </w:t>
      </w:r>
      <w:r>
        <w:t>16</w:t>
      </w:r>
      <w:r w:rsidR="00CD5265" w:rsidRPr="00CD5265">
        <w:t xml:space="preserve">  </w:t>
      </w:r>
      <w:r>
        <w:t>August</w:t>
      </w:r>
      <w:r w:rsidRPr="000A3A19">
        <w:t xml:space="preserve"> 20</w:t>
      </w:r>
      <w:r>
        <w:t>06.  Available from</w:t>
      </w:r>
      <w:r w:rsidRPr="000A3A19">
        <w:t xml:space="preserve"> </w:t>
      </w:r>
      <w:r w:rsidRPr="004128E7">
        <w:rPr>
          <w:rStyle w:val="wrcode"/>
        </w:rPr>
        <w:t>http://www.w3.org/TR/2006/REC-xml-20060816/</w:t>
      </w:r>
      <w:r w:rsidRPr="004124A4">
        <w:t>.</w:t>
      </w:r>
    </w:p>
    <w:p w:rsidR="00683500" w:rsidRDefault="00DD6A0A">
      <w:pPr>
        <w:pStyle w:val="wrbodytext3"/>
      </w:pPr>
      <w:bookmarkStart w:id="5284" w:name="_Toc87007861"/>
      <w:r w:rsidRPr="006562A0">
        <w:t xml:space="preserve">EBNF notation is described at </w:t>
      </w:r>
      <w:r w:rsidRPr="00A72E5B">
        <w:rPr>
          <w:rStyle w:val="wrcode"/>
        </w:rPr>
        <w:t>#sec-notation</w:t>
      </w:r>
      <w:r w:rsidRPr="006562A0">
        <w:t>.</w:t>
      </w:r>
      <w:bookmarkEnd w:id="5284"/>
    </w:p>
    <w:p w:rsidR="00683500" w:rsidRDefault="00DD6A0A">
      <w:pPr>
        <w:pStyle w:val="wrbodytext3"/>
      </w:pPr>
      <w:bookmarkStart w:id="5285" w:name="_Toc87007862"/>
      <w:r w:rsidRPr="00A72E5B">
        <w:t>IDREF constraint</w:t>
      </w:r>
      <w:r>
        <w:t xml:space="preserve"> is described a</w:t>
      </w:r>
      <w:r w:rsidRPr="00A72E5B">
        <w:t>t</w:t>
      </w:r>
      <w:r>
        <w:t xml:space="preserve"> </w:t>
      </w:r>
      <w:r w:rsidRPr="00A72E5B">
        <w:rPr>
          <w:rStyle w:val="wrcode"/>
        </w:rPr>
        <w:t>#idref</w:t>
      </w:r>
      <w:r w:rsidRPr="004124A4">
        <w:t>.</w:t>
      </w:r>
      <w:bookmarkEnd w:id="5285"/>
    </w:p>
    <w:p w:rsidR="00DD6A0A" w:rsidRPr="000A3A19" w:rsidRDefault="00DD6A0A" w:rsidP="00DD6A0A">
      <w:pPr>
        <w:pStyle w:val="wrbodytext2"/>
      </w:pPr>
      <w:bookmarkStart w:id="5286" w:name="ref_xml_id"/>
      <w:r w:rsidRPr="00BA4C27">
        <w:rPr>
          <w:rStyle w:val="Refterm"/>
        </w:rPr>
        <w:t>[XML-ID</w:t>
      </w:r>
      <w:r w:rsidRPr="00BA4C27">
        <w:rPr>
          <w:rStyle w:val="Strong"/>
        </w:rPr>
        <w:t>]</w:t>
      </w:r>
      <w:bookmarkEnd w:id="5286"/>
      <w:r>
        <w:t xml:space="preserve">:  </w:t>
      </w:r>
      <w:r w:rsidRPr="000A3A19">
        <w:t>xml:id Version 1.0, W3C Propo</w:t>
      </w:r>
      <w:r>
        <w:t>sed Recommendation 12 July 2005.  A</w:t>
      </w:r>
      <w:r w:rsidRPr="000A3A19">
        <w:t xml:space="preserve">vailable from </w:t>
      </w:r>
      <w:r w:rsidRPr="00A72E5B">
        <w:rPr>
          <w:rStyle w:val="wrcode"/>
        </w:rPr>
        <w:t>http://www.w3.org/TR/2005/PR-xml-id-20050712/</w:t>
      </w:r>
      <w:r w:rsidRPr="004124A4">
        <w:t>.</w:t>
      </w:r>
    </w:p>
    <w:p w:rsidR="00DD6A0A" w:rsidRPr="000A3A19" w:rsidRDefault="00DD6A0A" w:rsidP="00DD6A0A">
      <w:pPr>
        <w:pStyle w:val="wrbodytext2"/>
      </w:pPr>
      <w:bookmarkStart w:id="5287" w:name="ref_xml_info_set"/>
      <w:r w:rsidRPr="00BA4C27">
        <w:rPr>
          <w:rStyle w:val="Refterm"/>
        </w:rPr>
        <w:t>[XMLInfoSet]</w:t>
      </w:r>
      <w:bookmarkEnd w:id="5287"/>
      <w:r>
        <w:t xml:space="preserve">:  </w:t>
      </w:r>
      <w:r w:rsidRPr="000A3A19">
        <w:t xml:space="preserve">XML Information Set (Second Edition), W3C Recommendation 4 February 2004.  Available from </w:t>
      </w:r>
      <w:r w:rsidRPr="00A72E5B">
        <w:rPr>
          <w:rStyle w:val="wrcode"/>
        </w:rPr>
        <w:t>http://www.w3.org/TR/2004/REC-xml-infoset-20040204/</w:t>
      </w:r>
      <w:r w:rsidRPr="004124A4">
        <w:t>.</w:t>
      </w:r>
    </w:p>
    <w:p w:rsidR="00DD6A0A" w:rsidRPr="000A3A19" w:rsidRDefault="00DD6A0A" w:rsidP="00DD6A0A">
      <w:pPr>
        <w:pStyle w:val="wrbodytext2"/>
      </w:pPr>
      <w:bookmarkStart w:id="5288" w:name="ref_xml_namespaces"/>
      <w:r w:rsidRPr="00BA4C27">
        <w:rPr>
          <w:rStyle w:val="Refterm"/>
        </w:rPr>
        <w:t>[XMLNamespaces]</w:t>
      </w:r>
      <w:bookmarkEnd w:id="5288"/>
      <w:r>
        <w:t xml:space="preserve">:  </w:t>
      </w:r>
      <w:r w:rsidRPr="000A3A19">
        <w:t xml:space="preserve">Namespaces in XML, World Wide Web Consortium </w:t>
      </w:r>
      <w:r>
        <w:t>16 August 2006.  Available from</w:t>
      </w:r>
      <w:r w:rsidR="00CD5265" w:rsidRPr="00CD5265">
        <w:t xml:space="preserve">  </w:t>
      </w:r>
      <w:r w:rsidRPr="00B74844">
        <w:rPr>
          <w:rStyle w:val="wrcode"/>
        </w:rPr>
        <w:t>http://www.w3.org/TR/2006/REC-xml-names-20060816</w:t>
      </w:r>
      <w:r w:rsidRPr="004124A4">
        <w:t>.</w:t>
      </w:r>
    </w:p>
    <w:p w:rsidR="00683500" w:rsidRDefault="00DD6A0A">
      <w:pPr>
        <w:pStyle w:val="wrbodytext3"/>
      </w:pPr>
      <w:bookmarkStart w:id="5289" w:name="_Toc87007863"/>
      <w:r w:rsidRPr="00C0519E">
        <w:t>NCName</w:t>
      </w:r>
      <w:r>
        <w:t xml:space="preserve"> is described at </w:t>
      </w:r>
      <w:r w:rsidRPr="00270E2B">
        <w:rPr>
          <w:rStyle w:val="wrcode"/>
        </w:rPr>
        <w:t>#NT-NCName</w:t>
      </w:r>
      <w:r w:rsidRPr="004124A4">
        <w:t>.</w:t>
      </w:r>
      <w:bookmarkEnd w:id="5289"/>
    </w:p>
    <w:p w:rsidR="00DD6A0A" w:rsidRPr="000A3A19" w:rsidRDefault="00DD6A0A" w:rsidP="00DD6A0A">
      <w:pPr>
        <w:pStyle w:val="wrbodytext2"/>
      </w:pPr>
      <w:bookmarkStart w:id="5290" w:name="ref_xml_namespaces_errata"/>
      <w:r w:rsidRPr="00BA4C27">
        <w:rPr>
          <w:rStyle w:val="Refterm"/>
        </w:rPr>
        <w:t>[XMLNamespacesErrata]</w:t>
      </w:r>
      <w:bookmarkEnd w:id="5290"/>
      <w:r>
        <w:t xml:space="preserve">:  </w:t>
      </w:r>
      <w:r w:rsidRPr="000A3A19">
        <w:t>Namespaces i</w:t>
      </w:r>
      <w:r>
        <w:t>n XML Errata, 6 December 2002.  A</w:t>
      </w:r>
      <w:r w:rsidRPr="000A3A19">
        <w:t xml:space="preserve">vailable from </w:t>
      </w:r>
      <w:r w:rsidRPr="00A72E5B">
        <w:rPr>
          <w:rStyle w:val="wrcode"/>
        </w:rPr>
        <w:t>http://www.w3.org/XML/xml-names-19990114-errata</w:t>
      </w:r>
      <w:r w:rsidRPr="004124A4">
        <w:t>.</w:t>
      </w:r>
    </w:p>
    <w:p w:rsidR="00DD6A0A" w:rsidRPr="000A3A19" w:rsidRDefault="00DD6A0A" w:rsidP="00DD6A0A">
      <w:pPr>
        <w:pStyle w:val="wrbodytext2"/>
      </w:pPr>
      <w:bookmarkStart w:id="5291" w:name="ref_xml_schema_datatypes"/>
      <w:r w:rsidRPr="00BA4C27">
        <w:rPr>
          <w:rStyle w:val="Refterm"/>
        </w:rPr>
        <w:t>[XMLSchemaDatatypes]</w:t>
      </w:r>
      <w:bookmarkEnd w:id="5291"/>
      <w:r>
        <w:t xml:space="preserve">:  </w:t>
      </w:r>
      <w:r w:rsidRPr="000A3A19">
        <w:t>XML Schema Part 2: Datatypes Second Edition, W3C Recommendation 28 O</w:t>
      </w:r>
      <w:r>
        <w:t>ctober 2004.  Ava</w:t>
      </w:r>
      <w:r w:rsidRPr="000A3A19">
        <w:t xml:space="preserve">ilable at </w:t>
      </w:r>
      <w:r w:rsidRPr="00A72E5B">
        <w:rPr>
          <w:rStyle w:val="wrcode"/>
        </w:rPr>
        <w:t>http://www.w3.org/TR/2004/REC-xmlschema-2-20041028/</w:t>
      </w:r>
      <w:r w:rsidRPr="004124A4">
        <w:t>.</w:t>
      </w:r>
    </w:p>
    <w:p w:rsidR="00DD6A0A" w:rsidRDefault="00DD6A0A" w:rsidP="00DD6A0A">
      <w:pPr>
        <w:pStyle w:val="wrbodytext2"/>
        <w:rPr>
          <w:rStyle w:val="wrcode"/>
        </w:rPr>
      </w:pPr>
      <w:bookmarkStart w:id="5292" w:name="ref_xml_schema_structures"/>
      <w:r w:rsidRPr="00BA4C27">
        <w:rPr>
          <w:rStyle w:val="Refterm"/>
        </w:rPr>
        <w:t>[XMLSchemaStructures</w:t>
      </w:r>
      <w:r w:rsidRPr="00BA4C27">
        <w:rPr>
          <w:rStyle w:val="Strong"/>
        </w:rPr>
        <w:t>]</w:t>
      </w:r>
      <w:bookmarkEnd w:id="5292"/>
      <w:r>
        <w:t xml:space="preserve">:  </w:t>
      </w:r>
      <w:r w:rsidRPr="000A3A19">
        <w:t xml:space="preserve">XML Schema Part 1: Structures Second Edition, W3C </w:t>
      </w:r>
      <w:r>
        <w:t>Recommendation 28 October 2004.  A</w:t>
      </w:r>
      <w:r w:rsidRPr="000A3A19">
        <w:t xml:space="preserve">vailable </w:t>
      </w:r>
      <w:r>
        <w:t xml:space="preserve">from </w:t>
      </w:r>
      <w:r w:rsidRPr="00A72E5B">
        <w:rPr>
          <w:rStyle w:val="wrcode"/>
        </w:rPr>
        <w:t>http://www.w3.org/TR/2004/REC-xmlschema-1-20041028/</w:t>
      </w:r>
      <w:r w:rsidRPr="004124A4">
        <w:t>.</w:t>
      </w:r>
    </w:p>
    <w:p w:rsidR="00683500" w:rsidRDefault="00DD6A0A">
      <w:pPr>
        <w:pStyle w:val="wrbodytext3"/>
        <w:rPr>
          <w:rStyle w:val="wrcode"/>
          <w:szCs w:val="24"/>
        </w:rPr>
      </w:pPr>
      <w:bookmarkStart w:id="5293" w:name="_Toc87007864"/>
      <w:r>
        <w:t xml:space="preserve">Annotations are described at </w:t>
      </w:r>
      <w:r>
        <w:rPr>
          <w:rStyle w:val="wrcode"/>
        </w:rPr>
        <w:t>#Annotation_details</w:t>
      </w:r>
      <w:r w:rsidRPr="004124A4">
        <w:t>.</w:t>
      </w:r>
      <w:bookmarkEnd w:id="5293"/>
    </w:p>
    <w:p w:rsidR="00DD6A0A" w:rsidRDefault="00DD6A0A" w:rsidP="00DD6A0A">
      <w:pPr>
        <w:pStyle w:val="wrbodytext2"/>
      </w:pPr>
      <w:bookmarkStart w:id="5294" w:name="ref_xslt"/>
      <w:r w:rsidRPr="006263CE">
        <w:rPr>
          <w:rStyle w:val="Refterm"/>
        </w:rPr>
        <w:t>[XSLT]</w:t>
      </w:r>
      <w:bookmarkEnd w:id="5294"/>
      <w:r>
        <w:t xml:space="preserve">:  XSL Transformations (XSLT), Version 1.0, W3C Recommendation 16 November 1999.  Available from </w:t>
      </w:r>
      <w:r w:rsidRPr="008D6E68">
        <w:rPr>
          <w:rStyle w:val="wrcode"/>
        </w:rPr>
        <w:t>http://www.w3.org/TR/1999/REC-xslt-19991116</w:t>
      </w:r>
      <w:r w:rsidRPr="004124A4">
        <w:t>.</w:t>
      </w:r>
    </w:p>
    <w:p w:rsidR="0099237F" w:rsidRDefault="00DD6A0A" w:rsidP="00555AEE">
      <w:pPr>
        <w:pStyle w:val="wrbodytext3"/>
        <w:sectPr w:rsidR="0099237F">
          <w:pgSz w:w="12240" w:h="15840" w:code="1"/>
          <w:pgMar w:top="1440" w:right="1440" w:bottom="1440" w:left="1440" w:header="504" w:footer="504" w:gutter="0"/>
          <w:lnNumType w:countBy="1" w:restart="continuous"/>
          <w:pgNumType w:start="1" w:chapStyle="7"/>
          <w:docGrid w:linePitch="360"/>
        </w:sectPr>
      </w:pPr>
      <w:bookmarkStart w:id="5295" w:name="_Toc87007865"/>
      <w:r>
        <w:t xml:space="preserve">The element </w:t>
      </w:r>
      <w:r w:rsidRPr="004124A4">
        <w:rPr>
          <w:rStyle w:val="wrcode"/>
        </w:rPr>
        <w:t>xsl:sort</w:t>
      </w:r>
      <w:r>
        <w:t xml:space="preserve"> is described at </w:t>
      </w:r>
      <w:r w:rsidRPr="008D6E68">
        <w:rPr>
          <w:rStyle w:val="wrcode"/>
        </w:rPr>
        <w:t>#element-sort</w:t>
      </w:r>
      <w:r w:rsidRPr="004124A4">
        <w:t>.</w:t>
      </w:r>
      <w:bookmarkEnd w:id="5295"/>
    </w:p>
    <w:p w:rsidR="00DD6A0A" w:rsidRDefault="00DD6A0A" w:rsidP="00C24C34">
      <w:pPr>
        <w:pStyle w:val="Heading7"/>
        <w:numPr>
          <w:numberingChange w:id="5296" w:author="Webb Roberts" w:date="2010-03-31T15:28:00Z" w:original="Appendix %7:5:3::"/>
        </w:numPr>
      </w:pPr>
      <w:bookmarkStart w:id="5297" w:name="_Toc77760872"/>
      <w:bookmarkStart w:id="5298" w:name="_Toc87007866"/>
      <w:bookmarkStart w:id="5299" w:name="_Toc109188366"/>
      <w:bookmarkStart w:id="5300" w:name="_Toc131669007"/>
      <w:r>
        <w:t>List of Principles</w:t>
      </w:r>
      <w:bookmarkEnd w:id="5297"/>
      <w:bookmarkEnd w:id="5298"/>
      <w:bookmarkEnd w:id="5300"/>
    </w:p>
    <w:p w:rsidR="00172983" w:rsidRDefault="00B36831">
      <w:pPr>
        <w:pStyle w:val="TableofFigures"/>
        <w:numPr>
          <w:ins w:id="5301" w:author="Webb Roberts" w:date="2010-03-31T15:32:00Z"/>
        </w:numPr>
        <w:tabs>
          <w:tab w:val="right" w:leader="dot" w:pos="9350"/>
        </w:tabs>
        <w:rPr>
          <w:ins w:id="5302" w:author="Webb Roberts" w:date="2010-03-31T15:32:00Z"/>
          <w:rFonts w:asciiTheme="minorHAnsi" w:eastAsiaTheme="minorEastAsia" w:hAnsiTheme="minorHAnsi" w:cstheme="minorBidi"/>
          <w:noProof/>
        </w:rPr>
      </w:pPr>
      <w:r w:rsidRPr="00B36831">
        <w:rPr>
          <w:rFonts w:asciiTheme="minorHAnsi" w:hAnsiTheme="minorHAnsi"/>
          <w:b/>
          <w:sz w:val="20"/>
        </w:rPr>
        <w:fldChar w:fldCharType="begin"/>
      </w:r>
      <w:r w:rsidR="00DD6A0A">
        <w:instrText xml:space="preserve"> TOC \t "SL Principal Head Para" \c </w:instrText>
      </w:r>
      <w:r w:rsidRPr="00B36831">
        <w:rPr>
          <w:rFonts w:asciiTheme="minorHAnsi" w:hAnsiTheme="minorHAnsi"/>
          <w:b/>
          <w:sz w:val="20"/>
        </w:rPr>
        <w:fldChar w:fldCharType="separate"/>
      </w:r>
      <w:ins w:id="5303" w:author="Webb Roberts" w:date="2010-03-31T15:32:00Z">
        <w:r w:rsidR="00172983">
          <w:rPr>
            <w:noProof/>
          </w:rPr>
          <w:t>[Principle 1]</w:t>
        </w:r>
        <w:r w:rsidR="00172983">
          <w:rPr>
            <w:noProof/>
          </w:rPr>
          <w:tab/>
        </w:r>
        <w:r w:rsidR="00172983">
          <w:rPr>
            <w:noProof/>
          </w:rPr>
          <w:fldChar w:fldCharType="begin"/>
        </w:r>
        <w:r w:rsidR="00172983">
          <w:rPr>
            <w:noProof/>
          </w:rPr>
          <w:instrText xml:space="preserve"> PAGEREF _Toc131669064 \h </w:instrText>
        </w:r>
      </w:ins>
      <w:r w:rsidR="00A63659">
        <w:rPr>
          <w:noProof/>
        </w:rPr>
      </w:r>
      <w:r w:rsidR="00172983">
        <w:rPr>
          <w:noProof/>
        </w:rPr>
        <w:fldChar w:fldCharType="separate"/>
      </w:r>
      <w:ins w:id="5304" w:author="Webb Roberts" w:date="2010-03-31T15:33:00Z">
        <w:r w:rsidR="00A63659">
          <w:rPr>
            <w:noProof/>
          </w:rPr>
          <w:t>19</w:t>
        </w:r>
      </w:ins>
      <w:ins w:id="5305" w:author="Webb Roberts" w:date="2010-03-31T15:32:00Z">
        <w:r w:rsidR="00172983">
          <w:rPr>
            <w:noProof/>
          </w:rPr>
          <w:fldChar w:fldCharType="end"/>
        </w:r>
      </w:ins>
    </w:p>
    <w:p w:rsidR="00172983" w:rsidRDefault="00172983">
      <w:pPr>
        <w:pStyle w:val="TableofFigures"/>
        <w:numPr>
          <w:ins w:id="5306" w:author="Webb Roberts" w:date="2010-03-31T15:32:00Z"/>
        </w:numPr>
        <w:tabs>
          <w:tab w:val="right" w:leader="dot" w:pos="9350"/>
        </w:tabs>
        <w:rPr>
          <w:ins w:id="5307" w:author="Webb Roberts" w:date="2010-03-31T15:32:00Z"/>
          <w:rFonts w:asciiTheme="minorHAnsi" w:eastAsiaTheme="minorEastAsia" w:hAnsiTheme="minorHAnsi" w:cstheme="minorBidi"/>
          <w:noProof/>
        </w:rPr>
      </w:pPr>
      <w:ins w:id="5308" w:author="Webb Roberts" w:date="2010-03-31T15:32:00Z">
        <w:r>
          <w:rPr>
            <w:noProof/>
          </w:rPr>
          <w:t>[Principle 2]</w:t>
        </w:r>
        <w:r>
          <w:rPr>
            <w:noProof/>
          </w:rPr>
          <w:tab/>
        </w:r>
        <w:r>
          <w:rPr>
            <w:noProof/>
          </w:rPr>
          <w:fldChar w:fldCharType="begin"/>
        </w:r>
        <w:r>
          <w:rPr>
            <w:noProof/>
          </w:rPr>
          <w:instrText xml:space="preserve"> PAGEREF _Toc131669065 \h </w:instrText>
        </w:r>
      </w:ins>
      <w:r w:rsidR="00A63659">
        <w:rPr>
          <w:noProof/>
        </w:rPr>
      </w:r>
      <w:r>
        <w:rPr>
          <w:noProof/>
        </w:rPr>
        <w:fldChar w:fldCharType="separate"/>
      </w:r>
      <w:ins w:id="5309" w:author="Webb Roberts" w:date="2010-03-31T15:33:00Z">
        <w:r w:rsidR="00A63659">
          <w:rPr>
            <w:noProof/>
          </w:rPr>
          <w:t>19</w:t>
        </w:r>
      </w:ins>
      <w:ins w:id="5310" w:author="Webb Roberts" w:date="2010-03-31T15:32:00Z">
        <w:r>
          <w:rPr>
            <w:noProof/>
          </w:rPr>
          <w:fldChar w:fldCharType="end"/>
        </w:r>
      </w:ins>
    </w:p>
    <w:p w:rsidR="00172983" w:rsidRDefault="00172983">
      <w:pPr>
        <w:pStyle w:val="TableofFigures"/>
        <w:numPr>
          <w:ins w:id="5311" w:author="Webb Roberts" w:date="2010-03-31T15:32:00Z"/>
        </w:numPr>
        <w:tabs>
          <w:tab w:val="right" w:leader="dot" w:pos="9350"/>
        </w:tabs>
        <w:rPr>
          <w:ins w:id="5312" w:author="Webb Roberts" w:date="2010-03-31T15:32:00Z"/>
          <w:rFonts w:asciiTheme="minorHAnsi" w:eastAsiaTheme="minorEastAsia" w:hAnsiTheme="minorHAnsi" w:cstheme="minorBidi"/>
          <w:noProof/>
        </w:rPr>
      </w:pPr>
      <w:ins w:id="5313" w:author="Webb Roberts" w:date="2010-03-31T15:32:00Z">
        <w:r>
          <w:rPr>
            <w:noProof/>
          </w:rPr>
          <w:t>[Principle 3]</w:t>
        </w:r>
        <w:r>
          <w:rPr>
            <w:noProof/>
          </w:rPr>
          <w:tab/>
        </w:r>
        <w:r>
          <w:rPr>
            <w:noProof/>
          </w:rPr>
          <w:fldChar w:fldCharType="begin"/>
        </w:r>
        <w:r>
          <w:rPr>
            <w:noProof/>
          </w:rPr>
          <w:instrText xml:space="preserve"> PAGEREF _Toc131669066 \h </w:instrText>
        </w:r>
      </w:ins>
      <w:r w:rsidR="00A63659">
        <w:rPr>
          <w:noProof/>
        </w:rPr>
      </w:r>
      <w:r>
        <w:rPr>
          <w:noProof/>
        </w:rPr>
        <w:fldChar w:fldCharType="separate"/>
      </w:r>
      <w:ins w:id="5314" w:author="Webb Roberts" w:date="2010-03-31T15:33:00Z">
        <w:r w:rsidR="00A63659">
          <w:rPr>
            <w:noProof/>
          </w:rPr>
          <w:t>19</w:t>
        </w:r>
      </w:ins>
      <w:ins w:id="5315" w:author="Webb Roberts" w:date="2010-03-31T15:32:00Z">
        <w:r>
          <w:rPr>
            <w:noProof/>
          </w:rPr>
          <w:fldChar w:fldCharType="end"/>
        </w:r>
      </w:ins>
    </w:p>
    <w:p w:rsidR="00172983" w:rsidRDefault="00172983">
      <w:pPr>
        <w:pStyle w:val="TableofFigures"/>
        <w:numPr>
          <w:ins w:id="5316" w:author="Webb Roberts" w:date="2010-03-31T15:32:00Z"/>
        </w:numPr>
        <w:tabs>
          <w:tab w:val="right" w:leader="dot" w:pos="9350"/>
        </w:tabs>
        <w:rPr>
          <w:ins w:id="5317" w:author="Webb Roberts" w:date="2010-03-31T15:32:00Z"/>
          <w:rFonts w:asciiTheme="minorHAnsi" w:eastAsiaTheme="minorEastAsia" w:hAnsiTheme="minorHAnsi" w:cstheme="minorBidi"/>
          <w:noProof/>
        </w:rPr>
      </w:pPr>
      <w:ins w:id="5318" w:author="Webb Roberts" w:date="2010-03-31T15:32:00Z">
        <w:r>
          <w:rPr>
            <w:noProof/>
          </w:rPr>
          <w:t>[Principle 4]</w:t>
        </w:r>
        <w:r>
          <w:rPr>
            <w:noProof/>
          </w:rPr>
          <w:tab/>
        </w:r>
        <w:r>
          <w:rPr>
            <w:noProof/>
          </w:rPr>
          <w:fldChar w:fldCharType="begin"/>
        </w:r>
        <w:r>
          <w:rPr>
            <w:noProof/>
          </w:rPr>
          <w:instrText xml:space="preserve"> PAGEREF _Toc131669067 \h </w:instrText>
        </w:r>
      </w:ins>
      <w:r w:rsidR="00A63659">
        <w:rPr>
          <w:noProof/>
        </w:rPr>
      </w:r>
      <w:r>
        <w:rPr>
          <w:noProof/>
        </w:rPr>
        <w:fldChar w:fldCharType="separate"/>
      </w:r>
      <w:ins w:id="5319" w:author="Webb Roberts" w:date="2010-03-31T15:33:00Z">
        <w:r w:rsidR="00A63659">
          <w:rPr>
            <w:noProof/>
          </w:rPr>
          <w:t>19</w:t>
        </w:r>
      </w:ins>
      <w:ins w:id="5320" w:author="Webb Roberts" w:date="2010-03-31T15:32:00Z">
        <w:r>
          <w:rPr>
            <w:noProof/>
          </w:rPr>
          <w:fldChar w:fldCharType="end"/>
        </w:r>
      </w:ins>
    </w:p>
    <w:p w:rsidR="00172983" w:rsidRDefault="00172983">
      <w:pPr>
        <w:pStyle w:val="TableofFigures"/>
        <w:numPr>
          <w:ins w:id="5321" w:author="Webb Roberts" w:date="2010-03-31T15:32:00Z"/>
        </w:numPr>
        <w:tabs>
          <w:tab w:val="right" w:leader="dot" w:pos="9350"/>
        </w:tabs>
        <w:rPr>
          <w:ins w:id="5322" w:author="Webb Roberts" w:date="2010-03-31T15:32:00Z"/>
          <w:rFonts w:asciiTheme="minorHAnsi" w:eastAsiaTheme="minorEastAsia" w:hAnsiTheme="minorHAnsi" w:cstheme="minorBidi"/>
          <w:noProof/>
        </w:rPr>
      </w:pPr>
      <w:ins w:id="5323" w:author="Webb Roberts" w:date="2010-03-31T15:32:00Z">
        <w:r>
          <w:rPr>
            <w:noProof/>
          </w:rPr>
          <w:t>[Principle 5]</w:t>
        </w:r>
        <w:r>
          <w:rPr>
            <w:noProof/>
          </w:rPr>
          <w:tab/>
        </w:r>
        <w:r>
          <w:rPr>
            <w:noProof/>
          </w:rPr>
          <w:fldChar w:fldCharType="begin"/>
        </w:r>
        <w:r>
          <w:rPr>
            <w:noProof/>
          </w:rPr>
          <w:instrText xml:space="preserve"> PAGEREF _Toc131669068 \h </w:instrText>
        </w:r>
      </w:ins>
      <w:r w:rsidR="00A63659">
        <w:rPr>
          <w:noProof/>
        </w:rPr>
      </w:r>
      <w:r>
        <w:rPr>
          <w:noProof/>
        </w:rPr>
        <w:fldChar w:fldCharType="separate"/>
      </w:r>
      <w:ins w:id="5324" w:author="Webb Roberts" w:date="2010-03-31T15:33:00Z">
        <w:r w:rsidR="00A63659">
          <w:rPr>
            <w:noProof/>
          </w:rPr>
          <w:t>20</w:t>
        </w:r>
      </w:ins>
      <w:ins w:id="5325" w:author="Webb Roberts" w:date="2010-03-31T15:32:00Z">
        <w:r>
          <w:rPr>
            <w:noProof/>
          </w:rPr>
          <w:fldChar w:fldCharType="end"/>
        </w:r>
      </w:ins>
    </w:p>
    <w:p w:rsidR="00172983" w:rsidRDefault="00172983">
      <w:pPr>
        <w:pStyle w:val="TableofFigures"/>
        <w:numPr>
          <w:ins w:id="5326" w:author="Webb Roberts" w:date="2010-03-31T15:32:00Z"/>
        </w:numPr>
        <w:tabs>
          <w:tab w:val="right" w:leader="dot" w:pos="9350"/>
        </w:tabs>
        <w:rPr>
          <w:ins w:id="5327" w:author="Webb Roberts" w:date="2010-03-31T15:32:00Z"/>
          <w:rFonts w:asciiTheme="minorHAnsi" w:eastAsiaTheme="minorEastAsia" w:hAnsiTheme="minorHAnsi" w:cstheme="minorBidi"/>
          <w:noProof/>
        </w:rPr>
      </w:pPr>
      <w:ins w:id="5328" w:author="Webb Roberts" w:date="2010-03-31T15:32:00Z">
        <w:r>
          <w:rPr>
            <w:noProof/>
          </w:rPr>
          <w:t>[Principle 6]</w:t>
        </w:r>
        <w:r>
          <w:rPr>
            <w:noProof/>
          </w:rPr>
          <w:tab/>
        </w:r>
        <w:r>
          <w:rPr>
            <w:noProof/>
          </w:rPr>
          <w:fldChar w:fldCharType="begin"/>
        </w:r>
        <w:r>
          <w:rPr>
            <w:noProof/>
          </w:rPr>
          <w:instrText xml:space="preserve"> PAGEREF _Toc131669069 \h </w:instrText>
        </w:r>
      </w:ins>
      <w:r w:rsidR="00A63659">
        <w:rPr>
          <w:noProof/>
        </w:rPr>
      </w:r>
      <w:r>
        <w:rPr>
          <w:noProof/>
        </w:rPr>
        <w:fldChar w:fldCharType="separate"/>
      </w:r>
      <w:ins w:id="5329" w:author="Webb Roberts" w:date="2010-03-31T15:33:00Z">
        <w:r w:rsidR="00A63659">
          <w:rPr>
            <w:noProof/>
          </w:rPr>
          <w:t>20</w:t>
        </w:r>
      </w:ins>
      <w:ins w:id="5330" w:author="Webb Roberts" w:date="2010-03-31T15:32:00Z">
        <w:r>
          <w:rPr>
            <w:noProof/>
          </w:rPr>
          <w:fldChar w:fldCharType="end"/>
        </w:r>
      </w:ins>
    </w:p>
    <w:p w:rsidR="00172983" w:rsidRDefault="00172983">
      <w:pPr>
        <w:pStyle w:val="TableofFigures"/>
        <w:numPr>
          <w:ins w:id="5331" w:author="Webb Roberts" w:date="2010-03-31T15:32:00Z"/>
        </w:numPr>
        <w:tabs>
          <w:tab w:val="right" w:leader="dot" w:pos="9350"/>
        </w:tabs>
        <w:rPr>
          <w:ins w:id="5332" w:author="Webb Roberts" w:date="2010-03-31T15:32:00Z"/>
          <w:rFonts w:asciiTheme="minorHAnsi" w:eastAsiaTheme="minorEastAsia" w:hAnsiTheme="minorHAnsi" w:cstheme="minorBidi"/>
          <w:noProof/>
        </w:rPr>
      </w:pPr>
      <w:ins w:id="5333" w:author="Webb Roberts" w:date="2010-03-31T15:32:00Z">
        <w:r>
          <w:rPr>
            <w:noProof/>
          </w:rPr>
          <w:t>[Principle 7]</w:t>
        </w:r>
        <w:r>
          <w:rPr>
            <w:noProof/>
          </w:rPr>
          <w:tab/>
        </w:r>
        <w:r>
          <w:rPr>
            <w:noProof/>
          </w:rPr>
          <w:fldChar w:fldCharType="begin"/>
        </w:r>
        <w:r>
          <w:rPr>
            <w:noProof/>
          </w:rPr>
          <w:instrText xml:space="preserve"> PAGEREF _Toc131669070 \h </w:instrText>
        </w:r>
      </w:ins>
      <w:r w:rsidR="00A63659">
        <w:rPr>
          <w:noProof/>
        </w:rPr>
      </w:r>
      <w:r>
        <w:rPr>
          <w:noProof/>
        </w:rPr>
        <w:fldChar w:fldCharType="separate"/>
      </w:r>
      <w:ins w:id="5334" w:author="Webb Roberts" w:date="2010-03-31T15:33:00Z">
        <w:r w:rsidR="00A63659">
          <w:rPr>
            <w:noProof/>
          </w:rPr>
          <w:t>20</w:t>
        </w:r>
      </w:ins>
      <w:ins w:id="5335" w:author="Webb Roberts" w:date="2010-03-31T15:32:00Z">
        <w:r>
          <w:rPr>
            <w:noProof/>
          </w:rPr>
          <w:fldChar w:fldCharType="end"/>
        </w:r>
      </w:ins>
    </w:p>
    <w:p w:rsidR="00172983" w:rsidRDefault="00172983">
      <w:pPr>
        <w:pStyle w:val="TableofFigures"/>
        <w:numPr>
          <w:ins w:id="5336" w:author="Webb Roberts" w:date="2010-03-31T15:32:00Z"/>
        </w:numPr>
        <w:tabs>
          <w:tab w:val="right" w:leader="dot" w:pos="9350"/>
        </w:tabs>
        <w:rPr>
          <w:ins w:id="5337" w:author="Webb Roberts" w:date="2010-03-31T15:32:00Z"/>
          <w:rFonts w:asciiTheme="minorHAnsi" w:eastAsiaTheme="minorEastAsia" w:hAnsiTheme="minorHAnsi" w:cstheme="minorBidi"/>
          <w:noProof/>
        </w:rPr>
      </w:pPr>
      <w:ins w:id="5338" w:author="Webb Roberts" w:date="2010-03-31T15:32:00Z">
        <w:r>
          <w:rPr>
            <w:noProof/>
          </w:rPr>
          <w:t>[Principle 8]</w:t>
        </w:r>
        <w:r>
          <w:rPr>
            <w:noProof/>
          </w:rPr>
          <w:tab/>
        </w:r>
        <w:r>
          <w:rPr>
            <w:noProof/>
          </w:rPr>
          <w:fldChar w:fldCharType="begin"/>
        </w:r>
        <w:r>
          <w:rPr>
            <w:noProof/>
          </w:rPr>
          <w:instrText xml:space="preserve"> PAGEREF _Toc131669071 \h </w:instrText>
        </w:r>
      </w:ins>
      <w:r w:rsidR="00A63659">
        <w:rPr>
          <w:noProof/>
        </w:rPr>
      </w:r>
      <w:r>
        <w:rPr>
          <w:noProof/>
        </w:rPr>
        <w:fldChar w:fldCharType="separate"/>
      </w:r>
      <w:ins w:id="5339" w:author="Webb Roberts" w:date="2010-03-31T15:33:00Z">
        <w:r w:rsidR="00A63659">
          <w:rPr>
            <w:noProof/>
          </w:rPr>
          <w:t>21</w:t>
        </w:r>
      </w:ins>
      <w:ins w:id="5340" w:author="Webb Roberts" w:date="2010-03-31T15:32:00Z">
        <w:r>
          <w:rPr>
            <w:noProof/>
          </w:rPr>
          <w:fldChar w:fldCharType="end"/>
        </w:r>
      </w:ins>
    </w:p>
    <w:p w:rsidR="00172983" w:rsidRDefault="00172983">
      <w:pPr>
        <w:pStyle w:val="TableofFigures"/>
        <w:numPr>
          <w:ins w:id="5341" w:author="Webb Roberts" w:date="2010-03-31T15:32:00Z"/>
        </w:numPr>
        <w:tabs>
          <w:tab w:val="right" w:leader="dot" w:pos="9350"/>
        </w:tabs>
        <w:rPr>
          <w:ins w:id="5342" w:author="Webb Roberts" w:date="2010-03-31T15:32:00Z"/>
          <w:rFonts w:asciiTheme="minorHAnsi" w:eastAsiaTheme="minorEastAsia" w:hAnsiTheme="minorHAnsi" w:cstheme="minorBidi"/>
          <w:noProof/>
        </w:rPr>
      </w:pPr>
      <w:ins w:id="5343" w:author="Webb Roberts" w:date="2010-03-31T15:32:00Z">
        <w:r>
          <w:rPr>
            <w:noProof/>
          </w:rPr>
          <w:t>[Principle 9]</w:t>
        </w:r>
        <w:r>
          <w:rPr>
            <w:noProof/>
          </w:rPr>
          <w:tab/>
        </w:r>
        <w:r>
          <w:rPr>
            <w:noProof/>
          </w:rPr>
          <w:fldChar w:fldCharType="begin"/>
        </w:r>
        <w:r>
          <w:rPr>
            <w:noProof/>
          </w:rPr>
          <w:instrText xml:space="preserve"> PAGEREF _Toc131669072 \h </w:instrText>
        </w:r>
      </w:ins>
      <w:r w:rsidR="00A63659">
        <w:rPr>
          <w:noProof/>
        </w:rPr>
      </w:r>
      <w:r>
        <w:rPr>
          <w:noProof/>
        </w:rPr>
        <w:fldChar w:fldCharType="separate"/>
      </w:r>
      <w:ins w:id="5344" w:author="Webb Roberts" w:date="2010-03-31T15:33:00Z">
        <w:r w:rsidR="00A63659">
          <w:rPr>
            <w:noProof/>
          </w:rPr>
          <w:t>21</w:t>
        </w:r>
      </w:ins>
      <w:ins w:id="5345" w:author="Webb Roberts" w:date="2010-03-31T15:32:00Z">
        <w:r>
          <w:rPr>
            <w:noProof/>
          </w:rPr>
          <w:fldChar w:fldCharType="end"/>
        </w:r>
      </w:ins>
    </w:p>
    <w:p w:rsidR="00172983" w:rsidRDefault="00172983">
      <w:pPr>
        <w:pStyle w:val="TableofFigures"/>
        <w:numPr>
          <w:ins w:id="5346" w:author="Webb Roberts" w:date="2010-03-31T15:32:00Z"/>
        </w:numPr>
        <w:tabs>
          <w:tab w:val="right" w:leader="dot" w:pos="9350"/>
        </w:tabs>
        <w:rPr>
          <w:ins w:id="5347" w:author="Webb Roberts" w:date="2010-03-31T15:32:00Z"/>
          <w:rFonts w:asciiTheme="minorHAnsi" w:eastAsiaTheme="minorEastAsia" w:hAnsiTheme="minorHAnsi" w:cstheme="minorBidi"/>
          <w:noProof/>
        </w:rPr>
      </w:pPr>
      <w:ins w:id="5348" w:author="Webb Roberts" w:date="2010-03-31T15:32:00Z">
        <w:r>
          <w:rPr>
            <w:noProof/>
          </w:rPr>
          <w:t>[Principle 10]</w:t>
        </w:r>
        <w:r>
          <w:rPr>
            <w:noProof/>
          </w:rPr>
          <w:tab/>
        </w:r>
        <w:r>
          <w:rPr>
            <w:noProof/>
          </w:rPr>
          <w:fldChar w:fldCharType="begin"/>
        </w:r>
        <w:r>
          <w:rPr>
            <w:noProof/>
          </w:rPr>
          <w:instrText xml:space="preserve"> PAGEREF _Toc131669073 \h </w:instrText>
        </w:r>
      </w:ins>
      <w:r w:rsidR="00A63659">
        <w:rPr>
          <w:noProof/>
        </w:rPr>
      </w:r>
      <w:r>
        <w:rPr>
          <w:noProof/>
        </w:rPr>
        <w:fldChar w:fldCharType="separate"/>
      </w:r>
      <w:ins w:id="5349" w:author="Webb Roberts" w:date="2010-03-31T15:33:00Z">
        <w:r w:rsidR="00A63659">
          <w:rPr>
            <w:noProof/>
          </w:rPr>
          <w:t>21</w:t>
        </w:r>
      </w:ins>
      <w:ins w:id="5350" w:author="Webb Roberts" w:date="2010-03-31T15:32:00Z">
        <w:r>
          <w:rPr>
            <w:noProof/>
          </w:rPr>
          <w:fldChar w:fldCharType="end"/>
        </w:r>
      </w:ins>
    </w:p>
    <w:p w:rsidR="00172983" w:rsidRDefault="00172983">
      <w:pPr>
        <w:pStyle w:val="TableofFigures"/>
        <w:numPr>
          <w:ins w:id="5351" w:author="Webb Roberts" w:date="2010-03-31T15:32:00Z"/>
        </w:numPr>
        <w:tabs>
          <w:tab w:val="right" w:leader="dot" w:pos="9350"/>
        </w:tabs>
        <w:rPr>
          <w:ins w:id="5352" w:author="Webb Roberts" w:date="2010-03-31T15:32:00Z"/>
          <w:rFonts w:asciiTheme="minorHAnsi" w:eastAsiaTheme="minorEastAsia" w:hAnsiTheme="minorHAnsi" w:cstheme="minorBidi"/>
          <w:noProof/>
        </w:rPr>
      </w:pPr>
      <w:ins w:id="5353" w:author="Webb Roberts" w:date="2010-03-31T15:32:00Z">
        <w:r>
          <w:rPr>
            <w:noProof/>
          </w:rPr>
          <w:t>[Principle 11]</w:t>
        </w:r>
        <w:r>
          <w:rPr>
            <w:noProof/>
          </w:rPr>
          <w:tab/>
        </w:r>
        <w:r>
          <w:rPr>
            <w:noProof/>
          </w:rPr>
          <w:fldChar w:fldCharType="begin"/>
        </w:r>
        <w:r>
          <w:rPr>
            <w:noProof/>
          </w:rPr>
          <w:instrText xml:space="preserve"> PAGEREF _Toc131669074 \h </w:instrText>
        </w:r>
      </w:ins>
      <w:r w:rsidR="00A63659">
        <w:rPr>
          <w:noProof/>
        </w:rPr>
      </w:r>
      <w:r>
        <w:rPr>
          <w:noProof/>
        </w:rPr>
        <w:fldChar w:fldCharType="separate"/>
      </w:r>
      <w:ins w:id="5354" w:author="Webb Roberts" w:date="2010-03-31T15:33:00Z">
        <w:r w:rsidR="00A63659">
          <w:rPr>
            <w:noProof/>
          </w:rPr>
          <w:t>22</w:t>
        </w:r>
      </w:ins>
      <w:ins w:id="5355" w:author="Webb Roberts" w:date="2010-03-31T15:32:00Z">
        <w:r>
          <w:rPr>
            <w:noProof/>
          </w:rPr>
          <w:fldChar w:fldCharType="end"/>
        </w:r>
      </w:ins>
    </w:p>
    <w:p w:rsidR="00172983" w:rsidRDefault="00172983">
      <w:pPr>
        <w:pStyle w:val="TableofFigures"/>
        <w:numPr>
          <w:ins w:id="5356" w:author="Webb Roberts" w:date="2010-03-31T15:32:00Z"/>
        </w:numPr>
        <w:tabs>
          <w:tab w:val="right" w:leader="dot" w:pos="9350"/>
        </w:tabs>
        <w:rPr>
          <w:ins w:id="5357" w:author="Webb Roberts" w:date="2010-03-31T15:32:00Z"/>
          <w:rFonts w:asciiTheme="minorHAnsi" w:eastAsiaTheme="minorEastAsia" w:hAnsiTheme="minorHAnsi" w:cstheme="minorBidi"/>
          <w:noProof/>
        </w:rPr>
      </w:pPr>
      <w:ins w:id="5358" w:author="Webb Roberts" w:date="2010-03-31T15:32:00Z">
        <w:r>
          <w:rPr>
            <w:noProof/>
          </w:rPr>
          <w:t>[Principle 12]</w:t>
        </w:r>
        <w:r>
          <w:rPr>
            <w:noProof/>
          </w:rPr>
          <w:tab/>
        </w:r>
        <w:r>
          <w:rPr>
            <w:noProof/>
          </w:rPr>
          <w:fldChar w:fldCharType="begin"/>
        </w:r>
        <w:r>
          <w:rPr>
            <w:noProof/>
          </w:rPr>
          <w:instrText xml:space="preserve"> PAGEREF _Toc131669075 \h </w:instrText>
        </w:r>
      </w:ins>
      <w:r w:rsidR="00A63659">
        <w:rPr>
          <w:noProof/>
        </w:rPr>
      </w:r>
      <w:r>
        <w:rPr>
          <w:noProof/>
        </w:rPr>
        <w:fldChar w:fldCharType="separate"/>
      </w:r>
      <w:ins w:id="5359" w:author="Webb Roberts" w:date="2010-03-31T15:33:00Z">
        <w:r w:rsidR="00A63659">
          <w:rPr>
            <w:noProof/>
          </w:rPr>
          <w:t>22</w:t>
        </w:r>
      </w:ins>
      <w:ins w:id="5360" w:author="Webb Roberts" w:date="2010-03-31T15:32:00Z">
        <w:r>
          <w:rPr>
            <w:noProof/>
          </w:rPr>
          <w:fldChar w:fldCharType="end"/>
        </w:r>
      </w:ins>
    </w:p>
    <w:p w:rsidR="00172983" w:rsidRDefault="00172983">
      <w:pPr>
        <w:pStyle w:val="TableofFigures"/>
        <w:numPr>
          <w:ins w:id="5361" w:author="Webb Roberts" w:date="2010-03-31T15:32:00Z"/>
        </w:numPr>
        <w:tabs>
          <w:tab w:val="right" w:leader="dot" w:pos="9350"/>
        </w:tabs>
        <w:rPr>
          <w:ins w:id="5362" w:author="Webb Roberts" w:date="2010-03-31T15:32:00Z"/>
          <w:rFonts w:asciiTheme="minorHAnsi" w:eastAsiaTheme="minorEastAsia" w:hAnsiTheme="minorHAnsi" w:cstheme="minorBidi"/>
          <w:noProof/>
        </w:rPr>
      </w:pPr>
      <w:ins w:id="5363" w:author="Webb Roberts" w:date="2010-03-31T15:32:00Z">
        <w:r>
          <w:rPr>
            <w:noProof/>
          </w:rPr>
          <w:t>[Principle 13]</w:t>
        </w:r>
        <w:r>
          <w:rPr>
            <w:noProof/>
          </w:rPr>
          <w:tab/>
        </w:r>
        <w:r>
          <w:rPr>
            <w:noProof/>
          </w:rPr>
          <w:fldChar w:fldCharType="begin"/>
        </w:r>
        <w:r>
          <w:rPr>
            <w:noProof/>
          </w:rPr>
          <w:instrText xml:space="preserve"> PAGEREF _Toc131669076 \h </w:instrText>
        </w:r>
      </w:ins>
      <w:r w:rsidR="00A63659">
        <w:rPr>
          <w:noProof/>
        </w:rPr>
      </w:r>
      <w:r>
        <w:rPr>
          <w:noProof/>
        </w:rPr>
        <w:fldChar w:fldCharType="separate"/>
      </w:r>
      <w:ins w:id="5364" w:author="Webb Roberts" w:date="2010-03-31T15:33:00Z">
        <w:r w:rsidR="00A63659">
          <w:rPr>
            <w:noProof/>
          </w:rPr>
          <w:t>22</w:t>
        </w:r>
      </w:ins>
      <w:ins w:id="5365" w:author="Webb Roberts" w:date="2010-03-31T15:32:00Z">
        <w:r>
          <w:rPr>
            <w:noProof/>
          </w:rPr>
          <w:fldChar w:fldCharType="end"/>
        </w:r>
      </w:ins>
    </w:p>
    <w:p w:rsidR="00172983" w:rsidRDefault="00172983">
      <w:pPr>
        <w:pStyle w:val="TableofFigures"/>
        <w:numPr>
          <w:ins w:id="5366" w:author="Webb Roberts" w:date="2010-03-31T15:32:00Z"/>
        </w:numPr>
        <w:tabs>
          <w:tab w:val="right" w:leader="dot" w:pos="9350"/>
        </w:tabs>
        <w:rPr>
          <w:ins w:id="5367" w:author="Webb Roberts" w:date="2010-03-31T15:32:00Z"/>
          <w:rFonts w:asciiTheme="minorHAnsi" w:eastAsiaTheme="minorEastAsia" w:hAnsiTheme="minorHAnsi" w:cstheme="minorBidi"/>
          <w:noProof/>
        </w:rPr>
      </w:pPr>
      <w:ins w:id="5368" w:author="Webb Roberts" w:date="2010-03-31T15:32:00Z">
        <w:r>
          <w:rPr>
            <w:noProof/>
          </w:rPr>
          <w:t>[Principle 14]</w:t>
        </w:r>
        <w:r>
          <w:rPr>
            <w:noProof/>
          </w:rPr>
          <w:tab/>
        </w:r>
        <w:r>
          <w:rPr>
            <w:noProof/>
          </w:rPr>
          <w:fldChar w:fldCharType="begin"/>
        </w:r>
        <w:r>
          <w:rPr>
            <w:noProof/>
          </w:rPr>
          <w:instrText xml:space="preserve"> PAGEREF _Toc131669077 \h </w:instrText>
        </w:r>
      </w:ins>
      <w:r w:rsidR="00A63659">
        <w:rPr>
          <w:noProof/>
        </w:rPr>
      </w:r>
      <w:r>
        <w:rPr>
          <w:noProof/>
        </w:rPr>
        <w:fldChar w:fldCharType="separate"/>
      </w:r>
      <w:ins w:id="5369" w:author="Webb Roberts" w:date="2010-03-31T15:33:00Z">
        <w:r w:rsidR="00A63659">
          <w:rPr>
            <w:noProof/>
          </w:rPr>
          <w:t>22</w:t>
        </w:r>
      </w:ins>
      <w:ins w:id="5370" w:author="Webb Roberts" w:date="2010-03-31T15:32:00Z">
        <w:r>
          <w:rPr>
            <w:noProof/>
          </w:rPr>
          <w:fldChar w:fldCharType="end"/>
        </w:r>
      </w:ins>
    </w:p>
    <w:p w:rsidR="00172983" w:rsidRDefault="00172983">
      <w:pPr>
        <w:pStyle w:val="TableofFigures"/>
        <w:numPr>
          <w:ins w:id="5371" w:author="Webb Roberts" w:date="2010-03-31T15:32:00Z"/>
        </w:numPr>
        <w:tabs>
          <w:tab w:val="right" w:leader="dot" w:pos="9350"/>
        </w:tabs>
        <w:rPr>
          <w:ins w:id="5372" w:author="Webb Roberts" w:date="2010-03-31T15:32:00Z"/>
          <w:rFonts w:asciiTheme="minorHAnsi" w:eastAsiaTheme="minorEastAsia" w:hAnsiTheme="minorHAnsi" w:cstheme="minorBidi"/>
          <w:noProof/>
        </w:rPr>
      </w:pPr>
      <w:ins w:id="5373" w:author="Webb Roberts" w:date="2010-03-31T15:32:00Z">
        <w:r>
          <w:rPr>
            <w:noProof/>
          </w:rPr>
          <w:t>[Principle 15]</w:t>
        </w:r>
        <w:r>
          <w:rPr>
            <w:noProof/>
          </w:rPr>
          <w:tab/>
        </w:r>
        <w:r>
          <w:rPr>
            <w:noProof/>
          </w:rPr>
          <w:fldChar w:fldCharType="begin"/>
        </w:r>
        <w:r>
          <w:rPr>
            <w:noProof/>
          </w:rPr>
          <w:instrText xml:space="preserve"> PAGEREF _Toc131669078 \h </w:instrText>
        </w:r>
      </w:ins>
      <w:r w:rsidR="00A63659">
        <w:rPr>
          <w:noProof/>
        </w:rPr>
      </w:r>
      <w:r>
        <w:rPr>
          <w:noProof/>
        </w:rPr>
        <w:fldChar w:fldCharType="separate"/>
      </w:r>
      <w:ins w:id="5374" w:author="Webb Roberts" w:date="2010-03-31T15:33:00Z">
        <w:r w:rsidR="00A63659">
          <w:rPr>
            <w:noProof/>
          </w:rPr>
          <w:t>23</w:t>
        </w:r>
      </w:ins>
      <w:ins w:id="5375" w:author="Webb Roberts" w:date="2010-03-31T15:32:00Z">
        <w:r>
          <w:rPr>
            <w:noProof/>
          </w:rPr>
          <w:fldChar w:fldCharType="end"/>
        </w:r>
      </w:ins>
    </w:p>
    <w:p w:rsidR="00172983" w:rsidRDefault="00172983">
      <w:pPr>
        <w:pStyle w:val="TableofFigures"/>
        <w:numPr>
          <w:ins w:id="5376" w:author="Webb Roberts" w:date="2010-03-31T15:32:00Z"/>
        </w:numPr>
        <w:tabs>
          <w:tab w:val="right" w:leader="dot" w:pos="9350"/>
        </w:tabs>
        <w:rPr>
          <w:ins w:id="5377" w:author="Webb Roberts" w:date="2010-03-31T15:32:00Z"/>
          <w:rFonts w:asciiTheme="minorHAnsi" w:eastAsiaTheme="minorEastAsia" w:hAnsiTheme="minorHAnsi" w:cstheme="minorBidi"/>
          <w:noProof/>
        </w:rPr>
      </w:pPr>
      <w:ins w:id="5378" w:author="Webb Roberts" w:date="2010-03-31T15:32:00Z">
        <w:r>
          <w:rPr>
            <w:noProof/>
          </w:rPr>
          <w:t>[Principle 16]</w:t>
        </w:r>
        <w:r>
          <w:rPr>
            <w:noProof/>
          </w:rPr>
          <w:tab/>
        </w:r>
        <w:r>
          <w:rPr>
            <w:noProof/>
          </w:rPr>
          <w:fldChar w:fldCharType="begin"/>
        </w:r>
        <w:r>
          <w:rPr>
            <w:noProof/>
          </w:rPr>
          <w:instrText xml:space="preserve"> PAGEREF _Toc131669079 \h </w:instrText>
        </w:r>
      </w:ins>
      <w:r w:rsidR="00A63659">
        <w:rPr>
          <w:noProof/>
        </w:rPr>
      </w:r>
      <w:r>
        <w:rPr>
          <w:noProof/>
        </w:rPr>
        <w:fldChar w:fldCharType="separate"/>
      </w:r>
      <w:ins w:id="5379" w:author="Webb Roberts" w:date="2010-03-31T15:33:00Z">
        <w:r w:rsidR="00A63659">
          <w:rPr>
            <w:noProof/>
          </w:rPr>
          <w:t>23</w:t>
        </w:r>
      </w:ins>
      <w:ins w:id="5380" w:author="Webb Roberts" w:date="2010-03-31T15:32:00Z">
        <w:r>
          <w:rPr>
            <w:noProof/>
          </w:rPr>
          <w:fldChar w:fldCharType="end"/>
        </w:r>
      </w:ins>
    </w:p>
    <w:p w:rsidR="00172983" w:rsidRDefault="00172983">
      <w:pPr>
        <w:pStyle w:val="TableofFigures"/>
        <w:numPr>
          <w:ins w:id="5381" w:author="Webb Roberts" w:date="2010-03-31T15:32:00Z"/>
        </w:numPr>
        <w:tabs>
          <w:tab w:val="right" w:leader="dot" w:pos="9350"/>
        </w:tabs>
        <w:rPr>
          <w:ins w:id="5382" w:author="Webb Roberts" w:date="2010-03-31T15:32:00Z"/>
          <w:rFonts w:asciiTheme="minorHAnsi" w:eastAsiaTheme="minorEastAsia" w:hAnsiTheme="minorHAnsi" w:cstheme="minorBidi"/>
          <w:noProof/>
        </w:rPr>
      </w:pPr>
      <w:ins w:id="5383" w:author="Webb Roberts" w:date="2010-03-31T15:32:00Z">
        <w:r>
          <w:rPr>
            <w:noProof/>
          </w:rPr>
          <w:t>[Principle 17]</w:t>
        </w:r>
        <w:r>
          <w:rPr>
            <w:noProof/>
          </w:rPr>
          <w:tab/>
        </w:r>
        <w:r>
          <w:rPr>
            <w:noProof/>
          </w:rPr>
          <w:fldChar w:fldCharType="begin"/>
        </w:r>
        <w:r>
          <w:rPr>
            <w:noProof/>
          </w:rPr>
          <w:instrText xml:space="preserve"> PAGEREF _Toc131669080 \h </w:instrText>
        </w:r>
      </w:ins>
      <w:r w:rsidR="00A63659">
        <w:rPr>
          <w:noProof/>
        </w:rPr>
      </w:r>
      <w:r>
        <w:rPr>
          <w:noProof/>
        </w:rPr>
        <w:fldChar w:fldCharType="separate"/>
      </w:r>
      <w:ins w:id="5384" w:author="Webb Roberts" w:date="2010-03-31T15:33:00Z">
        <w:r w:rsidR="00A63659">
          <w:rPr>
            <w:noProof/>
          </w:rPr>
          <w:t>24</w:t>
        </w:r>
      </w:ins>
      <w:ins w:id="5385" w:author="Webb Roberts" w:date="2010-03-31T15:32:00Z">
        <w:r>
          <w:rPr>
            <w:noProof/>
          </w:rPr>
          <w:fldChar w:fldCharType="end"/>
        </w:r>
      </w:ins>
    </w:p>
    <w:p w:rsidR="00172983" w:rsidRDefault="00172983">
      <w:pPr>
        <w:pStyle w:val="TableofFigures"/>
        <w:numPr>
          <w:ins w:id="5386" w:author="Webb Roberts" w:date="2010-03-31T15:32:00Z"/>
        </w:numPr>
        <w:tabs>
          <w:tab w:val="right" w:leader="dot" w:pos="9350"/>
        </w:tabs>
        <w:rPr>
          <w:ins w:id="5387" w:author="Webb Roberts" w:date="2010-03-31T15:32:00Z"/>
          <w:rFonts w:asciiTheme="minorHAnsi" w:eastAsiaTheme="minorEastAsia" w:hAnsiTheme="minorHAnsi" w:cstheme="minorBidi"/>
          <w:noProof/>
        </w:rPr>
      </w:pPr>
      <w:ins w:id="5388" w:author="Webb Roberts" w:date="2010-03-31T15:32:00Z">
        <w:r>
          <w:rPr>
            <w:noProof/>
          </w:rPr>
          <w:t>[Principle 18]</w:t>
        </w:r>
        <w:r>
          <w:rPr>
            <w:noProof/>
          </w:rPr>
          <w:tab/>
        </w:r>
        <w:r>
          <w:rPr>
            <w:noProof/>
          </w:rPr>
          <w:fldChar w:fldCharType="begin"/>
        </w:r>
        <w:r>
          <w:rPr>
            <w:noProof/>
          </w:rPr>
          <w:instrText xml:space="preserve"> PAGEREF _Toc131669081 \h </w:instrText>
        </w:r>
      </w:ins>
      <w:r w:rsidR="00A63659">
        <w:rPr>
          <w:noProof/>
        </w:rPr>
      </w:r>
      <w:r>
        <w:rPr>
          <w:noProof/>
        </w:rPr>
        <w:fldChar w:fldCharType="separate"/>
      </w:r>
      <w:ins w:id="5389" w:author="Webb Roberts" w:date="2010-03-31T15:33:00Z">
        <w:r w:rsidR="00A63659">
          <w:rPr>
            <w:noProof/>
          </w:rPr>
          <w:t>24</w:t>
        </w:r>
      </w:ins>
      <w:ins w:id="5390" w:author="Webb Roberts" w:date="2010-03-31T15:32:00Z">
        <w:r>
          <w:rPr>
            <w:noProof/>
          </w:rPr>
          <w:fldChar w:fldCharType="end"/>
        </w:r>
      </w:ins>
    </w:p>
    <w:p w:rsidR="00172983" w:rsidRDefault="00172983">
      <w:pPr>
        <w:pStyle w:val="TableofFigures"/>
        <w:numPr>
          <w:ins w:id="5391" w:author="Webb Roberts" w:date="2010-03-31T15:32:00Z"/>
        </w:numPr>
        <w:tabs>
          <w:tab w:val="right" w:leader="dot" w:pos="9350"/>
        </w:tabs>
        <w:rPr>
          <w:ins w:id="5392" w:author="Webb Roberts" w:date="2010-03-31T15:32:00Z"/>
          <w:rFonts w:asciiTheme="minorHAnsi" w:eastAsiaTheme="minorEastAsia" w:hAnsiTheme="minorHAnsi" w:cstheme="minorBidi"/>
          <w:noProof/>
        </w:rPr>
      </w:pPr>
      <w:ins w:id="5393" w:author="Webb Roberts" w:date="2010-03-31T15:32:00Z">
        <w:r>
          <w:rPr>
            <w:noProof/>
          </w:rPr>
          <w:t>[Principle 19]</w:t>
        </w:r>
        <w:r>
          <w:rPr>
            <w:noProof/>
          </w:rPr>
          <w:tab/>
        </w:r>
        <w:r>
          <w:rPr>
            <w:noProof/>
          </w:rPr>
          <w:fldChar w:fldCharType="begin"/>
        </w:r>
        <w:r>
          <w:rPr>
            <w:noProof/>
          </w:rPr>
          <w:instrText xml:space="preserve"> PAGEREF _Toc131669082 \h </w:instrText>
        </w:r>
      </w:ins>
      <w:r w:rsidR="00A63659">
        <w:rPr>
          <w:noProof/>
        </w:rPr>
      </w:r>
      <w:r>
        <w:rPr>
          <w:noProof/>
        </w:rPr>
        <w:fldChar w:fldCharType="separate"/>
      </w:r>
      <w:ins w:id="5394" w:author="Webb Roberts" w:date="2010-03-31T15:33:00Z">
        <w:r w:rsidR="00A63659">
          <w:rPr>
            <w:noProof/>
          </w:rPr>
          <w:t>24</w:t>
        </w:r>
      </w:ins>
      <w:ins w:id="5395" w:author="Webb Roberts" w:date="2010-03-31T15:32:00Z">
        <w:r>
          <w:rPr>
            <w:noProof/>
          </w:rPr>
          <w:fldChar w:fldCharType="end"/>
        </w:r>
      </w:ins>
    </w:p>
    <w:p w:rsidR="00172983" w:rsidRDefault="00172983">
      <w:pPr>
        <w:pStyle w:val="TableofFigures"/>
        <w:numPr>
          <w:ins w:id="5396" w:author="Webb Roberts" w:date="2010-03-31T15:32:00Z"/>
        </w:numPr>
        <w:tabs>
          <w:tab w:val="right" w:leader="dot" w:pos="9350"/>
        </w:tabs>
        <w:rPr>
          <w:ins w:id="5397" w:author="Webb Roberts" w:date="2010-03-31T15:32:00Z"/>
          <w:rFonts w:asciiTheme="minorHAnsi" w:eastAsiaTheme="minorEastAsia" w:hAnsiTheme="minorHAnsi" w:cstheme="minorBidi"/>
          <w:noProof/>
        </w:rPr>
      </w:pPr>
      <w:ins w:id="5398" w:author="Webb Roberts" w:date="2010-03-31T15:32:00Z">
        <w:r>
          <w:rPr>
            <w:noProof/>
          </w:rPr>
          <w:t>[Principle 20]</w:t>
        </w:r>
        <w:r>
          <w:rPr>
            <w:noProof/>
          </w:rPr>
          <w:tab/>
        </w:r>
        <w:r>
          <w:rPr>
            <w:noProof/>
          </w:rPr>
          <w:fldChar w:fldCharType="begin"/>
        </w:r>
        <w:r>
          <w:rPr>
            <w:noProof/>
          </w:rPr>
          <w:instrText xml:space="preserve"> PAGEREF _Toc131669083 \h </w:instrText>
        </w:r>
      </w:ins>
      <w:r w:rsidR="00A63659">
        <w:rPr>
          <w:noProof/>
        </w:rPr>
      </w:r>
      <w:r>
        <w:rPr>
          <w:noProof/>
        </w:rPr>
        <w:fldChar w:fldCharType="separate"/>
      </w:r>
      <w:ins w:id="5399" w:author="Webb Roberts" w:date="2010-03-31T15:33:00Z">
        <w:r w:rsidR="00A63659">
          <w:rPr>
            <w:noProof/>
          </w:rPr>
          <w:t>25</w:t>
        </w:r>
      </w:ins>
      <w:ins w:id="5400" w:author="Webb Roberts" w:date="2010-03-31T15:32:00Z">
        <w:r>
          <w:rPr>
            <w:noProof/>
          </w:rPr>
          <w:fldChar w:fldCharType="end"/>
        </w:r>
      </w:ins>
    </w:p>
    <w:p w:rsidR="00172983" w:rsidRDefault="00172983">
      <w:pPr>
        <w:pStyle w:val="TableofFigures"/>
        <w:numPr>
          <w:ins w:id="5401" w:author="Webb Roberts" w:date="2010-03-31T15:32:00Z"/>
        </w:numPr>
        <w:tabs>
          <w:tab w:val="right" w:leader="dot" w:pos="9350"/>
        </w:tabs>
        <w:rPr>
          <w:ins w:id="5402" w:author="Webb Roberts" w:date="2010-03-31T15:32:00Z"/>
          <w:rFonts w:asciiTheme="minorHAnsi" w:eastAsiaTheme="minorEastAsia" w:hAnsiTheme="minorHAnsi" w:cstheme="minorBidi"/>
          <w:noProof/>
        </w:rPr>
      </w:pPr>
      <w:ins w:id="5403" w:author="Webb Roberts" w:date="2010-03-31T15:32:00Z">
        <w:r>
          <w:rPr>
            <w:noProof/>
          </w:rPr>
          <w:t>[Principle 21]</w:t>
        </w:r>
        <w:r>
          <w:rPr>
            <w:noProof/>
          </w:rPr>
          <w:tab/>
        </w:r>
        <w:r>
          <w:rPr>
            <w:noProof/>
          </w:rPr>
          <w:fldChar w:fldCharType="begin"/>
        </w:r>
        <w:r>
          <w:rPr>
            <w:noProof/>
          </w:rPr>
          <w:instrText xml:space="preserve"> PAGEREF _Toc131669084 \h </w:instrText>
        </w:r>
      </w:ins>
      <w:r w:rsidR="00A63659">
        <w:rPr>
          <w:noProof/>
        </w:rPr>
      </w:r>
      <w:r>
        <w:rPr>
          <w:noProof/>
        </w:rPr>
        <w:fldChar w:fldCharType="separate"/>
      </w:r>
      <w:ins w:id="5404" w:author="Webb Roberts" w:date="2010-03-31T15:33:00Z">
        <w:r w:rsidR="00A63659">
          <w:rPr>
            <w:noProof/>
          </w:rPr>
          <w:t>25</w:t>
        </w:r>
      </w:ins>
      <w:ins w:id="5405" w:author="Webb Roberts" w:date="2010-03-31T15:32:00Z">
        <w:r>
          <w:rPr>
            <w:noProof/>
          </w:rPr>
          <w:fldChar w:fldCharType="end"/>
        </w:r>
      </w:ins>
    </w:p>
    <w:p w:rsidR="00172983" w:rsidRDefault="00172983">
      <w:pPr>
        <w:pStyle w:val="TableofFigures"/>
        <w:numPr>
          <w:ins w:id="5406" w:author="Webb Roberts" w:date="2010-03-31T15:32:00Z"/>
        </w:numPr>
        <w:tabs>
          <w:tab w:val="right" w:leader="dot" w:pos="9350"/>
        </w:tabs>
        <w:rPr>
          <w:ins w:id="5407" w:author="Webb Roberts" w:date="2010-03-31T15:32:00Z"/>
          <w:rFonts w:asciiTheme="minorHAnsi" w:eastAsiaTheme="minorEastAsia" w:hAnsiTheme="minorHAnsi" w:cstheme="minorBidi"/>
          <w:noProof/>
        </w:rPr>
      </w:pPr>
      <w:ins w:id="5408" w:author="Webb Roberts" w:date="2010-03-31T15:32:00Z">
        <w:r>
          <w:rPr>
            <w:noProof/>
          </w:rPr>
          <w:t>[Principle 22]</w:t>
        </w:r>
        <w:r>
          <w:rPr>
            <w:noProof/>
          </w:rPr>
          <w:tab/>
        </w:r>
        <w:r>
          <w:rPr>
            <w:noProof/>
          </w:rPr>
          <w:fldChar w:fldCharType="begin"/>
        </w:r>
        <w:r>
          <w:rPr>
            <w:noProof/>
          </w:rPr>
          <w:instrText xml:space="preserve"> PAGEREF _Toc131669085 \h </w:instrText>
        </w:r>
      </w:ins>
      <w:r w:rsidR="00A63659">
        <w:rPr>
          <w:noProof/>
        </w:rPr>
      </w:r>
      <w:r>
        <w:rPr>
          <w:noProof/>
        </w:rPr>
        <w:fldChar w:fldCharType="separate"/>
      </w:r>
      <w:ins w:id="5409" w:author="Webb Roberts" w:date="2010-03-31T15:33:00Z">
        <w:r w:rsidR="00A63659">
          <w:rPr>
            <w:noProof/>
          </w:rPr>
          <w:t>25</w:t>
        </w:r>
      </w:ins>
      <w:ins w:id="5410" w:author="Webb Roberts" w:date="2010-03-31T15:32:00Z">
        <w:r>
          <w:rPr>
            <w:noProof/>
          </w:rPr>
          <w:fldChar w:fldCharType="end"/>
        </w:r>
      </w:ins>
    </w:p>
    <w:p w:rsidR="00172983" w:rsidRDefault="00172983">
      <w:pPr>
        <w:pStyle w:val="TableofFigures"/>
        <w:numPr>
          <w:ins w:id="5411" w:author="Webb Roberts" w:date="2010-03-31T15:32:00Z"/>
        </w:numPr>
        <w:tabs>
          <w:tab w:val="right" w:leader="dot" w:pos="9350"/>
        </w:tabs>
        <w:rPr>
          <w:ins w:id="5412" w:author="Webb Roberts" w:date="2010-03-31T15:32:00Z"/>
          <w:rFonts w:asciiTheme="minorHAnsi" w:eastAsiaTheme="minorEastAsia" w:hAnsiTheme="minorHAnsi" w:cstheme="minorBidi"/>
          <w:noProof/>
        </w:rPr>
      </w:pPr>
      <w:ins w:id="5413" w:author="Webb Roberts" w:date="2010-03-31T15:32:00Z">
        <w:r>
          <w:rPr>
            <w:noProof/>
          </w:rPr>
          <w:t>[Principle 23]</w:t>
        </w:r>
        <w:r>
          <w:rPr>
            <w:noProof/>
          </w:rPr>
          <w:tab/>
        </w:r>
        <w:r>
          <w:rPr>
            <w:noProof/>
          </w:rPr>
          <w:fldChar w:fldCharType="begin"/>
        </w:r>
        <w:r>
          <w:rPr>
            <w:noProof/>
          </w:rPr>
          <w:instrText xml:space="preserve"> PAGEREF _Toc131669086 \h </w:instrText>
        </w:r>
      </w:ins>
      <w:r w:rsidR="00A63659">
        <w:rPr>
          <w:noProof/>
        </w:rPr>
      </w:r>
      <w:r>
        <w:rPr>
          <w:noProof/>
        </w:rPr>
        <w:fldChar w:fldCharType="separate"/>
      </w:r>
      <w:ins w:id="5414" w:author="Webb Roberts" w:date="2010-03-31T15:33:00Z">
        <w:r w:rsidR="00A63659">
          <w:rPr>
            <w:noProof/>
          </w:rPr>
          <w:t>25</w:t>
        </w:r>
      </w:ins>
      <w:ins w:id="5415" w:author="Webb Roberts" w:date="2010-03-31T15:32:00Z">
        <w:r>
          <w:rPr>
            <w:noProof/>
          </w:rPr>
          <w:fldChar w:fldCharType="end"/>
        </w:r>
      </w:ins>
    </w:p>
    <w:p w:rsidR="00172983" w:rsidRDefault="00172983">
      <w:pPr>
        <w:pStyle w:val="TableofFigures"/>
        <w:numPr>
          <w:ins w:id="5416" w:author="Webb Roberts" w:date="2010-03-31T15:32:00Z"/>
        </w:numPr>
        <w:tabs>
          <w:tab w:val="right" w:leader="dot" w:pos="9350"/>
        </w:tabs>
        <w:rPr>
          <w:ins w:id="5417" w:author="Webb Roberts" w:date="2010-03-31T15:32:00Z"/>
          <w:rFonts w:asciiTheme="minorHAnsi" w:eastAsiaTheme="minorEastAsia" w:hAnsiTheme="minorHAnsi" w:cstheme="minorBidi"/>
          <w:noProof/>
        </w:rPr>
      </w:pPr>
      <w:ins w:id="5418" w:author="Webb Roberts" w:date="2010-03-31T15:32:00Z">
        <w:r>
          <w:rPr>
            <w:noProof/>
          </w:rPr>
          <w:t>[Principle 24]</w:t>
        </w:r>
        <w:r>
          <w:rPr>
            <w:noProof/>
          </w:rPr>
          <w:tab/>
        </w:r>
        <w:r>
          <w:rPr>
            <w:noProof/>
          </w:rPr>
          <w:fldChar w:fldCharType="begin"/>
        </w:r>
        <w:r>
          <w:rPr>
            <w:noProof/>
          </w:rPr>
          <w:instrText xml:space="preserve"> PAGEREF _Toc131669087 \h </w:instrText>
        </w:r>
      </w:ins>
      <w:r w:rsidR="00A63659">
        <w:rPr>
          <w:noProof/>
        </w:rPr>
      </w:r>
      <w:r>
        <w:rPr>
          <w:noProof/>
        </w:rPr>
        <w:fldChar w:fldCharType="separate"/>
      </w:r>
      <w:ins w:id="5419" w:author="Webb Roberts" w:date="2010-03-31T15:33:00Z">
        <w:r w:rsidR="00A63659">
          <w:rPr>
            <w:noProof/>
          </w:rPr>
          <w:t>26</w:t>
        </w:r>
      </w:ins>
      <w:ins w:id="5420" w:author="Webb Roberts" w:date="2010-03-31T15:32:00Z">
        <w:r>
          <w:rPr>
            <w:noProof/>
          </w:rPr>
          <w:fldChar w:fldCharType="end"/>
        </w:r>
      </w:ins>
    </w:p>
    <w:p w:rsidR="00172983" w:rsidRDefault="00172983">
      <w:pPr>
        <w:pStyle w:val="TableofFigures"/>
        <w:numPr>
          <w:ins w:id="5421" w:author="Webb Roberts" w:date="2010-03-31T15:32:00Z"/>
        </w:numPr>
        <w:tabs>
          <w:tab w:val="right" w:leader="dot" w:pos="9350"/>
        </w:tabs>
        <w:rPr>
          <w:ins w:id="5422" w:author="Webb Roberts" w:date="2010-03-31T15:32:00Z"/>
          <w:rFonts w:asciiTheme="minorHAnsi" w:eastAsiaTheme="minorEastAsia" w:hAnsiTheme="minorHAnsi" w:cstheme="minorBidi"/>
          <w:noProof/>
        </w:rPr>
      </w:pPr>
      <w:ins w:id="5423" w:author="Webb Roberts" w:date="2010-03-31T15:32:00Z">
        <w:r>
          <w:rPr>
            <w:noProof/>
          </w:rPr>
          <w:t>[Principle 25]</w:t>
        </w:r>
        <w:r>
          <w:rPr>
            <w:noProof/>
          </w:rPr>
          <w:tab/>
        </w:r>
        <w:r>
          <w:rPr>
            <w:noProof/>
          </w:rPr>
          <w:fldChar w:fldCharType="begin"/>
        </w:r>
        <w:r>
          <w:rPr>
            <w:noProof/>
          </w:rPr>
          <w:instrText xml:space="preserve"> PAGEREF _Toc131669088 \h </w:instrText>
        </w:r>
      </w:ins>
      <w:r w:rsidR="00A63659">
        <w:rPr>
          <w:noProof/>
        </w:rPr>
      </w:r>
      <w:r>
        <w:rPr>
          <w:noProof/>
        </w:rPr>
        <w:fldChar w:fldCharType="separate"/>
      </w:r>
      <w:ins w:id="5424" w:author="Webb Roberts" w:date="2010-03-31T15:33:00Z">
        <w:r w:rsidR="00A63659">
          <w:rPr>
            <w:noProof/>
          </w:rPr>
          <w:t>26</w:t>
        </w:r>
      </w:ins>
      <w:ins w:id="5425" w:author="Webb Roberts" w:date="2010-03-31T15:32:00Z">
        <w:r>
          <w:rPr>
            <w:noProof/>
          </w:rPr>
          <w:fldChar w:fldCharType="end"/>
        </w:r>
      </w:ins>
    </w:p>
    <w:p w:rsidR="00172983" w:rsidRDefault="00172983">
      <w:pPr>
        <w:pStyle w:val="TableofFigures"/>
        <w:numPr>
          <w:ins w:id="5426" w:author="Webb Roberts" w:date="2010-03-31T15:32:00Z"/>
        </w:numPr>
        <w:tabs>
          <w:tab w:val="right" w:leader="dot" w:pos="9350"/>
        </w:tabs>
        <w:rPr>
          <w:ins w:id="5427" w:author="Webb Roberts" w:date="2010-03-31T15:32:00Z"/>
          <w:rFonts w:asciiTheme="minorHAnsi" w:eastAsiaTheme="minorEastAsia" w:hAnsiTheme="minorHAnsi" w:cstheme="minorBidi"/>
          <w:noProof/>
        </w:rPr>
      </w:pPr>
      <w:ins w:id="5428" w:author="Webb Roberts" w:date="2010-03-31T15:32:00Z">
        <w:r>
          <w:rPr>
            <w:noProof/>
          </w:rPr>
          <w:t>[Principle 26]</w:t>
        </w:r>
        <w:r>
          <w:rPr>
            <w:noProof/>
          </w:rPr>
          <w:tab/>
        </w:r>
        <w:r>
          <w:rPr>
            <w:noProof/>
          </w:rPr>
          <w:fldChar w:fldCharType="begin"/>
        </w:r>
        <w:r>
          <w:rPr>
            <w:noProof/>
          </w:rPr>
          <w:instrText xml:space="preserve"> PAGEREF _Toc131669089 \h </w:instrText>
        </w:r>
      </w:ins>
      <w:r w:rsidR="00A63659">
        <w:rPr>
          <w:noProof/>
        </w:rPr>
      </w:r>
      <w:r>
        <w:rPr>
          <w:noProof/>
        </w:rPr>
        <w:fldChar w:fldCharType="separate"/>
      </w:r>
      <w:ins w:id="5429" w:author="Webb Roberts" w:date="2010-03-31T15:33:00Z">
        <w:r w:rsidR="00A63659">
          <w:rPr>
            <w:noProof/>
          </w:rPr>
          <w:t>26</w:t>
        </w:r>
      </w:ins>
      <w:ins w:id="5430" w:author="Webb Roberts" w:date="2010-03-31T15:32:00Z">
        <w:r>
          <w:rPr>
            <w:noProof/>
          </w:rPr>
          <w:fldChar w:fldCharType="end"/>
        </w:r>
      </w:ins>
    </w:p>
    <w:p w:rsidR="00172983" w:rsidRDefault="00172983">
      <w:pPr>
        <w:pStyle w:val="TableofFigures"/>
        <w:numPr>
          <w:ins w:id="5431" w:author="Webb Roberts" w:date="2010-03-31T15:32:00Z"/>
        </w:numPr>
        <w:tabs>
          <w:tab w:val="right" w:leader="dot" w:pos="9350"/>
        </w:tabs>
        <w:rPr>
          <w:ins w:id="5432" w:author="Webb Roberts" w:date="2010-03-31T15:32:00Z"/>
          <w:rFonts w:asciiTheme="minorHAnsi" w:eastAsiaTheme="minorEastAsia" w:hAnsiTheme="minorHAnsi" w:cstheme="minorBidi"/>
          <w:noProof/>
        </w:rPr>
      </w:pPr>
      <w:ins w:id="5433" w:author="Webb Roberts" w:date="2010-03-31T15:32:00Z">
        <w:r>
          <w:rPr>
            <w:noProof/>
          </w:rPr>
          <w:t>[Principle 27]</w:t>
        </w:r>
        <w:r>
          <w:rPr>
            <w:noProof/>
          </w:rPr>
          <w:tab/>
        </w:r>
        <w:r>
          <w:rPr>
            <w:noProof/>
          </w:rPr>
          <w:fldChar w:fldCharType="begin"/>
        </w:r>
        <w:r>
          <w:rPr>
            <w:noProof/>
          </w:rPr>
          <w:instrText xml:space="preserve"> PAGEREF _Toc131669090 \h </w:instrText>
        </w:r>
      </w:ins>
      <w:r w:rsidR="00A63659">
        <w:rPr>
          <w:noProof/>
        </w:rPr>
      </w:r>
      <w:r>
        <w:rPr>
          <w:noProof/>
        </w:rPr>
        <w:fldChar w:fldCharType="separate"/>
      </w:r>
      <w:ins w:id="5434" w:author="Webb Roberts" w:date="2010-03-31T15:33:00Z">
        <w:r w:rsidR="00A63659">
          <w:rPr>
            <w:noProof/>
          </w:rPr>
          <w:t>27</w:t>
        </w:r>
      </w:ins>
      <w:ins w:id="5435" w:author="Webb Roberts" w:date="2010-03-31T15:32:00Z">
        <w:r>
          <w:rPr>
            <w:noProof/>
          </w:rPr>
          <w:fldChar w:fldCharType="end"/>
        </w:r>
      </w:ins>
    </w:p>
    <w:p w:rsidR="00172983" w:rsidRDefault="00172983">
      <w:pPr>
        <w:pStyle w:val="TableofFigures"/>
        <w:numPr>
          <w:ins w:id="5436" w:author="Webb Roberts" w:date="2010-03-31T15:32:00Z"/>
        </w:numPr>
        <w:tabs>
          <w:tab w:val="right" w:leader="dot" w:pos="9350"/>
        </w:tabs>
        <w:rPr>
          <w:ins w:id="5437" w:author="Webb Roberts" w:date="2010-03-31T15:32:00Z"/>
          <w:rFonts w:asciiTheme="minorHAnsi" w:eastAsiaTheme="minorEastAsia" w:hAnsiTheme="minorHAnsi" w:cstheme="minorBidi"/>
          <w:noProof/>
        </w:rPr>
      </w:pPr>
      <w:ins w:id="5438" w:author="Webb Roberts" w:date="2010-03-31T15:32:00Z">
        <w:r>
          <w:rPr>
            <w:noProof/>
          </w:rPr>
          <w:t>[Principle 28]</w:t>
        </w:r>
        <w:r>
          <w:rPr>
            <w:noProof/>
          </w:rPr>
          <w:tab/>
        </w:r>
        <w:r>
          <w:rPr>
            <w:noProof/>
          </w:rPr>
          <w:fldChar w:fldCharType="begin"/>
        </w:r>
        <w:r>
          <w:rPr>
            <w:noProof/>
          </w:rPr>
          <w:instrText xml:space="preserve"> PAGEREF _Toc131669091 \h </w:instrText>
        </w:r>
      </w:ins>
      <w:r w:rsidR="00A63659">
        <w:rPr>
          <w:noProof/>
        </w:rPr>
      </w:r>
      <w:r>
        <w:rPr>
          <w:noProof/>
        </w:rPr>
        <w:fldChar w:fldCharType="separate"/>
      </w:r>
      <w:ins w:id="5439" w:author="Webb Roberts" w:date="2010-03-31T15:33:00Z">
        <w:r w:rsidR="00A63659">
          <w:rPr>
            <w:noProof/>
          </w:rPr>
          <w:t>27</w:t>
        </w:r>
      </w:ins>
      <w:ins w:id="5440" w:author="Webb Roberts" w:date="2010-03-31T15:32:00Z">
        <w:r>
          <w:rPr>
            <w:noProof/>
          </w:rPr>
          <w:fldChar w:fldCharType="end"/>
        </w:r>
      </w:ins>
    </w:p>
    <w:p w:rsidR="008A7368" w:rsidDel="00172983" w:rsidRDefault="008A7368">
      <w:pPr>
        <w:pStyle w:val="TableofFigures"/>
        <w:tabs>
          <w:tab w:val="right" w:leader="dot" w:pos="9350"/>
        </w:tabs>
        <w:rPr>
          <w:del w:id="5441" w:author="Webb Roberts" w:date="2010-03-31T15:32:00Z"/>
          <w:rFonts w:asciiTheme="minorHAnsi" w:eastAsiaTheme="minorEastAsia" w:hAnsiTheme="minorHAnsi" w:cstheme="minorBidi"/>
          <w:noProof/>
          <w:sz w:val="22"/>
          <w:szCs w:val="22"/>
        </w:rPr>
      </w:pPr>
      <w:del w:id="5442" w:author="Webb Roberts" w:date="2010-03-31T15:32:00Z">
        <w:r w:rsidDel="00172983">
          <w:rPr>
            <w:noProof/>
          </w:rPr>
          <w:delText>[Principle 1]</w:delText>
        </w:r>
        <w:r w:rsidDel="00172983">
          <w:rPr>
            <w:noProof/>
          </w:rPr>
          <w:tab/>
        </w:r>
      </w:del>
      <w:del w:id="5443" w:author="Webb Roberts" w:date="2010-03-31T15:30:00Z">
        <w:r w:rsidDel="00172983">
          <w:rPr>
            <w:noProof/>
          </w:rPr>
          <w:delText>18</w:delText>
        </w:r>
      </w:del>
    </w:p>
    <w:p w:rsidR="008A7368" w:rsidDel="00172983" w:rsidRDefault="008A7368">
      <w:pPr>
        <w:pStyle w:val="TableofFigures"/>
        <w:tabs>
          <w:tab w:val="right" w:leader="dot" w:pos="9350"/>
        </w:tabs>
        <w:rPr>
          <w:del w:id="5444" w:author="Webb Roberts" w:date="2010-03-31T15:32:00Z"/>
          <w:rFonts w:asciiTheme="minorHAnsi" w:eastAsiaTheme="minorEastAsia" w:hAnsiTheme="minorHAnsi" w:cstheme="minorBidi"/>
          <w:noProof/>
          <w:sz w:val="22"/>
          <w:szCs w:val="22"/>
        </w:rPr>
      </w:pPr>
      <w:del w:id="5445" w:author="Webb Roberts" w:date="2010-03-31T15:32:00Z">
        <w:r w:rsidDel="00172983">
          <w:rPr>
            <w:noProof/>
          </w:rPr>
          <w:delText>[Principle 2]</w:delText>
        </w:r>
        <w:r w:rsidDel="00172983">
          <w:rPr>
            <w:noProof/>
          </w:rPr>
          <w:tab/>
        </w:r>
      </w:del>
      <w:del w:id="5446" w:author="Webb Roberts" w:date="2010-03-31T15:30:00Z">
        <w:r w:rsidDel="00172983">
          <w:rPr>
            <w:noProof/>
          </w:rPr>
          <w:delText>18</w:delText>
        </w:r>
      </w:del>
    </w:p>
    <w:p w:rsidR="008A7368" w:rsidDel="00172983" w:rsidRDefault="008A7368">
      <w:pPr>
        <w:pStyle w:val="TableofFigures"/>
        <w:tabs>
          <w:tab w:val="right" w:leader="dot" w:pos="9350"/>
        </w:tabs>
        <w:rPr>
          <w:del w:id="5447" w:author="Webb Roberts" w:date="2010-03-31T15:32:00Z"/>
          <w:rFonts w:asciiTheme="minorHAnsi" w:eastAsiaTheme="minorEastAsia" w:hAnsiTheme="minorHAnsi" w:cstheme="minorBidi"/>
          <w:noProof/>
          <w:sz w:val="22"/>
          <w:szCs w:val="22"/>
        </w:rPr>
      </w:pPr>
      <w:del w:id="5448" w:author="Webb Roberts" w:date="2010-03-31T15:32:00Z">
        <w:r w:rsidDel="00172983">
          <w:rPr>
            <w:noProof/>
          </w:rPr>
          <w:delText>[Principle 3]</w:delText>
        </w:r>
        <w:r w:rsidDel="00172983">
          <w:rPr>
            <w:noProof/>
          </w:rPr>
          <w:tab/>
        </w:r>
        <w:r w:rsidR="00172983" w:rsidDel="00172983">
          <w:rPr>
            <w:noProof/>
          </w:rPr>
          <w:delText>19</w:delText>
        </w:r>
      </w:del>
    </w:p>
    <w:p w:rsidR="008A7368" w:rsidDel="00172983" w:rsidRDefault="008A7368">
      <w:pPr>
        <w:pStyle w:val="TableofFigures"/>
        <w:tabs>
          <w:tab w:val="right" w:leader="dot" w:pos="9350"/>
        </w:tabs>
        <w:rPr>
          <w:del w:id="5449" w:author="Webb Roberts" w:date="2010-03-31T15:32:00Z"/>
          <w:rFonts w:asciiTheme="minorHAnsi" w:eastAsiaTheme="minorEastAsia" w:hAnsiTheme="minorHAnsi" w:cstheme="minorBidi"/>
          <w:noProof/>
          <w:sz w:val="22"/>
          <w:szCs w:val="22"/>
        </w:rPr>
      </w:pPr>
      <w:del w:id="5450" w:author="Webb Roberts" w:date="2010-03-31T15:32:00Z">
        <w:r w:rsidDel="00172983">
          <w:rPr>
            <w:noProof/>
          </w:rPr>
          <w:delText>[Principle 4]</w:delText>
        </w:r>
        <w:r w:rsidDel="00172983">
          <w:rPr>
            <w:noProof/>
          </w:rPr>
          <w:tab/>
        </w:r>
        <w:r w:rsidR="00172983" w:rsidDel="00172983">
          <w:rPr>
            <w:noProof/>
          </w:rPr>
          <w:delText>19</w:delText>
        </w:r>
      </w:del>
    </w:p>
    <w:p w:rsidR="008A7368" w:rsidDel="00172983" w:rsidRDefault="008A7368">
      <w:pPr>
        <w:pStyle w:val="TableofFigures"/>
        <w:tabs>
          <w:tab w:val="right" w:leader="dot" w:pos="9350"/>
        </w:tabs>
        <w:rPr>
          <w:del w:id="5451" w:author="Webb Roberts" w:date="2010-03-31T15:32:00Z"/>
          <w:rFonts w:asciiTheme="minorHAnsi" w:eastAsiaTheme="minorEastAsia" w:hAnsiTheme="minorHAnsi" w:cstheme="minorBidi"/>
          <w:noProof/>
          <w:sz w:val="22"/>
          <w:szCs w:val="22"/>
        </w:rPr>
      </w:pPr>
      <w:del w:id="5452" w:author="Webb Roberts" w:date="2010-03-31T15:32:00Z">
        <w:r w:rsidDel="00172983">
          <w:rPr>
            <w:noProof/>
          </w:rPr>
          <w:delText>[Principle 5]</w:delText>
        </w:r>
        <w:r w:rsidDel="00172983">
          <w:rPr>
            <w:noProof/>
          </w:rPr>
          <w:tab/>
        </w:r>
        <w:r w:rsidR="00172983" w:rsidDel="00172983">
          <w:rPr>
            <w:noProof/>
          </w:rPr>
          <w:delText>20</w:delText>
        </w:r>
      </w:del>
    </w:p>
    <w:p w:rsidR="008A7368" w:rsidDel="00172983" w:rsidRDefault="008A7368">
      <w:pPr>
        <w:pStyle w:val="TableofFigures"/>
        <w:tabs>
          <w:tab w:val="right" w:leader="dot" w:pos="9350"/>
        </w:tabs>
        <w:rPr>
          <w:del w:id="5453" w:author="Webb Roberts" w:date="2010-03-31T15:32:00Z"/>
          <w:rFonts w:asciiTheme="minorHAnsi" w:eastAsiaTheme="minorEastAsia" w:hAnsiTheme="minorHAnsi" w:cstheme="minorBidi"/>
          <w:noProof/>
          <w:sz w:val="22"/>
          <w:szCs w:val="22"/>
        </w:rPr>
      </w:pPr>
      <w:del w:id="5454" w:author="Webb Roberts" w:date="2010-03-31T15:32:00Z">
        <w:r w:rsidDel="00172983">
          <w:rPr>
            <w:noProof/>
          </w:rPr>
          <w:delText>[Principle 6]</w:delText>
        </w:r>
        <w:r w:rsidDel="00172983">
          <w:rPr>
            <w:noProof/>
          </w:rPr>
          <w:tab/>
        </w:r>
        <w:r w:rsidR="00172983" w:rsidDel="00172983">
          <w:rPr>
            <w:noProof/>
          </w:rPr>
          <w:delText>20</w:delText>
        </w:r>
      </w:del>
    </w:p>
    <w:p w:rsidR="008A7368" w:rsidDel="00172983" w:rsidRDefault="008A7368">
      <w:pPr>
        <w:pStyle w:val="TableofFigures"/>
        <w:tabs>
          <w:tab w:val="right" w:leader="dot" w:pos="9350"/>
        </w:tabs>
        <w:rPr>
          <w:del w:id="5455" w:author="Webb Roberts" w:date="2010-03-31T15:32:00Z"/>
          <w:rFonts w:asciiTheme="minorHAnsi" w:eastAsiaTheme="minorEastAsia" w:hAnsiTheme="minorHAnsi" w:cstheme="minorBidi"/>
          <w:noProof/>
          <w:sz w:val="22"/>
          <w:szCs w:val="22"/>
        </w:rPr>
      </w:pPr>
      <w:del w:id="5456" w:author="Webb Roberts" w:date="2010-03-31T15:32:00Z">
        <w:r w:rsidDel="00172983">
          <w:rPr>
            <w:noProof/>
          </w:rPr>
          <w:delText>[Principle 7]</w:delText>
        </w:r>
        <w:r w:rsidDel="00172983">
          <w:rPr>
            <w:noProof/>
          </w:rPr>
          <w:tab/>
        </w:r>
        <w:r w:rsidR="00172983" w:rsidDel="00172983">
          <w:rPr>
            <w:noProof/>
          </w:rPr>
          <w:delText>20</w:delText>
        </w:r>
      </w:del>
    </w:p>
    <w:p w:rsidR="008A7368" w:rsidDel="00172983" w:rsidRDefault="008A7368">
      <w:pPr>
        <w:pStyle w:val="TableofFigures"/>
        <w:tabs>
          <w:tab w:val="right" w:leader="dot" w:pos="9350"/>
        </w:tabs>
        <w:rPr>
          <w:del w:id="5457" w:author="Webb Roberts" w:date="2010-03-31T15:32:00Z"/>
          <w:rFonts w:asciiTheme="minorHAnsi" w:eastAsiaTheme="minorEastAsia" w:hAnsiTheme="minorHAnsi" w:cstheme="minorBidi"/>
          <w:noProof/>
          <w:sz w:val="22"/>
          <w:szCs w:val="22"/>
        </w:rPr>
      </w:pPr>
      <w:del w:id="5458" w:author="Webb Roberts" w:date="2010-03-31T15:32:00Z">
        <w:r w:rsidDel="00172983">
          <w:rPr>
            <w:noProof/>
          </w:rPr>
          <w:delText>[Principle 8]</w:delText>
        </w:r>
        <w:r w:rsidDel="00172983">
          <w:rPr>
            <w:noProof/>
          </w:rPr>
          <w:tab/>
        </w:r>
      </w:del>
      <w:del w:id="5459" w:author="Webb Roberts" w:date="2010-03-31T15:30:00Z">
        <w:r w:rsidDel="00172983">
          <w:rPr>
            <w:noProof/>
          </w:rPr>
          <w:delText>20</w:delText>
        </w:r>
      </w:del>
    </w:p>
    <w:p w:rsidR="008A7368" w:rsidDel="00172983" w:rsidRDefault="008A7368">
      <w:pPr>
        <w:pStyle w:val="TableofFigures"/>
        <w:tabs>
          <w:tab w:val="right" w:leader="dot" w:pos="9350"/>
        </w:tabs>
        <w:rPr>
          <w:del w:id="5460" w:author="Webb Roberts" w:date="2010-03-31T15:32:00Z"/>
          <w:rFonts w:asciiTheme="minorHAnsi" w:eastAsiaTheme="minorEastAsia" w:hAnsiTheme="minorHAnsi" w:cstheme="minorBidi"/>
          <w:noProof/>
          <w:sz w:val="22"/>
          <w:szCs w:val="22"/>
        </w:rPr>
      </w:pPr>
      <w:del w:id="5461" w:author="Webb Roberts" w:date="2010-03-31T15:32:00Z">
        <w:r w:rsidDel="00172983">
          <w:rPr>
            <w:noProof/>
          </w:rPr>
          <w:delText>[Principle 9]</w:delText>
        </w:r>
        <w:r w:rsidDel="00172983">
          <w:rPr>
            <w:noProof/>
          </w:rPr>
          <w:tab/>
        </w:r>
        <w:r w:rsidR="00172983" w:rsidDel="00172983">
          <w:rPr>
            <w:noProof/>
          </w:rPr>
          <w:delText>21</w:delText>
        </w:r>
      </w:del>
    </w:p>
    <w:p w:rsidR="008A7368" w:rsidDel="00172983" w:rsidRDefault="008A7368">
      <w:pPr>
        <w:pStyle w:val="TableofFigures"/>
        <w:tabs>
          <w:tab w:val="right" w:leader="dot" w:pos="9350"/>
        </w:tabs>
        <w:rPr>
          <w:del w:id="5462" w:author="Webb Roberts" w:date="2010-03-31T15:32:00Z"/>
          <w:rFonts w:asciiTheme="minorHAnsi" w:eastAsiaTheme="minorEastAsia" w:hAnsiTheme="minorHAnsi" w:cstheme="minorBidi"/>
          <w:noProof/>
          <w:sz w:val="22"/>
          <w:szCs w:val="22"/>
        </w:rPr>
      </w:pPr>
      <w:del w:id="5463" w:author="Webb Roberts" w:date="2010-03-31T15:32:00Z">
        <w:r w:rsidDel="00172983">
          <w:rPr>
            <w:noProof/>
          </w:rPr>
          <w:delText>[Principle 10]</w:delText>
        </w:r>
        <w:r w:rsidDel="00172983">
          <w:rPr>
            <w:noProof/>
          </w:rPr>
          <w:tab/>
        </w:r>
        <w:r w:rsidR="00172983" w:rsidDel="00172983">
          <w:rPr>
            <w:noProof/>
          </w:rPr>
          <w:delText>21</w:delText>
        </w:r>
      </w:del>
    </w:p>
    <w:p w:rsidR="008A7368" w:rsidDel="00172983" w:rsidRDefault="008A7368">
      <w:pPr>
        <w:pStyle w:val="TableofFigures"/>
        <w:tabs>
          <w:tab w:val="right" w:leader="dot" w:pos="9350"/>
        </w:tabs>
        <w:rPr>
          <w:del w:id="5464" w:author="Webb Roberts" w:date="2010-03-31T15:32:00Z"/>
          <w:rFonts w:asciiTheme="minorHAnsi" w:eastAsiaTheme="minorEastAsia" w:hAnsiTheme="minorHAnsi" w:cstheme="minorBidi"/>
          <w:noProof/>
          <w:sz w:val="22"/>
          <w:szCs w:val="22"/>
        </w:rPr>
      </w:pPr>
      <w:del w:id="5465" w:author="Webb Roberts" w:date="2010-03-31T15:32:00Z">
        <w:r w:rsidDel="00172983">
          <w:rPr>
            <w:noProof/>
          </w:rPr>
          <w:delText>[Principle 11]</w:delText>
        </w:r>
        <w:r w:rsidDel="00172983">
          <w:rPr>
            <w:noProof/>
          </w:rPr>
          <w:tab/>
        </w:r>
      </w:del>
      <w:del w:id="5466" w:author="Webb Roberts" w:date="2010-03-31T15:30:00Z">
        <w:r w:rsidDel="00172983">
          <w:rPr>
            <w:noProof/>
          </w:rPr>
          <w:delText>21</w:delText>
        </w:r>
      </w:del>
    </w:p>
    <w:p w:rsidR="008A7368" w:rsidDel="00172983" w:rsidRDefault="008A7368">
      <w:pPr>
        <w:pStyle w:val="TableofFigures"/>
        <w:tabs>
          <w:tab w:val="right" w:leader="dot" w:pos="9350"/>
        </w:tabs>
        <w:rPr>
          <w:del w:id="5467" w:author="Webb Roberts" w:date="2010-03-31T15:32:00Z"/>
          <w:rFonts w:asciiTheme="minorHAnsi" w:eastAsiaTheme="minorEastAsia" w:hAnsiTheme="minorHAnsi" w:cstheme="minorBidi"/>
          <w:noProof/>
          <w:sz w:val="22"/>
          <w:szCs w:val="22"/>
        </w:rPr>
      </w:pPr>
      <w:del w:id="5468" w:author="Webb Roberts" w:date="2010-03-31T15:32:00Z">
        <w:r w:rsidDel="00172983">
          <w:rPr>
            <w:noProof/>
          </w:rPr>
          <w:delText>[Principle 12]</w:delText>
        </w:r>
        <w:r w:rsidDel="00172983">
          <w:rPr>
            <w:noProof/>
          </w:rPr>
          <w:tab/>
        </w:r>
        <w:r w:rsidR="00172983" w:rsidDel="00172983">
          <w:rPr>
            <w:noProof/>
          </w:rPr>
          <w:delText>22</w:delText>
        </w:r>
      </w:del>
    </w:p>
    <w:p w:rsidR="008A7368" w:rsidDel="00172983" w:rsidRDefault="008A7368">
      <w:pPr>
        <w:pStyle w:val="TableofFigures"/>
        <w:tabs>
          <w:tab w:val="right" w:leader="dot" w:pos="9350"/>
        </w:tabs>
        <w:rPr>
          <w:del w:id="5469" w:author="Webb Roberts" w:date="2010-03-31T15:32:00Z"/>
          <w:rFonts w:asciiTheme="minorHAnsi" w:eastAsiaTheme="minorEastAsia" w:hAnsiTheme="minorHAnsi" w:cstheme="minorBidi"/>
          <w:noProof/>
          <w:sz w:val="22"/>
          <w:szCs w:val="22"/>
        </w:rPr>
      </w:pPr>
      <w:del w:id="5470" w:author="Webb Roberts" w:date="2010-03-31T15:32:00Z">
        <w:r w:rsidDel="00172983">
          <w:rPr>
            <w:noProof/>
          </w:rPr>
          <w:delText>[Principle 13]</w:delText>
        </w:r>
        <w:r w:rsidDel="00172983">
          <w:rPr>
            <w:noProof/>
          </w:rPr>
          <w:tab/>
        </w:r>
        <w:r w:rsidR="00172983" w:rsidDel="00172983">
          <w:rPr>
            <w:noProof/>
          </w:rPr>
          <w:delText>22</w:delText>
        </w:r>
      </w:del>
    </w:p>
    <w:p w:rsidR="008A7368" w:rsidDel="00172983" w:rsidRDefault="008A7368">
      <w:pPr>
        <w:pStyle w:val="TableofFigures"/>
        <w:tabs>
          <w:tab w:val="right" w:leader="dot" w:pos="9350"/>
        </w:tabs>
        <w:rPr>
          <w:del w:id="5471" w:author="Webb Roberts" w:date="2010-03-31T15:32:00Z"/>
          <w:rFonts w:asciiTheme="minorHAnsi" w:eastAsiaTheme="minorEastAsia" w:hAnsiTheme="minorHAnsi" w:cstheme="minorBidi"/>
          <w:noProof/>
          <w:sz w:val="22"/>
          <w:szCs w:val="22"/>
        </w:rPr>
      </w:pPr>
      <w:del w:id="5472" w:author="Webb Roberts" w:date="2010-03-31T15:32:00Z">
        <w:r w:rsidDel="00172983">
          <w:rPr>
            <w:noProof/>
          </w:rPr>
          <w:delText>[Principle 14]</w:delText>
        </w:r>
        <w:r w:rsidDel="00172983">
          <w:rPr>
            <w:noProof/>
          </w:rPr>
          <w:tab/>
        </w:r>
        <w:r w:rsidR="00172983" w:rsidDel="00172983">
          <w:rPr>
            <w:noProof/>
          </w:rPr>
          <w:delText>22</w:delText>
        </w:r>
      </w:del>
    </w:p>
    <w:p w:rsidR="008A7368" w:rsidDel="00172983" w:rsidRDefault="008A7368">
      <w:pPr>
        <w:pStyle w:val="TableofFigures"/>
        <w:tabs>
          <w:tab w:val="right" w:leader="dot" w:pos="9350"/>
        </w:tabs>
        <w:rPr>
          <w:del w:id="5473" w:author="Webb Roberts" w:date="2010-03-31T15:32:00Z"/>
          <w:rFonts w:asciiTheme="minorHAnsi" w:eastAsiaTheme="minorEastAsia" w:hAnsiTheme="minorHAnsi" w:cstheme="minorBidi"/>
          <w:noProof/>
          <w:sz w:val="22"/>
          <w:szCs w:val="22"/>
        </w:rPr>
      </w:pPr>
      <w:del w:id="5474" w:author="Webb Roberts" w:date="2010-03-31T15:32:00Z">
        <w:r w:rsidDel="00172983">
          <w:rPr>
            <w:noProof/>
          </w:rPr>
          <w:delText>[Principle 15]</w:delText>
        </w:r>
        <w:r w:rsidDel="00172983">
          <w:rPr>
            <w:noProof/>
          </w:rPr>
          <w:tab/>
        </w:r>
        <w:r w:rsidR="00172983" w:rsidDel="00172983">
          <w:rPr>
            <w:noProof/>
          </w:rPr>
          <w:delText>23</w:delText>
        </w:r>
      </w:del>
    </w:p>
    <w:p w:rsidR="008A7368" w:rsidDel="00172983" w:rsidRDefault="008A7368">
      <w:pPr>
        <w:pStyle w:val="TableofFigures"/>
        <w:tabs>
          <w:tab w:val="right" w:leader="dot" w:pos="9350"/>
        </w:tabs>
        <w:rPr>
          <w:del w:id="5475" w:author="Webb Roberts" w:date="2010-03-31T15:32:00Z"/>
          <w:rFonts w:asciiTheme="minorHAnsi" w:eastAsiaTheme="minorEastAsia" w:hAnsiTheme="minorHAnsi" w:cstheme="minorBidi"/>
          <w:noProof/>
          <w:sz w:val="22"/>
          <w:szCs w:val="22"/>
        </w:rPr>
      </w:pPr>
      <w:del w:id="5476" w:author="Webb Roberts" w:date="2010-03-31T15:32:00Z">
        <w:r w:rsidDel="00172983">
          <w:rPr>
            <w:noProof/>
          </w:rPr>
          <w:delText>[Principle 16]</w:delText>
        </w:r>
        <w:r w:rsidDel="00172983">
          <w:rPr>
            <w:noProof/>
          </w:rPr>
          <w:tab/>
        </w:r>
        <w:r w:rsidR="00172983" w:rsidDel="00172983">
          <w:rPr>
            <w:noProof/>
          </w:rPr>
          <w:delText>23</w:delText>
        </w:r>
      </w:del>
    </w:p>
    <w:p w:rsidR="008A7368" w:rsidDel="00172983" w:rsidRDefault="008A7368">
      <w:pPr>
        <w:pStyle w:val="TableofFigures"/>
        <w:tabs>
          <w:tab w:val="right" w:leader="dot" w:pos="9350"/>
        </w:tabs>
        <w:rPr>
          <w:del w:id="5477" w:author="Webb Roberts" w:date="2010-03-31T15:32:00Z"/>
          <w:rFonts w:asciiTheme="minorHAnsi" w:eastAsiaTheme="minorEastAsia" w:hAnsiTheme="minorHAnsi" w:cstheme="minorBidi"/>
          <w:noProof/>
          <w:sz w:val="22"/>
          <w:szCs w:val="22"/>
        </w:rPr>
      </w:pPr>
      <w:del w:id="5478" w:author="Webb Roberts" w:date="2010-03-31T15:32:00Z">
        <w:r w:rsidDel="00172983">
          <w:rPr>
            <w:noProof/>
          </w:rPr>
          <w:delText>[Principle 17]</w:delText>
        </w:r>
        <w:r w:rsidDel="00172983">
          <w:rPr>
            <w:noProof/>
          </w:rPr>
          <w:tab/>
        </w:r>
      </w:del>
      <w:del w:id="5479" w:author="Webb Roberts" w:date="2010-03-31T15:30:00Z">
        <w:r w:rsidDel="00172983">
          <w:rPr>
            <w:noProof/>
          </w:rPr>
          <w:delText>23</w:delText>
        </w:r>
      </w:del>
    </w:p>
    <w:p w:rsidR="008A7368" w:rsidDel="00172983" w:rsidRDefault="008A7368">
      <w:pPr>
        <w:pStyle w:val="TableofFigures"/>
        <w:tabs>
          <w:tab w:val="right" w:leader="dot" w:pos="9350"/>
        </w:tabs>
        <w:rPr>
          <w:del w:id="5480" w:author="Webb Roberts" w:date="2010-03-31T15:32:00Z"/>
          <w:rFonts w:asciiTheme="minorHAnsi" w:eastAsiaTheme="minorEastAsia" w:hAnsiTheme="minorHAnsi" w:cstheme="minorBidi"/>
          <w:noProof/>
          <w:sz w:val="22"/>
          <w:szCs w:val="22"/>
        </w:rPr>
      </w:pPr>
      <w:del w:id="5481" w:author="Webb Roberts" w:date="2010-03-31T15:32:00Z">
        <w:r w:rsidDel="00172983">
          <w:rPr>
            <w:noProof/>
          </w:rPr>
          <w:delText>[Principle 18]</w:delText>
        </w:r>
        <w:r w:rsidDel="00172983">
          <w:rPr>
            <w:noProof/>
          </w:rPr>
          <w:tab/>
        </w:r>
        <w:r w:rsidR="00172983" w:rsidDel="00172983">
          <w:rPr>
            <w:noProof/>
          </w:rPr>
          <w:delText>24</w:delText>
        </w:r>
      </w:del>
    </w:p>
    <w:p w:rsidR="008A7368" w:rsidDel="00172983" w:rsidRDefault="008A7368">
      <w:pPr>
        <w:pStyle w:val="TableofFigures"/>
        <w:tabs>
          <w:tab w:val="right" w:leader="dot" w:pos="9350"/>
        </w:tabs>
        <w:rPr>
          <w:del w:id="5482" w:author="Webb Roberts" w:date="2010-03-31T15:32:00Z"/>
          <w:rFonts w:asciiTheme="minorHAnsi" w:eastAsiaTheme="minorEastAsia" w:hAnsiTheme="minorHAnsi" w:cstheme="minorBidi"/>
          <w:noProof/>
          <w:sz w:val="22"/>
          <w:szCs w:val="22"/>
        </w:rPr>
      </w:pPr>
      <w:del w:id="5483" w:author="Webb Roberts" w:date="2010-03-31T15:32:00Z">
        <w:r w:rsidDel="00172983">
          <w:rPr>
            <w:noProof/>
          </w:rPr>
          <w:delText>[Principle 19]</w:delText>
        </w:r>
        <w:r w:rsidDel="00172983">
          <w:rPr>
            <w:noProof/>
          </w:rPr>
          <w:tab/>
        </w:r>
        <w:r w:rsidR="00172983" w:rsidDel="00172983">
          <w:rPr>
            <w:noProof/>
          </w:rPr>
          <w:delText>24</w:delText>
        </w:r>
      </w:del>
    </w:p>
    <w:p w:rsidR="008A7368" w:rsidDel="00172983" w:rsidRDefault="008A7368">
      <w:pPr>
        <w:pStyle w:val="TableofFigures"/>
        <w:tabs>
          <w:tab w:val="right" w:leader="dot" w:pos="9350"/>
        </w:tabs>
        <w:rPr>
          <w:del w:id="5484" w:author="Webb Roberts" w:date="2010-03-31T15:32:00Z"/>
          <w:rFonts w:asciiTheme="minorHAnsi" w:eastAsiaTheme="minorEastAsia" w:hAnsiTheme="minorHAnsi" w:cstheme="minorBidi"/>
          <w:noProof/>
          <w:sz w:val="22"/>
          <w:szCs w:val="22"/>
        </w:rPr>
      </w:pPr>
      <w:del w:id="5485" w:author="Webb Roberts" w:date="2010-03-31T15:32:00Z">
        <w:r w:rsidDel="00172983">
          <w:rPr>
            <w:noProof/>
          </w:rPr>
          <w:delText>[Principle 20]</w:delText>
        </w:r>
        <w:r w:rsidDel="00172983">
          <w:rPr>
            <w:noProof/>
          </w:rPr>
          <w:tab/>
        </w:r>
      </w:del>
      <w:del w:id="5486" w:author="Webb Roberts" w:date="2010-03-31T15:30:00Z">
        <w:r w:rsidDel="00172983">
          <w:rPr>
            <w:noProof/>
          </w:rPr>
          <w:delText>24</w:delText>
        </w:r>
      </w:del>
    </w:p>
    <w:p w:rsidR="008A7368" w:rsidDel="00172983" w:rsidRDefault="008A7368">
      <w:pPr>
        <w:pStyle w:val="TableofFigures"/>
        <w:tabs>
          <w:tab w:val="right" w:leader="dot" w:pos="9350"/>
        </w:tabs>
        <w:rPr>
          <w:del w:id="5487" w:author="Webb Roberts" w:date="2010-03-31T15:32:00Z"/>
          <w:rFonts w:asciiTheme="minorHAnsi" w:eastAsiaTheme="minorEastAsia" w:hAnsiTheme="minorHAnsi" w:cstheme="minorBidi"/>
          <w:noProof/>
          <w:sz w:val="22"/>
          <w:szCs w:val="22"/>
        </w:rPr>
      </w:pPr>
      <w:del w:id="5488" w:author="Webb Roberts" w:date="2010-03-31T15:32:00Z">
        <w:r w:rsidDel="00172983">
          <w:rPr>
            <w:noProof/>
          </w:rPr>
          <w:delText>[Principle 21]</w:delText>
        </w:r>
        <w:r w:rsidDel="00172983">
          <w:rPr>
            <w:noProof/>
          </w:rPr>
          <w:tab/>
        </w:r>
        <w:r w:rsidR="00172983" w:rsidDel="00172983">
          <w:rPr>
            <w:noProof/>
          </w:rPr>
          <w:delText>25</w:delText>
        </w:r>
      </w:del>
    </w:p>
    <w:p w:rsidR="008A7368" w:rsidDel="00172983" w:rsidRDefault="008A7368">
      <w:pPr>
        <w:pStyle w:val="TableofFigures"/>
        <w:tabs>
          <w:tab w:val="right" w:leader="dot" w:pos="9350"/>
        </w:tabs>
        <w:rPr>
          <w:del w:id="5489" w:author="Webb Roberts" w:date="2010-03-31T15:32:00Z"/>
          <w:rFonts w:asciiTheme="minorHAnsi" w:eastAsiaTheme="minorEastAsia" w:hAnsiTheme="minorHAnsi" w:cstheme="minorBidi"/>
          <w:noProof/>
          <w:sz w:val="22"/>
          <w:szCs w:val="22"/>
        </w:rPr>
      </w:pPr>
      <w:del w:id="5490" w:author="Webb Roberts" w:date="2010-03-31T15:32:00Z">
        <w:r w:rsidDel="00172983">
          <w:rPr>
            <w:noProof/>
          </w:rPr>
          <w:delText>[Principle 22]</w:delText>
        </w:r>
        <w:r w:rsidDel="00172983">
          <w:rPr>
            <w:noProof/>
          </w:rPr>
          <w:tab/>
        </w:r>
        <w:r w:rsidR="00172983" w:rsidDel="00172983">
          <w:rPr>
            <w:noProof/>
          </w:rPr>
          <w:delText>25</w:delText>
        </w:r>
      </w:del>
    </w:p>
    <w:p w:rsidR="008A7368" w:rsidDel="00172983" w:rsidRDefault="008A7368">
      <w:pPr>
        <w:pStyle w:val="TableofFigures"/>
        <w:tabs>
          <w:tab w:val="right" w:leader="dot" w:pos="9350"/>
        </w:tabs>
        <w:rPr>
          <w:del w:id="5491" w:author="Webb Roberts" w:date="2010-03-31T15:32:00Z"/>
          <w:rFonts w:asciiTheme="minorHAnsi" w:eastAsiaTheme="minorEastAsia" w:hAnsiTheme="minorHAnsi" w:cstheme="minorBidi"/>
          <w:noProof/>
          <w:sz w:val="22"/>
          <w:szCs w:val="22"/>
        </w:rPr>
      </w:pPr>
      <w:del w:id="5492" w:author="Webb Roberts" w:date="2010-03-31T15:32:00Z">
        <w:r w:rsidDel="00172983">
          <w:rPr>
            <w:noProof/>
          </w:rPr>
          <w:delText>[Principle 23]</w:delText>
        </w:r>
        <w:r w:rsidDel="00172983">
          <w:rPr>
            <w:noProof/>
          </w:rPr>
          <w:tab/>
        </w:r>
        <w:r w:rsidR="00172983" w:rsidDel="00172983">
          <w:rPr>
            <w:noProof/>
          </w:rPr>
          <w:delText>25</w:delText>
        </w:r>
      </w:del>
    </w:p>
    <w:p w:rsidR="008A7368" w:rsidDel="00172983" w:rsidRDefault="008A7368">
      <w:pPr>
        <w:pStyle w:val="TableofFigures"/>
        <w:tabs>
          <w:tab w:val="right" w:leader="dot" w:pos="9350"/>
        </w:tabs>
        <w:rPr>
          <w:del w:id="5493" w:author="Webb Roberts" w:date="2010-03-31T15:32:00Z"/>
          <w:rFonts w:asciiTheme="minorHAnsi" w:eastAsiaTheme="minorEastAsia" w:hAnsiTheme="minorHAnsi" w:cstheme="minorBidi"/>
          <w:noProof/>
          <w:sz w:val="22"/>
          <w:szCs w:val="22"/>
        </w:rPr>
      </w:pPr>
      <w:del w:id="5494" w:author="Webb Roberts" w:date="2010-03-31T15:32:00Z">
        <w:r w:rsidDel="00172983">
          <w:rPr>
            <w:noProof/>
          </w:rPr>
          <w:delText>[Principle 24]</w:delText>
        </w:r>
        <w:r w:rsidDel="00172983">
          <w:rPr>
            <w:noProof/>
          </w:rPr>
          <w:tab/>
        </w:r>
      </w:del>
      <w:del w:id="5495" w:author="Webb Roberts" w:date="2010-03-31T15:30:00Z">
        <w:r w:rsidDel="00172983">
          <w:rPr>
            <w:noProof/>
          </w:rPr>
          <w:delText>25</w:delText>
        </w:r>
      </w:del>
    </w:p>
    <w:p w:rsidR="008A7368" w:rsidDel="00172983" w:rsidRDefault="008A7368">
      <w:pPr>
        <w:pStyle w:val="TableofFigures"/>
        <w:tabs>
          <w:tab w:val="right" w:leader="dot" w:pos="9350"/>
        </w:tabs>
        <w:rPr>
          <w:del w:id="5496" w:author="Webb Roberts" w:date="2010-03-31T15:32:00Z"/>
          <w:rFonts w:asciiTheme="minorHAnsi" w:eastAsiaTheme="minorEastAsia" w:hAnsiTheme="minorHAnsi" w:cstheme="minorBidi"/>
          <w:noProof/>
          <w:sz w:val="22"/>
          <w:szCs w:val="22"/>
        </w:rPr>
      </w:pPr>
      <w:del w:id="5497" w:author="Webb Roberts" w:date="2010-03-31T15:32:00Z">
        <w:r w:rsidDel="00172983">
          <w:rPr>
            <w:noProof/>
          </w:rPr>
          <w:delText>[Principle 25]</w:delText>
        </w:r>
        <w:r w:rsidDel="00172983">
          <w:rPr>
            <w:noProof/>
          </w:rPr>
          <w:tab/>
        </w:r>
        <w:r w:rsidR="00172983" w:rsidDel="00172983">
          <w:rPr>
            <w:noProof/>
          </w:rPr>
          <w:delText>26</w:delText>
        </w:r>
      </w:del>
    </w:p>
    <w:p w:rsidR="008A7368" w:rsidDel="00172983" w:rsidRDefault="008A7368">
      <w:pPr>
        <w:pStyle w:val="TableofFigures"/>
        <w:tabs>
          <w:tab w:val="right" w:leader="dot" w:pos="9350"/>
        </w:tabs>
        <w:rPr>
          <w:del w:id="5498" w:author="Webb Roberts" w:date="2010-03-31T15:32:00Z"/>
          <w:rFonts w:asciiTheme="minorHAnsi" w:eastAsiaTheme="minorEastAsia" w:hAnsiTheme="minorHAnsi" w:cstheme="minorBidi"/>
          <w:noProof/>
          <w:sz w:val="22"/>
          <w:szCs w:val="22"/>
        </w:rPr>
      </w:pPr>
      <w:del w:id="5499" w:author="Webb Roberts" w:date="2010-03-31T15:32:00Z">
        <w:r w:rsidDel="00172983">
          <w:rPr>
            <w:noProof/>
          </w:rPr>
          <w:delText>[Principle 26]</w:delText>
        </w:r>
        <w:r w:rsidDel="00172983">
          <w:rPr>
            <w:noProof/>
          </w:rPr>
          <w:tab/>
        </w:r>
        <w:r w:rsidR="00172983" w:rsidDel="00172983">
          <w:rPr>
            <w:noProof/>
          </w:rPr>
          <w:delText>26</w:delText>
        </w:r>
      </w:del>
    </w:p>
    <w:p w:rsidR="008A7368" w:rsidDel="00172983" w:rsidRDefault="008A7368">
      <w:pPr>
        <w:pStyle w:val="TableofFigures"/>
        <w:tabs>
          <w:tab w:val="right" w:leader="dot" w:pos="9350"/>
        </w:tabs>
        <w:rPr>
          <w:del w:id="5500" w:author="Webb Roberts" w:date="2010-03-31T15:32:00Z"/>
          <w:rFonts w:asciiTheme="minorHAnsi" w:eastAsiaTheme="minorEastAsia" w:hAnsiTheme="minorHAnsi" w:cstheme="minorBidi"/>
          <w:noProof/>
          <w:sz w:val="22"/>
          <w:szCs w:val="22"/>
        </w:rPr>
      </w:pPr>
      <w:del w:id="5501" w:author="Webb Roberts" w:date="2010-03-31T15:32:00Z">
        <w:r w:rsidDel="00172983">
          <w:rPr>
            <w:noProof/>
          </w:rPr>
          <w:delText>[Principle 27]</w:delText>
        </w:r>
        <w:r w:rsidDel="00172983">
          <w:rPr>
            <w:noProof/>
          </w:rPr>
          <w:tab/>
        </w:r>
      </w:del>
      <w:del w:id="5502" w:author="Webb Roberts" w:date="2010-03-31T15:30:00Z">
        <w:r w:rsidDel="00172983">
          <w:rPr>
            <w:noProof/>
          </w:rPr>
          <w:delText>26</w:delText>
        </w:r>
      </w:del>
    </w:p>
    <w:p w:rsidR="008A7368" w:rsidDel="00172983" w:rsidRDefault="008A7368">
      <w:pPr>
        <w:pStyle w:val="TableofFigures"/>
        <w:tabs>
          <w:tab w:val="right" w:leader="dot" w:pos="9350"/>
        </w:tabs>
        <w:rPr>
          <w:del w:id="5503" w:author="Webb Roberts" w:date="2010-03-31T15:32:00Z"/>
          <w:rFonts w:asciiTheme="minorHAnsi" w:eastAsiaTheme="minorEastAsia" w:hAnsiTheme="minorHAnsi" w:cstheme="minorBidi"/>
          <w:noProof/>
          <w:sz w:val="22"/>
          <w:szCs w:val="22"/>
        </w:rPr>
      </w:pPr>
      <w:del w:id="5504" w:author="Webb Roberts" w:date="2010-03-31T15:32:00Z">
        <w:r w:rsidDel="00172983">
          <w:rPr>
            <w:noProof/>
          </w:rPr>
          <w:delText>[Principle 28]</w:delText>
        </w:r>
        <w:r w:rsidDel="00172983">
          <w:rPr>
            <w:noProof/>
          </w:rPr>
          <w:tab/>
        </w:r>
        <w:r w:rsidR="00172983" w:rsidDel="00172983">
          <w:rPr>
            <w:noProof/>
          </w:rPr>
          <w:delText>27</w:delText>
        </w:r>
      </w:del>
    </w:p>
    <w:p w:rsidR="000D02F7" w:rsidRDefault="00B36831" w:rsidP="00DD6A0A">
      <w:pPr>
        <w:pStyle w:val="wrbodytext1"/>
        <w:sectPr w:rsidR="000D02F7">
          <w:pgSz w:w="12240" w:h="15840" w:code="1"/>
          <w:pgMar w:top="1440" w:right="1440" w:bottom="1440" w:left="1440" w:header="504" w:footer="504" w:gutter="0"/>
          <w:pgNumType w:start="1" w:chapStyle="7"/>
          <w:docGrid w:linePitch="360"/>
        </w:sectPr>
      </w:pPr>
      <w:r>
        <w:fldChar w:fldCharType="end"/>
      </w:r>
    </w:p>
    <w:p w:rsidR="00DD6A0A" w:rsidRDefault="00DD6A0A" w:rsidP="00C24C34">
      <w:pPr>
        <w:pStyle w:val="Heading7"/>
        <w:numPr>
          <w:numberingChange w:id="5505" w:author="Webb Roberts" w:date="2010-03-31T15:28:00Z" w:original="Appendix %7:6:3::"/>
        </w:numPr>
      </w:pPr>
      <w:bookmarkStart w:id="5506" w:name="_Toc77760873"/>
      <w:bookmarkStart w:id="5507" w:name="_Toc87007867"/>
      <w:bookmarkStart w:id="5508" w:name="_Toc131669008"/>
      <w:r>
        <w:t>List of Definitions</w:t>
      </w:r>
      <w:bookmarkEnd w:id="5506"/>
      <w:bookmarkEnd w:id="5507"/>
      <w:bookmarkEnd w:id="5508"/>
    </w:p>
    <w:p w:rsidR="00172983" w:rsidRDefault="00B36831">
      <w:pPr>
        <w:pStyle w:val="TableofFigures"/>
        <w:numPr>
          <w:ins w:id="5509" w:author="Webb Roberts" w:date="2010-03-31T15:32:00Z"/>
        </w:numPr>
        <w:tabs>
          <w:tab w:val="right" w:leader="dot" w:pos="9350"/>
        </w:tabs>
        <w:rPr>
          <w:ins w:id="5510" w:author="Webb Roberts" w:date="2010-03-31T15:32:00Z"/>
          <w:rFonts w:asciiTheme="minorHAnsi" w:eastAsiaTheme="minorEastAsia" w:hAnsiTheme="minorHAnsi" w:cstheme="minorBidi"/>
          <w:noProof/>
        </w:rPr>
      </w:pPr>
      <w:r w:rsidRPr="00B36831">
        <w:rPr>
          <w:rFonts w:asciiTheme="minorHAnsi" w:hAnsiTheme="minorHAnsi"/>
          <w:b/>
          <w:sz w:val="20"/>
        </w:rPr>
        <w:fldChar w:fldCharType="begin"/>
      </w:r>
      <w:r w:rsidR="00DD6A0A">
        <w:instrText xml:space="preserve"> TOC \t "wr definition head para" \c </w:instrText>
      </w:r>
      <w:r w:rsidRPr="00B36831">
        <w:rPr>
          <w:rFonts w:asciiTheme="minorHAnsi" w:hAnsiTheme="minorHAnsi"/>
          <w:b/>
          <w:sz w:val="20"/>
        </w:rPr>
        <w:fldChar w:fldCharType="separate"/>
      </w:r>
      <w:ins w:id="5511" w:author="Webb Roberts" w:date="2010-03-31T15:32:00Z">
        <w:r w:rsidR="00172983">
          <w:rPr>
            <w:noProof/>
          </w:rPr>
          <w:t>[Definition: C2 Core-conformant schema]</w:t>
        </w:r>
        <w:r w:rsidR="00172983">
          <w:rPr>
            <w:noProof/>
          </w:rPr>
          <w:tab/>
        </w:r>
        <w:r w:rsidR="00172983">
          <w:rPr>
            <w:noProof/>
          </w:rPr>
          <w:fldChar w:fldCharType="begin"/>
        </w:r>
        <w:r w:rsidR="00172983">
          <w:rPr>
            <w:noProof/>
          </w:rPr>
          <w:instrText xml:space="preserve"> PAGEREF _Toc131669092 \h </w:instrText>
        </w:r>
      </w:ins>
      <w:r w:rsidR="00A63659">
        <w:rPr>
          <w:noProof/>
        </w:rPr>
      </w:r>
      <w:r w:rsidR="00172983">
        <w:rPr>
          <w:noProof/>
        </w:rPr>
        <w:fldChar w:fldCharType="separate"/>
      </w:r>
      <w:ins w:id="5512" w:author="Webb Roberts" w:date="2010-03-31T15:33:00Z">
        <w:r w:rsidR="00A63659">
          <w:rPr>
            <w:noProof/>
          </w:rPr>
          <w:t>6</w:t>
        </w:r>
      </w:ins>
      <w:ins w:id="5513" w:author="Webb Roberts" w:date="2010-03-31T15:32:00Z">
        <w:r w:rsidR="00172983">
          <w:rPr>
            <w:noProof/>
          </w:rPr>
          <w:fldChar w:fldCharType="end"/>
        </w:r>
      </w:ins>
    </w:p>
    <w:p w:rsidR="00172983" w:rsidRDefault="00172983">
      <w:pPr>
        <w:pStyle w:val="TableofFigures"/>
        <w:numPr>
          <w:ins w:id="5514" w:author="Webb Roberts" w:date="2010-03-31T15:32:00Z"/>
        </w:numPr>
        <w:tabs>
          <w:tab w:val="right" w:leader="dot" w:pos="9350"/>
        </w:tabs>
        <w:rPr>
          <w:ins w:id="5515" w:author="Webb Roberts" w:date="2010-03-31T15:32:00Z"/>
          <w:rFonts w:asciiTheme="minorHAnsi" w:eastAsiaTheme="minorEastAsia" w:hAnsiTheme="minorHAnsi" w:cstheme="minorBidi"/>
          <w:noProof/>
        </w:rPr>
      </w:pPr>
      <w:ins w:id="5516" w:author="Webb Roberts" w:date="2010-03-31T15:32:00Z">
        <w:r>
          <w:rPr>
            <w:noProof/>
          </w:rPr>
          <w:t>[Definition: C2 Core-conformant component]</w:t>
        </w:r>
        <w:r>
          <w:rPr>
            <w:noProof/>
          </w:rPr>
          <w:tab/>
        </w:r>
        <w:r>
          <w:rPr>
            <w:noProof/>
          </w:rPr>
          <w:fldChar w:fldCharType="begin"/>
        </w:r>
        <w:r>
          <w:rPr>
            <w:noProof/>
          </w:rPr>
          <w:instrText xml:space="preserve"> PAGEREF _Toc131669093 \h </w:instrText>
        </w:r>
      </w:ins>
      <w:r w:rsidR="00A63659">
        <w:rPr>
          <w:noProof/>
        </w:rPr>
      </w:r>
      <w:r>
        <w:rPr>
          <w:noProof/>
        </w:rPr>
        <w:fldChar w:fldCharType="separate"/>
      </w:r>
      <w:ins w:id="5517" w:author="Webb Roberts" w:date="2010-03-31T15:33:00Z">
        <w:r w:rsidR="00A63659">
          <w:rPr>
            <w:noProof/>
          </w:rPr>
          <w:t>7</w:t>
        </w:r>
      </w:ins>
      <w:ins w:id="5518" w:author="Webb Roberts" w:date="2010-03-31T15:32:00Z">
        <w:r>
          <w:rPr>
            <w:noProof/>
          </w:rPr>
          <w:fldChar w:fldCharType="end"/>
        </w:r>
      </w:ins>
    </w:p>
    <w:p w:rsidR="00172983" w:rsidRDefault="00172983">
      <w:pPr>
        <w:pStyle w:val="TableofFigures"/>
        <w:numPr>
          <w:ins w:id="5519" w:author="Webb Roberts" w:date="2010-03-31T15:32:00Z"/>
        </w:numPr>
        <w:tabs>
          <w:tab w:val="right" w:leader="dot" w:pos="9350"/>
        </w:tabs>
        <w:rPr>
          <w:ins w:id="5520" w:author="Webb Roberts" w:date="2010-03-31T15:32:00Z"/>
          <w:rFonts w:asciiTheme="minorHAnsi" w:eastAsiaTheme="minorEastAsia" w:hAnsiTheme="minorHAnsi" w:cstheme="minorBidi"/>
          <w:noProof/>
        </w:rPr>
      </w:pPr>
      <w:ins w:id="5521" w:author="Webb Roberts" w:date="2010-03-31T15:32:00Z">
        <w:r>
          <w:rPr>
            <w:noProof/>
          </w:rPr>
          <w:t>[Definition: reference schema]</w:t>
        </w:r>
        <w:r>
          <w:rPr>
            <w:noProof/>
          </w:rPr>
          <w:tab/>
        </w:r>
        <w:r>
          <w:rPr>
            <w:noProof/>
          </w:rPr>
          <w:fldChar w:fldCharType="begin"/>
        </w:r>
        <w:r>
          <w:rPr>
            <w:noProof/>
          </w:rPr>
          <w:instrText xml:space="preserve"> PAGEREF _Toc131669094 \h </w:instrText>
        </w:r>
      </w:ins>
      <w:r w:rsidR="00A63659">
        <w:rPr>
          <w:noProof/>
        </w:rPr>
      </w:r>
      <w:r>
        <w:rPr>
          <w:noProof/>
        </w:rPr>
        <w:fldChar w:fldCharType="separate"/>
      </w:r>
      <w:ins w:id="5522" w:author="Webb Roberts" w:date="2010-03-31T15:33:00Z">
        <w:r w:rsidR="00A63659">
          <w:rPr>
            <w:noProof/>
          </w:rPr>
          <w:t>7</w:t>
        </w:r>
      </w:ins>
      <w:ins w:id="5523" w:author="Webb Roberts" w:date="2010-03-31T15:32:00Z">
        <w:r>
          <w:rPr>
            <w:noProof/>
          </w:rPr>
          <w:fldChar w:fldCharType="end"/>
        </w:r>
      </w:ins>
    </w:p>
    <w:p w:rsidR="00172983" w:rsidRDefault="00172983">
      <w:pPr>
        <w:pStyle w:val="TableofFigures"/>
        <w:numPr>
          <w:ins w:id="5524" w:author="Webb Roberts" w:date="2010-03-31T15:32:00Z"/>
        </w:numPr>
        <w:tabs>
          <w:tab w:val="right" w:leader="dot" w:pos="9350"/>
        </w:tabs>
        <w:rPr>
          <w:ins w:id="5525" w:author="Webb Roberts" w:date="2010-03-31T15:32:00Z"/>
          <w:rFonts w:asciiTheme="minorHAnsi" w:eastAsiaTheme="minorEastAsia" w:hAnsiTheme="minorHAnsi" w:cstheme="minorBidi"/>
          <w:noProof/>
        </w:rPr>
      </w:pPr>
      <w:ins w:id="5526" w:author="Webb Roberts" w:date="2010-03-31T15:32:00Z">
        <w:r>
          <w:rPr>
            <w:noProof/>
          </w:rPr>
          <w:t>[Definition: subset schema]</w:t>
        </w:r>
        <w:r>
          <w:rPr>
            <w:noProof/>
          </w:rPr>
          <w:tab/>
        </w:r>
        <w:r>
          <w:rPr>
            <w:noProof/>
          </w:rPr>
          <w:fldChar w:fldCharType="begin"/>
        </w:r>
        <w:r>
          <w:rPr>
            <w:noProof/>
          </w:rPr>
          <w:instrText xml:space="preserve"> PAGEREF _Toc131669095 \h </w:instrText>
        </w:r>
      </w:ins>
      <w:r w:rsidR="00A63659">
        <w:rPr>
          <w:noProof/>
        </w:rPr>
      </w:r>
      <w:r>
        <w:rPr>
          <w:noProof/>
        </w:rPr>
        <w:fldChar w:fldCharType="separate"/>
      </w:r>
      <w:ins w:id="5527" w:author="Webb Roberts" w:date="2010-03-31T15:33:00Z">
        <w:r w:rsidR="00A63659">
          <w:rPr>
            <w:noProof/>
          </w:rPr>
          <w:t>8</w:t>
        </w:r>
      </w:ins>
      <w:ins w:id="5528" w:author="Webb Roberts" w:date="2010-03-31T15:32:00Z">
        <w:r>
          <w:rPr>
            <w:noProof/>
          </w:rPr>
          <w:fldChar w:fldCharType="end"/>
        </w:r>
      </w:ins>
    </w:p>
    <w:p w:rsidR="00172983" w:rsidRDefault="00172983">
      <w:pPr>
        <w:pStyle w:val="TableofFigures"/>
        <w:numPr>
          <w:ins w:id="5529" w:author="Webb Roberts" w:date="2010-03-31T15:32:00Z"/>
        </w:numPr>
        <w:tabs>
          <w:tab w:val="right" w:leader="dot" w:pos="9350"/>
        </w:tabs>
        <w:rPr>
          <w:ins w:id="5530" w:author="Webb Roberts" w:date="2010-03-31T15:32:00Z"/>
          <w:rFonts w:asciiTheme="minorHAnsi" w:eastAsiaTheme="minorEastAsia" w:hAnsiTheme="minorHAnsi" w:cstheme="minorBidi"/>
          <w:noProof/>
        </w:rPr>
      </w:pPr>
      <w:ins w:id="5531" w:author="Webb Roberts" w:date="2010-03-31T15:32:00Z">
        <w:r>
          <w:rPr>
            <w:noProof/>
          </w:rPr>
          <w:t>[Definition: extension schema]</w:t>
        </w:r>
        <w:r>
          <w:rPr>
            <w:noProof/>
          </w:rPr>
          <w:tab/>
        </w:r>
        <w:r>
          <w:rPr>
            <w:noProof/>
          </w:rPr>
          <w:fldChar w:fldCharType="begin"/>
        </w:r>
        <w:r>
          <w:rPr>
            <w:noProof/>
          </w:rPr>
          <w:instrText xml:space="preserve"> PAGEREF _Toc131669096 \h </w:instrText>
        </w:r>
      </w:ins>
      <w:r w:rsidR="00A63659">
        <w:rPr>
          <w:noProof/>
        </w:rPr>
      </w:r>
      <w:r>
        <w:rPr>
          <w:noProof/>
        </w:rPr>
        <w:fldChar w:fldCharType="separate"/>
      </w:r>
      <w:ins w:id="5532" w:author="Webb Roberts" w:date="2010-03-31T15:33:00Z">
        <w:r w:rsidR="00A63659">
          <w:rPr>
            <w:noProof/>
          </w:rPr>
          <w:t>9</w:t>
        </w:r>
      </w:ins>
      <w:ins w:id="5533" w:author="Webb Roberts" w:date="2010-03-31T15:32:00Z">
        <w:r>
          <w:rPr>
            <w:noProof/>
          </w:rPr>
          <w:fldChar w:fldCharType="end"/>
        </w:r>
      </w:ins>
    </w:p>
    <w:p w:rsidR="00172983" w:rsidRDefault="00172983">
      <w:pPr>
        <w:pStyle w:val="TableofFigures"/>
        <w:numPr>
          <w:ins w:id="5534" w:author="Webb Roberts" w:date="2010-03-31T15:32:00Z"/>
        </w:numPr>
        <w:tabs>
          <w:tab w:val="right" w:leader="dot" w:pos="9350"/>
        </w:tabs>
        <w:rPr>
          <w:ins w:id="5535" w:author="Webb Roberts" w:date="2010-03-31T15:32:00Z"/>
          <w:rFonts w:asciiTheme="minorHAnsi" w:eastAsiaTheme="minorEastAsia" w:hAnsiTheme="minorHAnsi" w:cstheme="minorBidi"/>
          <w:noProof/>
        </w:rPr>
      </w:pPr>
      <w:ins w:id="5536" w:author="Webb Roberts" w:date="2010-03-31T15:32:00Z">
        <w:r>
          <w:rPr>
            <w:noProof/>
          </w:rPr>
          <w:t>[Definition: exchange schema]</w:t>
        </w:r>
        <w:r>
          <w:rPr>
            <w:noProof/>
          </w:rPr>
          <w:tab/>
        </w:r>
        <w:r>
          <w:rPr>
            <w:noProof/>
          </w:rPr>
          <w:fldChar w:fldCharType="begin"/>
        </w:r>
        <w:r>
          <w:rPr>
            <w:noProof/>
          </w:rPr>
          <w:instrText xml:space="preserve"> PAGEREF _Toc131669097 \h </w:instrText>
        </w:r>
      </w:ins>
      <w:r w:rsidR="00A63659">
        <w:rPr>
          <w:noProof/>
        </w:rPr>
      </w:r>
      <w:r>
        <w:rPr>
          <w:noProof/>
        </w:rPr>
        <w:fldChar w:fldCharType="separate"/>
      </w:r>
      <w:ins w:id="5537" w:author="Webb Roberts" w:date="2010-03-31T15:33:00Z">
        <w:r w:rsidR="00A63659">
          <w:rPr>
            <w:noProof/>
          </w:rPr>
          <w:t>9</w:t>
        </w:r>
      </w:ins>
      <w:ins w:id="5538" w:author="Webb Roberts" w:date="2010-03-31T15:32:00Z">
        <w:r>
          <w:rPr>
            <w:noProof/>
          </w:rPr>
          <w:fldChar w:fldCharType="end"/>
        </w:r>
      </w:ins>
    </w:p>
    <w:p w:rsidR="00172983" w:rsidRDefault="00172983">
      <w:pPr>
        <w:pStyle w:val="TableofFigures"/>
        <w:numPr>
          <w:ins w:id="5539" w:author="Webb Roberts" w:date="2010-03-31T15:32:00Z"/>
        </w:numPr>
        <w:tabs>
          <w:tab w:val="right" w:leader="dot" w:pos="9350"/>
        </w:tabs>
        <w:rPr>
          <w:ins w:id="5540" w:author="Webb Roberts" w:date="2010-03-31T15:32:00Z"/>
          <w:rFonts w:asciiTheme="minorHAnsi" w:eastAsiaTheme="minorEastAsia" w:hAnsiTheme="minorHAnsi" w:cstheme="minorBidi"/>
          <w:noProof/>
        </w:rPr>
      </w:pPr>
      <w:ins w:id="5541" w:author="Webb Roberts" w:date="2010-03-31T15:32:00Z">
        <w:r>
          <w:rPr>
            <w:noProof/>
          </w:rPr>
          <w:t>[Definition: C2 Core-conformant XML document]</w:t>
        </w:r>
        <w:r>
          <w:rPr>
            <w:noProof/>
          </w:rPr>
          <w:tab/>
        </w:r>
        <w:r>
          <w:rPr>
            <w:noProof/>
          </w:rPr>
          <w:fldChar w:fldCharType="begin"/>
        </w:r>
        <w:r>
          <w:rPr>
            <w:noProof/>
          </w:rPr>
          <w:instrText xml:space="preserve"> PAGEREF _Toc131669098 \h </w:instrText>
        </w:r>
      </w:ins>
      <w:r w:rsidR="00A63659">
        <w:rPr>
          <w:noProof/>
        </w:rPr>
      </w:r>
      <w:r>
        <w:rPr>
          <w:noProof/>
        </w:rPr>
        <w:fldChar w:fldCharType="separate"/>
      </w:r>
      <w:ins w:id="5542" w:author="Webb Roberts" w:date="2010-03-31T15:33:00Z">
        <w:r w:rsidR="00A63659">
          <w:rPr>
            <w:noProof/>
          </w:rPr>
          <w:t>11</w:t>
        </w:r>
      </w:ins>
      <w:ins w:id="5543" w:author="Webb Roberts" w:date="2010-03-31T15:32:00Z">
        <w:r>
          <w:rPr>
            <w:noProof/>
          </w:rPr>
          <w:fldChar w:fldCharType="end"/>
        </w:r>
      </w:ins>
    </w:p>
    <w:p w:rsidR="00172983" w:rsidRDefault="00172983">
      <w:pPr>
        <w:pStyle w:val="TableofFigures"/>
        <w:numPr>
          <w:ins w:id="5544" w:author="Webb Roberts" w:date="2010-03-31T15:32:00Z"/>
        </w:numPr>
        <w:tabs>
          <w:tab w:val="right" w:leader="dot" w:pos="9350"/>
        </w:tabs>
        <w:rPr>
          <w:ins w:id="5545" w:author="Webb Roberts" w:date="2010-03-31T15:32:00Z"/>
          <w:rFonts w:asciiTheme="minorHAnsi" w:eastAsiaTheme="minorEastAsia" w:hAnsiTheme="minorHAnsi" w:cstheme="minorBidi"/>
          <w:noProof/>
        </w:rPr>
      </w:pPr>
      <w:ins w:id="5546" w:author="Webb Roberts" w:date="2010-03-31T15:32:00Z">
        <w:r>
          <w:rPr>
            <w:noProof/>
          </w:rPr>
          <w:t>[Definition: C2 Core-conformant element information item]</w:t>
        </w:r>
        <w:r>
          <w:rPr>
            <w:noProof/>
          </w:rPr>
          <w:tab/>
        </w:r>
        <w:r>
          <w:rPr>
            <w:noProof/>
          </w:rPr>
          <w:fldChar w:fldCharType="begin"/>
        </w:r>
        <w:r>
          <w:rPr>
            <w:noProof/>
          </w:rPr>
          <w:instrText xml:space="preserve"> PAGEREF _Toc131669099 \h </w:instrText>
        </w:r>
      </w:ins>
      <w:r w:rsidR="00A63659">
        <w:rPr>
          <w:noProof/>
        </w:rPr>
      </w:r>
      <w:r>
        <w:rPr>
          <w:noProof/>
        </w:rPr>
        <w:fldChar w:fldCharType="separate"/>
      </w:r>
      <w:ins w:id="5547" w:author="Webb Roberts" w:date="2010-03-31T15:33:00Z">
        <w:r w:rsidR="00A63659">
          <w:rPr>
            <w:noProof/>
          </w:rPr>
          <w:t>11</w:t>
        </w:r>
      </w:ins>
      <w:ins w:id="5548" w:author="Webb Roberts" w:date="2010-03-31T15:32:00Z">
        <w:r>
          <w:rPr>
            <w:noProof/>
          </w:rPr>
          <w:fldChar w:fldCharType="end"/>
        </w:r>
      </w:ins>
    </w:p>
    <w:p w:rsidR="00172983" w:rsidRDefault="00172983">
      <w:pPr>
        <w:pStyle w:val="TableofFigures"/>
        <w:numPr>
          <w:ins w:id="5549" w:author="Webb Roberts" w:date="2010-03-31T15:32:00Z"/>
        </w:numPr>
        <w:tabs>
          <w:tab w:val="right" w:leader="dot" w:pos="9350"/>
        </w:tabs>
        <w:rPr>
          <w:ins w:id="5550" w:author="Webb Roberts" w:date="2010-03-31T15:32:00Z"/>
          <w:rFonts w:asciiTheme="minorHAnsi" w:eastAsiaTheme="minorEastAsia" w:hAnsiTheme="minorHAnsi" w:cstheme="minorBidi"/>
          <w:noProof/>
        </w:rPr>
      </w:pPr>
      <w:ins w:id="5551" w:author="Webb Roberts" w:date="2010-03-31T15:32:00Z">
        <w:r>
          <w:rPr>
            <w:noProof/>
          </w:rPr>
          <w:t>[Definition: documented component]</w:t>
        </w:r>
        <w:r>
          <w:rPr>
            <w:noProof/>
          </w:rPr>
          <w:tab/>
        </w:r>
        <w:r>
          <w:rPr>
            <w:noProof/>
          </w:rPr>
          <w:fldChar w:fldCharType="begin"/>
        </w:r>
        <w:r>
          <w:rPr>
            <w:noProof/>
          </w:rPr>
          <w:instrText xml:space="preserve"> PAGEREF _Toc131669100 \h </w:instrText>
        </w:r>
      </w:ins>
      <w:r w:rsidR="00A63659">
        <w:rPr>
          <w:noProof/>
        </w:rPr>
      </w:r>
      <w:r>
        <w:rPr>
          <w:noProof/>
        </w:rPr>
        <w:fldChar w:fldCharType="separate"/>
      </w:r>
      <w:ins w:id="5552" w:author="Webb Roberts" w:date="2010-03-31T15:33:00Z">
        <w:r w:rsidR="00A63659">
          <w:rPr>
            <w:noProof/>
          </w:rPr>
          <w:t>28</w:t>
        </w:r>
      </w:ins>
      <w:ins w:id="5553" w:author="Webb Roberts" w:date="2010-03-31T15:32:00Z">
        <w:r>
          <w:rPr>
            <w:noProof/>
          </w:rPr>
          <w:fldChar w:fldCharType="end"/>
        </w:r>
      </w:ins>
    </w:p>
    <w:p w:rsidR="00172983" w:rsidRDefault="00172983">
      <w:pPr>
        <w:pStyle w:val="TableofFigures"/>
        <w:numPr>
          <w:ins w:id="5554" w:author="Webb Roberts" w:date="2010-03-31T15:32:00Z"/>
        </w:numPr>
        <w:tabs>
          <w:tab w:val="right" w:leader="dot" w:pos="9350"/>
        </w:tabs>
        <w:rPr>
          <w:ins w:id="5555" w:author="Webb Roberts" w:date="2010-03-31T15:32:00Z"/>
          <w:rFonts w:asciiTheme="minorHAnsi" w:eastAsiaTheme="minorEastAsia" w:hAnsiTheme="minorHAnsi" w:cstheme="minorBidi"/>
          <w:noProof/>
        </w:rPr>
      </w:pPr>
      <w:ins w:id="5556" w:author="Webb Roberts" w:date="2010-03-31T15:32:00Z">
        <w:r>
          <w:rPr>
            <w:noProof/>
          </w:rPr>
          <w:t>[Definition: data definition]</w:t>
        </w:r>
        <w:r>
          <w:rPr>
            <w:noProof/>
          </w:rPr>
          <w:tab/>
        </w:r>
        <w:r>
          <w:rPr>
            <w:noProof/>
          </w:rPr>
          <w:fldChar w:fldCharType="begin"/>
        </w:r>
        <w:r>
          <w:rPr>
            <w:noProof/>
          </w:rPr>
          <w:instrText xml:space="preserve"> PAGEREF _Toc131669101 \h </w:instrText>
        </w:r>
      </w:ins>
      <w:r w:rsidR="00A63659">
        <w:rPr>
          <w:noProof/>
        </w:rPr>
      </w:r>
      <w:r>
        <w:rPr>
          <w:noProof/>
        </w:rPr>
        <w:fldChar w:fldCharType="separate"/>
      </w:r>
      <w:ins w:id="5557" w:author="Webb Roberts" w:date="2010-03-31T15:33:00Z">
        <w:r w:rsidR="00A63659">
          <w:rPr>
            <w:noProof/>
          </w:rPr>
          <w:t>28</w:t>
        </w:r>
      </w:ins>
      <w:ins w:id="5558" w:author="Webb Roberts" w:date="2010-03-31T15:32:00Z">
        <w:r>
          <w:rPr>
            <w:noProof/>
          </w:rPr>
          <w:fldChar w:fldCharType="end"/>
        </w:r>
      </w:ins>
    </w:p>
    <w:p w:rsidR="00172983" w:rsidRDefault="00172983">
      <w:pPr>
        <w:pStyle w:val="TableofFigures"/>
        <w:numPr>
          <w:ins w:id="5559" w:author="Webb Roberts" w:date="2010-03-31T15:32:00Z"/>
        </w:numPr>
        <w:tabs>
          <w:tab w:val="right" w:leader="dot" w:pos="9350"/>
        </w:tabs>
        <w:rPr>
          <w:ins w:id="5560" w:author="Webb Roberts" w:date="2010-03-31T15:32:00Z"/>
          <w:rFonts w:asciiTheme="minorHAnsi" w:eastAsiaTheme="minorEastAsia" w:hAnsiTheme="minorHAnsi" w:cstheme="minorBidi"/>
          <w:noProof/>
        </w:rPr>
      </w:pPr>
      <w:ins w:id="5561" w:author="Webb Roberts" w:date="2010-03-31T15:32:00Z">
        <w:r>
          <w:rPr>
            <w:noProof/>
          </w:rPr>
          <w:t>[Definition: appinfo namespace]</w:t>
        </w:r>
        <w:r>
          <w:rPr>
            <w:noProof/>
          </w:rPr>
          <w:tab/>
        </w:r>
        <w:r>
          <w:rPr>
            <w:noProof/>
          </w:rPr>
          <w:fldChar w:fldCharType="begin"/>
        </w:r>
        <w:r>
          <w:rPr>
            <w:noProof/>
          </w:rPr>
          <w:instrText xml:space="preserve"> PAGEREF _Toc131669102 \h </w:instrText>
        </w:r>
      </w:ins>
      <w:r w:rsidR="00A63659">
        <w:rPr>
          <w:noProof/>
        </w:rPr>
      </w:r>
      <w:r>
        <w:rPr>
          <w:noProof/>
        </w:rPr>
        <w:fldChar w:fldCharType="separate"/>
      </w:r>
      <w:ins w:id="5562" w:author="Webb Roberts" w:date="2010-03-31T15:33:00Z">
        <w:r w:rsidR="00A63659">
          <w:rPr>
            <w:noProof/>
          </w:rPr>
          <w:t>56</w:t>
        </w:r>
      </w:ins>
      <w:ins w:id="5563" w:author="Webb Roberts" w:date="2010-03-31T15:32:00Z">
        <w:r>
          <w:rPr>
            <w:noProof/>
          </w:rPr>
          <w:fldChar w:fldCharType="end"/>
        </w:r>
      </w:ins>
    </w:p>
    <w:p w:rsidR="00172983" w:rsidRDefault="00172983">
      <w:pPr>
        <w:pStyle w:val="TableofFigures"/>
        <w:numPr>
          <w:ins w:id="5564" w:author="Webb Roberts" w:date="2010-03-31T15:32:00Z"/>
        </w:numPr>
        <w:tabs>
          <w:tab w:val="right" w:leader="dot" w:pos="9350"/>
        </w:tabs>
        <w:rPr>
          <w:ins w:id="5565" w:author="Webb Roberts" w:date="2010-03-31T15:32:00Z"/>
          <w:rFonts w:asciiTheme="minorHAnsi" w:eastAsiaTheme="minorEastAsia" w:hAnsiTheme="minorHAnsi" w:cstheme="minorBidi"/>
          <w:noProof/>
        </w:rPr>
      </w:pPr>
      <w:ins w:id="5566" w:author="Webb Roberts" w:date="2010-03-31T15:32:00Z">
        <w:r>
          <w:rPr>
            <w:noProof/>
          </w:rPr>
          <w:t>[Definition: application information]</w:t>
        </w:r>
        <w:r>
          <w:rPr>
            <w:noProof/>
          </w:rPr>
          <w:tab/>
        </w:r>
        <w:r>
          <w:rPr>
            <w:noProof/>
          </w:rPr>
          <w:fldChar w:fldCharType="begin"/>
        </w:r>
        <w:r>
          <w:rPr>
            <w:noProof/>
          </w:rPr>
          <w:instrText xml:space="preserve"> PAGEREF _Toc131669103 \h </w:instrText>
        </w:r>
      </w:ins>
      <w:r w:rsidR="00A63659">
        <w:rPr>
          <w:noProof/>
        </w:rPr>
      </w:r>
      <w:r>
        <w:rPr>
          <w:noProof/>
        </w:rPr>
        <w:fldChar w:fldCharType="separate"/>
      </w:r>
      <w:ins w:id="5567" w:author="Webb Roberts" w:date="2010-03-31T15:33:00Z">
        <w:r w:rsidR="00A63659">
          <w:rPr>
            <w:noProof/>
          </w:rPr>
          <w:t>57</w:t>
        </w:r>
      </w:ins>
      <w:ins w:id="5568" w:author="Webb Roberts" w:date="2010-03-31T15:32:00Z">
        <w:r>
          <w:rPr>
            <w:noProof/>
          </w:rPr>
          <w:fldChar w:fldCharType="end"/>
        </w:r>
      </w:ins>
    </w:p>
    <w:p w:rsidR="00172983" w:rsidRDefault="00172983">
      <w:pPr>
        <w:pStyle w:val="TableofFigures"/>
        <w:numPr>
          <w:ins w:id="5569" w:author="Webb Roberts" w:date="2010-03-31T15:32:00Z"/>
        </w:numPr>
        <w:tabs>
          <w:tab w:val="right" w:leader="dot" w:pos="9350"/>
        </w:tabs>
        <w:rPr>
          <w:ins w:id="5570" w:author="Webb Roberts" w:date="2010-03-31T15:32:00Z"/>
          <w:rFonts w:asciiTheme="minorHAnsi" w:eastAsiaTheme="minorEastAsia" w:hAnsiTheme="minorHAnsi" w:cstheme="minorBidi"/>
          <w:noProof/>
        </w:rPr>
      </w:pPr>
      <w:ins w:id="5571" w:author="Webb Roberts" w:date="2010-03-31T15:32:00Z">
        <w:r>
          <w:rPr>
            <w:noProof/>
          </w:rPr>
          <w:t>[Definition: deprecated component]</w:t>
        </w:r>
        <w:r>
          <w:rPr>
            <w:noProof/>
          </w:rPr>
          <w:tab/>
        </w:r>
        <w:r>
          <w:rPr>
            <w:noProof/>
          </w:rPr>
          <w:fldChar w:fldCharType="begin"/>
        </w:r>
        <w:r>
          <w:rPr>
            <w:noProof/>
          </w:rPr>
          <w:instrText xml:space="preserve"> PAGEREF _Toc131669104 \h </w:instrText>
        </w:r>
      </w:ins>
      <w:r w:rsidR="00A63659">
        <w:rPr>
          <w:noProof/>
        </w:rPr>
      </w:r>
      <w:r>
        <w:rPr>
          <w:noProof/>
        </w:rPr>
        <w:fldChar w:fldCharType="separate"/>
      </w:r>
      <w:ins w:id="5572" w:author="Webb Roberts" w:date="2010-03-31T15:33:00Z">
        <w:r w:rsidR="00A63659">
          <w:rPr>
            <w:noProof/>
          </w:rPr>
          <w:t>57</w:t>
        </w:r>
      </w:ins>
      <w:ins w:id="5573" w:author="Webb Roberts" w:date="2010-03-31T15:32:00Z">
        <w:r>
          <w:rPr>
            <w:noProof/>
          </w:rPr>
          <w:fldChar w:fldCharType="end"/>
        </w:r>
      </w:ins>
    </w:p>
    <w:p w:rsidR="00172983" w:rsidRDefault="00172983">
      <w:pPr>
        <w:pStyle w:val="TableofFigures"/>
        <w:numPr>
          <w:ins w:id="5574" w:author="Webb Roberts" w:date="2010-03-31T15:32:00Z"/>
        </w:numPr>
        <w:tabs>
          <w:tab w:val="right" w:leader="dot" w:pos="9350"/>
        </w:tabs>
        <w:rPr>
          <w:ins w:id="5575" w:author="Webb Roberts" w:date="2010-03-31T15:32:00Z"/>
          <w:rFonts w:asciiTheme="minorHAnsi" w:eastAsiaTheme="minorEastAsia" w:hAnsiTheme="minorHAnsi" w:cstheme="minorBidi"/>
          <w:noProof/>
        </w:rPr>
      </w:pPr>
      <w:ins w:id="5576" w:author="Webb Roberts" w:date="2010-03-31T15:32:00Z">
        <w:r>
          <w:rPr>
            <w:noProof/>
          </w:rPr>
          <w:t>[Definition: object type]</w:t>
        </w:r>
        <w:r>
          <w:rPr>
            <w:noProof/>
          </w:rPr>
          <w:tab/>
        </w:r>
        <w:r>
          <w:rPr>
            <w:noProof/>
          </w:rPr>
          <w:fldChar w:fldCharType="begin"/>
        </w:r>
        <w:r>
          <w:rPr>
            <w:noProof/>
          </w:rPr>
          <w:instrText xml:space="preserve"> PAGEREF _Toc131669105 \h </w:instrText>
        </w:r>
      </w:ins>
      <w:r w:rsidR="00A63659">
        <w:rPr>
          <w:noProof/>
        </w:rPr>
      </w:r>
      <w:r>
        <w:rPr>
          <w:noProof/>
        </w:rPr>
        <w:fldChar w:fldCharType="separate"/>
      </w:r>
      <w:ins w:id="5577" w:author="Webb Roberts" w:date="2010-03-31T15:33:00Z">
        <w:r w:rsidR="00A63659">
          <w:rPr>
            <w:noProof/>
          </w:rPr>
          <w:t>63</w:t>
        </w:r>
      </w:ins>
      <w:ins w:id="5578" w:author="Webb Roberts" w:date="2010-03-31T15:32:00Z">
        <w:r>
          <w:rPr>
            <w:noProof/>
          </w:rPr>
          <w:fldChar w:fldCharType="end"/>
        </w:r>
      </w:ins>
    </w:p>
    <w:p w:rsidR="00172983" w:rsidRDefault="00172983">
      <w:pPr>
        <w:pStyle w:val="TableofFigures"/>
        <w:numPr>
          <w:ins w:id="5579" w:author="Webb Roberts" w:date="2010-03-31T15:32:00Z"/>
        </w:numPr>
        <w:tabs>
          <w:tab w:val="right" w:leader="dot" w:pos="9350"/>
        </w:tabs>
        <w:rPr>
          <w:ins w:id="5580" w:author="Webb Roberts" w:date="2010-03-31T15:32:00Z"/>
          <w:rFonts w:asciiTheme="minorHAnsi" w:eastAsiaTheme="minorEastAsia" w:hAnsiTheme="minorHAnsi" w:cstheme="minorBidi"/>
          <w:noProof/>
        </w:rPr>
      </w:pPr>
      <w:ins w:id="5581" w:author="Webb Roberts" w:date="2010-03-31T15:32:00Z">
        <w:r>
          <w:rPr>
            <w:noProof/>
          </w:rPr>
          <w:t>[Definition: role type]</w:t>
        </w:r>
        <w:r>
          <w:rPr>
            <w:noProof/>
          </w:rPr>
          <w:tab/>
        </w:r>
        <w:r>
          <w:rPr>
            <w:noProof/>
          </w:rPr>
          <w:fldChar w:fldCharType="begin"/>
        </w:r>
        <w:r>
          <w:rPr>
            <w:noProof/>
          </w:rPr>
          <w:instrText xml:space="preserve"> PAGEREF _Toc131669106 \h </w:instrText>
        </w:r>
      </w:ins>
      <w:r w:rsidR="00A63659">
        <w:rPr>
          <w:noProof/>
        </w:rPr>
      </w:r>
      <w:r>
        <w:rPr>
          <w:noProof/>
        </w:rPr>
        <w:fldChar w:fldCharType="separate"/>
      </w:r>
      <w:ins w:id="5582" w:author="Webb Roberts" w:date="2010-03-31T15:33:00Z">
        <w:r w:rsidR="00A63659">
          <w:rPr>
            <w:noProof/>
          </w:rPr>
          <w:t>63</w:t>
        </w:r>
      </w:ins>
      <w:ins w:id="5583" w:author="Webb Roberts" w:date="2010-03-31T15:32:00Z">
        <w:r>
          <w:rPr>
            <w:noProof/>
          </w:rPr>
          <w:fldChar w:fldCharType="end"/>
        </w:r>
      </w:ins>
    </w:p>
    <w:p w:rsidR="00172983" w:rsidRDefault="00172983">
      <w:pPr>
        <w:pStyle w:val="TableofFigures"/>
        <w:numPr>
          <w:ins w:id="5584" w:author="Webb Roberts" w:date="2010-03-31T15:32:00Z"/>
        </w:numPr>
        <w:tabs>
          <w:tab w:val="right" w:leader="dot" w:pos="9350"/>
        </w:tabs>
        <w:rPr>
          <w:ins w:id="5585" w:author="Webb Roberts" w:date="2010-03-31T15:32:00Z"/>
          <w:rFonts w:asciiTheme="minorHAnsi" w:eastAsiaTheme="minorEastAsia" w:hAnsiTheme="minorHAnsi" w:cstheme="minorBidi"/>
          <w:noProof/>
        </w:rPr>
      </w:pPr>
      <w:ins w:id="5586" w:author="Webb Roberts" w:date="2010-03-31T15:32:00Z">
        <w:r>
          <w:rPr>
            <w:noProof/>
          </w:rPr>
          <w:t xml:space="preserve">[Definition: </w:t>
        </w:r>
        <w:r w:rsidRPr="003155AD">
          <w:rPr>
            <w:rFonts w:ascii="Courier New" w:hAnsi="Courier New"/>
            <w:noProof/>
          </w:rPr>
          <w:t>RoleOf</w:t>
        </w:r>
        <w:r>
          <w:rPr>
            <w:noProof/>
          </w:rPr>
          <w:t xml:space="preserve"> element]</w:t>
        </w:r>
        <w:r>
          <w:rPr>
            <w:noProof/>
          </w:rPr>
          <w:tab/>
        </w:r>
        <w:r>
          <w:rPr>
            <w:noProof/>
          </w:rPr>
          <w:fldChar w:fldCharType="begin"/>
        </w:r>
        <w:r>
          <w:rPr>
            <w:noProof/>
          </w:rPr>
          <w:instrText xml:space="preserve"> PAGEREF _Toc131669107 \h </w:instrText>
        </w:r>
      </w:ins>
      <w:r w:rsidR="00A63659">
        <w:rPr>
          <w:noProof/>
        </w:rPr>
      </w:r>
      <w:r>
        <w:rPr>
          <w:noProof/>
        </w:rPr>
        <w:fldChar w:fldCharType="separate"/>
      </w:r>
      <w:ins w:id="5587" w:author="Webb Roberts" w:date="2010-03-31T15:33:00Z">
        <w:r w:rsidR="00A63659">
          <w:rPr>
            <w:noProof/>
          </w:rPr>
          <w:t>64</w:t>
        </w:r>
      </w:ins>
      <w:ins w:id="5588" w:author="Webb Roberts" w:date="2010-03-31T15:32:00Z">
        <w:r>
          <w:rPr>
            <w:noProof/>
          </w:rPr>
          <w:fldChar w:fldCharType="end"/>
        </w:r>
      </w:ins>
    </w:p>
    <w:p w:rsidR="00172983" w:rsidRDefault="00172983">
      <w:pPr>
        <w:pStyle w:val="TableofFigures"/>
        <w:numPr>
          <w:ins w:id="5589" w:author="Webb Roberts" w:date="2010-03-31T15:32:00Z"/>
        </w:numPr>
        <w:tabs>
          <w:tab w:val="right" w:leader="dot" w:pos="9350"/>
        </w:tabs>
        <w:rPr>
          <w:ins w:id="5590" w:author="Webb Roberts" w:date="2010-03-31T15:32:00Z"/>
          <w:rFonts w:asciiTheme="minorHAnsi" w:eastAsiaTheme="minorEastAsia" w:hAnsiTheme="minorHAnsi" w:cstheme="minorBidi"/>
          <w:noProof/>
        </w:rPr>
      </w:pPr>
      <w:ins w:id="5591" w:author="Webb Roberts" w:date="2010-03-31T15:32:00Z">
        <w:r>
          <w:rPr>
            <w:noProof/>
          </w:rPr>
          <w:t>[Definition: association type]</w:t>
        </w:r>
        <w:r>
          <w:rPr>
            <w:noProof/>
          </w:rPr>
          <w:tab/>
        </w:r>
        <w:r>
          <w:rPr>
            <w:noProof/>
          </w:rPr>
          <w:fldChar w:fldCharType="begin"/>
        </w:r>
        <w:r>
          <w:rPr>
            <w:noProof/>
          </w:rPr>
          <w:instrText xml:space="preserve"> PAGEREF _Toc131669108 \h </w:instrText>
        </w:r>
      </w:ins>
      <w:r w:rsidR="00A63659">
        <w:rPr>
          <w:noProof/>
        </w:rPr>
      </w:r>
      <w:r>
        <w:rPr>
          <w:noProof/>
        </w:rPr>
        <w:fldChar w:fldCharType="separate"/>
      </w:r>
      <w:ins w:id="5592" w:author="Webb Roberts" w:date="2010-03-31T15:33:00Z">
        <w:r w:rsidR="00A63659">
          <w:rPr>
            <w:noProof/>
          </w:rPr>
          <w:t>67</w:t>
        </w:r>
      </w:ins>
      <w:ins w:id="5593" w:author="Webb Roberts" w:date="2010-03-31T15:32:00Z">
        <w:r>
          <w:rPr>
            <w:noProof/>
          </w:rPr>
          <w:fldChar w:fldCharType="end"/>
        </w:r>
      </w:ins>
    </w:p>
    <w:p w:rsidR="00172983" w:rsidRDefault="00172983">
      <w:pPr>
        <w:pStyle w:val="TableofFigures"/>
        <w:numPr>
          <w:ins w:id="5594" w:author="Webb Roberts" w:date="2010-03-31T15:32:00Z"/>
        </w:numPr>
        <w:tabs>
          <w:tab w:val="right" w:leader="dot" w:pos="9350"/>
        </w:tabs>
        <w:rPr>
          <w:ins w:id="5595" w:author="Webb Roberts" w:date="2010-03-31T15:32:00Z"/>
          <w:rFonts w:asciiTheme="minorHAnsi" w:eastAsiaTheme="minorEastAsia" w:hAnsiTheme="minorHAnsi" w:cstheme="minorBidi"/>
          <w:noProof/>
        </w:rPr>
      </w:pPr>
      <w:ins w:id="5596" w:author="Webb Roberts" w:date="2010-03-31T15:32:00Z">
        <w:r>
          <w:rPr>
            <w:noProof/>
          </w:rPr>
          <w:t>[Definition: association]</w:t>
        </w:r>
        <w:r>
          <w:rPr>
            <w:noProof/>
          </w:rPr>
          <w:tab/>
        </w:r>
        <w:r>
          <w:rPr>
            <w:noProof/>
          </w:rPr>
          <w:fldChar w:fldCharType="begin"/>
        </w:r>
        <w:r>
          <w:rPr>
            <w:noProof/>
          </w:rPr>
          <w:instrText xml:space="preserve"> PAGEREF _Toc131669109 \h </w:instrText>
        </w:r>
      </w:ins>
      <w:r w:rsidR="00A63659">
        <w:rPr>
          <w:noProof/>
        </w:rPr>
      </w:r>
      <w:r>
        <w:rPr>
          <w:noProof/>
        </w:rPr>
        <w:fldChar w:fldCharType="separate"/>
      </w:r>
      <w:ins w:id="5597" w:author="Webb Roberts" w:date="2010-03-31T15:33:00Z">
        <w:r w:rsidR="00A63659">
          <w:rPr>
            <w:noProof/>
          </w:rPr>
          <w:t>67</w:t>
        </w:r>
      </w:ins>
      <w:ins w:id="5598" w:author="Webb Roberts" w:date="2010-03-31T15:32:00Z">
        <w:r>
          <w:rPr>
            <w:noProof/>
          </w:rPr>
          <w:fldChar w:fldCharType="end"/>
        </w:r>
      </w:ins>
    </w:p>
    <w:p w:rsidR="00172983" w:rsidRDefault="00172983">
      <w:pPr>
        <w:pStyle w:val="TableofFigures"/>
        <w:numPr>
          <w:ins w:id="5599" w:author="Webb Roberts" w:date="2010-03-31T15:32:00Z"/>
        </w:numPr>
        <w:tabs>
          <w:tab w:val="right" w:leader="dot" w:pos="9350"/>
        </w:tabs>
        <w:rPr>
          <w:ins w:id="5600" w:author="Webb Roberts" w:date="2010-03-31T15:32:00Z"/>
          <w:rFonts w:asciiTheme="minorHAnsi" w:eastAsiaTheme="minorEastAsia" w:hAnsiTheme="minorHAnsi" w:cstheme="minorBidi"/>
          <w:noProof/>
        </w:rPr>
      </w:pPr>
      <w:ins w:id="5601" w:author="Webb Roberts" w:date="2010-03-31T15:32:00Z">
        <w:r>
          <w:rPr>
            <w:noProof/>
          </w:rPr>
          <w:t>[Definition: metadata type]</w:t>
        </w:r>
        <w:r>
          <w:rPr>
            <w:noProof/>
          </w:rPr>
          <w:tab/>
        </w:r>
        <w:r>
          <w:rPr>
            <w:noProof/>
          </w:rPr>
          <w:fldChar w:fldCharType="begin"/>
        </w:r>
        <w:r>
          <w:rPr>
            <w:noProof/>
          </w:rPr>
          <w:instrText xml:space="preserve"> PAGEREF _Toc131669110 \h </w:instrText>
        </w:r>
      </w:ins>
      <w:r w:rsidR="00A63659">
        <w:rPr>
          <w:noProof/>
        </w:rPr>
      </w:r>
      <w:r>
        <w:rPr>
          <w:noProof/>
        </w:rPr>
        <w:fldChar w:fldCharType="separate"/>
      </w:r>
      <w:ins w:id="5602" w:author="Webb Roberts" w:date="2010-03-31T15:33:00Z">
        <w:r w:rsidR="00A63659">
          <w:rPr>
            <w:noProof/>
          </w:rPr>
          <w:t>68</w:t>
        </w:r>
      </w:ins>
      <w:ins w:id="5603" w:author="Webb Roberts" w:date="2010-03-31T15:32:00Z">
        <w:r>
          <w:rPr>
            <w:noProof/>
          </w:rPr>
          <w:fldChar w:fldCharType="end"/>
        </w:r>
      </w:ins>
    </w:p>
    <w:p w:rsidR="00172983" w:rsidRDefault="00172983">
      <w:pPr>
        <w:pStyle w:val="TableofFigures"/>
        <w:numPr>
          <w:ins w:id="5604" w:author="Webb Roberts" w:date="2010-03-31T15:32:00Z"/>
        </w:numPr>
        <w:tabs>
          <w:tab w:val="right" w:leader="dot" w:pos="9350"/>
        </w:tabs>
        <w:rPr>
          <w:ins w:id="5605" w:author="Webb Roberts" w:date="2010-03-31T15:32:00Z"/>
          <w:rFonts w:asciiTheme="minorHAnsi" w:eastAsiaTheme="minorEastAsia" w:hAnsiTheme="minorHAnsi" w:cstheme="minorBidi"/>
          <w:noProof/>
        </w:rPr>
      </w:pPr>
      <w:ins w:id="5606" w:author="Webb Roberts" w:date="2010-03-31T15:32:00Z">
        <w:r>
          <w:rPr>
            <w:noProof/>
          </w:rPr>
          <w:t>[Definition: metadata element]</w:t>
        </w:r>
        <w:r>
          <w:rPr>
            <w:noProof/>
          </w:rPr>
          <w:tab/>
        </w:r>
        <w:r>
          <w:rPr>
            <w:noProof/>
          </w:rPr>
          <w:fldChar w:fldCharType="begin"/>
        </w:r>
        <w:r>
          <w:rPr>
            <w:noProof/>
          </w:rPr>
          <w:instrText xml:space="preserve"> PAGEREF _Toc131669111 \h </w:instrText>
        </w:r>
      </w:ins>
      <w:r w:rsidR="00A63659">
        <w:rPr>
          <w:noProof/>
        </w:rPr>
      </w:r>
      <w:r>
        <w:rPr>
          <w:noProof/>
        </w:rPr>
        <w:fldChar w:fldCharType="separate"/>
      </w:r>
      <w:ins w:id="5607" w:author="Webb Roberts" w:date="2010-03-31T15:33:00Z">
        <w:r w:rsidR="00A63659">
          <w:rPr>
            <w:noProof/>
          </w:rPr>
          <w:t>68</w:t>
        </w:r>
      </w:ins>
      <w:ins w:id="5608" w:author="Webb Roberts" w:date="2010-03-31T15:32:00Z">
        <w:r>
          <w:rPr>
            <w:noProof/>
          </w:rPr>
          <w:fldChar w:fldCharType="end"/>
        </w:r>
      </w:ins>
    </w:p>
    <w:p w:rsidR="00172983" w:rsidRDefault="00172983">
      <w:pPr>
        <w:pStyle w:val="TableofFigures"/>
        <w:numPr>
          <w:ins w:id="5609" w:author="Webb Roberts" w:date="2010-03-31T15:32:00Z"/>
        </w:numPr>
        <w:tabs>
          <w:tab w:val="right" w:leader="dot" w:pos="9350"/>
        </w:tabs>
        <w:rPr>
          <w:ins w:id="5610" w:author="Webb Roberts" w:date="2010-03-31T15:32:00Z"/>
          <w:rFonts w:asciiTheme="minorHAnsi" w:eastAsiaTheme="minorEastAsia" w:hAnsiTheme="minorHAnsi" w:cstheme="minorBidi"/>
          <w:noProof/>
        </w:rPr>
      </w:pPr>
      <w:ins w:id="5611" w:author="Webb Roberts" w:date="2010-03-31T15:32:00Z">
        <w:r>
          <w:rPr>
            <w:noProof/>
          </w:rPr>
          <w:t>[Definition: augmentation type]</w:t>
        </w:r>
        <w:r>
          <w:rPr>
            <w:noProof/>
          </w:rPr>
          <w:tab/>
        </w:r>
        <w:r>
          <w:rPr>
            <w:noProof/>
          </w:rPr>
          <w:fldChar w:fldCharType="begin"/>
        </w:r>
        <w:r>
          <w:rPr>
            <w:noProof/>
          </w:rPr>
          <w:instrText xml:space="preserve"> PAGEREF _Toc131669112 \h </w:instrText>
        </w:r>
      </w:ins>
      <w:r w:rsidR="00A63659">
        <w:rPr>
          <w:noProof/>
        </w:rPr>
      </w:r>
      <w:r>
        <w:rPr>
          <w:noProof/>
        </w:rPr>
        <w:fldChar w:fldCharType="separate"/>
      </w:r>
      <w:ins w:id="5612" w:author="Webb Roberts" w:date="2010-03-31T15:33:00Z">
        <w:r w:rsidR="00A63659">
          <w:rPr>
            <w:noProof/>
          </w:rPr>
          <w:t>70</w:t>
        </w:r>
      </w:ins>
      <w:ins w:id="5613" w:author="Webb Roberts" w:date="2010-03-31T15:32:00Z">
        <w:r>
          <w:rPr>
            <w:noProof/>
          </w:rPr>
          <w:fldChar w:fldCharType="end"/>
        </w:r>
      </w:ins>
    </w:p>
    <w:p w:rsidR="00172983" w:rsidRDefault="00172983">
      <w:pPr>
        <w:pStyle w:val="TableofFigures"/>
        <w:numPr>
          <w:ins w:id="5614" w:author="Webb Roberts" w:date="2010-03-31T15:32:00Z"/>
        </w:numPr>
        <w:tabs>
          <w:tab w:val="right" w:leader="dot" w:pos="9350"/>
        </w:tabs>
        <w:rPr>
          <w:ins w:id="5615" w:author="Webb Roberts" w:date="2010-03-31T15:32:00Z"/>
          <w:rFonts w:asciiTheme="minorHAnsi" w:eastAsiaTheme="minorEastAsia" w:hAnsiTheme="minorHAnsi" w:cstheme="minorBidi"/>
          <w:noProof/>
        </w:rPr>
      </w:pPr>
      <w:ins w:id="5616" w:author="Webb Roberts" w:date="2010-03-31T15:32:00Z">
        <w:r>
          <w:rPr>
            <w:noProof/>
          </w:rPr>
          <w:t>[Definition: augmentation]</w:t>
        </w:r>
        <w:r>
          <w:rPr>
            <w:noProof/>
          </w:rPr>
          <w:tab/>
        </w:r>
        <w:r>
          <w:rPr>
            <w:noProof/>
          </w:rPr>
          <w:fldChar w:fldCharType="begin"/>
        </w:r>
        <w:r>
          <w:rPr>
            <w:noProof/>
          </w:rPr>
          <w:instrText xml:space="preserve"> PAGEREF _Toc131669113 \h </w:instrText>
        </w:r>
      </w:ins>
      <w:r w:rsidR="00A63659">
        <w:rPr>
          <w:noProof/>
        </w:rPr>
      </w:r>
      <w:r>
        <w:rPr>
          <w:noProof/>
        </w:rPr>
        <w:fldChar w:fldCharType="separate"/>
      </w:r>
      <w:ins w:id="5617" w:author="Webb Roberts" w:date="2010-03-31T15:33:00Z">
        <w:r w:rsidR="00A63659">
          <w:rPr>
            <w:noProof/>
          </w:rPr>
          <w:t>70</w:t>
        </w:r>
      </w:ins>
      <w:ins w:id="5618" w:author="Webb Roberts" w:date="2010-03-31T15:32:00Z">
        <w:r>
          <w:rPr>
            <w:noProof/>
          </w:rPr>
          <w:fldChar w:fldCharType="end"/>
        </w:r>
      </w:ins>
    </w:p>
    <w:p w:rsidR="00172983" w:rsidRDefault="00172983">
      <w:pPr>
        <w:pStyle w:val="TableofFigures"/>
        <w:numPr>
          <w:ins w:id="5619" w:author="Webb Roberts" w:date="2010-03-31T15:32:00Z"/>
        </w:numPr>
        <w:tabs>
          <w:tab w:val="right" w:leader="dot" w:pos="9350"/>
        </w:tabs>
        <w:rPr>
          <w:ins w:id="5620" w:author="Webb Roberts" w:date="2010-03-31T15:32:00Z"/>
          <w:rFonts w:asciiTheme="minorHAnsi" w:eastAsiaTheme="minorEastAsia" w:hAnsiTheme="minorHAnsi" w:cstheme="minorBidi"/>
          <w:noProof/>
        </w:rPr>
      </w:pPr>
      <w:ins w:id="5621" w:author="Webb Roberts" w:date="2010-03-31T15:32:00Z">
        <w:r>
          <w:rPr>
            <w:noProof/>
          </w:rPr>
          <w:t>[Definition: structures namespace]</w:t>
        </w:r>
        <w:r>
          <w:rPr>
            <w:noProof/>
          </w:rPr>
          <w:tab/>
        </w:r>
        <w:r>
          <w:rPr>
            <w:noProof/>
          </w:rPr>
          <w:fldChar w:fldCharType="begin"/>
        </w:r>
        <w:r>
          <w:rPr>
            <w:noProof/>
          </w:rPr>
          <w:instrText xml:space="preserve"> PAGEREF _Toc131669114 \h </w:instrText>
        </w:r>
      </w:ins>
      <w:r w:rsidR="00A63659">
        <w:rPr>
          <w:noProof/>
        </w:rPr>
      </w:r>
      <w:r>
        <w:rPr>
          <w:noProof/>
        </w:rPr>
        <w:fldChar w:fldCharType="separate"/>
      </w:r>
      <w:ins w:id="5622" w:author="Webb Roberts" w:date="2010-03-31T15:33:00Z">
        <w:r w:rsidR="00A63659">
          <w:rPr>
            <w:noProof/>
          </w:rPr>
          <w:t>72</w:t>
        </w:r>
      </w:ins>
      <w:ins w:id="5623" w:author="Webb Roberts" w:date="2010-03-31T15:32:00Z">
        <w:r>
          <w:rPr>
            <w:noProof/>
          </w:rPr>
          <w:fldChar w:fldCharType="end"/>
        </w:r>
      </w:ins>
    </w:p>
    <w:p w:rsidR="00172983" w:rsidRDefault="00172983">
      <w:pPr>
        <w:pStyle w:val="TableofFigures"/>
        <w:numPr>
          <w:ins w:id="5624" w:author="Webb Roberts" w:date="2010-03-31T15:32:00Z"/>
        </w:numPr>
        <w:tabs>
          <w:tab w:val="right" w:leader="dot" w:pos="9350"/>
        </w:tabs>
        <w:rPr>
          <w:ins w:id="5625" w:author="Webb Roberts" w:date="2010-03-31T15:32:00Z"/>
          <w:rFonts w:asciiTheme="minorHAnsi" w:eastAsiaTheme="minorEastAsia" w:hAnsiTheme="minorHAnsi" w:cstheme="minorBidi"/>
          <w:noProof/>
        </w:rPr>
      </w:pPr>
      <w:ins w:id="5626" w:author="Webb Roberts" w:date="2010-03-31T15:32:00Z">
        <w:r>
          <w:rPr>
            <w:noProof/>
          </w:rPr>
          <w:t>[Definition: reference element]</w:t>
        </w:r>
        <w:r>
          <w:rPr>
            <w:noProof/>
          </w:rPr>
          <w:tab/>
        </w:r>
        <w:r>
          <w:rPr>
            <w:noProof/>
          </w:rPr>
          <w:fldChar w:fldCharType="begin"/>
        </w:r>
        <w:r>
          <w:rPr>
            <w:noProof/>
          </w:rPr>
          <w:instrText xml:space="preserve"> PAGEREF _Toc131669115 \h </w:instrText>
        </w:r>
      </w:ins>
      <w:r w:rsidR="00A63659">
        <w:rPr>
          <w:noProof/>
        </w:rPr>
      </w:r>
      <w:r>
        <w:rPr>
          <w:noProof/>
        </w:rPr>
        <w:fldChar w:fldCharType="separate"/>
      </w:r>
      <w:ins w:id="5627" w:author="Webb Roberts" w:date="2010-03-31T15:33:00Z">
        <w:r w:rsidR="00A63659">
          <w:rPr>
            <w:noProof/>
          </w:rPr>
          <w:t>75</w:t>
        </w:r>
      </w:ins>
      <w:ins w:id="5628" w:author="Webb Roberts" w:date="2010-03-31T15:32:00Z">
        <w:r>
          <w:rPr>
            <w:noProof/>
          </w:rPr>
          <w:fldChar w:fldCharType="end"/>
        </w:r>
      </w:ins>
    </w:p>
    <w:p w:rsidR="00172983" w:rsidRDefault="00172983">
      <w:pPr>
        <w:pStyle w:val="TableofFigures"/>
        <w:numPr>
          <w:ins w:id="5629" w:author="Webb Roberts" w:date="2010-03-31T15:32:00Z"/>
        </w:numPr>
        <w:tabs>
          <w:tab w:val="right" w:leader="dot" w:pos="9350"/>
        </w:tabs>
        <w:rPr>
          <w:ins w:id="5630" w:author="Webb Roberts" w:date="2010-03-31T15:32:00Z"/>
          <w:rFonts w:asciiTheme="minorHAnsi" w:eastAsiaTheme="minorEastAsia" w:hAnsiTheme="minorHAnsi" w:cstheme="minorBidi"/>
          <w:noProof/>
        </w:rPr>
      </w:pPr>
      <w:ins w:id="5631" w:author="Webb Roberts" w:date="2010-03-31T15:32:00Z">
        <w:r>
          <w:rPr>
            <w:noProof/>
          </w:rPr>
          <w:t>[Definition: external schema]</w:t>
        </w:r>
        <w:r>
          <w:rPr>
            <w:noProof/>
          </w:rPr>
          <w:tab/>
        </w:r>
        <w:r>
          <w:rPr>
            <w:noProof/>
          </w:rPr>
          <w:fldChar w:fldCharType="begin"/>
        </w:r>
        <w:r>
          <w:rPr>
            <w:noProof/>
          </w:rPr>
          <w:instrText xml:space="preserve"> PAGEREF _Toc131669116 \h </w:instrText>
        </w:r>
      </w:ins>
      <w:r w:rsidR="00A63659">
        <w:rPr>
          <w:noProof/>
        </w:rPr>
      </w:r>
      <w:r>
        <w:rPr>
          <w:noProof/>
        </w:rPr>
        <w:fldChar w:fldCharType="separate"/>
      </w:r>
      <w:ins w:id="5632" w:author="Webb Roberts" w:date="2010-03-31T15:33:00Z">
        <w:r w:rsidR="00A63659">
          <w:rPr>
            <w:noProof/>
          </w:rPr>
          <w:t>77</w:t>
        </w:r>
      </w:ins>
      <w:ins w:id="5633" w:author="Webb Roberts" w:date="2010-03-31T15:32:00Z">
        <w:r>
          <w:rPr>
            <w:noProof/>
          </w:rPr>
          <w:fldChar w:fldCharType="end"/>
        </w:r>
      </w:ins>
    </w:p>
    <w:p w:rsidR="00172983" w:rsidRDefault="00172983">
      <w:pPr>
        <w:pStyle w:val="TableofFigures"/>
        <w:numPr>
          <w:ins w:id="5634" w:author="Webb Roberts" w:date="2010-03-31T15:32:00Z"/>
        </w:numPr>
        <w:tabs>
          <w:tab w:val="right" w:leader="dot" w:pos="9350"/>
        </w:tabs>
        <w:rPr>
          <w:ins w:id="5635" w:author="Webb Roberts" w:date="2010-03-31T15:32:00Z"/>
          <w:rFonts w:asciiTheme="minorHAnsi" w:eastAsiaTheme="minorEastAsia" w:hAnsiTheme="minorHAnsi" w:cstheme="minorBidi"/>
          <w:noProof/>
        </w:rPr>
      </w:pPr>
      <w:ins w:id="5636" w:author="Webb Roberts" w:date="2010-03-31T15:32:00Z">
        <w:r>
          <w:rPr>
            <w:noProof/>
          </w:rPr>
          <w:t>[Definition: adapter type]</w:t>
        </w:r>
        <w:r>
          <w:rPr>
            <w:noProof/>
          </w:rPr>
          <w:tab/>
        </w:r>
        <w:r>
          <w:rPr>
            <w:noProof/>
          </w:rPr>
          <w:fldChar w:fldCharType="begin"/>
        </w:r>
        <w:r>
          <w:rPr>
            <w:noProof/>
          </w:rPr>
          <w:instrText xml:space="preserve"> PAGEREF _Toc131669117 \h </w:instrText>
        </w:r>
      </w:ins>
      <w:r w:rsidR="00A63659">
        <w:rPr>
          <w:noProof/>
        </w:rPr>
      </w:r>
      <w:r>
        <w:rPr>
          <w:noProof/>
        </w:rPr>
        <w:fldChar w:fldCharType="separate"/>
      </w:r>
      <w:ins w:id="5637" w:author="Webb Roberts" w:date="2010-03-31T15:33:00Z">
        <w:r w:rsidR="00A63659">
          <w:rPr>
            <w:noProof/>
          </w:rPr>
          <w:t>78</w:t>
        </w:r>
      </w:ins>
      <w:ins w:id="5638" w:author="Webb Roberts" w:date="2010-03-31T15:32:00Z">
        <w:r>
          <w:rPr>
            <w:noProof/>
          </w:rPr>
          <w:fldChar w:fldCharType="end"/>
        </w:r>
      </w:ins>
    </w:p>
    <w:p w:rsidR="00172983" w:rsidRDefault="00172983">
      <w:pPr>
        <w:pStyle w:val="TableofFigures"/>
        <w:numPr>
          <w:ins w:id="5639" w:author="Webb Roberts" w:date="2010-03-31T15:32:00Z"/>
        </w:numPr>
        <w:tabs>
          <w:tab w:val="right" w:leader="dot" w:pos="9350"/>
        </w:tabs>
        <w:rPr>
          <w:ins w:id="5640" w:author="Webb Roberts" w:date="2010-03-31T15:32:00Z"/>
          <w:rFonts w:asciiTheme="minorHAnsi" w:eastAsiaTheme="minorEastAsia" w:hAnsiTheme="minorHAnsi" w:cstheme="minorBidi"/>
          <w:noProof/>
        </w:rPr>
      </w:pPr>
      <w:ins w:id="5641" w:author="Webb Roberts" w:date="2010-03-31T15:32:00Z">
        <w:r>
          <w:rPr>
            <w:noProof/>
          </w:rPr>
          <w:t>[Definition: code type]</w:t>
        </w:r>
        <w:r>
          <w:rPr>
            <w:noProof/>
          </w:rPr>
          <w:tab/>
        </w:r>
        <w:r>
          <w:rPr>
            <w:noProof/>
          </w:rPr>
          <w:fldChar w:fldCharType="begin"/>
        </w:r>
        <w:r>
          <w:rPr>
            <w:noProof/>
          </w:rPr>
          <w:instrText xml:space="preserve"> PAGEREF _Toc131669118 \h </w:instrText>
        </w:r>
      </w:ins>
      <w:r w:rsidR="00A63659">
        <w:rPr>
          <w:noProof/>
        </w:rPr>
      </w:r>
      <w:r>
        <w:rPr>
          <w:noProof/>
        </w:rPr>
        <w:fldChar w:fldCharType="separate"/>
      </w:r>
      <w:ins w:id="5642" w:author="Webb Roberts" w:date="2010-03-31T15:33:00Z">
        <w:r w:rsidR="00A63659">
          <w:rPr>
            <w:noProof/>
          </w:rPr>
          <w:t>98</w:t>
        </w:r>
      </w:ins>
      <w:ins w:id="5643" w:author="Webb Roberts" w:date="2010-03-31T15:32:00Z">
        <w:r>
          <w:rPr>
            <w:noProof/>
          </w:rPr>
          <w:fldChar w:fldCharType="end"/>
        </w:r>
      </w:ins>
    </w:p>
    <w:p w:rsidR="008A7368" w:rsidDel="00172983" w:rsidRDefault="008A7368">
      <w:pPr>
        <w:pStyle w:val="TableofFigures"/>
        <w:tabs>
          <w:tab w:val="right" w:leader="dot" w:pos="9350"/>
        </w:tabs>
        <w:rPr>
          <w:del w:id="5644" w:author="Webb Roberts" w:date="2010-03-31T15:32:00Z"/>
          <w:rFonts w:asciiTheme="minorHAnsi" w:eastAsiaTheme="minorEastAsia" w:hAnsiTheme="minorHAnsi" w:cstheme="minorBidi"/>
          <w:noProof/>
          <w:sz w:val="22"/>
          <w:szCs w:val="22"/>
        </w:rPr>
      </w:pPr>
      <w:del w:id="5645" w:author="Webb Roberts" w:date="2010-03-31T15:32:00Z">
        <w:r w:rsidDel="00172983">
          <w:rPr>
            <w:noProof/>
          </w:rPr>
          <w:delText>[Definition: C2 Core-conformant schema]</w:delText>
        </w:r>
        <w:r w:rsidDel="00172983">
          <w:rPr>
            <w:noProof/>
          </w:rPr>
          <w:tab/>
        </w:r>
        <w:r w:rsidR="00172983" w:rsidDel="00172983">
          <w:rPr>
            <w:noProof/>
          </w:rPr>
          <w:delText>6</w:delText>
        </w:r>
      </w:del>
    </w:p>
    <w:p w:rsidR="008A7368" w:rsidDel="00172983" w:rsidRDefault="008A7368">
      <w:pPr>
        <w:pStyle w:val="TableofFigures"/>
        <w:tabs>
          <w:tab w:val="right" w:leader="dot" w:pos="9350"/>
        </w:tabs>
        <w:rPr>
          <w:del w:id="5646" w:author="Webb Roberts" w:date="2010-03-31T15:32:00Z"/>
          <w:rFonts w:asciiTheme="minorHAnsi" w:eastAsiaTheme="minorEastAsia" w:hAnsiTheme="minorHAnsi" w:cstheme="minorBidi"/>
          <w:noProof/>
          <w:sz w:val="22"/>
          <w:szCs w:val="22"/>
        </w:rPr>
      </w:pPr>
      <w:del w:id="5647" w:author="Webb Roberts" w:date="2010-03-31T15:32:00Z">
        <w:r w:rsidDel="00172983">
          <w:rPr>
            <w:noProof/>
          </w:rPr>
          <w:delText>[Definition: C2 Core-conformant component]</w:delText>
        </w:r>
        <w:r w:rsidDel="00172983">
          <w:rPr>
            <w:noProof/>
          </w:rPr>
          <w:tab/>
        </w:r>
        <w:r w:rsidR="00172983" w:rsidDel="00172983">
          <w:rPr>
            <w:noProof/>
          </w:rPr>
          <w:delText>7</w:delText>
        </w:r>
      </w:del>
    </w:p>
    <w:p w:rsidR="008A7368" w:rsidDel="00172983" w:rsidRDefault="008A7368">
      <w:pPr>
        <w:pStyle w:val="TableofFigures"/>
        <w:tabs>
          <w:tab w:val="right" w:leader="dot" w:pos="9350"/>
        </w:tabs>
        <w:rPr>
          <w:del w:id="5648" w:author="Webb Roberts" w:date="2010-03-31T15:32:00Z"/>
          <w:rFonts w:asciiTheme="minorHAnsi" w:eastAsiaTheme="minorEastAsia" w:hAnsiTheme="minorHAnsi" w:cstheme="minorBidi"/>
          <w:noProof/>
          <w:sz w:val="22"/>
          <w:szCs w:val="22"/>
        </w:rPr>
      </w:pPr>
      <w:del w:id="5649" w:author="Webb Roberts" w:date="2010-03-31T15:32:00Z">
        <w:r w:rsidDel="00172983">
          <w:rPr>
            <w:noProof/>
          </w:rPr>
          <w:delText>[Definition: reference schema]</w:delText>
        </w:r>
        <w:r w:rsidDel="00172983">
          <w:rPr>
            <w:noProof/>
          </w:rPr>
          <w:tab/>
        </w:r>
        <w:r w:rsidR="00172983" w:rsidDel="00172983">
          <w:rPr>
            <w:noProof/>
          </w:rPr>
          <w:delText>7</w:delText>
        </w:r>
      </w:del>
    </w:p>
    <w:p w:rsidR="008A7368" w:rsidDel="00172983" w:rsidRDefault="008A7368">
      <w:pPr>
        <w:pStyle w:val="TableofFigures"/>
        <w:tabs>
          <w:tab w:val="right" w:leader="dot" w:pos="9350"/>
        </w:tabs>
        <w:rPr>
          <w:del w:id="5650" w:author="Webb Roberts" w:date="2010-03-31T15:32:00Z"/>
          <w:rFonts w:asciiTheme="minorHAnsi" w:eastAsiaTheme="minorEastAsia" w:hAnsiTheme="minorHAnsi" w:cstheme="minorBidi"/>
          <w:noProof/>
          <w:sz w:val="22"/>
          <w:szCs w:val="22"/>
        </w:rPr>
      </w:pPr>
      <w:del w:id="5651" w:author="Webb Roberts" w:date="2010-03-31T15:32:00Z">
        <w:r w:rsidDel="00172983">
          <w:rPr>
            <w:noProof/>
          </w:rPr>
          <w:delText>[Definition: subset schema]</w:delText>
        </w:r>
        <w:r w:rsidDel="00172983">
          <w:rPr>
            <w:noProof/>
          </w:rPr>
          <w:tab/>
        </w:r>
        <w:r w:rsidR="00172983" w:rsidDel="00172983">
          <w:rPr>
            <w:noProof/>
          </w:rPr>
          <w:delText>8</w:delText>
        </w:r>
      </w:del>
    </w:p>
    <w:p w:rsidR="008A7368" w:rsidDel="00172983" w:rsidRDefault="008A7368">
      <w:pPr>
        <w:pStyle w:val="TableofFigures"/>
        <w:tabs>
          <w:tab w:val="right" w:leader="dot" w:pos="9350"/>
        </w:tabs>
        <w:rPr>
          <w:del w:id="5652" w:author="Webb Roberts" w:date="2010-03-31T15:32:00Z"/>
          <w:rFonts w:asciiTheme="minorHAnsi" w:eastAsiaTheme="minorEastAsia" w:hAnsiTheme="minorHAnsi" w:cstheme="minorBidi"/>
          <w:noProof/>
          <w:sz w:val="22"/>
          <w:szCs w:val="22"/>
        </w:rPr>
      </w:pPr>
      <w:del w:id="5653" w:author="Webb Roberts" w:date="2010-03-31T15:32:00Z">
        <w:r w:rsidDel="00172983">
          <w:rPr>
            <w:noProof/>
          </w:rPr>
          <w:delText>[Definition: extension schema]</w:delText>
        </w:r>
        <w:r w:rsidDel="00172983">
          <w:rPr>
            <w:noProof/>
          </w:rPr>
          <w:tab/>
        </w:r>
        <w:r w:rsidR="00172983" w:rsidDel="00172983">
          <w:rPr>
            <w:noProof/>
          </w:rPr>
          <w:delText>9</w:delText>
        </w:r>
      </w:del>
    </w:p>
    <w:p w:rsidR="008A7368" w:rsidDel="00172983" w:rsidRDefault="008A7368">
      <w:pPr>
        <w:pStyle w:val="TableofFigures"/>
        <w:tabs>
          <w:tab w:val="right" w:leader="dot" w:pos="9350"/>
        </w:tabs>
        <w:rPr>
          <w:del w:id="5654" w:author="Webb Roberts" w:date="2010-03-31T15:32:00Z"/>
          <w:rFonts w:asciiTheme="minorHAnsi" w:eastAsiaTheme="minorEastAsia" w:hAnsiTheme="minorHAnsi" w:cstheme="minorBidi"/>
          <w:noProof/>
          <w:sz w:val="22"/>
          <w:szCs w:val="22"/>
        </w:rPr>
      </w:pPr>
      <w:del w:id="5655" w:author="Webb Roberts" w:date="2010-03-31T15:32:00Z">
        <w:r w:rsidDel="00172983">
          <w:rPr>
            <w:noProof/>
          </w:rPr>
          <w:delText>[Definition: exchange schema]</w:delText>
        </w:r>
        <w:r w:rsidDel="00172983">
          <w:rPr>
            <w:noProof/>
          </w:rPr>
          <w:tab/>
        </w:r>
        <w:r w:rsidR="00172983" w:rsidDel="00172983">
          <w:rPr>
            <w:noProof/>
          </w:rPr>
          <w:delText>9</w:delText>
        </w:r>
      </w:del>
    </w:p>
    <w:p w:rsidR="008A7368" w:rsidDel="00172983" w:rsidRDefault="008A7368">
      <w:pPr>
        <w:pStyle w:val="TableofFigures"/>
        <w:tabs>
          <w:tab w:val="right" w:leader="dot" w:pos="9350"/>
        </w:tabs>
        <w:rPr>
          <w:del w:id="5656" w:author="Webb Roberts" w:date="2010-03-31T15:32:00Z"/>
          <w:rFonts w:asciiTheme="minorHAnsi" w:eastAsiaTheme="minorEastAsia" w:hAnsiTheme="minorHAnsi" w:cstheme="minorBidi"/>
          <w:noProof/>
          <w:sz w:val="22"/>
          <w:szCs w:val="22"/>
        </w:rPr>
      </w:pPr>
      <w:del w:id="5657" w:author="Webb Roberts" w:date="2010-03-31T15:32:00Z">
        <w:r w:rsidDel="00172983">
          <w:rPr>
            <w:noProof/>
          </w:rPr>
          <w:delText>[Definition: C2 Core-conformant XML document]</w:delText>
        </w:r>
        <w:r w:rsidDel="00172983">
          <w:rPr>
            <w:noProof/>
          </w:rPr>
          <w:tab/>
        </w:r>
        <w:r w:rsidR="00172983" w:rsidDel="00172983">
          <w:rPr>
            <w:noProof/>
          </w:rPr>
          <w:delText>11</w:delText>
        </w:r>
      </w:del>
    </w:p>
    <w:p w:rsidR="008A7368" w:rsidDel="00172983" w:rsidRDefault="008A7368">
      <w:pPr>
        <w:pStyle w:val="TableofFigures"/>
        <w:tabs>
          <w:tab w:val="right" w:leader="dot" w:pos="9350"/>
        </w:tabs>
        <w:rPr>
          <w:del w:id="5658" w:author="Webb Roberts" w:date="2010-03-31T15:32:00Z"/>
          <w:rFonts w:asciiTheme="minorHAnsi" w:eastAsiaTheme="minorEastAsia" w:hAnsiTheme="minorHAnsi" w:cstheme="minorBidi"/>
          <w:noProof/>
          <w:sz w:val="22"/>
          <w:szCs w:val="22"/>
        </w:rPr>
      </w:pPr>
      <w:del w:id="5659" w:author="Webb Roberts" w:date="2010-03-31T15:32:00Z">
        <w:r w:rsidDel="00172983">
          <w:rPr>
            <w:noProof/>
          </w:rPr>
          <w:delText>[Definition: C2 Core-conformant element information item]</w:delText>
        </w:r>
        <w:r w:rsidDel="00172983">
          <w:rPr>
            <w:noProof/>
          </w:rPr>
          <w:tab/>
        </w:r>
        <w:r w:rsidR="00172983" w:rsidDel="00172983">
          <w:rPr>
            <w:noProof/>
          </w:rPr>
          <w:delText>11</w:delText>
        </w:r>
      </w:del>
    </w:p>
    <w:p w:rsidR="008A7368" w:rsidDel="00172983" w:rsidRDefault="008A7368">
      <w:pPr>
        <w:pStyle w:val="TableofFigures"/>
        <w:tabs>
          <w:tab w:val="right" w:leader="dot" w:pos="9350"/>
        </w:tabs>
        <w:rPr>
          <w:del w:id="5660" w:author="Webb Roberts" w:date="2010-03-31T15:32:00Z"/>
          <w:rFonts w:asciiTheme="minorHAnsi" w:eastAsiaTheme="minorEastAsia" w:hAnsiTheme="minorHAnsi" w:cstheme="minorBidi"/>
          <w:noProof/>
          <w:sz w:val="22"/>
          <w:szCs w:val="22"/>
        </w:rPr>
      </w:pPr>
      <w:del w:id="5661" w:author="Webb Roberts" w:date="2010-03-31T15:32:00Z">
        <w:r w:rsidDel="00172983">
          <w:rPr>
            <w:noProof/>
          </w:rPr>
          <w:delText>[Definition: documented component]</w:delText>
        </w:r>
        <w:r w:rsidDel="00172983">
          <w:rPr>
            <w:noProof/>
          </w:rPr>
          <w:tab/>
        </w:r>
        <w:r w:rsidR="00172983" w:rsidDel="00172983">
          <w:rPr>
            <w:noProof/>
          </w:rPr>
          <w:delText>28</w:delText>
        </w:r>
      </w:del>
    </w:p>
    <w:p w:rsidR="008A7368" w:rsidDel="00172983" w:rsidRDefault="008A7368">
      <w:pPr>
        <w:pStyle w:val="TableofFigures"/>
        <w:tabs>
          <w:tab w:val="right" w:leader="dot" w:pos="9350"/>
        </w:tabs>
        <w:rPr>
          <w:del w:id="5662" w:author="Webb Roberts" w:date="2010-03-31T15:32:00Z"/>
          <w:rFonts w:asciiTheme="minorHAnsi" w:eastAsiaTheme="minorEastAsia" w:hAnsiTheme="minorHAnsi" w:cstheme="minorBidi"/>
          <w:noProof/>
          <w:sz w:val="22"/>
          <w:szCs w:val="22"/>
        </w:rPr>
      </w:pPr>
      <w:del w:id="5663" w:author="Webb Roberts" w:date="2010-03-31T15:32:00Z">
        <w:r w:rsidDel="00172983">
          <w:rPr>
            <w:noProof/>
          </w:rPr>
          <w:delText>[Definition: data definition]</w:delText>
        </w:r>
        <w:r w:rsidDel="00172983">
          <w:rPr>
            <w:noProof/>
          </w:rPr>
          <w:tab/>
        </w:r>
        <w:r w:rsidR="00172983" w:rsidDel="00172983">
          <w:rPr>
            <w:noProof/>
          </w:rPr>
          <w:delText>28</w:delText>
        </w:r>
      </w:del>
    </w:p>
    <w:p w:rsidR="008A7368" w:rsidDel="00172983" w:rsidRDefault="008A7368">
      <w:pPr>
        <w:pStyle w:val="TableofFigures"/>
        <w:tabs>
          <w:tab w:val="right" w:leader="dot" w:pos="9350"/>
        </w:tabs>
        <w:rPr>
          <w:del w:id="5664" w:author="Webb Roberts" w:date="2010-03-31T15:32:00Z"/>
          <w:rFonts w:asciiTheme="minorHAnsi" w:eastAsiaTheme="minorEastAsia" w:hAnsiTheme="minorHAnsi" w:cstheme="minorBidi"/>
          <w:noProof/>
          <w:sz w:val="22"/>
          <w:szCs w:val="22"/>
        </w:rPr>
      </w:pPr>
      <w:del w:id="5665" w:author="Webb Roberts" w:date="2010-03-31T15:32:00Z">
        <w:r w:rsidDel="00172983">
          <w:rPr>
            <w:noProof/>
          </w:rPr>
          <w:delText>[Definition: appinfo namespace]</w:delText>
        </w:r>
        <w:r w:rsidDel="00172983">
          <w:rPr>
            <w:noProof/>
          </w:rPr>
          <w:tab/>
        </w:r>
        <w:r w:rsidR="00172983" w:rsidDel="00172983">
          <w:rPr>
            <w:noProof/>
          </w:rPr>
          <w:delText>56</w:delText>
        </w:r>
      </w:del>
    </w:p>
    <w:p w:rsidR="008A7368" w:rsidDel="00172983" w:rsidRDefault="008A7368">
      <w:pPr>
        <w:pStyle w:val="TableofFigures"/>
        <w:tabs>
          <w:tab w:val="right" w:leader="dot" w:pos="9350"/>
        </w:tabs>
        <w:rPr>
          <w:del w:id="5666" w:author="Webb Roberts" w:date="2010-03-31T15:32:00Z"/>
          <w:rFonts w:asciiTheme="minorHAnsi" w:eastAsiaTheme="minorEastAsia" w:hAnsiTheme="minorHAnsi" w:cstheme="minorBidi"/>
          <w:noProof/>
          <w:sz w:val="22"/>
          <w:szCs w:val="22"/>
        </w:rPr>
      </w:pPr>
      <w:del w:id="5667" w:author="Webb Roberts" w:date="2010-03-31T15:32:00Z">
        <w:r w:rsidDel="00172983">
          <w:rPr>
            <w:noProof/>
          </w:rPr>
          <w:delText>[Definition: application information]</w:delText>
        </w:r>
        <w:r w:rsidDel="00172983">
          <w:rPr>
            <w:noProof/>
          </w:rPr>
          <w:tab/>
        </w:r>
      </w:del>
      <w:del w:id="5668" w:author="Webb Roberts" w:date="2010-03-31T15:30:00Z">
        <w:r w:rsidDel="00172983">
          <w:rPr>
            <w:noProof/>
          </w:rPr>
          <w:delText>56</w:delText>
        </w:r>
      </w:del>
    </w:p>
    <w:p w:rsidR="008A7368" w:rsidDel="00172983" w:rsidRDefault="008A7368">
      <w:pPr>
        <w:pStyle w:val="TableofFigures"/>
        <w:tabs>
          <w:tab w:val="right" w:leader="dot" w:pos="9350"/>
        </w:tabs>
        <w:rPr>
          <w:del w:id="5669" w:author="Webb Roberts" w:date="2010-03-31T15:32:00Z"/>
          <w:rFonts w:asciiTheme="minorHAnsi" w:eastAsiaTheme="minorEastAsia" w:hAnsiTheme="minorHAnsi" w:cstheme="minorBidi"/>
          <w:noProof/>
          <w:sz w:val="22"/>
          <w:szCs w:val="22"/>
        </w:rPr>
      </w:pPr>
      <w:del w:id="5670" w:author="Webb Roberts" w:date="2010-03-31T15:32:00Z">
        <w:r w:rsidDel="00172983">
          <w:rPr>
            <w:noProof/>
          </w:rPr>
          <w:delText>[Definition: deprecated component]</w:delText>
        </w:r>
        <w:r w:rsidDel="00172983">
          <w:rPr>
            <w:noProof/>
          </w:rPr>
          <w:tab/>
        </w:r>
        <w:r w:rsidR="00172983" w:rsidDel="00172983">
          <w:rPr>
            <w:noProof/>
          </w:rPr>
          <w:delText>57</w:delText>
        </w:r>
      </w:del>
    </w:p>
    <w:p w:rsidR="008A7368" w:rsidDel="00172983" w:rsidRDefault="008A7368">
      <w:pPr>
        <w:pStyle w:val="TableofFigures"/>
        <w:tabs>
          <w:tab w:val="right" w:leader="dot" w:pos="9350"/>
        </w:tabs>
        <w:rPr>
          <w:del w:id="5671" w:author="Webb Roberts" w:date="2010-03-31T15:32:00Z"/>
          <w:rFonts w:asciiTheme="minorHAnsi" w:eastAsiaTheme="minorEastAsia" w:hAnsiTheme="minorHAnsi" w:cstheme="minorBidi"/>
          <w:noProof/>
          <w:sz w:val="22"/>
          <w:szCs w:val="22"/>
        </w:rPr>
      </w:pPr>
      <w:del w:id="5672" w:author="Webb Roberts" w:date="2010-03-31T15:32:00Z">
        <w:r w:rsidDel="00172983">
          <w:rPr>
            <w:noProof/>
          </w:rPr>
          <w:delText>[Definition: object type]</w:delText>
        </w:r>
        <w:r w:rsidDel="00172983">
          <w:rPr>
            <w:noProof/>
          </w:rPr>
          <w:tab/>
        </w:r>
        <w:r w:rsidR="00172983" w:rsidDel="00172983">
          <w:rPr>
            <w:noProof/>
          </w:rPr>
          <w:delText>63</w:delText>
        </w:r>
      </w:del>
    </w:p>
    <w:p w:rsidR="008A7368" w:rsidDel="00172983" w:rsidRDefault="008A7368">
      <w:pPr>
        <w:pStyle w:val="TableofFigures"/>
        <w:tabs>
          <w:tab w:val="right" w:leader="dot" w:pos="9350"/>
        </w:tabs>
        <w:rPr>
          <w:del w:id="5673" w:author="Webb Roberts" w:date="2010-03-31T15:32:00Z"/>
          <w:rFonts w:asciiTheme="minorHAnsi" w:eastAsiaTheme="minorEastAsia" w:hAnsiTheme="minorHAnsi" w:cstheme="minorBidi"/>
          <w:noProof/>
          <w:sz w:val="22"/>
          <w:szCs w:val="22"/>
        </w:rPr>
      </w:pPr>
      <w:del w:id="5674" w:author="Webb Roberts" w:date="2010-03-31T15:32:00Z">
        <w:r w:rsidDel="00172983">
          <w:rPr>
            <w:noProof/>
          </w:rPr>
          <w:delText>[Definition: role type]</w:delText>
        </w:r>
        <w:r w:rsidDel="00172983">
          <w:rPr>
            <w:noProof/>
          </w:rPr>
          <w:tab/>
        </w:r>
        <w:r w:rsidR="00172983" w:rsidDel="00172983">
          <w:rPr>
            <w:noProof/>
          </w:rPr>
          <w:delText>63</w:delText>
        </w:r>
      </w:del>
    </w:p>
    <w:p w:rsidR="008A7368" w:rsidDel="00172983" w:rsidRDefault="008A7368">
      <w:pPr>
        <w:pStyle w:val="TableofFigures"/>
        <w:tabs>
          <w:tab w:val="right" w:leader="dot" w:pos="9350"/>
        </w:tabs>
        <w:rPr>
          <w:del w:id="5675" w:author="Webb Roberts" w:date="2010-03-31T15:32:00Z"/>
          <w:rFonts w:asciiTheme="minorHAnsi" w:eastAsiaTheme="minorEastAsia" w:hAnsiTheme="minorHAnsi" w:cstheme="minorBidi"/>
          <w:noProof/>
          <w:sz w:val="22"/>
          <w:szCs w:val="22"/>
        </w:rPr>
      </w:pPr>
      <w:del w:id="5676" w:author="Webb Roberts" w:date="2010-03-31T15:32:00Z">
        <w:r w:rsidDel="00172983">
          <w:rPr>
            <w:noProof/>
          </w:rPr>
          <w:delText xml:space="preserve">[Definition: </w:delText>
        </w:r>
        <w:r w:rsidRPr="002033BC" w:rsidDel="00172983">
          <w:rPr>
            <w:rFonts w:ascii="Courier New" w:hAnsi="Courier New"/>
            <w:noProof/>
          </w:rPr>
          <w:delText>RoleOf</w:delText>
        </w:r>
        <w:r w:rsidDel="00172983">
          <w:rPr>
            <w:noProof/>
          </w:rPr>
          <w:delText xml:space="preserve"> element]</w:delText>
        </w:r>
        <w:r w:rsidDel="00172983">
          <w:rPr>
            <w:noProof/>
          </w:rPr>
          <w:tab/>
        </w:r>
        <w:r w:rsidR="00172983" w:rsidDel="00172983">
          <w:rPr>
            <w:noProof/>
          </w:rPr>
          <w:delText>64</w:delText>
        </w:r>
      </w:del>
    </w:p>
    <w:p w:rsidR="008A7368" w:rsidDel="00172983" w:rsidRDefault="008A7368">
      <w:pPr>
        <w:pStyle w:val="TableofFigures"/>
        <w:tabs>
          <w:tab w:val="right" w:leader="dot" w:pos="9350"/>
        </w:tabs>
        <w:rPr>
          <w:del w:id="5677" w:author="Webb Roberts" w:date="2010-03-31T15:32:00Z"/>
          <w:rFonts w:asciiTheme="minorHAnsi" w:eastAsiaTheme="minorEastAsia" w:hAnsiTheme="minorHAnsi" w:cstheme="minorBidi"/>
          <w:noProof/>
          <w:sz w:val="22"/>
          <w:szCs w:val="22"/>
        </w:rPr>
      </w:pPr>
      <w:del w:id="5678" w:author="Webb Roberts" w:date="2010-03-31T15:32:00Z">
        <w:r w:rsidDel="00172983">
          <w:rPr>
            <w:noProof/>
          </w:rPr>
          <w:delText>[Definition: association type]</w:delText>
        </w:r>
        <w:r w:rsidDel="00172983">
          <w:rPr>
            <w:noProof/>
          </w:rPr>
          <w:tab/>
        </w:r>
        <w:r w:rsidR="00172983" w:rsidDel="00172983">
          <w:rPr>
            <w:noProof/>
          </w:rPr>
          <w:delText>67</w:delText>
        </w:r>
      </w:del>
    </w:p>
    <w:p w:rsidR="008A7368" w:rsidDel="00172983" w:rsidRDefault="008A7368">
      <w:pPr>
        <w:pStyle w:val="TableofFigures"/>
        <w:tabs>
          <w:tab w:val="right" w:leader="dot" w:pos="9350"/>
        </w:tabs>
        <w:rPr>
          <w:del w:id="5679" w:author="Webb Roberts" w:date="2010-03-31T15:32:00Z"/>
          <w:rFonts w:asciiTheme="minorHAnsi" w:eastAsiaTheme="minorEastAsia" w:hAnsiTheme="minorHAnsi" w:cstheme="minorBidi"/>
          <w:noProof/>
          <w:sz w:val="22"/>
          <w:szCs w:val="22"/>
        </w:rPr>
      </w:pPr>
      <w:del w:id="5680" w:author="Webb Roberts" w:date="2010-03-31T15:32:00Z">
        <w:r w:rsidDel="00172983">
          <w:rPr>
            <w:noProof/>
          </w:rPr>
          <w:delText>[Definition: association]</w:delText>
        </w:r>
        <w:r w:rsidDel="00172983">
          <w:rPr>
            <w:noProof/>
          </w:rPr>
          <w:tab/>
        </w:r>
        <w:r w:rsidR="00172983" w:rsidDel="00172983">
          <w:rPr>
            <w:noProof/>
          </w:rPr>
          <w:delText>67</w:delText>
        </w:r>
      </w:del>
    </w:p>
    <w:p w:rsidR="008A7368" w:rsidDel="00172983" w:rsidRDefault="008A7368">
      <w:pPr>
        <w:pStyle w:val="TableofFigures"/>
        <w:tabs>
          <w:tab w:val="right" w:leader="dot" w:pos="9350"/>
        </w:tabs>
        <w:rPr>
          <w:del w:id="5681" w:author="Webb Roberts" w:date="2010-03-31T15:32:00Z"/>
          <w:rFonts w:asciiTheme="minorHAnsi" w:eastAsiaTheme="minorEastAsia" w:hAnsiTheme="minorHAnsi" w:cstheme="minorBidi"/>
          <w:noProof/>
          <w:sz w:val="22"/>
          <w:szCs w:val="22"/>
        </w:rPr>
      </w:pPr>
      <w:del w:id="5682" w:author="Webb Roberts" w:date="2010-03-31T15:32:00Z">
        <w:r w:rsidDel="00172983">
          <w:rPr>
            <w:noProof/>
          </w:rPr>
          <w:delText>[Definition: metadata type]</w:delText>
        </w:r>
        <w:r w:rsidDel="00172983">
          <w:rPr>
            <w:noProof/>
          </w:rPr>
          <w:tab/>
        </w:r>
        <w:r w:rsidR="00172983" w:rsidDel="00172983">
          <w:rPr>
            <w:noProof/>
          </w:rPr>
          <w:delText>68</w:delText>
        </w:r>
      </w:del>
    </w:p>
    <w:p w:rsidR="008A7368" w:rsidDel="00172983" w:rsidRDefault="008A7368">
      <w:pPr>
        <w:pStyle w:val="TableofFigures"/>
        <w:tabs>
          <w:tab w:val="right" w:leader="dot" w:pos="9350"/>
        </w:tabs>
        <w:rPr>
          <w:del w:id="5683" w:author="Webb Roberts" w:date="2010-03-31T15:32:00Z"/>
          <w:rFonts w:asciiTheme="minorHAnsi" w:eastAsiaTheme="minorEastAsia" w:hAnsiTheme="minorHAnsi" w:cstheme="minorBidi"/>
          <w:noProof/>
          <w:sz w:val="22"/>
          <w:szCs w:val="22"/>
        </w:rPr>
      </w:pPr>
      <w:del w:id="5684" w:author="Webb Roberts" w:date="2010-03-31T15:32:00Z">
        <w:r w:rsidDel="00172983">
          <w:rPr>
            <w:noProof/>
          </w:rPr>
          <w:delText>[Definition: metadata element]</w:delText>
        </w:r>
        <w:r w:rsidDel="00172983">
          <w:rPr>
            <w:noProof/>
          </w:rPr>
          <w:tab/>
        </w:r>
        <w:r w:rsidR="00172983" w:rsidDel="00172983">
          <w:rPr>
            <w:noProof/>
          </w:rPr>
          <w:delText>68</w:delText>
        </w:r>
      </w:del>
    </w:p>
    <w:p w:rsidR="008A7368" w:rsidDel="00172983" w:rsidRDefault="008A7368">
      <w:pPr>
        <w:pStyle w:val="TableofFigures"/>
        <w:tabs>
          <w:tab w:val="right" w:leader="dot" w:pos="9350"/>
        </w:tabs>
        <w:rPr>
          <w:del w:id="5685" w:author="Webb Roberts" w:date="2010-03-31T15:32:00Z"/>
          <w:rFonts w:asciiTheme="minorHAnsi" w:eastAsiaTheme="minorEastAsia" w:hAnsiTheme="minorHAnsi" w:cstheme="minorBidi"/>
          <w:noProof/>
          <w:sz w:val="22"/>
          <w:szCs w:val="22"/>
        </w:rPr>
      </w:pPr>
      <w:del w:id="5686" w:author="Webb Roberts" w:date="2010-03-31T15:32:00Z">
        <w:r w:rsidDel="00172983">
          <w:rPr>
            <w:noProof/>
          </w:rPr>
          <w:delText>[Definition: augmentation type]</w:delText>
        </w:r>
        <w:r w:rsidDel="00172983">
          <w:rPr>
            <w:noProof/>
          </w:rPr>
          <w:tab/>
        </w:r>
        <w:r w:rsidR="00172983" w:rsidDel="00172983">
          <w:rPr>
            <w:noProof/>
          </w:rPr>
          <w:delText>70</w:delText>
        </w:r>
      </w:del>
    </w:p>
    <w:p w:rsidR="008A7368" w:rsidDel="00172983" w:rsidRDefault="008A7368">
      <w:pPr>
        <w:pStyle w:val="TableofFigures"/>
        <w:tabs>
          <w:tab w:val="right" w:leader="dot" w:pos="9350"/>
        </w:tabs>
        <w:rPr>
          <w:del w:id="5687" w:author="Webb Roberts" w:date="2010-03-31T15:32:00Z"/>
          <w:rFonts w:asciiTheme="minorHAnsi" w:eastAsiaTheme="minorEastAsia" w:hAnsiTheme="minorHAnsi" w:cstheme="minorBidi"/>
          <w:noProof/>
          <w:sz w:val="22"/>
          <w:szCs w:val="22"/>
        </w:rPr>
      </w:pPr>
      <w:del w:id="5688" w:author="Webb Roberts" w:date="2010-03-31T15:32:00Z">
        <w:r w:rsidDel="00172983">
          <w:rPr>
            <w:noProof/>
          </w:rPr>
          <w:delText>[Definition: augmentation]</w:delText>
        </w:r>
        <w:r w:rsidDel="00172983">
          <w:rPr>
            <w:noProof/>
          </w:rPr>
          <w:tab/>
        </w:r>
        <w:r w:rsidR="00172983" w:rsidDel="00172983">
          <w:rPr>
            <w:noProof/>
          </w:rPr>
          <w:delText>70</w:delText>
        </w:r>
      </w:del>
    </w:p>
    <w:p w:rsidR="008A7368" w:rsidDel="00172983" w:rsidRDefault="008A7368">
      <w:pPr>
        <w:pStyle w:val="TableofFigures"/>
        <w:tabs>
          <w:tab w:val="right" w:leader="dot" w:pos="9350"/>
        </w:tabs>
        <w:rPr>
          <w:del w:id="5689" w:author="Webb Roberts" w:date="2010-03-31T15:32:00Z"/>
          <w:rFonts w:asciiTheme="minorHAnsi" w:eastAsiaTheme="minorEastAsia" w:hAnsiTheme="minorHAnsi" w:cstheme="minorBidi"/>
          <w:noProof/>
          <w:sz w:val="22"/>
          <w:szCs w:val="22"/>
        </w:rPr>
      </w:pPr>
      <w:del w:id="5690" w:author="Webb Roberts" w:date="2010-03-31T15:32:00Z">
        <w:r w:rsidDel="00172983">
          <w:rPr>
            <w:noProof/>
          </w:rPr>
          <w:delText>[Definition: structures namespace]</w:delText>
        </w:r>
        <w:r w:rsidDel="00172983">
          <w:rPr>
            <w:noProof/>
          </w:rPr>
          <w:tab/>
        </w:r>
        <w:r w:rsidR="00172983" w:rsidDel="00172983">
          <w:rPr>
            <w:noProof/>
          </w:rPr>
          <w:delText>72</w:delText>
        </w:r>
      </w:del>
    </w:p>
    <w:p w:rsidR="008A7368" w:rsidDel="00172983" w:rsidRDefault="008A7368">
      <w:pPr>
        <w:pStyle w:val="TableofFigures"/>
        <w:tabs>
          <w:tab w:val="right" w:leader="dot" w:pos="9350"/>
        </w:tabs>
        <w:rPr>
          <w:del w:id="5691" w:author="Webb Roberts" w:date="2010-03-31T15:32:00Z"/>
          <w:rFonts w:asciiTheme="minorHAnsi" w:eastAsiaTheme="minorEastAsia" w:hAnsiTheme="minorHAnsi" w:cstheme="minorBidi"/>
          <w:noProof/>
          <w:sz w:val="22"/>
          <w:szCs w:val="22"/>
        </w:rPr>
      </w:pPr>
      <w:del w:id="5692" w:author="Webb Roberts" w:date="2010-03-31T15:32:00Z">
        <w:r w:rsidDel="00172983">
          <w:rPr>
            <w:noProof/>
          </w:rPr>
          <w:delText>[Definition: reference element]</w:delText>
        </w:r>
        <w:r w:rsidDel="00172983">
          <w:rPr>
            <w:noProof/>
          </w:rPr>
          <w:tab/>
        </w:r>
        <w:r w:rsidR="00172983" w:rsidDel="00172983">
          <w:rPr>
            <w:noProof/>
          </w:rPr>
          <w:delText>75</w:delText>
        </w:r>
      </w:del>
    </w:p>
    <w:p w:rsidR="008A7368" w:rsidDel="00172983" w:rsidRDefault="008A7368">
      <w:pPr>
        <w:pStyle w:val="TableofFigures"/>
        <w:tabs>
          <w:tab w:val="right" w:leader="dot" w:pos="9350"/>
        </w:tabs>
        <w:rPr>
          <w:del w:id="5693" w:author="Webb Roberts" w:date="2010-03-31T15:32:00Z"/>
          <w:rFonts w:asciiTheme="minorHAnsi" w:eastAsiaTheme="minorEastAsia" w:hAnsiTheme="minorHAnsi" w:cstheme="minorBidi"/>
          <w:noProof/>
          <w:sz w:val="22"/>
          <w:szCs w:val="22"/>
        </w:rPr>
      </w:pPr>
      <w:del w:id="5694" w:author="Webb Roberts" w:date="2010-03-31T15:32:00Z">
        <w:r w:rsidDel="00172983">
          <w:rPr>
            <w:noProof/>
          </w:rPr>
          <w:delText>[Definition: external schema]</w:delText>
        </w:r>
        <w:r w:rsidDel="00172983">
          <w:rPr>
            <w:noProof/>
          </w:rPr>
          <w:tab/>
        </w:r>
        <w:r w:rsidR="00172983" w:rsidDel="00172983">
          <w:rPr>
            <w:noProof/>
          </w:rPr>
          <w:delText>77</w:delText>
        </w:r>
      </w:del>
    </w:p>
    <w:p w:rsidR="008A7368" w:rsidDel="00172983" w:rsidRDefault="008A7368">
      <w:pPr>
        <w:pStyle w:val="TableofFigures"/>
        <w:tabs>
          <w:tab w:val="right" w:leader="dot" w:pos="9350"/>
        </w:tabs>
        <w:rPr>
          <w:del w:id="5695" w:author="Webb Roberts" w:date="2010-03-31T15:32:00Z"/>
          <w:rFonts w:asciiTheme="minorHAnsi" w:eastAsiaTheme="minorEastAsia" w:hAnsiTheme="minorHAnsi" w:cstheme="minorBidi"/>
          <w:noProof/>
          <w:sz w:val="22"/>
          <w:szCs w:val="22"/>
        </w:rPr>
      </w:pPr>
      <w:del w:id="5696" w:author="Webb Roberts" w:date="2010-03-31T15:32:00Z">
        <w:r w:rsidDel="00172983">
          <w:rPr>
            <w:noProof/>
          </w:rPr>
          <w:delText>[Definition: adapter type]</w:delText>
        </w:r>
        <w:r w:rsidDel="00172983">
          <w:rPr>
            <w:noProof/>
          </w:rPr>
          <w:tab/>
        </w:r>
        <w:r w:rsidR="00172983" w:rsidDel="00172983">
          <w:rPr>
            <w:noProof/>
          </w:rPr>
          <w:delText>78</w:delText>
        </w:r>
      </w:del>
    </w:p>
    <w:p w:rsidR="008A7368" w:rsidDel="00172983" w:rsidRDefault="008A7368">
      <w:pPr>
        <w:pStyle w:val="TableofFigures"/>
        <w:tabs>
          <w:tab w:val="right" w:leader="dot" w:pos="9350"/>
        </w:tabs>
        <w:rPr>
          <w:del w:id="5697" w:author="Webb Roberts" w:date="2010-03-31T15:32:00Z"/>
          <w:rFonts w:asciiTheme="minorHAnsi" w:eastAsiaTheme="minorEastAsia" w:hAnsiTheme="minorHAnsi" w:cstheme="minorBidi"/>
          <w:noProof/>
          <w:sz w:val="22"/>
          <w:szCs w:val="22"/>
        </w:rPr>
      </w:pPr>
      <w:del w:id="5698" w:author="Webb Roberts" w:date="2010-03-31T15:32:00Z">
        <w:r w:rsidDel="00172983">
          <w:rPr>
            <w:noProof/>
          </w:rPr>
          <w:delText>[Definition: code type]</w:delText>
        </w:r>
        <w:r w:rsidDel="00172983">
          <w:rPr>
            <w:noProof/>
          </w:rPr>
          <w:tab/>
        </w:r>
        <w:r w:rsidR="00172983" w:rsidDel="00172983">
          <w:rPr>
            <w:noProof/>
          </w:rPr>
          <w:delText>98</w:delText>
        </w:r>
      </w:del>
    </w:p>
    <w:p w:rsidR="000D02F7" w:rsidRDefault="00B36831" w:rsidP="00DD6A0A">
      <w:pPr>
        <w:pStyle w:val="wrbodytext1"/>
        <w:sectPr w:rsidR="000D02F7">
          <w:pgSz w:w="12240" w:h="15840" w:code="1"/>
          <w:pgMar w:top="1440" w:right="1440" w:bottom="1440" w:left="1440" w:header="504" w:footer="504" w:gutter="0"/>
          <w:pgNumType w:start="1" w:chapStyle="7"/>
          <w:docGrid w:linePitch="360"/>
        </w:sectPr>
      </w:pPr>
      <w:r>
        <w:fldChar w:fldCharType="end"/>
      </w:r>
    </w:p>
    <w:p w:rsidR="00DD6A0A" w:rsidRDefault="00DD6A0A" w:rsidP="00C24C34">
      <w:pPr>
        <w:pStyle w:val="Heading7"/>
        <w:numPr>
          <w:numberingChange w:id="5699" w:author="Webb Roberts" w:date="2010-03-31T15:28:00Z" w:original="Appendix %7:7:3::"/>
        </w:numPr>
      </w:pPr>
      <w:bookmarkStart w:id="5700" w:name="_Toc77760874"/>
      <w:bookmarkStart w:id="5701" w:name="_Toc87007868"/>
      <w:bookmarkStart w:id="5702" w:name="_Toc131669009"/>
      <w:r>
        <w:t>List of Rules</w:t>
      </w:r>
      <w:bookmarkEnd w:id="5700"/>
      <w:bookmarkEnd w:id="5701"/>
      <w:bookmarkEnd w:id="5702"/>
    </w:p>
    <w:p w:rsidR="00172983" w:rsidRDefault="00B36831">
      <w:pPr>
        <w:pStyle w:val="TableofFigures"/>
        <w:numPr>
          <w:ins w:id="5703" w:author="Webb Roberts" w:date="2010-03-31T15:32:00Z"/>
        </w:numPr>
        <w:tabs>
          <w:tab w:val="right" w:leader="dot" w:pos="9350"/>
        </w:tabs>
        <w:rPr>
          <w:ins w:id="5704" w:author="Webb Roberts" w:date="2010-03-31T15:32:00Z"/>
          <w:rFonts w:asciiTheme="minorHAnsi" w:eastAsiaTheme="minorEastAsia" w:hAnsiTheme="minorHAnsi" w:cstheme="minorBidi"/>
          <w:noProof/>
        </w:rPr>
      </w:pPr>
      <w:r w:rsidRPr="00B36831">
        <w:rPr>
          <w:rFonts w:asciiTheme="minorHAnsi" w:hAnsiTheme="minorHAnsi"/>
          <w:b/>
          <w:sz w:val="20"/>
        </w:rPr>
        <w:fldChar w:fldCharType="begin"/>
      </w:r>
      <w:r w:rsidR="00DD6A0A">
        <w:instrText xml:space="preserve"> TOC \t "wr rule head para" \c </w:instrText>
      </w:r>
      <w:r w:rsidRPr="00B36831">
        <w:rPr>
          <w:rFonts w:asciiTheme="minorHAnsi" w:hAnsiTheme="minorHAnsi"/>
          <w:b/>
          <w:sz w:val="20"/>
        </w:rPr>
        <w:fldChar w:fldCharType="separate"/>
      </w:r>
      <w:ins w:id="5705" w:author="Webb Roberts" w:date="2010-03-31T15:32:00Z">
        <w:r w:rsidR="00172983">
          <w:rPr>
            <w:noProof/>
          </w:rPr>
          <w:t>[Rule 5-1] (REF, SUB, EXT)</w:t>
        </w:r>
        <w:r w:rsidR="00172983">
          <w:rPr>
            <w:noProof/>
          </w:rPr>
          <w:tab/>
        </w:r>
        <w:r w:rsidR="00172983">
          <w:rPr>
            <w:noProof/>
          </w:rPr>
          <w:fldChar w:fldCharType="begin"/>
        </w:r>
        <w:r w:rsidR="00172983">
          <w:rPr>
            <w:noProof/>
          </w:rPr>
          <w:instrText xml:space="preserve"> PAGEREF _Toc131669119 \h </w:instrText>
        </w:r>
      </w:ins>
      <w:r w:rsidR="00A63659">
        <w:rPr>
          <w:noProof/>
        </w:rPr>
      </w:r>
      <w:r w:rsidR="00172983">
        <w:rPr>
          <w:noProof/>
        </w:rPr>
        <w:fldChar w:fldCharType="separate"/>
      </w:r>
      <w:ins w:id="5706" w:author="Webb Roberts" w:date="2010-03-31T15:33:00Z">
        <w:r w:rsidR="00A63659">
          <w:rPr>
            <w:noProof/>
          </w:rPr>
          <w:t>27</w:t>
        </w:r>
      </w:ins>
      <w:ins w:id="5707" w:author="Webb Roberts" w:date="2010-03-31T15:32:00Z">
        <w:r w:rsidR="00172983">
          <w:rPr>
            <w:noProof/>
          </w:rPr>
          <w:fldChar w:fldCharType="end"/>
        </w:r>
      </w:ins>
    </w:p>
    <w:p w:rsidR="00172983" w:rsidRDefault="00172983">
      <w:pPr>
        <w:pStyle w:val="TableofFigures"/>
        <w:numPr>
          <w:ins w:id="5708" w:author="Webb Roberts" w:date="2010-03-31T15:32:00Z"/>
        </w:numPr>
        <w:tabs>
          <w:tab w:val="right" w:leader="dot" w:pos="9350"/>
        </w:tabs>
        <w:rPr>
          <w:ins w:id="5709" w:author="Webb Roberts" w:date="2010-03-31T15:32:00Z"/>
          <w:rFonts w:asciiTheme="minorHAnsi" w:eastAsiaTheme="minorEastAsia" w:hAnsiTheme="minorHAnsi" w:cstheme="minorBidi"/>
          <w:noProof/>
        </w:rPr>
      </w:pPr>
      <w:ins w:id="5710" w:author="Webb Roberts" w:date="2010-03-31T15:32:00Z">
        <w:r>
          <w:rPr>
            <w:noProof/>
          </w:rPr>
          <w:t>[Rule 5-2] (REF, SUB, EXT)</w:t>
        </w:r>
        <w:r>
          <w:rPr>
            <w:noProof/>
          </w:rPr>
          <w:tab/>
        </w:r>
        <w:r>
          <w:rPr>
            <w:noProof/>
          </w:rPr>
          <w:fldChar w:fldCharType="begin"/>
        </w:r>
        <w:r>
          <w:rPr>
            <w:noProof/>
          </w:rPr>
          <w:instrText xml:space="preserve"> PAGEREF _Toc131669120 \h </w:instrText>
        </w:r>
      </w:ins>
      <w:r w:rsidR="00A63659">
        <w:rPr>
          <w:noProof/>
        </w:rPr>
      </w:r>
      <w:r>
        <w:rPr>
          <w:noProof/>
        </w:rPr>
        <w:fldChar w:fldCharType="separate"/>
      </w:r>
      <w:ins w:id="5711" w:author="Webb Roberts" w:date="2010-03-31T15:33:00Z">
        <w:r w:rsidR="00A63659">
          <w:rPr>
            <w:noProof/>
          </w:rPr>
          <w:t>27</w:t>
        </w:r>
      </w:ins>
      <w:ins w:id="5712" w:author="Webb Roberts" w:date="2010-03-31T15:32:00Z">
        <w:r>
          <w:rPr>
            <w:noProof/>
          </w:rPr>
          <w:fldChar w:fldCharType="end"/>
        </w:r>
      </w:ins>
    </w:p>
    <w:p w:rsidR="00172983" w:rsidRDefault="00172983">
      <w:pPr>
        <w:pStyle w:val="TableofFigures"/>
        <w:numPr>
          <w:ins w:id="5713" w:author="Webb Roberts" w:date="2010-03-31T15:32:00Z"/>
        </w:numPr>
        <w:tabs>
          <w:tab w:val="right" w:leader="dot" w:pos="9350"/>
        </w:tabs>
        <w:rPr>
          <w:ins w:id="5714" w:author="Webb Roberts" w:date="2010-03-31T15:32:00Z"/>
          <w:rFonts w:asciiTheme="minorHAnsi" w:eastAsiaTheme="minorEastAsia" w:hAnsiTheme="minorHAnsi" w:cstheme="minorBidi"/>
          <w:noProof/>
        </w:rPr>
      </w:pPr>
      <w:ins w:id="5715" w:author="Webb Roberts" w:date="2010-03-31T15:32:00Z">
        <w:r>
          <w:rPr>
            <w:noProof/>
          </w:rPr>
          <w:t>[Rule 5-3] (REF, SUB, EXT)</w:t>
        </w:r>
        <w:r>
          <w:rPr>
            <w:noProof/>
          </w:rPr>
          <w:tab/>
        </w:r>
        <w:r>
          <w:rPr>
            <w:noProof/>
          </w:rPr>
          <w:fldChar w:fldCharType="begin"/>
        </w:r>
        <w:r>
          <w:rPr>
            <w:noProof/>
          </w:rPr>
          <w:instrText xml:space="preserve"> PAGEREF _Toc131669121 \h </w:instrText>
        </w:r>
      </w:ins>
      <w:r w:rsidR="00A63659">
        <w:rPr>
          <w:noProof/>
        </w:rPr>
      </w:r>
      <w:r>
        <w:rPr>
          <w:noProof/>
        </w:rPr>
        <w:fldChar w:fldCharType="separate"/>
      </w:r>
      <w:ins w:id="5716" w:author="Webb Roberts" w:date="2010-03-31T15:33:00Z">
        <w:r w:rsidR="00A63659">
          <w:rPr>
            <w:noProof/>
          </w:rPr>
          <w:t>28</w:t>
        </w:r>
      </w:ins>
      <w:ins w:id="5717" w:author="Webb Roberts" w:date="2010-03-31T15:32:00Z">
        <w:r>
          <w:rPr>
            <w:noProof/>
          </w:rPr>
          <w:fldChar w:fldCharType="end"/>
        </w:r>
      </w:ins>
    </w:p>
    <w:p w:rsidR="00172983" w:rsidRDefault="00172983">
      <w:pPr>
        <w:pStyle w:val="TableofFigures"/>
        <w:numPr>
          <w:ins w:id="5718" w:author="Webb Roberts" w:date="2010-03-31T15:32:00Z"/>
        </w:numPr>
        <w:tabs>
          <w:tab w:val="right" w:leader="dot" w:pos="9350"/>
        </w:tabs>
        <w:rPr>
          <w:ins w:id="5719" w:author="Webb Roberts" w:date="2010-03-31T15:32:00Z"/>
          <w:rFonts w:asciiTheme="minorHAnsi" w:eastAsiaTheme="minorEastAsia" w:hAnsiTheme="minorHAnsi" w:cstheme="minorBidi"/>
          <w:noProof/>
        </w:rPr>
      </w:pPr>
      <w:ins w:id="5720" w:author="Webb Roberts" w:date="2010-03-31T15:32:00Z">
        <w:r>
          <w:rPr>
            <w:noProof/>
          </w:rPr>
          <w:t>[Rule 5-4] (REF, EXT)</w:t>
        </w:r>
        <w:r>
          <w:rPr>
            <w:noProof/>
          </w:rPr>
          <w:tab/>
        </w:r>
        <w:r>
          <w:rPr>
            <w:noProof/>
          </w:rPr>
          <w:fldChar w:fldCharType="begin"/>
        </w:r>
        <w:r>
          <w:rPr>
            <w:noProof/>
          </w:rPr>
          <w:instrText xml:space="preserve"> PAGEREF _Toc131669122 \h </w:instrText>
        </w:r>
      </w:ins>
      <w:r w:rsidR="00A63659">
        <w:rPr>
          <w:noProof/>
        </w:rPr>
      </w:r>
      <w:r>
        <w:rPr>
          <w:noProof/>
        </w:rPr>
        <w:fldChar w:fldCharType="separate"/>
      </w:r>
      <w:ins w:id="5721" w:author="Webb Roberts" w:date="2010-03-31T15:33:00Z">
        <w:r w:rsidR="00A63659">
          <w:rPr>
            <w:noProof/>
          </w:rPr>
          <w:t>29</w:t>
        </w:r>
      </w:ins>
      <w:ins w:id="5722" w:author="Webb Roberts" w:date="2010-03-31T15:32:00Z">
        <w:r>
          <w:rPr>
            <w:noProof/>
          </w:rPr>
          <w:fldChar w:fldCharType="end"/>
        </w:r>
      </w:ins>
    </w:p>
    <w:p w:rsidR="00172983" w:rsidRDefault="00172983">
      <w:pPr>
        <w:pStyle w:val="TableofFigures"/>
        <w:numPr>
          <w:ins w:id="5723" w:author="Webb Roberts" w:date="2010-03-31T15:32:00Z"/>
        </w:numPr>
        <w:tabs>
          <w:tab w:val="right" w:leader="dot" w:pos="9350"/>
        </w:tabs>
        <w:rPr>
          <w:ins w:id="5724" w:author="Webb Roberts" w:date="2010-03-31T15:32:00Z"/>
          <w:rFonts w:asciiTheme="minorHAnsi" w:eastAsiaTheme="minorEastAsia" w:hAnsiTheme="minorHAnsi" w:cstheme="minorBidi"/>
          <w:noProof/>
        </w:rPr>
      </w:pPr>
      <w:ins w:id="5725" w:author="Webb Roberts" w:date="2010-03-31T15:32:00Z">
        <w:r>
          <w:rPr>
            <w:noProof/>
          </w:rPr>
          <w:t>[Rule 5-5] (REF, SUB, EXT)</w:t>
        </w:r>
        <w:r>
          <w:rPr>
            <w:noProof/>
          </w:rPr>
          <w:tab/>
        </w:r>
        <w:r>
          <w:rPr>
            <w:noProof/>
          </w:rPr>
          <w:fldChar w:fldCharType="begin"/>
        </w:r>
        <w:r>
          <w:rPr>
            <w:noProof/>
          </w:rPr>
          <w:instrText xml:space="preserve"> PAGEREF _Toc131669123 \h </w:instrText>
        </w:r>
      </w:ins>
      <w:r w:rsidR="00A63659">
        <w:rPr>
          <w:noProof/>
        </w:rPr>
      </w:r>
      <w:r>
        <w:rPr>
          <w:noProof/>
        </w:rPr>
        <w:fldChar w:fldCharType="separate"/>
      </w:r>
      <w:ins w:id="5726" w:author="Webb Roberts" w:date="2010-03-31T15:33:00Z">
        <w:r w:rsidR="00A63659">
          <w:rPr>
            <w:noProof/>
          </w:rPr>
          <w:t>30</w:t>
        </w:r>
      </w:ins>
      <w:ins w:id="5727" w:author="Webb Roberts" w:date="2010-03-31T15:32:00Z">
        <w:r>
          <w:rPr>
            <w:noProof/>
          </w:rPr>
          <w:fldChar w:fldCharType="end"/>
        </w:r>
      </w:ins>
    </w:p>
    <w:p w:rsidR="00172983" w:rsidRDefault="00172983">
      <w:pPr>
        <w:pStyle w:val="TableofFigures"/>
        <w:numPr>
          <w:ins w:id="5728" w:author="Webb Roberts" w:date="2010-03-31T15:32:00Z"/>
        </w:numPr>
        <w:tabs>
          <w:tab w:val="right" w:leader="dot" w:pos="9350"/>
        </w:tabs>
        <w:rPr>
          <w:ins w:id="5729" w:author="Webb Roberts" w:date="2010-03-31T15:32:00Z"/>
          <w:rFonts w:asciiTheme="minorHAnsi" w:eastAsiaTheme="minorEastAsia" w:hAnsiTheme="minorHAnsi" w:cstheme="minorBidi"/>
          <w:noProof/>
        </w:rPr>
      </w:pPr>
      <w:ins w:id="5730" w:author="Webb Roberts" w:date="2010-03-31T15:32:00Z">
        <w:r>
          <w:rPr>
            <w:noProof/>
          </w:rPr>
          <w:t>[Rule 6-1] (REF, SUB, EXT)</w:t>
        </w:r>
        <w:r>
          <w:rPr>
            <w:noProof/>
          </w:rPr>
          <w:tab/>
        </w:r>
        <w:r>
          <w:rPr>
            <w:noProof/>
          </w:rPr>
          <w:fldChar w:fldCharType="begin"/>
        </w:r>
        <w:r>
          <w:rPr>
            <w:noProof/>
          </w:rPr>
          <w:instrText xml:space="preserve"> PAGEREF _Toc131669124 \h </w:instrText>
        </w:r>
      </w:ins>
      <w:r w:rsidR="00A63659">
        <w:rPr>
          <w:noProof/>
        </w:rPr>
      </w:r>
      <w:r>
        <w:rPr>
          <w:noProof/>
        </w:rPr>
        <w:fldChar w:fldCharType="separate"/>
      </w:r>
      <w:ins w:id="5731" w:author="Webb Roberts" w:date="2010-03-31T15:33:00Z">
        <w:r w:rsidR="00A63659">
          <w:rPr>
            <w:noProof/>
          </w:rPr>
          <w:t>32</w:t>
        </w:r>
      </w:ins>
      <w:ins w:id="5732" w:author="Webb Roberts" w:date="2010-03-31T15:32:00Z">
        <w:r>
          <w:rPr>
            <w:noProof/>
          </w:rPr>
          <w:fldChar w:fldCharType="end"/>
        </w:r>
      </w:ins>
    </w:p>
    <w:p w:rsidR="00172983" w:rsidRDefault="00172983">
      <w:pPr>
        <w:pStyle w:val="TableofFigures"/>
        <w:numPr>
          <w:ins w:id="5733" w:author="Webb Roberts" w:date="2010-03-31T15:32:00Z"/>
        </w:numPr>
        <w:tabs>
          <w:tab w:val="right" w:leader="dot" w:pos="9350"/>
        </w:tabs>
        <w:rPr>
          <w:ins w:id="5734" w:author="Webb Roberts" w:date="2010-03-31T15:32:00Z"/>
          <w:rFonts w:asciiTheme="minorHAnsi" w:eastAsiaTheme="minorEastAsia" w:hAnsiTheme="minorHAnsi" w:cstheme="minorBidi"/>
          <w:noProof/>
        </w:rPr>
      </w:pPr>
      <w:ins w:id="5735" w:author="Webb Roberts" w:date="2010-03-31T15:32:00Z">
        <w:r>
          <w:rPr>
            <w:noProof/>
          </w:rPr>
          <w:t>[Rule 6-2] (REF, SUB, EXT)</w:t>
        </w:r>
        <w:r>
          <w:rPr>
            <w:noProof/>
          </w:rPr>
          <w:tab/>
        </w:r>
        <w:r>
          <w:rPr>
            <w:noProof/>
          </w:rPr>
          <w:fldChar w:fldCharType="begin"/>
        </w:r>
        <w:r>
          <w:rPr>
            <w:noProof/>
          </w:rPr>
          <w:instrText xml:space="preserve"> PAGEREF _Toc131669125 \h </w:instrText>
        </w:r>
      </w:ins>
      <w:r w:rsidR="00A63659">
        <w:rPr>
          <w:noProof/>
        </w:rPr>
      </w:r>
      <w:r>
        <w:rPr>
          <w:noProof/>
        </w:rPr>
        <w:fldChar w:fldCharType="separate"/>
      </w:r>
      <w:ins w:id="5736" w:author="Webb Roberts" w:date="2010-03-31T15:33:00Z">
        <w:r w:rsidR="00A63659">
          <w:rPr>
            <w:noProof/>
          </w:rPr>
          <w:t>32</w:t>
        </w:r>
      </w:ins>
      <w:ins w:id="5737" w:author="Webb Roberts" w:date="2010-03-31T15:32:00Z">
        <w:r>
          <w:rPr>
            <w:noProof/>
          </w:rPr>
          <w:fldChar w:fldCharType="end"/>
        </w:r>
      </w:ins>
    </w:p>
    <w:p w:rsidR="00172983" w:rsidRDefault="00172983">
      <w:pPr>
        <w:pStyle w:val="TableofFigures"/>
        <w:numPr>
          <w:ins w:id="5738" w:author="Webb Roberts" w:date="2010-03-31T15:32:00Z"/>
        </w:numPr>
        <w:tabs>
          <w:tab w:val="right" w:leader="dot" w:pos="9350"/>
        </w:tabs>
        <w:rPr>
          <w:ins w:id="5739" w:author="Webb Roberts" w:date="2010-03-31T15:32:00Z"/>
          <w:rFonts w:asciiTheme="minorHAnsi" w:eastAsiaTheme="minorEastAsia" w:hAnsiTheme="minorHAnsi" w:cstheme="minorBidi"/>
          <w:noProof/>
        </w:rPr>
      </w:pPr>
      <w:ins w:id="5740" w:author="Webb Roberts" w:date="2010-03-31T15:32:00Z">
        <w:r>
          <w:rPr>
            <w:noProof/>
          </w:rPr>
          <w:t>[Rule 6-3] (REF, SUB, EXT)</w:t>
        </w:r>
        <w:r>
          <w:rPr>
            <w:noProof/>
          </w:rPr>
          <w:tab/>
        </w:r>
        <w:r>
          <w:rPr>
            <w:noProof/>
          </w:rPr>
          <w:fldChar w:fldCharType="begin"/>
        </w:r>
        <w:r>
          <w:rPr>
            <w:noProof/>
          </w:rPr>
          <w:instrText xml:space="preserve"> PAGEREF _Toc131669126 \h </w:instrText>
        </w:r>
      </w:ins>
      <w:r w:rsidR="00A63659">
        <w:rPr>
          <w:noProof/>
        </w:rPr>
      </w:r>
      <w:r>
        <w:rPr>
          <w:noProof/>
        </w:rPr>
        <w:fldChar w:fldCharType="separate"/>
      </w:r>
      <w:ins w:id="5741" w:author="Webb Roberts" w:date="2010-03-31T15:33:00Z">
        <w:r w:rsidR="00A63659">
          <w:rPr>
            <w:noProof/>
          </w:rPr>
          <w:t>32</w:t>
        </w:r>
      </w:ins>
      <w:ins w:id="5742" w:author="Webb Roberts" w:date="2010-03-31T15:32:00Z">
        <w:r>
          <w:rPr>
            <w:noProof/>
          </w:rPr>
          <w:fldChar w:fldCharType="end"/>
        </w:r>
      </w:ins>
    </w:p>
    <w:p w:rsidR="00172983" w:rsidRDefault="00172983">
      <w:pPr>
        <w:pStyle w:val="TableofFigures"/>
        <w:numPr>
          <w:ins w:id="5743" w:author="Webb Roberts" w:date="2010-03-31T15:32:00Z"/>
        </w:numPr>
        <w:tabs>
          <w:tab w:val="right" w:leader="dot" w:pos="9350"/>
        </w:tabs>
        <w:rPr>
          <w:ins w:id="5744" w:author="Webb Roberts" w:date="2010-03-31T15:32:00Z"/>
          <w:rFonts w:asciiTheme="minorHAnsi" w:eastAsiaTheme="minorEastAsia" w:hAnsiTheme="minorHAnsi" w:cstheme="minorBidi"/>
          <w:noProof/>
        </w:rPr>
      </w:pPr>
      <w:ins w:id="5745" w:author="Webb Roberts" w:date="2010-03-31T15:32:00Z">
        <w:r>
          <w:rPr>
            <w:noProof/>
          </w:rPr>
          <w:t>[Rule 6-4] (REF, SUB, EXT)</w:t>
        </w:r>
        <w:r>
          <w:rPr>
            <w:noProof/>
          </w:rPr>
          <w:tab/>
        </w:r>
        <w:r>
          <w:rPr>
            <w:noProof/>
          </w:rPr>
          <w:fldChar w:fldCharType="begin"/>
        </w:r>
        <w:r>
          <w:rPr>
            <w:noProof/>
          </w:rPr>
          <w:instrText xml:space="preserve"> PAGEREF _Toc131669127 \h </w:instrText>
        </w:r>
      </w:ins>
      <w:r w:rsidR="00A63659">
        <w:rPr>
          <w:noProof/>
        </w:rPr>
      </w:r>
      <w:r>
        <w:rPr>
          <w:noProof/>
        </w:rPr>
        <w:fldChar w:fldCharType="separate"/>
      </w:r>
      <w:ins w:id="5746" w:author="Webb Roberts" w:date="2010-03-31T15:33:00Z">
        <w:r w:rsidR="00A63659">
          <w:rPr>
            <w:noProof/>
          </w:rPr>
          <w:t>32</w:t>
        </w:r>
      </w:ins>
      <w:ins w:id="5747" w:author="Webb Roberts" w:date="2010-03-31T15:32:00Z">
        <w:r>
          <w:rPr>
            <w:noProof/>
          </w:rPr>
          <w:fldChar w:fldCharType="end"/>
        </w:r>
      </w:ins>
    </w:p>
    <w:p w:rsidR="00172983" w:rsidRDefault="00172983">
      <w:pPr>
        <w:pStyle w:val="TableofFigures"/>
        <w:numPr>
          <w:ins w:id="5748" w:author="Webb Roberts" w:date="2010-03-31T15:32:00Z"/>
        </w:numPr>
        <w:tabs>
          <w:tab w:val="right" w:leader="dot" w:pos="9350"/>
        </w:tabs>
        <w:rPr>
          <w:ins w:id="5749" w:author="Webb Roberts" w:date="2010-03-31T15:32:00Z"/>
          <w:rFonts w:asciiTheme="minorHAnsi" w:eastAsiaTheme="minorEastAsia" w:hAnsiTheme="minorHAnsi" w:cstheme="minorBidi"/>
          <w:noProof/>
        </w:rPr>
      </w:pPr>
      <w:ins w:id="5750" w:author="Webb Roberts" w:date="2010-03-31T15:32:00Z">
        <w:r>
          <w:rPr>
            <w:noProof/>
          </w:rPr>
          <w:t>[Rule 6-5] (REF, SUB, EXT)</w:t>
        </w:r>
        <w:r>
          <w:rPr>
            <w:noProof/>
          </w:rPr>
          <w:tab/>
        </w:r>
        <w:r>
          <w:rPr>
            <w:noProof/>
          </w:rPr>
          <w:fldChar w:fldCharType="begin"/>
        </w:r>
        <w:r>
          <w:rPr>
            <w:noProof/>
          </w:rPr>
          <w:instrText xml:space="preserve"> PAGEREF _Toc131669128 \h </w:instrText>
        </w:r>
      </w:ins>
      <w:r w:rsidR="00A63659">
        <w:rPr>
          <w:noProof/>
        </w:rPr>
      </w:r>
      <w:r>
        <w:rPr>
          <w:noProof/>
        </w:rPr>
        <w:fldChar w:fldCharType="separate"/>
      </w:r>
      <w:ins w:id="5751" w:author="Webb Roberts" w:date="2010-03-31T15:33:00Z">
        <w:r w:rsidR="00A63659">
          <w:rPr>
            <w:noProof/>
          </w:rPr>
          <w:t>32</w:t>
        </w:r>
      </w:ins>
      <w:ins w:id="5752" w:author="Webb Roberts" w:date="2010-03-31T15:32:00Z">
        <w:r>
          <w:rPr>
            <w:noProof/>
          </w:rPr>
          <w:fldChar w:fldCharType="end"/>
        </w:r>
      </w:ins>
    </w:p>
    <w:p w:rsidR="00172983" w:rsidRDefault="00172983">
      <w:pPr>
        <w:pStyle w:val="TableofFigures"/>
        <w:numPr>
          <w:ins w:id="5753" w:author="Webb Roberts" w:date="2010-03-31T15:32:00Z"/>
        </w:numPr>
        <w:tabs>
          <w:tab w:val="right" w:leader="dot" w:pos="9350"/>
        </w:tabs>
        <w:rPr>
          <w:ins w:id="5754" w:author="Webb Roberts" w:date="2010-03-31T15:32:00Z"/>
          <w:rFonts w:asciiTheme="minorHAnsi" w:eastAsiaTheme="minorEastAsia" w:hAnsiTheme="minorHAnsi" w:cstheme="minorBidi"/>
          <w:noProof/>
        </w:rPr>
      </w:pPr>
      <w:ins w:id="5755" w:author="Webb Roberts" w:date="2010-03-31T15:32:00Z">
        <w:r>
          <w:rPr>
            <w:noProof/>
          </w:rPr>
          <w:t>[Rule 6-6] (REF, SUB, EXT)</w:t>
        </w:r>
        <w:r>
          <w:rPr>
            <w:noProof/>
          </w:rPr>
          <w:tab/>
        </w:r>
        <w:r>
          <w:rPr>
            <w:noProof/>
          </w:rPr>
          <w:fldChar w:fldCharType="begin"/>
        </w:r>
        <w:r>
          <w:rPr>
            <w:noProof/>
          </w:rPr>
          <w:instrText xml:space="preserve"> PAGEREF _Toc131669129 \h </w:instrText>
        </w:r>
      </w:ins>
      <w:r w:rsidR="00A63659">
        <w:rPr>
          <w:noProof/>
        </w:rPr>
      </w:r>
      <w:r>
        <w:rPr>
          <w:noProof/>
        </w:rPr>
        <w:fldChar w:fldCharType="separate"/>
      </w:r>
      <w:ins w:id="5756" w:author="Webb Roberts" w:date="2010-03-31T15:33:00Z">
        <w:r w:rsidR="00A63659">
          <w:rPr>
            <w:noProof/>
          </w:rPr>
          <w:t>33</w:t>
        </w:r>
      </w:ins>
      <w:ins w:id="5757" w:author="Webb Roberts" w:date="2010-03-31T15:32:00Z">
        <w:r>
          <w:rPr>
            <w:noProof/>
          </w:rPr>
          <w:fldChar w:fldCharType="end"/>
        </w:r>
      </w:ins>
    </w:p>
    <w:p w:rsidR="00172983" w:rsidRDefault="00172983">
      <w:pPr>
        <w:pStyle w:val="TableofFigures"/>
        <w:numPr>
          <w:ins w:id="5758" w:author="Webb Roberts" w:date="2010-03-31T15:32:00Z"/>
        </w:numPr>
        <w:tabs>
          <w:tab w:val="right" w:leader="dot" w:pos="9350"/>
        </w:tabs>
        <w:rPr>
          <w:ins w:id="5759" w:author="Webb Roberts" w:date="2010-03-31T15:32:00Z"/>
          <w:rFonts w:asciiTheme="minorHAnsi" w:eastAsiaTheme="minorEastAsia" w:hAnsiTheme="minorHAnsi" w:cstheme="minorBidi"/>
          <w:noProof/>
        </w:rPr>
      </w:pPr>
      <w:ins w:id="5760" w:author="Webb Roberts" w:date="2010-03-31T15:32:00Z">
        <w:r>
          <w:rPr>
            <w:noProof/>
          </w:rPr>
          <w:t>[Rule 6-7] (REF, SUB, EXT)</w:t>
        </w:r>
        <w:r>
          <w:rPr>
            <w:noProof/>
          </w:rPr>
          <w:tab/>
        </w:r>
        <w:r>
          <w:rPr>
            <w:noProof/>
          </w:rPr>
          <w:fldChar w:fldCharType="begin"/>
        </w:r>
        <w:r>
          <w:rPr>
            <w:noProof/>
          </w:rPr>
          <w:instrText xml:space="preserve"> PAGEREF _Toc131669130 \h </w:instrText>
        </w:r>
      </w:ins>
      <w:r w:rsidR="00A63659">
        <w:rPr>
          <w:noProof/>
        </w:rPr>
      </w:r>
      <w:r>
        <w:rPr>
          <w:noProof/>
        </w:rPr>
        <w:fldChar w:fldCharType="separate"/>
      </w:r>
      <w:ins w:id="5761" w:author="Webb Roberts" w:date="2010-03-31T15:33:00Z">
        <w:r w:rsidR="00A63659">
          <w:rPr>
            <w:noProof/>
          </w:rPr>
          <w:t>33</w:t>
        </w:r>
      </w:ins>
      <w:ins w:id="5762" w:author="Webb Roberts" w:date="2010-03-31T15:32:00Z">
        <w:r>
          <w:rPr>
            <w:noProof/>
          </w:rPr>
          <w:fldChar w:fldCharType="end"/>
        </w:r>
      </w:ins>
    </w:p>
    <w:p w:rsidR="00172983" w:rsidRDefault="00172983">
      <w:pPr>
        <w:pStyle w:val="TableofFigures"/>
        <w:numPr>
          <w:ins w:id="5763" w:author="Webb Roberts" w:date="2010-03-31T15:32:00Z"/>
        </w:numPr>
        <w:tabs>
          <w:tab w:val="right" w:leader="dot" w:pos="9350"/>
        </w:tabs>
        <w:rPr>
          <w:ins w:id="5764" w:author="Webb Roberts" w:date="2010-03-31T15:32:00Z"/>
          <w:rFonts w:asciiTheme="minorHAnsi" w:eastAsiaTheme="minorEastAsia" w:hAnsiTheme="minorHAnsi" w:cstheme="minorBidi"/>
          <w:noProof/>
        </w:rPr>
      </w:pPr>
      <w:ins w:id="5765" w:author="Webb Roberts" w:date="2010-03-31T15:32:00Z">
        <w:r>
          <w:rPr>
            <w:noProof/>
          </w:rPr>
          <w:t>[Rule 6-8] (REF, SUB, EXT)</w:t>
        </w:r>
        <w:r>
          <w:rPr>
            <w:noProof/>
          </w:rPr>
          <w:tab/>
        </w:r>
        <w:r>
          <w:rPr>
            <w:noProof/>
          </w:rPr>
          <w:fldChar w:fldCharType="begin"/>
        </w:r>
        <w:r>
          <w:rPr>
            <w:noProof/>
          </w:rPr>
          <w:instrText xml:space="preserve"> PAGEREF _Toc131669131 \h </w:instrText>
        </w:r>
      </w:ins>
      <w:r w:rsidR="00A63659">
        <w:rPr>
          <w:noProof/>
        </w:rPr>
      </w:r>
      <w:r>
        <w:rPr>
          <w:noProof/>
        </w:rPr>
        <w:fldChar w:fldCharType="separate"/>
      </w:r>
      <w:ins w:id="5766" w:author="Webb Roberts" w:date="2010-03-31T15:33:00Z">
        <w:r w:rsidR="00A63659">
          <w:rPr>
            <w:noProof/>
          </w:rPr>
          <w:t>33</w:t>
        </w:r>
      </w:ins>
      <w:ins w:id="5767" w:author="Webb Roberts" w:date="2010-03-31T15:32:00Z">
        <w:r>
          <w:rPr>
            <w:noProof/>
          </w:rPr>
          <w:fldChar w:fldCharType="end"/>
        </w:r>
      </w:ins>
    </w:p>
    <w:p w:rsidR="00172983" w:rsidRDefault="00172983">
      <w:pPr>
        <w:pStyle w:val="TableofFigures"/>
        <w:numPr>
          <w:ins w:id="5768" w:author="Webb Roberts" w:date="2010-03-31T15:32:00Z"/>
        </w:numPr>
        <w:tabs>
          <w:tab w:val="right" w:leader="dot" w:pos="9350"/>
        </w:tabs>
        <w:rPr>
          <w:ins w:id="5769" w:author="Webb Roberts" w:date="2010-03-31T15:32:00Z"/>
          <w:rFonts w:asciiTheme="minorHAnsi" w:eastAsiaTheme="minorEastAsia" w:hAnsiTheme="minorHAnsi" w:cstheme="minorBidi"/>
          <w:noProof/>
        </w:rPr>
      </w:pPr>
      <w:ins w:id="5770" w:author="Webb Roberts" w:date="2010-03-31T15:32:00Z">
        <w:r>
          <w:rPr>
            <w:noProof/>
          </w:rPr>
          <w:t>[Rule 6-9] (REF, SUB, EXT)</w:t>
        </w:r>
        <w:r>
          <w:rPr>
            <w:noProof/>
          </w:rPr>
          <w:tab/>
        </w:r>
        <w:r>
          <w:rPr>
            <w:noProof/>
          </w:rPr>
          <w:fldChar w:fldCharType="begin"/>
        </w:r>
        <w:r>
          <w:rPr>
            <w:noProof/>
          </w:rPr>
          <w:instrText xml:space="preserve"> PAGEREF _Toc131669132 \h </w:instrText>
        </w:r>
      </w:ins>
      <w:r w:rsidR="00A63659">
        <w:rPr>
          <w:noProof/>
        </w:rPr>
      </w:r>
      <w:r>
        <w:rPr>
          <w:noProof/>
        </w:rPr>
        <w:fldChar w:fldCharType="separate"/>
      </w:r>
      <w:ins w:id="5771" w:author="Webb Roberts" w:date="2010-03-31T15:33:00Z">
        <w:r w:rsidR="00A63659">
          <w:rPr>
            <w:noProof/>
          </w:rPr>
          <w:t>34</w:t>
        </w:r>
      </w:ins>
      <w:ins w:id="5772" w:author="Webb Roberts" w:date="2010-03-31T15:32:00Z">
        <w:r>
          <w:rPr>
            <w:noProof/>
          </w:rPr>
          <w:fldChar w:fldCharType="end"/>
        </w:r>
      </w:ins>
    </w:p>
    <w:p w:rsidR="00172983" w:rsidRDefault="00172983">
      <w:pPr>
        <w:pStyle w:val="TableofFigures"/>
        <w:numPr>
          <w:ins w:id="5773" w:author="Webb Roberts" w:date="2010-03-31T15:32:00Z"/>
        </w:numPr>
        <w:tabs>
          <w:tab w:val="right" w:leader="dot" w:pos="9350"/>
        </w:tabs>
        <w:rPr>
          <w:ins w:id="5774" w:author="Webb Roberts" w:date="2010-03-31T15:32:00Z"/>
          <w:rFonts w:asciiTheme="minorHAnsi" w:eastAsiaTheme="minorEastAsia" w:hAnsiTheme="minorHAnsi" w:cstheme="minorBidi"/>
          <w:noProof/>
        </w:rPr>
      </w:pPr>
      <w:ins w:id="5775" w:author="Webb Roberts" w:date="2010-03-31T15:32:00Z">
        <w:r>
          <w:rPr>
            <w:noProof/>
          </w:rPr>
          <w:t>[Rule 6-10] (REF, SUB, EXT)</w:t>
        </w:r>
        <w:r>
          <w:rPr>
            <w:noProof/>
          </w:rPr>
          <w:tab/>
        </w:r>
        <w:r>
          <w:rPr>
            <w:noProof/>
          </w:rPr>
          <w:fldChar w:fldCharType="begin"/>
        </w:r>
        <w:r>
          <w:rPr>
            <w:noProof/>
          </w:rPr>
          <w:instrText xml:space="preserve"> PAGEREF _Toc131669133 \h </w:instrText>
        </w:r>
      </w:ins>
      <w:r w:rsidR="00A63659">
        <w:rPr>
          <w:noProof/>
        </w:rPr>
      </w:r>
      <w:r>
        <w:rPr>
          <w:noProof/>
        </w:rPr>
        <w:fldChar w:fldCharType="separate"/>
      </w:r>
      <w:ins w:id="5776" w:author="Webb Roberts" w:date="2010-03-31T15:33:00Z">
        <w:r w:rsidR="00A63659">
          <w:rPr>
            <w:noProof/>
          </w:rPr>
          <w:t>34</w:t>
        </w:r>
      </w:ins>
      <w:ins w:id="5777" w:author="Webb Roberts" w:date="2010-03-31T15:32:00Z">
        <w:r>
          <w:rPr>
            <w:noProof/>
          </w:rPr>
          <w:fldChar w:fldCharType="end"/>
        </w:r>
      </w:ins>
    </w:p>
    <w:p w:rsidR="00172983" w:rsidRDefault="00172983">
      <w:pPr>
        <w:pStyle w:val="TableofFigures"/>
        <w:numPr>
          <w:ins w:id="5778" w:author="Webb Roberts" w:date="2010-03-31T15:32:00Z"/>
        </w:numPr>
        <w:tabs>
          <w:tab w:val="right" w:leader="dot" w:pos="9350"/>
        </w:tabs>
        <w:rPr>
          <w:ins w:id="5779" w:author="Webb Roberts" w:date="2010-03-31T15:32:00Z"/>
          <w:rFonts w:asciiTheme="minorHAnsi" w:eastAsiaTheme="minorEastAsia" w:hAnsiTheme="minorHAnsi" w:cstheme="minorBidi"/>
          <w:noProof/>
        </w:rPr>
      </w:pPr>
      <w:ins w:id="5780" w:author="Webb Roberts" w:date="2010-03-31T15:32:00Z">
        <w:r>
          <w:rPr>
            <w:noProof/>
          </w:rPr>
          <w:t>[Rule 6-11] (REF, SUB)</w:t>
        </w:r>
        <w:r>
          <w:rPr>
            <w:noProof/>
          </w:rPr>
          <w:tab/>
        </w:r>
        <w:r>
          <w:rPr>
            <w:noProof/>
          </w:rPr>
          <w:fldChar w:fldCharType="begin"/>
        </w:r>
        <w:r>
          <w:rPr>
            <w:noProof/>
          </w:rPr>
          <w:instrText xml:space="preserve"> PAGEREF _Toc131669134 \h </w:instrText>
        </w:r>
      </w:ins>
      <w:r w:rsidR="00A63659">
        <w:rPr>
          <w:noProof/>
        </w:rPr>
      </w:r>
      <w:r>
        <w:rPr>
          <w:noProof/>
        </w:rPr>
        <w:fldChar w:fldCharType="separate"/>
      </w:r>
      <w:ins w:id="5781" w:author="Webb Roberts" w:date="2010-03-31T15:33:00Z">
        <w:r w:rsidR="00A63659">
          <w:rPr>
            <w:noProof/>
          </w:rPr>
          <w:t>34</w:t>
        </w:r>
      </w:ins>
      <w:ins w:id="5782" w:author="Webb Roberts" w:date="2010-03-31T15:32:00Z">
        <w:r>
          <w:rPr>
            <w:noProof/>
          </w:rPr>
          <w:fldChar w:fldCharType="end"/>
        </w:r>
      </w:ins>
    </w:p>
    <w:p w:rsidR="00172983" w:rsidRDefault="00172983">
      <w:pPr>
        <w:pStyle w:val="TableofFigures"/>
        <w:numPr>
          <w:ins w:id="5783" w:author="Webb Roberts" w:date="2010-03-31T15:32:00Z"/>
        </w:numPr>
        <w:tabs>
          <w:tab w:val="right" w:leader="dot" w:pos="9350"/>
        </w:tabs>
        <w:rPr>
          <w:ins w:id="5784" w:author="Webb Roberts" w:date="2010-03-31T15:32:00Z"/>
          <w:rFonts w:asciiTheme="minorHAnsi" w:eastAsiaTheme="minorEastAsia" w:hAnsiTheme="minorHAnsi" w:cstheme="minorBidi"/>
          <w:noProof/>
        </w:rPr>
      </w:pPr>
      <w:ins w:id="5785" w:author="Webb Roberts" w:date="2010-03-31T15:32:00Z">
        <w:r>
          <w:rPr>
            <w:noProof/>
          </w:rPr>
          <w:t>[Rule 6-12] (REF, SUB, EXT)</w:t>
        </w:r>
        <w:r>
          <w:rPr>
            <w:noProof/>
          </w:rPr>
          <w:tab/>
        </w:r>
        <w:r>
          <w:rPr>
            <w:noProof/>
          </w:rPr>
          <w:fldChar w:fldCharType="begin"/>
        </w:r>
        <w:r>
          <w:rPr>
            <w:noProof/>
          </w:rPr>
          <w:instrText xml:space="preserve"> PAGEREF _Toc131669135 \h </w:instrText>
        </w:r>
      </w:ins>
      <w:r w:rsidR="00A63659">
        <w:rPr>
          <w:noProof/>
        </w:rPr>
      </w:r>
      <w:r>
        <w:rPr>
          <w:noProof/>
        </w:rPr>
        <w:fldChar w:fldCharType="separate"/>
      </w:r>
      <w:ins w:id="5786" w:author="Webb Roberts" w:date="2010-03-31T15:33:00Z">
        <w:r w:rsidR="00A63659">
          <w:rPr>
            <w:noProof/>
          </w:rPr>
          <w:t>34</w:t>
        </w:r>
      </w:ins>
      <w:ins w:id="5787" w:author="Webb Roberts" w:date="2010-03-31T15:32:00Z">
        <w:r>
          <w:rPr>
            <w:noProof/>
          </w:rPr>
          <w:fldChar w:fldCharType="end"/>
        </w:r>
      </w:ins>
    </w:p>
    <w:p w:rsidR="00172983" w:rsidRDefault="00172983">
      <w:pPr>
        <w:pStyle w:val="TableofFigures"/>
        <w:numPr>
          <w:ins w:id="5788" w:author="Webb Roberts" w:date="2010-03-31T15:32:00Z"/>
        </w:numPr>
        <w:tabs>
          <w:tab w:val="right" w:leader="dot" w:pos="9350"/>
        </w:tabs>
        <w:rPr>
          <w:ins w:id="5789" w:author="Webb Roberts" w:date="2010-03-31T15:32:00Z"/>
          <w:rFonts w:asciiTheme="minorHAnsi" w:eastAsiaTheme="minorEastAsia" w:hAnsiTheme="minorHAnsi" w:cstheme="minorBidi"/>
          <w:noProof/>
        </w:rPr>
      </w:pPr>
      <w:ins w:id="5790" w:author="Webb Roberts" w:date="2010-03-31T15:32:00Z">
        <w:r>
          <w:rPr>
            <w:noProof/>
          </w:rPr>
          <w:t>[Rule 6-13] (REF, SUB, EXT)</w:t>
        </w:r>
        <w:r>
          <w:rPr>
            <w:noProof/>
          </w:rPr>
          <w:tab/>
        </w:r>
        <w:r>
          <w:rPr>
            <w:noProof/>
          </w:rPr>
          <w:fldChar w:fldCharType="begin"/>
        </w:r>
        <w:r>
          <w:rPr>
            <w:noProof/>
          </w:rPr>
          <w:instrText xml:space="preserve"> PAGEREF _Toc131669136 \h </w:instrText>
        </w:r>
      </w:ins>
      <w:r w:rsidR="00A63659">
        <w:rPr>
          <w:noProof/>
        </w:rPr>
      </w:r>
      <w:r>
        <w:rPr>
          <w:noProof/>
        </w:rPr>
        <w:fldChar w:fldCharType="separate"/>
      </w:r>
      <w:ins w:id="5791" w:author="Webb Roberts" w:date="2010-03-31T15:33:00Z">
        <w:r w:rsidR="00A63659">
          <w:rPr>
            <w:noProof/>
          </w:rPr>
          <w:t>35</w:t>
        </w:r>
      </w:ins>
      <w:ins w:id="5792" w:author="Webb Roberts" w:date="2010-03-31T15:32:00Z">
        <w:r>
          <w:rPr>
            <w:noProof/>
          </w:rPr>
          <w:fldChar w:fldCharType="end"/>
        </w:r>
      </w:ins>
    </w:p>
    <w:p w:rsidR="00172983" w:rsidRDefault="00172983">
      <w:pPr>
        <w:pStyle w:val="TableofFigures"/>
        <w:numPr>
          <w:ins w:id="5793" w:author="Webb Roberts" w:date="2010-03-31T15:32:00Z"/>
        </w:numPr>
        <w:tabs>
          <w:tab w:val="right" w:leader="dot" w:pos="9350"/>
        </w:tabs>
        <w:rPr>
          <w:ins w:id="5794" w:author="Webb Roberts" w:date="2010-03-31T15:32:00Z"/>
          <w:rFonts w:asciiTheme="minorHAnsi" w:eastAsiaTheme="minorEastAsia" w:hAnsiTheme="minorHAnsi" w:cstheme="minorBidi"/>
          <w:noProof/>
        </w:rPr>
      </w:pPr>
      <w:ins w:id="5795" w:author="Webb Roberts" w:date="2010-03-31T15:32:00Z">
        <w:r>
          <w:rPr>
            <w:noProof/>
          </w:rPr>
          <w:t>[Rule 6-14] (REF, SUB, EXT)</w:t>
        </w:r>
        <w:r>
          <w:rPr>
            <w:noProof/>
          </w:rPr>
          <w:tab/>
        </w:r>
        <w:r>
          <w:rPr>
            <w:noProof/>
          </w:rPr>
          <w:fldChar w:fldCharType="begin"/>
        </w:r>
        <w:r>
          <w:rPr>
            <w:noProof/>
          </w:rPr>
          <w:instrText xml:space="preserve"> PAGEREF _Toc131669137 \h </w:instrText>
        </w:r>
      </w:ins>
      <w:r w:rsidR="00A63659">
        <w:rPr>
          <w:noProof/>
        </w:rPr>
      </w:r>
      <w:r>
        <w:rPr>
          <w:noProof/>
        </w:rPr>
        <w:fldChar w:fldCharType="separate"/>
      </w:r>
      <w:ins w:id="5796" w:author="Webb Roberts" w:date="2010-03-31T15:33:00Z">
        <w:r w:rsidR="00A63659">
          <w:rPr>
            <w:noProof/>
          </w:rPr>
          <w:t>35</w:t>
        </w:r>
      </w:ins>
      <w:ins w:id="5797" w:author="Webb Roberts" w:date="2010-03-31T15:32:00Z">
        <w:r>
          <w:rPr>
            <w:noProof/>
          </w:rPr>
          <w:fldChar w:fldCharType="end"/>
        </w:r>
      </w:ins>
    </w:p>
    <w:p w:rsidR="00172983" w:rsidRDefault="00172983">
      <w:pPr>
        <w:pStyle w:val="TableofFigures"/>
        <w:numPr>
          <w:ins w:id="5798" w:author="Webb Roberts" w:date="2010-03-31T15:32:00Z"/>
        </w:numPr>
        <w:tabs>
          <w:tab w:val="right" w:leader="dot" w:pos="9350"/>
        </w:tabs>
        <w:rPr>
          <w:ins w:id="5799" w:author="Webb Roberts" w:date="2010-03-31T15:32:00Z"/>
          <w:rFonts w:asciiTheme="minorHAnsi" w:eastAsiaTheme="minorEastAsia" w:hAnsiTheme="minorHAnsi" w:cstheme="minorBidi"/>
          <w:noProof/>
        </w:rPr>
      </w:pPr>
      <w:ins w:id="5800" w:author="Webb Roberts" w:date="2010-03-31T15:32:00Z">
        <w:r>
          <w:rPr>
            <w:noProof/>
          </w:rPr>
          <w:t>[Rule 6-15] (REF, SUB, EXT)</w:t>
        </w:r>
        <w:r>
          <w:rPr>
            <w:noProof/>
          </w:rPr>
          <w:tab/>
        </w:r>
        <w:r>
          <w:rPr>
            <w:noProof/>
          </w:rPr>
          <w:fldChar w:fldCharType="begin"/>
        </w:r>
        <w:r>
          <w:rPr>
            <w:noProof/>
          </w:rPr>
          <w:instrText xml:space="preserve"> PAGEREF _Toc131669138 \h </w:instrText>
        </w:r>
      </w:ins>
      <w:r w:rsidR="00A63659">
        <w:rPr>
          <w:noProof/>
        </w:rPr>
      </w:r>
      <w:r>
        <w:rPr>
          <w:noProof/>
        </w:rPr>
        <w:fldChar w:fldCharType="separate"/>
      </w:r>
      <w:ins w:id="5801" w:author="Webb Roberts" w:date="2010-03-31T15:33:00Z">
        <w:r w:rsidR="00A63659">
          <w:rPr>
            <w:noProof/>
          </w:rPr>
          <w:t>35</w:t>
        </w:r>
      </w:ins>
      <w:ins w:id="5802" w:author="Webb Roberts" w:date="2010-03-31T15:32:00Z">
        <w:r>
          <w:rPr>
            <w:noProof/>
          </w:rPr>
          <w:fldChar w:fldCharType="end"/>
        </w:r>
      </w:ins>
    </w:p>
    <w:p w:rsidR="00172983" w:rsidRDefault="00172983">
      <w:pPr>
        <w:pStyle w:val="TableofFigures"/>
        <w:numPr>
          <w:ins w:id="5803" w:author="Webb Roberts" w:date="2010-03-31T15:32:00Z"/>
        </w:numPr>
        <w:tabs>
          <w:tab w:val="right" w:leader="dot" w:pos="9350"/>
        </w:tabs>
        <w:rPr>
          <w:ins w:id="5804" w:author="Webb Roberts" w:date="2010-03-31T15:32:00Z"/>
          <w:rFonts w:asciiTheme="minorHAnsi" w:eastAsiaTheme="minorEastAsia" w:hAnsiTheme="minorHAnsi" w:cstheme="minorBidi"/>
          <w:noProof/>
        </w:rPr>
      </w:pPr>
      <w:ins w:id="5805" w:author="Webb Roberts" w:date="2010-03-31T15:32:00Z">
        <w:r>
          <w:rPr>
            <w:noProof/>
          </w:rPr>
          <w:t>[Rule 6-16] (REF, EXT)</w:t>
        </w:r>
        <w:r>
          <w:rPr>
            <w:noProof/>
          </w:rPr>
          <w:tab/>
        </w:r>
        <w:r>
          <w:rPr>
            <w:noProof/>
          </w:rPr>
          <w:fldChar w:fldCharType="begin"/>
        </w:r>
        <w:r>
          <w:rPr>
            <w:noProof/>
          </w:rPr>
          <w:instrText xml:space="preserve"> PAGEREF _Toc131669139 \h </w:instrText>
        </w:r>
      </w:ins>
      <w:r w:rsidR="00A63659">
        <w:rPr>
          <w:noProof/>
        </w:rPr>
      </w:r>
      <w:r>
        <w:rPr>
          <w:noProof/>
        </w:rPr>
        <w:fldChar w:fldCharType="separate"/>
      </w:r>
      <w:ins w:id="5806" w:author="Webb Roberts" w:date="2010-03-31T15:33:00Z">
        <w:r w:rsidR="00A63659">
          <w:rPr>
            <w:noProof/>
          </w:rPr>
          <w:t>36</w:t>
        </w:r>
      </w:ins>
      <w:ins w:id="5807" w:author="Webb Roberts" w:date="2010-03-31T15:32:00Z">
        <w:r>
          <w:rPr>
            <w:noProof/>
          </w:rPr>
          <w:fldChar w:fldCharType="end"/>
        </w:r>
      </w:ins>
    </w:p>
    <w:p w:rsidR="00172983" w:rsidRDefault="00172983">
      <w:pPr>
        <w:pStyle w:val="TableofFigures"/>
        <w:numPr>
          <w:ins w:id="5808" w:author="Webb Roberts" w:date="2010-03-31T15:32:00Z"/>
        </w:numPr>
        <w:tabs>
          <w:tab w:val="right" w:leader="dot" w:pos="9350"/>
        </w:tabs>
        <w:rPr>
          <w:ins w:id="5809" w:author="Webb Roberts" w:date="2010-03-31T15:32:00Z"/>
          <w:rFonts w:asciiTheme="minorHAnsi" w:eastAsiaTheme="minorEastAsia" w:hAnsiTheme="minorHAnsi" w:cstheme="minorBidi"/>
          <w:noProof/>
        </w:rPr>
      </w:pPr>
      <w:ins w:id="5810" w:author="Webb Roberts" w:date="2010-03-31T15:32:00Z">
        <w:r>
          <w:rPr>
            <w:noProof/>
          </w:rPr>
          <w:t>[Rule 6-17] (REF, SUB, EXT)</w:t>
        </w:r>
        <w:r>
          <w:rPr>
            <w:noProof/>
          </w:rPr>
          <w:tab/>
        </w:r>
        <w:r>
          <w:rPr>
            <w:noProof/>
          </w:rPr>
          <w:fldChar w:fldCharType="begin"/>
        </w:r>
        <w:r>
          <w:rPr>
            <w:noProof/>
          </w:rPr>
          <w:instrText xml:space="preserve"> PAGEREF _Toc131669140 \h </w:instrText>
        </w:r>
      </w:ins>
      <w:r w:rsidR="00A63659">
        <w:rPr>
          <w:noProof/>
        </w:rPr>
      </w:r>
      <w:r>
        <w:rPr>
          <w:noProof/>
        </w:rPr>
        <w:fldChar w:fldCharType="separate"/>
      </w:r>
      <w:ins w:id="5811" w:author="Webb Roberts" w:date="2010-03-31T15:33:00Z">
        <w:r w:rsidR="00A63659">
          <w:rPr>
            <w:noProof/>
          </w:rPr>
          <w:t>36</w:t>
        </w:r>
      </w:ins>
      <w:ins w:id="5812" w:author="Webb Roberts" w:date="2010-03-31T15:32:00Z">
        <w:r>
          <w:rPr>
            <w:noProof/>
          </w:rPr>
          <w:fldChar w:fldCharType="end"/>
        </w:r>
      </w:ins>
    </w:p>
    <w:p w:rsidR="00172983" w:rsidRDefault="00172983">
      <w:pPr>
        <w:pStyle w:val="TableofFigures"/>
        <w:numPr>
          <w:ins w:id="5813" w:author="Webb Roberts" w:date="2010-03-31T15:32:00Z"/>
        </w:numPr>
        <w:tabs>
          <w:tab w:val="right" w:leader="dot" w:pos="9350"/>
        </w:tabs>
        <w:rPr>
          <w:ins w:id="5814" w:author="Webb Roberts" w:date="2010-03-31T15:32:00Z"/>
          <w:rFonts w:asciiTheme="minorHAnsi" w:eastAsiaTheme="minorEastAsia" w:hAnsiTheme="minorHAnsi" w:cstheme="minorBidi"/>
          <w:noProof/>
        </w:rPr>
      </w:pPr>
      <w:ins w:id="5815" w:author="Webb Roberts" w:date="2010-03-31T15:32:00Z">
        <w:r>
          <w:rPr>
            <w:noProof/>
          </w:rPr>
          <w:t>[Rule 6-18] (REF)</w:t>
        </w:r>
        <w:r>
          <w:rPr>
            <w:noProof/>
          </w:rPr>
          <w:tab/>
        </w:r>
        <w:r>
          <w:rPr>
            <w:noProof/>
          </w:rPr>
          <w:fldChar w:fldCharType="begin"/>
        </w:r>
        <w:r>
          <w:rPr>
            <w:noProof/>
          </w:rPr>
          <w:instrText xml:space="preserve"> PAGEREF _Toc131669141 \h </w:instrText>
        </w:r>
      </w:ins>
      <w:r w:rsidR="00A63659">
        <w:rPr>
          <w:noProof/>
        </w:rPr>
      </w:r>
      <w:r>
        <w:rPr>
          <w:noProof/>
        </w:rPr>
        <w:fldChar w:fldCharType="separate"/>
      </w:r>
      <w:ins w:id="5816" w:author="Webb Roberts" w:date="2010-03-31T15:33:00Z">
        <w:r w:rsidR="00A63659">
          <w:rPr>
            <w:noProof/>
          </w:rPr>
          <w:t>36</w:t>
        </w:r>
      </w:ins>
      <w:ins w:id="5817" w:author="Webb Roberts" w:date="2010-03-31T15:32:00Z">
        <w:r>
          <w:rPr>
            <w:noProof/>
          </w:rPr>
          <w:fldChar w:fldCharType="end"/>
        </w:r>
      </w:ins>
    </w:p>
    <w:p w:rsidR="00172983" w:rsidRDefault="00172983">
      <w:pPr>
        <w:pStyle w:val="TableofFigures"/>
        <w:numPr>
          <w:ins w:id="5818" w:author="Webb Roberts" w:date="2010-03-31T15:32:00Z"/>
        </w:numPr>
        <w:tabs>
          <w:tab w:val="right" w:leader="dot" w:pos="9350"/>
        </w:tabs>
        <w:rPr>
          <w:ins w:id="5819" w:author="Webb Roberts" w:date="2010-03-31T15:32:00Z"/>
          <w:rFonts w:asciiTheme="minorHAnsi" w:eastAsiaTheme="minorEastAsia" w:hAnsiTheme="minorHAnsi" w:cstheme="minorBidi"/>
          <w:noProof/>
        </w:rPr>
      </w:pPr>
      <w:ins w:id="5820" w:author="Webb Roberts" w:date="2010-03-31T15:32:00Z">
        <w:r>
          <w:rPr>
            <w:noProof/>
          </w:rPr>
          <w:t>[Rule 6-19] (REF, SUB)</w:t>
        </w:r>
        <w:r>
          <w:rPr>
            <w:noProof/>
          </w:rPr>
          <w:tab/>
        </w:r>
        <w:r>
          <w:rPr>
            <w:noProof/>
          </w:rPr>
          <w:fldChar w:fldCharType="begin"/>
        </w:r>
        <w:r>
          <w:rPr>
            <w:noProof/>
          </w:rPr>
          <w:instrText xml:space="preserve"> PAGEREF _Toc131669142 \h </w:instrText>
        </w:r>
      </w:ins>
      <w:r w:rsidR="00A63659">
        <w:rPr>
          <w:noProof/>
        </w:rPr>
      </w:r>
      <w:r>
        <w:rPr>
          <w:noProof/>
        </w:rPr>
        <w:fldChar w:fldCharType="separate"/>
      </w:r>
      <w:ins w:id="5821" w:author="Webb Roberts" w:date="2010-03-31T15:33:00Z">
        <w:r w:rsidR="00A63659">
          <w:rPr>
            <w:noProof/>
          </w:rPr>
          <w:t>37</w:t>
        </w:r>
      </w:ins>
      <w:ins w:id="5822" w:author="Webb Roberts" w:date="2010-03-31T15:32:00Z">
        <w:r>
          <w:rPr>
            <w:noProof/>
          </w:rPr>
          <w:fldChar w:fldCharType="end"/>
        </w:r>
      </w:ins>
    </w:p>
    <w:p w:rsidR="00172983" w:rsidRDefault="00172983">
      <w:pPr>
        <w:pStyle w:val="TableofFigures"/>
        <w:numPr>
          <w:ins w:id="5823" w:author="Webb Roberts" w:date="2010-03-31T15:32:00Z"/>
        </w:numPr>
        <w:tabs>
          <w:tab w:val="right" w:leader="dot" w:pos="9350"/>
        </w:tabs>
        <w:rPr>
          <w:ins w:id="5824" w:author="Webb Roberts" w:date="2010-03-31T15:32:00Z"/>
          <w:rFonts w:asciiTheme="minorHAnsi" w:eastAsiaTheme="minorEastAsia" w:hAnsiTheme="minorHAnsi" w:cstheme="minorBidi"/>
          <w:noProof/>
        </w:rPr>
      </w:pPr>
      <w:ins w:id="5825" w:author="Webb Roberts" w:date="2010-03-31T15:32:00Z">
        <w:r>
          <w:rPr>
            <w:noProof/>
          </w:rPr>
          <w:t>[Rule 6-20] (EXT)</w:t>
        </w:r>
        <w:r>
          <w:rPr>
            <w:noProof/>
          </w:rPr>
          <w:tab/>
        </w:r>
        <w:r>
          <w:rPr>
            <w:noProof/>
          </w:rPr>
          <w:fldChar w:fldCharType="begin"/>
        </w:r>
        <w:r>
          <w:rPr>
            <w:noProof/>
          </w:rPr>
          <w:instrText xml:space="preserve"> PAGEREF _Toc131669143 \h </w:instrText>
        </w:r>
      </w:ins>
      <w:r w:rsidR="00A63659">
        <w:rPr>
          <w:noProof/>
        </w:rPr>
      </w:r>
      <w:r>
        <w:rPr>
          <w:noProof/>
        </w:rPr>
        <w:fldChar w:fldCharType="separate"/>
      </w:r>
      <w:ins w:id="5826" w:author="Webb Roberts" w:date="2010-03-31T15:33:00Z">
        <w:r w:rsidR="00A63659">
          <w:rPr>
            <w:noProof/>
          </w:rPr>
          <w:t>37</w:t>
        </w:r>
      </w:ins>
      <w:ins w:id="5827" w:author="Webb Roberts" w:date="2010-03-31T15:32:00Z">
        <w:r>
          <w:rPr>
            <w:noProof/>
          </w:rPr>
          <w:fldChar w:fldCharType="end"/>
        </w:r>
      </w:ins>
    </w:p>
    <w:p w:rsidR="00172983" w:rsidRDefault="00172983">
      <w:pPr>
        <w:pStyle w:val="TableofFigures"/>
        <w:numPr>
          <w:ins w:id="5828" w:author="Webb Roberts" w:date="2010-03-31T15:32:00Z"/>
        </w:numPr>
        <w:tabs>
          <w:tab w:val="right" w:leader="dot" w:pos="9350"/>
        </w:tabs>
        <w:rPr>
          <w:ins w:id="5829" w:author="Webb Roberts" w:date="2010-03-31T15:32:00Z"/>
          <w:rFonts w:asciiTheme="minorHAnsi" w:eastAsiaTheme="minorEastAsia" w:hAnsiTheme="minorHAnsi" w:cstheme="minorBidi"/>
          <w:noProof/>
        </w:rPr>
      </w:pPr>
      <w:ins w:id="5830" w:author="Webb Roberts" w:date="2010-03-31T15:32:00Z">
        <w:r>
          <w:rPr>
            <w:noProof/>
          </w:rPr>
          <w:t>[Rule 6-21] (EXT)</w:t>
        </w:r>
        <w:r>
          <w:rPr>
            <w:noProof/>
          </w:rPr>
          <w:tab/>
        </w:r>
        <w:r>
          <w:rPr>
            <w:noProof/>
          </w:rPr>
          <w:fldChar w:fldCharType="begin"/>
        </w:r>
        <w:r>
          <w:rPr>
            <w:noProof/>
          </w:rPr>
          <w:instrText xml:space="preserve"> PAGEREF _Toc131669144 \h </w:instrText>
        </w:r>
      </w:ins>
      <w:r w:rsidR="00A63659">
        <w:rPr>
          <w:noProof/>
        </w:rPr>
      </w:r>
      <w:r>
        <w:rPr>
          <w:noProof/>
        </w:rPr>
        <w:fldChar w:fldCharType="separate"/>
      </w:r>
      <w:ins w:id="5831" w:author="Webb Roberts" w:date="2010-03-31T15:33:00Z">
        <w:r w:rsidR="00A63659">
          <w:rPr>
            <w:noProof/>
          </w:rPr>
          <w:t>37</w:t>
        </w:r>
      </w:ins>
      <w:ins w:id="5832" w:author="Webb Roberts" w:date="2010-03-31T15:32:00Z">
        <w:r>
          <w:rPr>
            <w:noProof/>
          </w:rPr>
          <w:fldChar w:fldCharType="end"/>
        </w:r>
      </w:ins>
    </w:p>
    <w:p w:rsidR="00172983" w:rsidRDefault="00172983">
      <w:pPr>
        <w:pStyle w:val="TableofFigures"/>
        <w:numPr>
          <w:ins w:id="5833" w:author="Webb Roberts" w:date="2010-03-31T15:32:00Z"/>
        </w:numPr>
        <w:tabs>
          <w:tab w:val="right" w:leader="dot" w:pos="9350"/>
        </w:tabs>
        <w:rPr>
          <w:ins w:id="5834" w:author="Webb Roberts" w:date="2010-03-31T15:32:00Z"/>
          <w:rFonts w:asciiTheme="minorHAnsi" w:eastAsiaTheme="minorEastAsia" w:hAnsiTheme="minorHAnsi" w:cstheme="minorBidi"/>
          <w:noProof/>
        </w:rPr>
      </w:pPr>
      <w:ins w:id="5835" w:author="Webb Roberts" w:date="2010-03-31T15:32:00Z">
        <w:r>
          <w:rPr>
            <w:noProof/>
          </w:rPr>
          <w:t>[Rule 6-22] (EXT)</w:t>
        </w:r>
        <w:r>
          <w:rPr>
            <w:noProof/>
          </w:rPr>
          <w:tab/>
        </w:r>
        <w:r>
          <w:rPr>
            <w:noProof/>
          </w:rPr>
          <w:fldChar w:fldCharType="begin"/>
        </w:r>
        <w:r>
          <w:rPr>
            <w:noProof/>
          </w:rPr>
          <w:instrText xml:space="preserve"> PAGEREF _Toc131669145 \h </w:instrText>
        </w:r>
      </w:ins>
      <w:r w:rsidR="00A63659">
        <w:rPr>
          <w:noProof/>
        </w:rPr>
      </w:r>
      <w:r>
        <w:rPr>
          <w:noProof/>
        </w:rPr>
        <w:fldChar w:fldCharType="separate"/>
      </w:r>
      <w:ins w:id="5836" w:author="Webb Roberts" w:date="2010-03-31T15:33:00Z">
        <w:r w:rsidR="00A63659">
          <w:rPr>
            <w:noProof/>
          </w:rPr>
          <w:t>37</w:t>
        </w:r>
      </w:ins>
      <w:ins w:id="5837" w:author="Webb Roberts" w:date="2010-03-31T15:32:00Z">
        <w:r>
          <w:rPr>
            <w:noProof/>
          </w:rPr>
          <w:fldChar w:fldCharType="end"/>
        </w:r>
      </w:ins>
    </w:p>
    <w:p w:rsidR="00172983" w:rsidRDefault="00172983">
      <w:pPr>
        <w:pStyle w:val="TableofFigures"/>
        <w:numPr>
          <w:ins w:id="5838" w:author="Webb Roberts" w:date="2010-03-31T15:32:00Z"/>
        </w:numPr>
        <w:tabs>
          <w:tab w:val="right" w:leader="dot" w:pos="9350"/>
        </w:tabs>
        <w:rPr>
          <w:ins w:id="5839" w:author="Webb Roberts" w:date="2010-03-31T15:32:00Z"/>
          <w:rFonts w:asciiTheme="minorHAnsi" w:eastAsiaTheme="minorEastAsia" w:hAnsiTheme="minorHAnsi" w:cstheme="minorBidi"/>
          <w:noProof/>
        </w:rPr>
      </w:pPr>
      <w:ins w:id="5840" w:author="Webb Roberts" w:date="2010-03-31T15:32:00Z">
        <w:r>
          <w:rPr>
            <w:noProof/>
          </w:rPr>
          <w:t>[Rule 6-23] (REF, SUB, EXT)</w:t>
        </w:r>
        <w:r>
          <w:rPr>
            <w:noProof/>
          </w:rPr>
          <w:tab/>
        </w:r>
        <w:r>
          <w:rPr>
            <w:noProof/>
          </w:rPr>
          <w:fldChar w:fldCharType="begin"/>
        </w:r>
        <w:r>
          <w:rPr>
            <w:noProof/>
          </w:rPr>
          <w:instrText xml:space="preserve"> PAGEREF _Toc131669146 \h </w:instrText>
        </w:r>
      </w:ins>
      <w:r w:rsidR="00A63659">
        <w:rPr>
          <w:noProof/>
        </w:rPr>
      </w:r>
      <w:r>
        <w:rPr>
          <w:noProof/>
        </w:rPr>
        <w:fldChar w:fldCharType="separate"/>
      </w:r>
      <w:ins w:id="5841" w:author="Webb Roberts" w:date="2010-03-31T15:33:00Z">
        <w:r w:rsidR="00A63659">
          <w:rPr>
            <w:noProof/>
          </w:rPr>
          <w:t>37</w:t>
        </w:r>
      </w:ins>
      <w:ins w:id="5842" w:author="Webb Roberts" w:date="2010-03-31T15:32:00Z">
        <w:r>
          <w:rPr>
            <w:noProof/>
          </w:rPr>
          <w:fldChar w:fldCharType="end"/>
        </w:r>
      </w:ins>
    </w:p>
    <w:p w:rsidR="00172983" w:rsidRDefault="00172983">
      <w:pPr>
        <w:pStyle w:val="TableofFigures"/>
        <w:numPr>
          <w:ins w:id="5843" w:author="Webb Roberts" w:date="2010-03-31T15:32:00Z"/>
        </w:numPr>
        <w:tabs>
          <w:tab w:val="right" w:leader="dot" w:pos="9350"/>
        </w:tabs>
        <w:rPr>
          <w:ins w:id="5844" w:author="Webb Roberts" w:date="2010-03-31T15:32:00Z"/>
          <w:rFonts w:asciiTheme="minorHAnsi" w:eastAsiaTheme="minorEastAsia" w:hAnsiTheme="minorHAnsi" w:cstheme="minorBidi"/>
          <w:noProof/>
        </w:rPr>
      </w:pPr>
      <w:ins w:id="5845" w:author="Webb Roberts" w:date="2010-03-31T15:32:00Z">
        <w:r>
          <w:rPr>
            <w:noProof/>
          </w:rPr>
          <w:t>[Rule 6-24] (REF, SUB, EXT)</w:t>
        </w:r>
        <w:r>
          <w:rPr>
            <w:noProof/>
          </w:rPr>
          <w:tab/>
        </w:r>
        <w:r>
          <w:rPr>
            <w:noProof/>
          </w:rPr>
          <w:fldChar w:fldCharType="begin"/>
        </w:r>
        <w:r>
          <w:rPr>
            <w:noProof/>
          </w:rPr>
          <w:instrText xml:space="preserve"> PAGEREF _Toc131669147 \h </w:instrText>
        </w:r>
      </w:ins>
      <w:r w:rsidR="00A63659">
        <w:rPr>
          <w:noProof/>
        </w:rPr>
      </w:r>
      <w:r>
        <w:rPr>
          <w:noProof/>
        </w:rPr>
        <w:fldChar w:fldCharType="separate"/>
      </w:r>
      <w:ins w:id="5846" w:author="Webb Roberts" w:date="2010-03-31T15:33:00Z">
        <w:r w:rsidR="00A63659">
          <w:rPr>
            <w:noProof/>
          </w:rPr>
          <w:t>38</w:t>
        </w:r>
      </w:ins>
      <w:ins w:id="5847" w:author="Webb Roberts" w:date="2010-03-31T15:32:00Z">
        <w:r>
          <w:rPr>
            <w:noProof/>
          </w:rPr>
          <w:fldChar w:fldCharType="end"/>
        </w:r>
      </w:ins>
    </w:p>
    <w:p w:rsidR="00172983" w:rsidRDefault="00172983">
      <w:pPr>
        <w:pStyle w:val="TableofFigures"/>
        <w:numPr>
          <w:ins w:id="5848" w:author="Webb Roberts" w:date="2010-03-31T15:32:00Z"/>
        </w:numPr>
        <w:tabs>
          <w:tab w:val="right" w:leader="dot" w:pos="9350"/>
        </w:tabs>
        <w:rPr>
          <w:ins w:id="5849" w:author="Webb Roberts" w:date="2010-03-31T15:32:00Z"/>
          <w:rFonts w:asciiTheme="minorHAnsi" w:eastAsiaTheme="minorEastAsia" w:hAnsiTheme="minorHAnsi" w:cstheme="minorBidi"/>
          <w:noProof/>
        </w:rPr>
      </w:pPr>
      <w:ins w:id="5850" w:author="Webb Roberts" w:date="2010-03-31T15:32:00Z">
        <w:r>
          <w:rPr>
            <w:noProof/>
          </w:rPr>
          <w:t>[Rule 6-25] (REF, SUB, EXT)</w:t>
        </w:r>
        <w:r>
          <w:rPr>
            <w:noProof/>
          </w:rPr>
          <w:tab/>
        </w:r>
        <w:r>
          <w:rPr>
            <w:noProof/>
          </w:rPr>
          <w:fldChar w:fldCharType="begin"/>
        </w:r>
        <w:r>
          <w:rPr>
            <w:noProof/>
          </w:rPr>
          <w:instrText xml:space="preserve"> PAGEREF _Toc131669148 \h </w:instrText>
        </w:r>
      </w:ins>
      <w:r w:rsidR="00A63659">
        <w:rPr>
          <w:noProof/>
        </w:rPr>
      </w:r>
      <w:r>
        <w:rPr>
          <w:noProof/>
        </w:rPr>
        <w:fldChar w:fldCharType="separate"/>
      </w:r>
      <w:ins w:id="5851" w:author="Webb Roberts" w:date="2010-03-31T15:33:00Z">
        <w:r w:rsidR="00A63659">
          <w:rPr>
            <w:noProof/>
          </w:rPr>
          <w:t>38</w:t>
        </w:r>
      </w:ins>
      <w:ins w:id="5852" w:author="Webb Roberts" w:date="2010-03-31T15:32:00Z">
        <w:r>
          <w:rPr>
            <w:noProof/>
          </w:rPr>
          <w:fldChar w:fldCharType="end"/>
        </w:r>
      </w:ins>
    </w:p>
    <w:p w:rsidR="00172983" w:rsidRDefault="00172983">
      <w:pPr>
        <w:pStyle w:val="TableofFigures"/>
        <w:numPr>
          <w:ins w:id="5853" w:author="Webb Roberts" w:date="2010-03-31T15:32:00Z"/>
        </w:numPr>
        <w:tabs>
          <w:tab w:val="right" w:leader="dot" w:pos="9350"/>
        </w:tabs>
        <w:rPr>
          <w:ins w:id="5854" w:author="Webb Roberts" w:date="2010-03-31T15:32:00Z"/>
          <w:rFonts w:asciiTheme="minorHAnsi" w:eastAsiaTheme="minorEastAsia" w:hAnsiTheme="minorHAnsi" w:cstheme="minorBidi"/>
          <w:noProof/>
        </w:rPr>
      </w:pPr>
      <w:ins w:id="5855" w:author="Webb Roberts" w:date="2010-03-31T15:32:00Z">
        <w:r>
          <w:rPr>
            <w:noProof/>
          </w:rPr>
          <w:t>[Rule 6-26] (REF, EXT)</w:t>
        </w:r>
        <w:r>
          <w:rPr>
            <w:noProof/>
          </w:rPr>
          <w:tab/>
        </w:r>
        <w:r>
          <w:rPr>
            <w:noProof/>
          </w:rPr>
          <w:fldChar w:fldCharType="begin"/>
        </w:r>
        <w:r>
          <w:rPr>
            <w:noProof/>
          </w:rPr>
          <w:instrText xml:space="preserve"> PAGEREF _Toc131669149 \h </w:instrText>
        </w:r>
      </w:ins>
      <w:r w:rsidR="00A63659">
        <w:rPr>
          <w:noProof/>
        </w:rPr>
      </w:r>
      <w:r>
        <w:rPr>
          <w:noProof/>
        </w:rPr>
        <w:fldChar w:fldCharType="separate"/>
      </w:r>
      <w:ins w:id="5856" w:author="Webb Roberts" w:date="2010-03-31T15:33:00Z">
        <w:r w:rsidR="00A63659">
          <w:rPr>
            <w:noProof/>
          </w:rPr>
          <w:t>38</w:t>
        </w:r>
      </w:ins>
      <w:ins w:id="5857" w:author="Webb Roberts" w:date="2010-03-31T15:32:00Z">
        <w:r>
          <w:rPr>
            <w:noProof/>
          </w:rPr>
          <w:fldChar w:fldCharType="end"/>
        </w:r>
      </w:ins>
    </w:p>
    <w:p w:rsidR="00172983" w:rsidRDefault="00172983">
      <w:pPr>
        <w:pStyle w:val="TableofFigures"/>
        <w:numPr>
          <w:ins w:id="5858" w:author="Webb Roberts" w:date="2010-03-31T15:32:00Z"/>
        </w:numPr>
        <w:tabs>
          <w:tab w:val="right" w:leader="dot" w:pos="9350"/>
        </w:tabs>
        <w:rPr>
          <w:ins w:id="5859" w:author="Webb Roberts" w:date="2010-03-31T15:32:00Z"/>
          <w:rFonts w:asciiTheme="minorHAnsi" w:eastAsiaTheme="minorEastAsia" w:hAnsiTheme="minorHAnsi" w:cstheme="minorBidi"/>
          <w:noProof/>
        </w:rPr>
      </w:pPr>
      <w:ins w:id="5860" w:author="Webb Roberts" w:date="2010-03-31T15:32:00Z">
        <w:r>
          <w:rPr>
            <w:noProof/>
          </w:rPr>
          <w:t>[Rule 6-27] (REF, EXT)</w:t>
        </w:r>
        <w:r>
          <w:rPr>
            <w:noProof/>
          </w:rPr>
          <w:tab/>
        </w:r>
        <w:r>
          <w:rPr>
            <w:noProof/>
          </w:rPr>
          <w:fldChar w:fldCharType="begin"/>
        </w:r>
        <w:r>
          <w:rPr>
            <w:noProof/>
          </w:rPr>
          <w:instrText xml:space="preserve"> PAGEREF _Toc131669150 \h </w:instrText>
        </w:r>
      </w:ins>
      <w:r w:rsidR="00A63659">
        <w:rPr>
          <w:noProof/>
        </w:rPr>
      </w:r>
      <w:r>
        <w:rPr>
          <w:noProof/>
        </w:rPr>
        <w:fldChar w:fldCharType="separate"/>
      </w:r>
      <w:ins w:id="5861" w:author="Webb Roberts" w:date="2010-03-31T15:33:00Z">
        <w:r w:rsidR="00A63659">
          <w:rPr>
            <w:noProof/>
          </w:rPr>
          <w:t>39</w:t>
        </w:r>
      </w:ins>
      <w:ins w:id="5862" w:author="Webb Roberts" w:date="2010-03-31T15:32:00Z">
        <w:r>
          <w:rPr>
            <w:noProof/>
          </w:rPr>
          <w:fldChar w:fldCharType="end"/>
        </w:r>
      </w:ins>
    </w:p>
    <w:p w:rsidR="00172983" w:rsidRDefault="00172983">
      <w:pPr>
        <w:pStyle w:val="TableofFigures"/>
        <w:numPr>
          <w:ins w:id="5863" w:author="Webb Roberts" w:date="2010-03-31T15:32:00Z"/>
        </w:numPr>
        <w:tabs>
          <w:tab w:val="right" w:leader="dot" w:pos="9350"/>
        </w:tabs>
        <w:rPr>
          <w:ins w:id="5864" w:author="Webb Roberts" w:date="2010-03-31T15:32:00Z"/>
          <w:rFonts w:asciiTheme="minorHAnsi" w:eastAsiaTheme="minorEastAsia" w:hAnsiTheme="minorHAnsi" w:cstheme="minorBidi"/>
          <w:noProof/>
        </w:rPr>
      </w:pPr>
      <w:ins w:id="5865" w:author="Webb Roberts" w:date="2010-03-31T15:32:00Z">
        <w:r>
          <w:rPr>
            <w:noProof/>
          </w:rPr>
          <w:t>[Rule 6-28] (REF, SUB, EXT)</w:t>
        </w:r>
        <w:r>
          <w:rPr>
            <w:noProof/>
          </w:rPr>
          <w:tab/>
        </w:r>
        <w:r>
          <w:rPr>
            <w:noProof/>
          </w:rPr>
          <w:fldChar w:fldCharType="begin"/>
        </w:r>
        <w:r>
          <w:rPr>
            <w:noProof/>
          </w:rPr>
          <w:instrText xml:space="preserve"> PAGEREF _Toc131669151 \h </w:instrText>
        </w:r>
      </w:ins>
      <w:r w:rsidR="00A63659">
        <w:rPr>
          <w:noProof/>
        </w:rPr>
      </w:r>
      <w:r>
        <w:rPr>
          <w:noProof/>
        </w:rPr>
        <w:fldChar w:fldCharType="separate"/>
      </w:r>
      <w:ins w:id="5866" w:author="Webb Roberts" w:date="2010-03-31T15:33:00Z">
        <w:r w:rsidR="00A63659">
          <w:rPr>
            <w:noProof/>
          </w:rPr>
          <w:t>39</w:t>
        </w:r>
      </w:ins>
      <w:ins w:id="5867" w:author="Webb Roberts" w:date="2010-03-31T15:32:00Z">
        <w:r>
          <w:rPr>
            <w:noProof/>
          </w:rPr>
          <w:fldChar w:fldCharType="end"/>
        </w:r>
      </w:ins>
    </w:p>
    <w:p w:rsidR="00172983" w:rsidRDefault="00172983">
      <w:pPr>
        <w:pStyle w:val="TableofFigures"/>
        <w:numPr>
          <w:ins w:id="5868" w:author="Webb Roberts" w:date="2010-03-31T15:32:00Z"/>
        </w:numPr>
        <w:tabs>
          <w:tab w:val="right" w:leader="dot" w:pos="9350"/>
        </w:tabs>
        <w:rPr>
          <w:ins w:id="5869" w:author="Webb Roberts" w:date="2010-03-31T15:32:00Z"/>
          <w:rFonts w:asciiTheme="minorHAnsi" w:eastAsiaTheme="minorEastAsia" w:hAnsiTheme="minorHAnsi" w:cstheme="minorBidi"/>
          <w:noProof/>
        </w:rPr>
      </w:pPr>
      <w:ins w:id="5870" w:author="Webb Roberts" w:date="2010-03-31T15:32:00Z">
        <w:r>
          <w:rPr>
            <w:noProof/>
          </w:rPr>
          <w:t>[Rule 6-29] (REF, SUB)</w:t>
        </w:r>
        <w:r>
          <w:rPr>
            <w:noProof/>
          </w:rPr>
          <w:tab/>
        </w:r>
        <w:r>
          <w:rPr>
            <w:noProof/>
          </w:rPr>
          <w:fldChar w:fldCharType="begin"/>
        </w:r>
        <w:r>
          <w:rPr>
            <w:noProof/>
          </w:rPr>
          <w:instrText xml:space="preserve"> PAGEREF _Toc131669152 \h </w:instrText>
        </w:r>
      </w:ins>
      <w:r w:rsidR="00A63659">
        <w:rPr>
          <w:noProof/>
        </w:rPr>
      </w:r>
      <w:r>
        <w:rPr>
          <w:noProof/>
        </w:rPr>
        <w:fldChar w:fldCharType="separate"/>
      </w:r>
      <w:ins w:id="5871" w:author="Webb Roberts" w:date="2010-03-31T15:33:00Z">
        <w:r w:rsidR="00A63659">
          <w:rPr>
            <w:noProof/>
          </w:rPr>
          <w:t>39</w:t>
        </w:r>
      </w:ins>
      <w:ins w:id="5872" w:author="Webb Roberts" w:date="2010-03-31T15:32:00Z">
        <w:r>
          <w:rPr>
            <w:noProof/>
          </w:rPr>
          <w:fldChar w:fldCharType="end"/>
        </w:r>
      </w:ins>
    </w:p>
    <w:p w:rsidR="00172983" w:rsidRDefault="00172983">
      <w:pPr>
        <w:pStyle w:val="TableofFigures"/>
        <w:numPr>
          <w:ins w:id="5873" w:author="Webb Roberts" w:date="2010-03-31T15:32:00Z"/>
        </w:numPr>
        <w:tabs>
          <w:tab w:val="right" w:leader="dot" w:pos="9350"/>
        </w:tabs>
        <w:rPr>
          <w:ins w:id="5874" w:author="Webb Roberts" w:date="2010-03-31T15:32:00Z"/>
          <w:rFonts w:asciiTheme="minorHAnsi" w:eastAsiaTheme="minorEastAsia" w:hAnsiTheme="minorHAnsi" w:cstheme="minorBidi"/>
          <w:noProof/>
        </w:rPr>
      </w:pPr>
      <w:ins w:id="5875" w:author="Webb Roberts" w:date="2010-03-31T15:32:00Z">
        <w:r>
          <w:rPr>
            <w:noProof/>
          </w:rPr>
          <w:t>[Rule 6-30] (REF, SUB)</w:t>
        </w:r>
        <w:r>
          <w:rPr>
            <w:noProof/>
          </w:rPr>
          <w:tab/>
        </w:r>
        <w:r>
          <w:rPr>
            <w:noProof/>
          </w:rPr>
          <w:fldChar w:fldCharType="begin"/>
        </w:r>
        <w:r>
          <w:rPr>
            <w:noProof/>
          </w:rPr>
          <w:instrText xml:space="preserve"> PAGEREF _Toc131669153 \h </w:instrText>
        </w:r>
      </w:ins>
      <w:r w:rsidR="00A63659">
        <w:rPr>
          <w:noProof/>
        </w:rPr>
      </w:r>
      <w:r>
        <w:rPr>
          <w:noProof/>
        </w:rPr>
        <w:fldChar w:fldCharType="separate"/>
      </w:r>
      <w:ins w:id="5876" w:author="Webb Roberts" w:date="2010-03-31T15:33:00Z">
        <w:r w:rsidR="00A63659">
          <w:rPr>
            <w:noProof/>
          </w:rPr>
          <w:t>39</w:t>
        </w:r>
      </w:ins>
      <w:ins w:id="5877" w:author="Webb Roberts" w:date="2010-03-31T15:32:00Z">
        <w:r>
          <w:rPr>
            <w:noProof/>
          </w:rPr>
          <w:fldChar w:fldCharType="end"/>
        </w:r>
      </w:ins>
    </w:p>
    <w:p w:rsidR="00172983" w:rsidRDefault="00172983">
      <w:pPr>
        <w:pStyle w:val="TableofFigures"/>
        <w:numPr>
          <w:ins w:id="5878" w:author="Webb Roberts" w:date="2010-03-31T15:32:00Z"/>
        </w:numPr>
        <w:tabs>
          <w:tab w:val="right" w:leader="dot" w:pos="9350"/>
        </w:tabs>
        <w:rPr>
          <w:ins w:id="5879" w:author="Webb Roberts" w:date="2010-03-31T15:32:00Z"/>
          <w:rFonts w:asciiTheme="minorHAnsi" w:eastAsiaTheme="minorEastAsia" w:hAnsiTheme="minorHAnsi" w:cstheme="minorBidi"/>
          <w:noProof/>
        </w:rPr>
      </w:pPr>
      <w:ins w:id="5880" w:author="Webb Roberts" w:date="2010-03-31T15:32:00Z">
        <w:r>
          <w:rPr>
            <w:noProof/>
          </w:rPr>
          <w:t>[Rule 6-31] (REF, SUB)</w:t>
        </w:r>
        <w:r>
          <w:rPr>
            <w:noProof/>
          </w:rPr>
          <w:tab/>
        </w:r>
        <w:r>
          <w:rPr>
            <w:noProof/>
          </w:rPr>
          <w:fldChar w:fldCharType="begin"/>
        </w:r>
        <w:r>
          <w:rPr>
            <w:noProof/>
          </w:rPr>
          <w:instrText xml:space="preserve"> PAGEREF _Toc131669154 \h </w:instrText>
        </w:r>
      </w:ins>
      <w:r w:rsidR="00A63659">
        <w:rPr>
          <w:noProof/>
        </w:rPr>
      </w:r>
      <w:r>
        <w:rPr>
          <w:noProof/>
        </w:rPr>
        <w:fldChar w:fldCharType="separate"/>
      </w:r>
      <w:ins w:id="5881" w:author="Webb Roberts" w:date="2010-03-31T15:33:00Z">
        <w:r w:rsidR="00A63659">
          <w:rPr>
            <w:noProof/>
          </w:rPr>
          <w:t>39</w:t>
        </w:r>
      </w:ins>
      <w:ins w:id="5882" w:author="Webb Roberts" w:date="2010-03-31T15:32:00Z">
        <w:r>
          <w:rPr>
            <w:noProof/>
          </w:rPr>
          <w:fldChar w:fldCharType="end"/>
        </w:r>
      </w:ins>
    </w:p>
    <w:p w:rsidR="00172983" w:rsidRDefault="00172983">
      <w:pPr>
        <w:pStyle w:val="TableofFigures"/>
        <w:numPr>
          <w:ins w:id="5883" w:author="Webb Roberts" w:date="2010-03-31T15:32:00Z"/>
        </w:numPr>
        <w:tabs>
          <w:tab w:val="right" w:leader="dot" w:pos="9350"/>
        </w:tabs>
        <w:rPr>
          <w:ins w:id="5884" w:author="Webb Roberts" w:date="2010-03-31T15:32:00Z"/>
          <w:rFonts w:asciiTheme="minorHAnsi" w:eastAsiaTheme="minorEastAsia" w:hAnsiTheme="minorHAnsi" w:cstheme="minorBidi"/>
          <w:noProof/>
        </w:rPr>
      </w:pPr>
      <w:ins w:id="5885" w:author="Webb Roberts" w:date="2010-03-31T15:32:00Z">
        <w:r>
          <w:rPr>
            <w:noProof/>
          </w:rPr>
          <w:t>[Rule 6-32] (REF, SUB, EXT)</w:t>
        </w:r>
        <w:r>
          <w:rPr>
            <w:noProof/>
          </w:rPr>
          <w:tab/>
        </w:r>
        <w:r>
          <w:rPr>
            <w:noProof/>
          </w:rPr>
          <w:fldChar w:fldCharType="begin"/>
        </w:r>
        <w:r>
          <w:rPr>
            <w:noProof/>
          </w:rPr>
          <w:instrText xml:space="preserve"> PAGEREF _Toc131669155 \h </w:instrText>
        </w:r>
      </w:ins>
      <w:r w:rsidR="00A63659">
        <w:rPr>
          <w:noProof/>
        </w:rPr>
      </w:r>
      <w:r>
        <w:rPr>
          <w:noProof/>
        </w:rPr>
        <w:fldChar w:fldCharType="separate"/>
      </w:r>
      <w:ins w:id="5886" w:author="Webb Roberts" w:date="2010-03-31T15:33:00Z">
        <w:r w:rsidR="00A63659">
          <w:rPr>
            <w:noProof/>
          </w:rPr>
          <w:t>39</w:t>
        </w:r>
      </w:ins>
      <w:ins w:id="5887" w:author="Webb Roberts" w:date="2010-03-31T15:32:00Z">
        <w:r>
          <w:rPr>
            <w:noProof/>
          </w:rPr>
          <w:fldChar w:fldCharType="end"/>
        </w:r>
      </w:ins>
    </w:p>
    <w:p w:rsidR="00172983" w:rsidRDefault="00172983">
      <w:pPr>
        <w:pStyle w:val="TableofFigures"/>
        <w:numPr>
          <w:ins w:id="5888" w:author="Webb Roberts" w:date="2010-03-31T15:32:00Z"/>
        </w:numPr>
        <w:tabs>
          <w:tab w:val="right" w:leader="dot" w:pos="9350"/>
        </w:tabs>
        <w:rPr>
          <w:ins w:id="5889" w:author="Webb Roberts" w:date="2010-03-31T15:32:00Z"/>
          <w:rFonts w:asciiTheme="minorHAnsi" w:eastAsiaTheme="minorEastAsia" w:hAnsiTheme="minorHAnsi" w:cstheme="minorBidi"/>
          <w:noProof/>
        </w:rPr>
      </w:pPr>
      <w:ins w:id="5890" w:author="Webb Roberts" w:date="2010-03-31T15:32:00Z">
        <w:r>
          <w:rPr>
            <w:noProof/>
          </w:rPr>
          <w:t>[Rule 6-33] (REF, SUB, EXT)</w:t>
        </w:r>
        <w:r>
          <w:rPr>
            <w:noProof/>
          </w:rPr>
          <w:tab/>
        </w:r>
        <w:r>
          <w:rPr>
            <w:noProof/>
          </w:rPr>
          <w:fldChar w:fldCharType="begin"/>
        </w:r>
        <w:r>
          <w:rPr>
            <w:noProof/>
          </w:rPr>
          <w:instrText xml:space="preserve"> PAGEREF _Toc131669156 \h </w:instrText>
        </w:r>
      </w:ins>
      <w:r w:rsidR="00A63659">
        <w:rPr>
          <w:noProof/>
        </w:rPr>
      </w:r>
      <w:r>
        <w:rPr>
          <w:noProof/>
        </w:rPr>
        <w:fldChar w:fldCharType="separate"/>
      </w:r>
      <w:ins w:id="5891" w:author="Webb Roberts" w:date="2010-03-31T15:33:00Z">
        <w:r w:rsidR="00A63659">
          <w:rPr>
            <w:noProof/>
          </w:rPr>
          <w:t>40</w:t>
        </w:r>
      </w:ins>
      <w:ins w:id="5892" w:author="Webb Roberts" w:date="2010-03-31T15:32:00Z">
        <w:r>
          <w:rPr>
            <w:noProof/>
          </w:rPr>
          <w:fldChar w:fldCharType="end"/>
        </w:r>
      </w:ins>
    </w:p>
    <w:p w:rsidR="00172983" w:rsidRDefault="00172983">
      <w:pPr>
        <w:pStyle w:val="TableofFigures"/>
        <w:numPr>
          <w:ins w:id="5893" w:author="Webb Roberts" w:date="2010-03-31T15:32:00Z"/>
        </w:numPr>
        <w:tabs>
          <w:tab w:val="right" w:leader="dot" w:pos="9350"/>
        </w:tabs>
        <w:rPr>
          <w:ins w:id="5894" w:author="Webb Roberts" w:date="2010-03-31T15:32:00Z"/>
          <w:rFonts w:asciiTheme="minorHAnsi" w:eastAsiaTheme="minorEastAsia" w:hAnsiTheme="minorHAnsi" w:cstheme="minorBidi"/>
          <w:noProof/>
        </w:rPr>
      </w:pPr>
      <w:ins w:id="5895" w:author="Webb Roberts" w:date="2010-03-31T15:32:00Z">
        <w:r>
          <w:rPr>
            <w:noProof/>
          </w:rPr>
          <w:t>[Rule 6-34] (REF, SUB, EXT)</w:t>
        </w:r>
        <w:r>
          <w:rPr>
            <w:noProof/>
          </w:rPr>
          <w:tab/>
        </w:r>
        <w:r>
          <w:rPr>
            <w:noProof/>
          </w:rPr>
          <w:fldChar w:fldCharType="begin"/>
        </w:r>
        <w:r>
          <w:rPr>
            <w:noProof/>
          </w:rPr>
          <w:instrText xml:space="preserve"> PAGEREF _Toc131669157 \h </w:instrText>
        </w:r>
      </w:ins>
      <w:r w:rsidR="00A63659">
        <w:rPr>
          <w:noProof/>
        </w:rPr>
      </w:r>
      <w:r>
        <w:rPr>
          <w:noProof/>
        </w:rPr>
        <w:fldChar w:fldCharType="separate"/>
      </w:r>
      <w:ins w:id="5896" w:author="Webb Roberts" w:date="2010-03-31T15:33:00Z">
        <w:r w:rsidR="00A63659">
          <w:rPr>
            <w:noProof/>
          </w:rPr>
          <w:t>40</w:t>
        </w:r>
      </w:ins>
      <w:ins w:id="5897" w:author="Webb Roberts" w:date="2010-03-31T15:32:00Z">
        <w:r>
          <w:rPr>
            <w:noProof/>
          </w:rPr>
          <w:fldChar w:fldCharType="end"/>
        </w:r>
      </w:ins>
    </w:p>
    <w:p w:rsidR="00172983" w:rsidRDefault="00172983">
      <w:pPr>
        <w:pStyle w:val="TableofFigures"/>
        <w:numPr>
          <w:ins w:id="5898" w:author="Webb Roberts" w:date="2010-03-31T15:32:00Z"/>
        </w:numPr>
        <w:tabs>
          <w:tab w:val="right" w:leader="dot" w:pos="9350"/>
        </w:tabs>
        <w:rPr>
          <w:ins w:id="5899" w:author="Webb Roberts" w:date="2010-03-31T15:32:00Z"/>
          <w:rFonts w:asciiTheme="minorHAnsi" w:eastAsiaTheme="minorEastAsia" w:hAnsiTheme="minorHAnsi" w:cstheme="minorBidi"/>
          <w:noProof/>
        </w:rPr>
      </w:pPr>
      <w:ins w:id="5900" w:author="Webb Roberts" w:date="2010-03-31T15:32:00Z">
        <w:r>
          <w:rPr>
            <w:noProof/>
          </w:rPr>
          <w:t>[Rule 6-35] (REF, SUB, EXT)</w:t>
        </w:r>
        <w:r>
          <w:rPr>
            <w:noProof/>
          </w:rPr>
          <w:tab/>
        </w:r>
        <w:r>
          <w:rPr>
            <w:noProof/>
          </w:rPr>
          <w:fldChar w:fldCharType="begin"/>
        </w:r>
        <w:r>
          <w:rPr>
            <w:noProof/>
          </w:rPr>
          <w:instrText xml:space="preserve"> PAGEREF _Toc131669158 \h </w:instrText>
        </w:r>
      </w:ins>
      <w:r w:rsidR="00A63659">
        <w:rPr>
          <w:noProof/>
        </w:rPr>
      </w:r>
      <w:r>
        <w:rPr>
          <w:noProof/>
        </w:rPr>
        <w:fldChar w:fldCharType="separate"/>
      </w:r>
      <w:ins w:id="5901" w:author="Webb Roberts" w:date="2010-03-31T15:33:00Z">
        <w:r w:rsidR="00A63659">
          <w:rPr>
            <w:noProof/>
          </w:rPr>
          <w:t>40</w:t>
        </w:r>
      </w:ins>
      <w:ins w:id="5902" w:author="Webb Roberts" w:date="2010-03-31T15:32:00Z">
        <w:r>
          <w:rPr>
            <w:noProof/>
          </w:rPr>
          <w:fldChar w:fldCharType="end"/>
        </w:r>
      </w:ins>
    </w:p>
    <w:p w:rsidR="00172983" w:rsidRDefault="00172983">
      <w:pPr>
        <w:pStyle w:val="TableofFigures"/>
        <w:numPr>
          <w:ins w:id="5903" w:author="Webb Roberts" w:date="2010-03-31T15:32:00Z"/>
        </w:numPr>
        <w:tabs>
          <w:tab w:val="right" w:leader="dot" w:pos="9350"/>
        </w:tabs>
        <w:rPr>
          <w:ins w:id="5904" w:author="Webb Roberts" w:date="2010-03-31T15:32:00Z"/>
          <w:rFonts w:asciiTheme="minorHAnsi" w:eastAsiaTheme="minorEastAsia" w:hAnsiTheme="minorHAnsi" w:cstheme="minorBidi"/>
          <w:noProof/>
        </w:rPr>
      </w:pPr>
      <w:ins w:id="5905" w:author="Webb Roberts" w:date="2010-03-31T15:32:00Z">
        <w:r>
          <w:rPr>
            <w:noProof/>
          </w:rPr>
          <w:t>[Rule 6-36] (REF, SUB, EXT)</w:t>
        </w:r>
        <w:r>
          <w:rPr>
            <w:noProof/>
          </w:rPr>
          <w:tab/>
        </w:r>
        <w:r>
          <w:rPr>
            <w:noProof/>
          </w:rPr>
          <w:fldChar w:fldCharType="begin"/>
        </w:r>
        <w:r>
          <w:rPr>
            <w:noProof/>
          </w:rPr>
          <w:instrText xml:space="preserve"> PAGEREF _Toc131669159 \h </w:instrText>
        </w:r>
      </w:ins>
      <w:r w:rsidR="00A63659">
        <w:rPr>
          <w:noProof/>
        </w:rPr>
      </w:r>
      <w:r>
        <w:rPr>
          <w:noProof/>
        </w:rPr>
        <w:fldChar w:fldCharType="separate"/>
      </w:r>
      <w:ins w:id="5906" w:author="Webb Roberts" w:date="2010-03-31T15:33:00Z">
        <w:r w:rsidR="00A63659">
          <w:rPr>
            <w:noProof/>
          </w:rPr>
          <w:t>40</w:t>
        </w:r>
      </w:ins>
      <w:ins w:id="5907" w:author="Webb Roberts" w:date="2010-03-31T15:32:00Z">
        <w:r>
          <w:rPr>
            <w:noProof/>
          </w:rPr>
          <w:fldChar w:fldCharType="end"/>
        </w:r>
      </w:ins>
    </w:p>
    <w:p w:rsidR="00172983" w:rsidRDefault="00172983">
      <w:pPr>
        <w:pStyle w:val="TableofFigures"/>
        <w:numPr>
          <w:ins w:id="5908" w:author="Webb Roberts" w:date="2010-03-31T15:32:00Z"/>
        </w:numPr>
        <w:tabs>
          <w:tab w:val="right" w:leader="dot" w:pos="9350"/>
        </w:tabs>
        <w:rPr>
          <w:ins w:id="5909" w:author="Webb Roberts" w:date="2010-03-31T15:32:00Z"/>
          <w:rFonts w:asciiTheme="minorHAnsi" w:eastAsiaTheme="minorEastAsia" w:hAnsiTheme="minorHAnsi" w:cstheme="minorBidi"/>
          <w:noProof/>
        </w:rPr>
      </w:pPr>
      <w:ins w:id="5910" w:author="Webb Roberts" w:date="2010-03-31T15:32:00Z">
        <w:r>
          <w:rPr>
            <w:noProof/>
          </w:rPr>
          <w:t>[Rule 6-37] (REF, SUB, EXT)</w:t>
        </w:r>
        <w:r>
          <w:rPr>
            <w:noProof/>
          </w:rPr>
          <w:tab/>
        </w:r>
        <w:r>
          <w:rPr>
            <w:noProof/>
          </w:rPr>
          <w:fldChar w:fldCharType="begin"/>
        </w:r>
        <w:r>
          <w:rPr>
            <w:noProof/>
          </w:rPr>
          <w:instrText xml:space="preserve"> PAGEREF _Toc131669160 \h </w:instrText>
        </w:r>
      </w:ins>
      <w:r w:rsidR="00A63659">
        <w:rPr>
          <w:noProof/>
        </w:rPr>
      </w:r>
      <w:r>
        <w:rPr>
          <w:noProof/>
        </w:rPr>
        <w:fldChar w:fldCharType="separate"/>
      </w:r>
      <w:ins w:id="5911" w:author="Webb Roberts" w:date="2010-03-31T15:33:00Z">
        <w:r w:rsidR="00A63659">
          <w:rPr>
            <w:noProof/>
          </w:rPr>
          <w:t>41</w:t>
        </w:r>
      </w:ins>
      <w:ins w:id="5912" w:author="Webb Roberts" w:date="2010-03-31T15:32:00Z">
        <w:r>
          <w:rPr>
            <w:noProof/>
          </w:rPr>
          <w:fldChar w:fldCharType="end"/>
        </w:r>
      </w:ins>
    </w:p>
    <w:p w:rsidR="00172983" w:rsidRDefault="00172983">
      <w:pPr>
        <w:pStyle w:val="TableofFigures"/>
        <w:numPr>
          <w:ins w:id="5913" w:author="Webb Roberts" w:date="2010-03-31T15:32:00Z"/>
        </w:numPr>
        <w:tabs>
          <w:tab w:val="right" w:leader="dot" w:pos="9350"/>
        </w:tabs>
        <w:rPr>
          <w:ins w:id="5914" w:author="Webb Roberts" w:date="2010-03-31T15:32:00Z"/>
          <w:rFonts w:asciiTheme="minorHAnsi" w:eastAsiaTheme="minorEastAsia" w:hAnsiTheme="minorHAnsi" w:cstheme="minorBidi"/>
          <w:noProof/>
        </w:rPr>
      </w:pPr>
      <w:ins w:id="5915" w:author="Webb Roberts" w:date="2010-03-31T15:32:00Z">
        <w:r>
          <w:rPr>
            <w:noProof/>
          </w:rPr>
          <w:t>[Rule 6-38] (REF, SUB, EXT)</w:t>
        </w:r>
        <w:r>
          <w:rPr>
            <w:noProof/>
          </w:rPr>
          <w:tab/>
        </w:r>
        <w:r>
          <w:rPr>
            <w:noProof/>
          </w:rPr>
          <w:fldChar w:fldCharType="begin"/>
        </w:r>
        <w:r>
          <w:rPr>
            <w:noProof/>
          </w:rPr>
          <w:instrText xml:space="preserve"> PAGEREF _Toc131669161 \h </w:instrText>
        </w:r>
      </w:ins>
      <w:r w:rsidR="00A63659">
        <w:rPr>
          <w:noProof/>
        </w:rPr>
      </w:r>
      <w:r>
        <w:rPr>
          <w:noProof/>
        </w:rPr>
        <w:fldChar w:fldCharType="separate"/>
      </w:r>
      <w:ins w:id="5916" w:author="Webb Roberts" w:date="2010-03-31T15:33:00Z">
        <w:r w:rsidR="00A63659">
          <w:rPr>
            <w:noProof/>
          </w:rPr>
          <w:t>41</w:t>
        </w:r>
      </w:ins>
      <w:ins w:id="5917" w:author="Webb Roberts" w:date="2010-03-31T15:32:00Z">
        <w:r>
          <w:rPr>
            <w:noProof/>
          </w:rPr>
          <w:fldChar w:fldCharType="end"/>
        </w:r>
      </w:ins>
    </w:p>
    <w:p w:rsidR="00172983" w:rsidRDefault="00172983">
      <w:pPr>
        <w:pStyle w:val="TableofFigures"/>
        <w:numPr>
          <w:ins w:id="5918" w:author="Webb Roberts" w:date="2010-03-31T15:32:00Z"/>
        </w:numPr>
        <w:tabs>
          <w:tab w:val="right" w:leader="dot" w:pos="9350"/>
        </w:tabs>
        <w:rPr>
          <w:ins w:id="5919" w:author="Webb Roberts" w:date="2010-03-31T15:32:00Z"/>
          <w:rFonts w:asciiTheme="minorHAnsi" w:eastAsiaTheme="minorEastAsia" w:hAnsiTheme="minorHAnsi" w:cstheme="minorBidi"/>
          <w:noProof/>
        </w:rPr>
      </w:pPr>
      <w:ins w:id="5920" w:author="Webb Roberts" w:date="2010-03-31T15:32:00Z">
        <w:r>
          <w:rPr>
            <w:noProof/>
          </w:rPr>
          <w:t>[Rule 6-39] (REF, SUB, EXT)</w:t>
        </w:r>
        <w:r>
          <w:rPr>
            <w:noProof/>
          </w:rPr>
          <w:tab/>
        </w:r>
        <w:r>
          <w:rPr>
            <w:noProof/>
          </w:rPr>
          <w:fldChar w:fldCharType="begin"/>
        </w:r>
        <w:r>
          <w:rPr>
            <w:noProof/>
          </w:rPr>
          <w:instrText xml:space="preserve"> PAGEREF _Toc131669162 \h </w:instrText>
        </w:r>
      </w:ins>
      <w:r w:rsidR="00A63659">
        <w:rPr>
          <w:noProof/>
        </w:rPr>
      </w:r>
      <w:r>
        <w:rPr>
          <w:noProof/>
        </w:rPr>
        <w:fldChar w:fldCharType="separate"/>
      </w:r>
      <w:ins w:id="5921" w:author="Webb Roberts" w:date="2010-03-31T15:33:00Z">
        <w:r w:rsidR="00A63659">
          <w:rPr>
            <w:noProof/>
          </w:rPr>
          <w:t>42</w:t>
        </w:r>
      </w:ins>
      <w:ins w:id="5922" w:author="Webb Roberts" w:date="2010-03-31T15:32:00Z">
        <w:r>
          <w:rPr>
            <w:noProof/>
          </w:rPr>
          <w:fldChar w:fldCharType="end"/>
        </w:r>
      </w:ins>
    </w:p>
    <w:p w:rsidR="00172983" w:rsidRDefault="00172983">
      <w:pPr>
        <w:pStyle w:val="TableofFigures"/>
        <w:numPr>
          <w:ins w:id="5923" w:author="Webb Roberts" w:date="2010-03-31T15:32:00Z"/>
        </w:numPr>
        <w:tabs>
          <w:tab w:val="right" w:leader="dot" w:pos="9350"/>
        </w:tabs>
        <w:rPr>
          <w:ins w:id="5924" w:author="Webb Roberts" w:date="2010-03-31T15:32:00Z"/>
          <w:rFonts w:asciiTheme="minorHAnsi" w:eastAsiaTheme="minorEastAsia" w:hAnsiTheme="minorHAnsi" w:cstheme="minorBidi"/>
          <w:noProof/>
        </w:rPr>
      </w:pPr>
      <w:ins w:id="5925" w:author="Webb Roberts" w:date="2010-03-31T15:32:00Z">
        <w:r>
          <w:rPr>
            <w:noProof/>
          </w:rPr>
          <w:t>[Rule 6-40] (REF, SUB, EXT)</w:t>
        </w:r>
        <w:r>
          <w:rPr>
            <w:noProof/>
          </w:rPr>
          <w:tab/>
        </w:r>
        <w:r>
          <w:rPr>
            <w:noProof/>
          </w:rPr>
          <w:fldChar w:fldCharType="begin"/>
        </w:r>
        <w:r>
          <w:rPr>
            <w:noProof/>
          </w:rPr>
          <w:instrText xml:space="preserve"> PAGEREF _Toc131669163 \h </w:instrText>
        </w:r>
      </w:ins>
      <w:r w:rsidR="00A63659">
        <w:rPr>
          <w:noProof/>
        </w:rPr>
      </w:r>
      <w:r>
        <w:rPr>
          <w:noProof/>
        </w:rPr>
        <w:fldChar w:fldCharType="separate"/>
      </w:r>
      <w:ins w:id="5926" w:author="Webb Roberts" w:date="2010-03-31T15:33:00Z">
        <w:r w:rsidR="00A63659">
          <w:rPr>
            <w:noProof/>
          </w:rPr>
          <w:t>42</w:t>
        </w:r>
      </w:ins>
      <w:ins w:id="5927" w:author="Webb Roberts" w:date="2010-03-31T15:32:00Z">
        <w:r>
          <w:rPr>
            <w:noProof/>
          </w:rPr>
          <w:fldChar w:fldCharType="end"/>
        </w:r>
      </w:ins>
    </w:p>
    <w:p w:rsidR="00172983" w:rsidRDefault="00172983">
      <w:pPr>
        <w:pStyle w:val="TableofFigures"/>
        <w:numPr>
          <w:ins w:id="5928" w:author="Webb Roberts" w:date="2010-03-31T15:32:00Z"/>
        </w:numPr>
        <w:tabs>
          <w:tab w:val="right" w:leader="dot" w:pos="9350"/>
        </w:tabs>
        <w:rPr>
          <w:ins w:id="5929" w:author="Webb Roberts" w:date="2010-03-31T15:32:00Z"/>
          <w:rFonts w:asciiTheme="minorHAnsi" w:eastAsiaTheme="minorEastAsia" w:hAnsiTheme="minorHAnsi" w:cstheme="minorBidi"/>
          <w:noProof/>
        </w:rPr>
      </w:pPr>
      <w:ins w:id="5930" w:author="Webb Roberts" w:date="2010-03-31T15:32:00Z">
        <w:r>
          <w:rPr>
            <w:noProof/>
          </w:rPr>
          <w:t>[Rule 6-41] (REF, SUB, EXT)</w:t>
        </w:r>
        <w:r>
          <w:rPr>
            <w:noProof/>
          </w:rPr>
          <w:tab/>
        </w:r>
        <w:r>
          <w:rPr>
            <w:noProof/>
          </w:rPr>
          <w:fldChar w:fldCharType="begin"/>
        </w:r>
        <w:r>
          <w:rPr>
            <w:noProof/>
          </w:rPr>
          <w:instrText xml:space="preserve"> PAGEREF _Toc131669164 \h </w:instrText>
        </w:r>
      </w:ins>
      <w:r w:rsidR="00A63659">
        <w:rPr>
          <w:noProof/>
        </w:rPr>
      </w:r>
      <w:r>
        <w:rPr>
          <w:noProof/>
        </w:rPr>
        <w:fldChar w:fldCharType="separate"/>
      </w:r>
      <w:ins w:id="5931" w:author="Webb Roberts" w:date="2010-03-31T15:33:00Z">
        <w:r w:rsidR="00A63659">
          <w:rPr>
            <w:noProof/>
          </w:rPr>
          <w:t>42</w:t>
        </w:r>
      </w:ins>
      <w:ins w:id="5932" w:author="Webb Roberts" w:date="2010-03-31T15:32:00Z">
        <w:r>
          <w:rPr>
            <w:noProof/>
          </w:rPr>
          <w:fldChar w:fldCharType="end"/>
        </w:r>
      </w:ins>
    </w:p>
    <w:p w:rsidR="00172983" w:rsidRDefault="00172983">
      <w:pPr>
        <w:pStyle w:val="TableofFigures"/>
        <w:numPr>
          <w:ins w:id="5933" w:author="Webb Roberts" w:date="2010-03-31T15:32:00Z"/>
        </w:numPr>
        <w:tabs>
          <w:tab w:val="right" w:leader="dot" w:pos="9350"/>
        </w:tabs>
        <w:rPr>
          <w:ins w:id="5934" w:author="Webb Roberts" w:date="2010-03-31T15:32:00Z"/>
          <w:rFonts w:asciiTheme="minorHAnsi" w:eastAsiaTheme="minorEastAsia" w:hAnsiTheme="minorHAnsi" w:cstheme="minorBidi"/>
          <w:noProof/>
        </w:rPr>
      </w:pPr>
      <w:ins w:id="5935" w:author="Webb Roberts" w:date="2010-03-31T15:32:00Z">
        <w:r>
          <w:rPr>
            <w:noProof/>
          </w:rPr>
          <w:t>[Rule 6-42] (REF, SUB, EXT)</w:t>
        </w:r>
        <w:r>
          <w:rPr>
            <w:noProof/>
          </w:rPr>
          <w:tab/>
        </w:r>
        <w:r>
          <w:rPr>
            <w:noProof/>
          </w:rPr>
          <w:fldChar w:fldCharType="begin"/>
        </w:r>
        <w:r>
          <w:rPr>
            <w:noProof/>
          </w:rPr>
          <w:instrText xml:space="preserve"> PAGEREF _Toc131669165 \h </w:instrText>
        </w:r>
      </w:ins>
      <w:r w:rsidR="00A63659">
        <w:rPr>
          <w:noProof/>
        </w:rPr>
      </w:r>
      <w:r>
        <w:rPr>
          <w:noProof/>
        </w:rPr>
        <w:fldChar w:fldCharType="separate"/>
      </w:r>
      <w:ins w:id="5936" w:author="Webb Roberts" w:date="2010-03-31T15:33:00Z">
        <w:r w:rsidR="00A63659">
          <w:rPr>
            <w:noProof/>
          </w:rPr>
          <w:t>42</w:t>
        </w:r>
      </w:ins>
      <w:ins w:id="5937" w:author="Webb Roberts" w:date="2010-03-31T15:32:00Z">
        <w:r>
          <w:rPr>
            <w:noProof/>
          </w:rPr>
          <w:fldChar w:fldCharType="end"/>
        </w:r>
      </w:ins>
    </w:p>
    <w:p w:rsidR="00172983" w:rsidRDefault="00172983">
      <w:pPr>
        <w:pStyle w:val="TableofFigures"/>
        <w:numPr>
          <w:ins w:id="5938" w:author="Webb Roberts" w:date="2010-03-31T15:32:00Z"/>
        </w:numPr>
        <w:tabs>
          <w:tab w:val="right" w:leader="dot" w:pos="9350"/>
        </w:tabs>
        <w:rPr>
          <w:ins w:id="5939" w:author="Webb Roberts" w:date="2010-03-31T15:32:00Z"/>
          <w:rFonts w:asciiTheme="minorHAnsi" w:eastAsiaTheme="minorEastAsia" w:hAnsiTheme="minorHAnsi" w:cstheme="minorBidi"/>
          <w:noProof/>
        </w:rPr>
      </w:pPr>
      <w:ins w:id="5940" w:author="Webb Roberts" w:date="2010-03-31T15:32:00Z">
        <w:r>
          <w:rPr>
            <w:noProof/>
          </w:rPr>
          <w:t>[Rule 6-43] (REF, SUB, EXT)</w:t>
        </w:r>
        <w:r>
          <w:rPr>
            <w:noProof/>
          </w:rPr>
          <w:tab/>
        </w:r>
        <w:r>
          <w:rPr>
            <w:noProof/>
          </w:rPr>
          <w:fldChar w:fldCharType="begin"/>
        </w:r>
        <w:r>
          <w:rPr>
            <w:noProof/>
          </w:rPr>
          <w:instrText xml:space="preserve"> PAGEREF _Toc131669166 \h </w:instrText>
        </w:r>
      </w:ins>
      <w:r w:rsidR="00A63659">
        <w:rPr>
          <w:noProof/>
        </w:rPr>
      </w:r>
      <w:r>
        <w:rPr>
          <w:noProof/>
        </w:rPr>
        <w:fldChar w:fldCharType="separate"/>
      </w:r>
      <w:ins w:id="5941" w:author="Webb Roberts" w:date="2010-03-31T15:33:00Z">
        <w:r w:rsidR="00A63659">
          <w:rPr>
            <w:noProof/>
          </w:rPr>
          <w:t>42</w:t>
        </w:r>
      </w:ins>
      <w:ins w:id="5942" w:author="Webb Roberts" w:date="2010-03-31T15:32:00Z">
        <w:r>
          <w:rPr>
            <w:noProof/>
          </w:rPr>
          <w:fldChar w:fldCharType="end"/>
        </w:r>
      </w:ins>
    </w:p>
    <w:p w:rsidR="00172983" w:rsidRDefault="00172983">
      <w:pPr>
        <w:pStyle w:val="TableofFigures"/>
        <w:numPr>
          <w:ins w:id="5943" w:author="Webb Roberts" w:date="2010-03-31T15:32:00Z"/>
        </w:numPr>
        <w:tabs>
          <w:tab w:val="right" w:leader="dot" w:pos="9350"/>
        </w:tabs>
        <w:rPr>
          <w:ins w:id="5944" w:author="Webb Roberts" w:date="2010-03-31T15:32:00Z"/>
          <w:rFonts w:asciiTheme="minorHAnsi" w:eastAsiaTheme="minorEastAsia" w:hAnsiTheme="minorHAnsi" w:cstheme="minorBidi"/>
          <w:noProof/>
        </w:rPr>
      </w:pPr>
      <w:ins w:id="5945" w:author="Webb Roberts" w:date="2010-03-31T15:32:00Z">
        <w:r>
          <w:rPr>
            <w:noProof/>
          </w:rPr>
          <w:t>[Rule 6-44] (REF, SUB, EXT)</w:t>
        </w:r>
        <w:r>
          <w:rPr>
            <w:noProof/>
          </w:rPr>
          <w:tab/>
        </w:r>
        <w:r>
          <w:rPr>
            <w:noProof/>
          </w:rPr>
          <w:fldChar w:fldCharType="begin"/>
        </w:r>
        <w:r>
          <w:rPr>
            <w:noProof/>
          </w:rPr>
          <w:instrText xml:space="preserve"> PAGEREF _Toc131669167 \h </w:instrText>
        </w:r>
      </w:ins>
      <w:r w:rsidR="00A63659">
        <w:rPr>
          <w:noProof/>
        </w:rPr>
      </w:r>
      <w:r>
        <w:rPr>
          <w:noProof/>
        </w:rPr>
        <w:fldChar w:fldCharType="separate"/>
      </w:r>
      <w:ins w:id="5946" w:author="Webb Roberts" w:date="2010-03-31T15:33:00Z">
        <w:r w:rsidR="00A63659">
          <w:rPr>
            <w:noProof/>
          </w:rPr>
          <w:t>43</w:t>
        </w:r>
      </w:ins>
      <w:ins w:id="5947" w:author="Webb Roberts" w:date="2010-03-31T15:32:00Z">
        <w:r>
          <w:rPr>
            <w:noProof/>
          </w:rPr>
          <w:fldChar w:fldCharType="end"/>
        </w:r>
      </w:ins>
    </w:p>
    <w:p w:rsidR="00172983" w:rsidRDefault="00172983">
      <w:pPr>
        <w:pStyle w:val="TableofFigures"/>
        <w:numPr>
          <w:ins w:id="5948" w:author="Webb Roberts" w:date="2010-03-31T15:32:00Z"/>
        </w:numPr>
        <w:tabs>
          <w:tab w:val="right" w:leader="dot" w:pos="9350"/>
        </w:tabs>
        <w:rPr>
          <w:ins w:id="5949" w:author="Webb Roberts" w:date="2010-03-31T15:32:00Z"/>
          <w:rFonts w:asciiTheme="minorHAnsi" w:eastAsiaTheme="minorEastAsia" w:hAnsiTheme="minorHAnsi" w:cstheme="minorBidi"/>
          <w:noProof/>
        </w:rPr>
      </w:pPr>
      <w:ins w:id="5950" w:author="Webb Roberts" w:date="2010-03-31T15:32:00Z">
        <w:r>
          <w:rPr>
            <w:noProof/>
          </w:rPr>
          <w:t>[Rule 6-45] (REF, SUB, EXT)</w:t>
        </w:r>
        <w:r>
          <w:rPr>
            <w:noProof/>
          </w:rPr>
          <w:tab/>
        </w:r>
        <w:r>
          <w:rPr>
            <w:noProof/>
          </w:rPr>
          <w:fldChar w:fldCharType="begin"/>
        </w:r>
        <w:r>
          <w:rPr>
            <w:noProof/>
          </w:rPr>
          <w:instrText xml:space="preserve"> PAGEREF _Toc131669168 \h </w:instrText>
        </w:r>
      </w:ins>
      <w:r w:rsidR="00A63659">
        <w:rPr>
          <w:noProof/>
        </w:rPr>
      </w:r>
      <w:r>
        <w:rPr>
          <w:noProof/>
        </w:rPr>
        <w:fldChar w:fldCharType="separate"/>
      </w:r>
      <w:ins w:id="5951" w:author="Webb Roberts" w:date="2010-03-31T15:33:00Z">
        <w:r w:rsidR="00A63659">
          <w:rPr>
            <w:noProof/>
          </w:rPr>
          <w:t>44</w:t>
        </w:r>
      </w:ins>
      <w:ins w:id="5952" w:author="Webb Roberts" w:date="2010-03-31T15:32:00Z">
        <w:r>
          <w:rPr>
            <w:noProof/>
          </w:rPr>
          <w:fldChar w:fldCharType="end"/>
        </w:r>
      </w:ins>
    </w:p>
    <w:p w:rsidR="00172983" w:rsidRDefault="00172983">
      <w:pPr>
        <w:pStyle w:val="TableofFigures"/>
        <w:numPr>
          <w:ins w:id="5953" w:author="Webb Roberts" w:date="2010-03-31T15:32:00Z"/>
        </w:numPr>
        <w:tabs>
          <w:tab w:val="right" w:leader="dot" w:pos="9350"/>
        </w:tabs>
        <w:rPr>
          <w:ins w:id="5954" w:author="Webb Roberts" w:date="2010-03-31T15:32:00Z"/>
          <w:rFonts w:asciiTheme="minorHAnsi" w:eastAsiaTheme="minorEastAsia" w:hAnsiTheme="minorHAnsi" w:cstheme="minorBidi"/>
          <w:noProof/>
        </w:rPr>
      </w:pPr>
      <w:ins w:id="5955" w:author="Webb Roberts" w:date="2010-03-31T15:32:00Z">
        <w:r>
          <w:rPr>
            <w:noProof/>
          </w:rPr>
          <w:t>[Rule 6-46] (REF, EXT)</w:t>
        </w:r>
        <w:r>
          <w:rPr>
            <w:noProof/>
          </w:rPr>
          <w:tab/>
        </w:r>
        <w:r>
          <w:rPr>
            <w:noProof/>
          </w:rPr>
          <w:fldChar w:fldCharType="begin"/>
        </w:r>
        <w:r>
          <w:rPr>
            <w:noProof/>
          </w:rPr>
          <w:instrText xml:space="preserve"> PAGEREF _Toc131669169 \h </w:instrText>
        </w:r>
      </w:ins>
      <w:r w:rsidR="00A63659">
        <w:rPr>
          <w:noProof/>
        </w:rPr>
      </w:r>
      <w:r>
        <w:rPr>
          <w:noProof/>
        </w:rPr>
        <w:fldChar w:fldCharType="separate"/>
      </w:r>
      <w:ins w:id="5956" w:author="Webb Roberts" w:date="2010-03-31T15:33:00Z">
        <w:r w:rsidR="00A63659">
          <w:rPr>
            <w:noProof/>
          </w:rPr>
          <w:t>44</w:t>
        </w:r>
      </w:ins>
      <w:ins w:id="5957" w:author="Webb Roberts" w:date="2010-03-31T15:32:00Z">
        <w:r>
          <w:rPr>
            <w:noProof/>
          </w:rPr>
          <w:fldChar w:fldCharType="end"/>
        </w:r>
      </w:ins>
    </w:p>
    <w:p w:rsidR="00172983" w:rsidRDefault="00172983">
      <w:pPr>
        <w:pStyle w:val="TableofFigures"/>
        <w:numPr>
          <w:ins w:id="5958" w:author="Webb Roberts" w:date="2010-03-31T15:32:00Z"/>
        </w:numPr>
        <w:tabs>
          <w:tab w:val="right" w:leader="dot" w:pos="9350"/>
        </w:tabs>
        <w:rPr>
          <w:ins w:id="5959" w:author="Webb Roberts" w:date="2010-03-31T15:32:00Z"/>
          <w:rFonts w:asciiTheme="minorHAnsi" w:eastAsiaTheme="minorEastAsia" w:hAnsiTheme="minorHAnsi" w:cstheme="minorBidi"/>
          <w:noProof/>
        </w:rPr>
      </w:pPr>
      <w:ins w:id="5960" w:author="Webb Roberts" w:date="2010-03-31T15:32:00Z">
        <w:r>
          <w:rPr>
            <w:noProof/>
          </w:rPr>
          <w:t>[Rule 6-47] (REF, EXT)</w:t>
        </w:r>
        <w:r>
          <w:rPr>
            <w:noProof/>
          </w:rPr>
          <w:tab/>
        </w:r>
        <w:r>
          <w:rPr>
            <w:noProof/>
          </w:rPr>
          <w:fldChar w:fldCharType="begin"/>
        </w:r>
        <w:r>
          <w:rPr>
            <w:noProof/>
          </w:rPr>
          <w:instrText xml:space="preserve"> PAGEREF _Toc131669170 \h </w:instrText>
        </w:r>
      </w:ins>
      <w:r w:rsidR="00A63659">
        <w:rPr>
          <w:noProof/>
        </w:rPr>
      </w:r>
      <w:r>
        <w:rPr>
          <w:noProof/>
        </w:rPr>
        <w:fldChar w:fldCharType="separate"/>
      </w:r>
      <w:ins w:id="5961" w:author="Webb Roberts" w:date="2010-03-31T15:33:00Z">
        <w:r w:rsidR="00A63659">
          <w:rPr>
            <w:noProof/>
          </w:rPr>
          <w:t>44</w:t>
        </w:r>
      </w:ins>
      <w:ins w:id="5962" w:author="Webb Roberts" w:date="2010-03-31T15:32:00Z">
        <w:r>
          <w:rPr>
            <w:noProof/>
          </w:rPr>
          <w:fldChar w:fldCharType="end"/>
        </w:r>
      </w:ins>
    </w:p>
    <w:p w:rsidR="00172983" w:rsidRDefault="00172983">
      <w:pPr>
        <w:pStyle w:val="TableofFigures"/>
        <w:numPr>
          <w:ins w:id="5963" w:author="Webb Roberts" w:date="2010-03-31T15:32:00Z"/>
        </w:numPr>
        <w:tabs>
          <w:tab w:val="right" w:leader="dot" w:pos="9350"/>
        </w:tabs>
        <w:rPr>
          <w:ins w:id="5964" w:author="Webb Roberts" w:date="2010-03-31T15:32:00Z"/>
          <w:rFonts w:asciiTheme="minorHAnsi" w:eastAsiaTheme="minorEastAsia" w:hAnsiTheme="minorHAnsi" w:cstheme="minorBidi"/>
          <w:noProof/>
        </w:rPr>
      </w:pPr>
      <w:ins w:id="5965" w:author="Webb Roberts" w:date="2010-03-31T15:32:00Z">
        <w:r>
          <w:rPr>
            <w:noProof/>
          </w:rPr>
          <w:t>[Rule 6-48] (REF, SUB, EXT)</w:t>
        </w:r>
        <w:r>
          <w:rPr>
            <w:noProof/>
          </w:rPr>
          <w:tab/>
        </w:r>
        <w:r>
          <w:rPr>
            <w:noProof/>
          </w:rPr>
          <w:fldChar w:fldCharType="begin"/>
        </w:r>
        <w:r>
          <w:rPr>
            <w:noProof/>
          </w:rPr>
          <w:instrText xml:space="preserve"> PAGEREF _Toc131669171 \h </w:instrText>
        </w:r>
      </w:ins>
      <w:r w:rsidR="00A63659">
        <w:rPr>
          <w:noProof/>
        </w:rPr>
      </w:r>
      <w:r>
        <w:rPr>
          <w:noProof/>
        </w:rPr>
        <w:fldChar w:fldCharType="separate"/>
      </w:r>
      <w:ins w:id="5966" w:author="Webb Roberts" w:date="2010-03-31T15:33:00Z">
        <w:r w:rsidR="00A63659">
          <w:rPr>
            <w:noProof/>
          </w:rPr>
          <w:t>45</w:t>
        </w:r>
      </w:ins>
      <w:ins w:id="5967" w:author="Webb Roberts" w:date="2010-03-31T15:32:00Z">
        <w:r>
          <w:rPr>
            <w:noProof/>
          </w:rPr>
          <w:fldChar w:fldCharType="end"/>
        </w:r>
      </w:ins>
    </w:p>
    <w:p w:rsidR="00172983" w:rsidRDefault="00172983">
      <w:pPr>
        <w:pStyle w:val="TableofFigures"/>
        <w:numPr>
          <w:ins w:id="5968" w:author="Webb Roberts" w:date="2010-03-31T15:32:00Z"/>
        </w:numPr>
        <w:tabs>
          <w:tab w:val="right" w:leader="dot" w:pos="9350"/>
        </w:tabs>
        <w:rPr>
          <w:ins w:id="5969" w:author="Webb Roberts" w:date="2010-03-31T15:32:00Z"/>
          <w:rFonts w:asciiTheme="minorHAnsi" w:eastAsiaTheme="minorEastAsia" w:hAnsiTheme="minorHAnsi" w:cstheme="minorBidi"/>
          <w:noProof/>
        </w:rPr>
      </w:pPr>
      <w:ins w:id="5970" w:author="Webb Roberts" w:date="2010-03-31T15:32:00Z">
        <w:r>
          <w:rPr>
            <w:noProof/>
          </w:rPr>
          <w:t>[Rule 6-49] (REF, EXT)</w:t>
        </w:r>
        <w:r>
          <w:rPr>
            <w:noProof/>
          </w:rPr>
          <w:tab/>
        </w:r>
        <w:r>
          <w:rPr>
            <w:noProof/>
          </w:rPr>
          <w:fldChar w:fldCharType="begin"/>
        </w:r>
        <w:r>
          <w:rPr>
            <w:noProof/>
          </w:rPr>
          <w:instrText xml:space="preserve"> PAGEREF _Toc131669172 \h </w:instrText>
        </w:r>
      </w:ins>
      <w:r w:rsidR="00A63659">
        <w:rPr>
          <w:noProof/>
        </w:rPr>
      </w:r>
      <w:r>
        <w:rPr>
          <w:noProof/>
        </w:rPr>
        <w:fldChar w:fldCharType="separate"/>
      </w:r>
      <w:ins w:id="5971" w:author="Webb Roberts" w:date="2010-03-31T15:33:00Z">
        <w:r w:rsidR="00A63659">
          <w:rPr>
            <w:noProof/>
          </w:rPr>
          <w:t>45</w:t>
        </w:r>
      </w:ins>
      <w:ins w:id="5972" w:author="Webb Roberts" w:date="2010-03-31T15:32:00Z">
        <w:r>
          <w:rPr>
            <w:noProof/>
          </w:rPr>
          <w:fldChar w:fldCharType="end"/>
        </w:r>
      </w:ins>
    </w:p>
    <w:p w:rsidR="00172983" w:rsidRDefault="00172983">
      <w:pPr>
        <w:pStyle w:val="TableofFigures"/>
        <w:numPr>
          <w:ins w:id="5973" w:author="Webb Roberts" w:date="2010-03-31T15:32:00Z"/>
        </w:numPr>
        <w:tabs>
          <w:tab w:val="right" w:leader="dot" w:pos="9350"/>
        </w:tabs>
        <w:rPr>
          <w:ins w:id="5974" w:author="Webb Roberts" w:date="2010-03-31T15:32:00Z"/>
          <w:rFonts w:asciiTheme="minorHAnsi" w:eastAsiaTheme="minorEastAsia" w:hAnsiTheme="minorHAnsi" w:cstheme="minorBidi"/>
          <w:noProof/>
        </w:rPr>
      </w:pPr>
      <w:ins w:id="5975" w:author="Webb Roberts" w:date="2010-03-31T15:32:00Z">
        <w:r>
          <w:rPr>
            <w:noProof/>
          </w:rPr>
          <w:t>[Rule 6-50] (REF, EXT)</w:t>
        </w:r>
        <w:r>
          <w:rPr>
            <w:noProof/>
          </w:rPr>
          <w:tab/>
        </w:r>
        <w:r>
          <w:rPr>
            <w:noProof/>
          </w:rPr>
          <w:fldChar w:fldCharType="begin"/>
        </w:r>
        <w:r>
          <w:rPr>
            <w:noProof/>
          </w:rPr>
          <w:instrText xml:space="preserve"> PAGEREF _Toc131669173 \h </w:instrText>
        </w:r>
      </w:ins>
      <w:r w:rsidR="00A63659">
        <w:rPr>
          <w:noProof/>
        </w:rPr>
      </w:r>
      <w:r>
        <w:rPr>
          <w:noProof/>
        </w:rPr>
        <w:fldChar w:fldCharType="separate"/>
      </w:r>
      <w:ins w:id="5976" w:author="Webb Roberts" w:date="2010-03-31T15:33:00Z">
        <w:r w:rsidR="00A63659">
          <w:rPr>
            <w:noProof/>
          </w:rPr>
          <w:t>45</w:t>
        </w:r>
      </w:ins>
      <w:ins w:id="5977" w:author="Webb Roberts" w:date="2010-03-31T15:32:00Z">
        <w:r>
          <w:rPr>
            <w:noProof/>
          </w:rPr>
          <w:fldChar w:fldCharType="end"/>
        </w:r>
      </w:ins>
    </w:p>
    <w:p w:rsidR="00172983" w:rsidRDefault="00172983">
      <w:pPr>
        <w:pStyle w:val="TableofFigures"/>
        <w:numPr>
          <w:ins w:id="5978" w:author="Webb Roberts" w:date="2010-03-31T15:32:00Z"/>
        </w:numPr>
        <w:tabs>
          <w:tab w:val="right" w:leader="dot" w:pos="9350"/>
        </w:tabs>
        <w:rPr>
          <w:ins w:id="5979" w:author="Webb Roberts" w:date="2010-03-31T15:32:00Z"/>
          <w:rFonts w:asciiTheme="minorHAnsi" w:eastAsiaTheme="minorEastAsia" w:hAnsiTheme="minorHAnsi" w:cstheme="minorBidi"/>
          <w:noProof/>
        </w:rPr>
      </w:pPr>
      <w:ins w:id="5980" w:author="Webb Roberts" w:date="2010-03-31T15:32:00Z">
        <w:r>
          <w:rPr>
            <w:noProof/>
          </w:rPr>
          <w:t>[Rule 6-51] (REF, EXT)</w:t>
        </w:r>
        <w:r>
          <w:rPr>
            <w:noProof/>
          </w:rPr>
          <w:tab/>
        </w:r>
        <w:r>
          <w:rPr>
            <w:noProof/>
          </w:rPr>
          <w:fldChar w:fldCharType="begin"/>
        </w:r>
        <w:r>
          <w:rPr>
            <w:noProof/>
          </w:rPr>
          <w:instrText xml:space="preserve"> PAGEREF _Toc131669174 \h </w:instrText>
        </w:r>
      </w:ins>
      <w:r w:rsidR="00A63659">
        <w:rPr>
          <w:noProof/>
        </w:rPr>
      </w:r>
      <w:r>
        <w:rPr>
          <w:noProof/>
        </w:rPr>
        <w:fldChar w:fldCharType="separate"/>
      </w:r>
      <w:ins w:id="5981" w:author="Webb Roberts" w:date="2010-03-31T15:33:00Z">
        <w:r w:rsidR="00A63659">
          <w:rPr>
            <w:noProof/>
          </w:rPr>
          <w:t>46</w:t>
        </w:r>
      </w:ins>
      <w:ins w:id="5982" w:author="Webb Roberts" w:date="2010-03-31T15:32:00Z">
        <w:r>
          <w:rPr>
            <w:noProof/>
          </w:rPr>
          <w:fldChar w:fldCharType="end"/>
        </w:r>
      </w:ins>
    </w:p>
    <w:p w:rsidR="00172983" w:rsidRDefault="00172983">
      <w:pPr>
        <w:pStyle w:val="TableofFigures"/>
        <w:numPr>
          <w:ins w:id="5983" w:author="Webb Roberts" w:date="2010-03-31T15:32:00Z"/>
        </w:numPr>
        <w:tabs>
          <w:tab w:val="right" w:leader="dot" w:pos="9350"/>
        </w:tabs>
        <w:rPr>
          <w:ins w:id="5984" w:author="Webb Roberts" w:date="2010-03-31T15:32:00Z"/>
          <w:rFonts w:asciiTheme="minorHAnsi" w:eastAsiaTheme="minorEastAsia" w:hAnsiTheme="minorHAnsi" w:cstheme="minorBidi"/>
          <w:noProof/>
        </w:rPr>
      </w:pPr>
      <w:ins w:id="5985" w:author="Webb Roberts" w:date="2010-03-31T15:32:00Z">
        <w:r>
          <w:rPr>
            <w:noProof/>
          </w:rPr>
          <w:t>[Rule 6-52] (REF, SUB, EXT)</w:t>
        </w:r>
        <w:r>
          <w:rPr>
            <w:noProof/>
          </w:rPr>
          <w:tab/>
        </w:r>
        <w:r>
          <w:rPr>
            <w:noProof/>
          </w:rPr>
          <w:fldChar w:fldCharType="begin"/>
        </w:r>
        <w:r>
          <w:rPr>
            <w:noProof/>
          </w:rPr>
          <w:instrText xml:space="preserve"> PAGEREF _Toc131669175 \h </w:instrText>
        </w:r>
      </w:ins>
      <w:r w:rsidR="00A63659">
        <w:rPr>
          <w:noProof/>
        </w:rPr>
      </w:r>
      <w:r>
        <w:rPr>
          <w:noProof/>
        </w:rPr>
        <w:fldChar w:fldCharType="separate"/>
      </w:r>
      <w:ins w:id="5986" w:author="Webb Roberts" w:date="2010-03-31T15:33:00Z">
        <w:r w:rsidR="00A63659">
          <w:rPr>
            <w:noProof/>
          </w:rPr>
          <w:t>46</w:t>
        </w:r>
      </w:ins>
      <w:ins w:id="5987" w:author="Webb Roberts" w:date="2010-03-31T15:32:00Z">
        <w:r>
          <w:rPr>
            <w:noProof/>
          </w:rPr>
          <w:fldChar w:fldCharType="end"/>
        </w:r>
      </w:ins>
    </w:p>
    <w:p w:rsidR="00172983" w:rsidRDefault="00172983">
      <w:pPr>
        <w:pStyle w:val="TableofFigures"/>
        <w:numPr>
          <w:ins w:id="5988" w:author="Webb Roberts" w:date="2010-03-31T15:32:00Z"/>
        </w:numPr>
        <w:tabs>
          <w:tab w:val="right" w:leader="dot" w:pos="9350"/>
        </w:tabs>
        <w:rPr>
          <w:ins w:id="5989" w:author="Webb Roberts" w:date="2010-03-31T15:32:00Z"/>
          <w:rFonts w:asciiTheme="minorHAnsi" w:eastAsiaTheme="minorEastAsia" w:hAnsiTheme="minorHAnsi" w:cstheme="minorBidi"/>
          <w:noProof/>
        </w:rPr>
      </w:pPr>
      <w:ins w:id="5990" w:author="Webb Roberts" w:date="2010-03-31T15:32:00Z">
        <w:r>
          <w:rPr>
            <w:noProof/>
          </w:rPr>
          <w:t>[Rule 6-53] (REF)</w:t>
        </w:r>
        <w:r>
          <w:rPr>
            <w:noProof/>
          </w:rPr>
          <w:tab/>
        </w:r>
        <w:r>
          <w:rPr>
            <w:noProof/>
          </w:rPr>
          <w:fldChar w:fldCharType="begin"/>
        </w:r>
        <w:r>
          <w:rPr>
            <w:noProof/>
          </w:rPr>
          <w:instrText xml:space="preserve"> PAGEREF _Toc131669176 \h </w:instrText>
        </w:r>
      </w:ins>
      <w:r w:rsidR="00A63659">
        <w:rPr>
          <w:noProof/>
        </w:rPr>
      </w:r>
      <w:r>
        <w:rPr>
          <w:noProof/>
        </w:rPr>
        <w:fldChar w:fldCharType="separate"/>
      </w:r>
      <w:ins w:id="5991" w:author="Webb Roberts" w:date="2010-03-31T15:33:00Z">
        <w:r w:rsidR="00A63659">
          <w:rPr>
            <w:noProof/>
          </w:rPr>
          <w:t>47</w:t>
        </w:r>
      </w:ins>
      <w:ins w:id="5992" w:author="Webb Roberts" w:date="2010-03-31T15:32:00Z">
        <w:r>
          <w:rPr>
            <w:noProof/>
          </w:rPr>
          <w:fldChar w:fldCharType="end"/>
        </w:r>
      </w:ins>
    </w:p>
    <w:p w:rsidR="00172983" w:rsidRDefault="00172983">
      <w:pPr>
        <w:pStyle w:val="TableofFigures"/>
        <w:numPr>
          <w:ins w:id="5993" w:author="Webb Roberts" w:date="2010-03-31T15:32:00Z"/>
        </w:numPr>
        <w:tabs>
          <w:tab w:val="right" w:leader="dot" w:pos="9350"/>
        </w:tabs>
        <w:rPr>
          <w:ins w:id="5994" w:author="Webb Roberts" w:date="2010-03-31T15:32:00Z"/>
          <w:rFonts w:asciiTheme="minorHAnsi" w:eastAsiaTheme="minorEastAsia" w:hAnsiTheme="minorHAnsi" w:cstheme="minorBidi"/>
          <w:noProof/>
        </w:rPr>
      </w:pPr>
      <w:ins w:id="5995" w:author="Webb Roberts" w:date="2010-03-31T15:32:00Z">
        <w:r>
          <w:rPr>
            <w:noProof/>
          </w:rPr>
          <w:t>[Rule 6-54] (REF, SUB, EXT)</w:t>
        </w:r>
        <w:r>
          <w:rPr>
            <w:noProof/>
          </w:rPr>
          <w:tab/>
        </w:r>
        <w:r>
          <w:rPr>
            <w:noProof/>
          </w:rPr>
          <w:fldChar w:fldCharType="begin"/>
        </w:r>
        <w:r>
          <w:rPr>
            <w:noProof/>
          </w:rPr>
          <w:instrText xml:space="preserve"> PAGEREF _Toc131669177 \h </w:instrText>
        </w:r>
      </w:ins>
      <w:r w:rsidR="00A63659">
        <w:rPr>
          <w:noProof/>
        </w:rPr>
      </w:r>
      <w:r>
        <w:rPr>
          <w:noProof/>
        </w:rPr>
        <w:fldChar w:fldCharType="separate"/>
      </w:r>
      <w:ins w:id="5996" w:author="Webb Roberts" w:date="2010-03-31T15:33:00Z">
        <w:r w:rsidR="00A63659">
          <w:rPr>
            <w:noProof/>
          </w:rPr>
          <w:t>47</w:t>
        </w:r>
      </w:ins>
      <w:ins w:id="5997" w:author="Webb Roberts" w:date="2010-03-31T15:32:00Z">
        <w:r>
          <w:rPr>
            <w:noProof/>
          </w:rPr>
          <w:fldChar w:fldCharType="end"/>
        </w:r>
      </w:ins>
    </w:p>
    <w:p w:rsidR="00172983" w:rsidRDefault="00172983">
      <w:pPr>
        <w:pStyle w:val="TableofFigures"/>
        <w:numPr>
          <w:ins w:id="5998" w:author="Webb Roberts" w:date="2010-03-31T15:32:00Z"/>
        </w:numPr>
        <w:tabs>
          <w:tab w:val="right" w:leader="dot" w:pos="9350"/>
        </w:tabs>
        <w:rPr>
          <w:ins w:id="5999" w:author="Webb Roberts" w:date="2010-03-31T15:32:00Z"/>
          <w:rFonts w:asciiTheme="minorHAnsi" w:eastAsiaTheme="minorEastAsia" w:hAnsiTheme="minorHAnsi" w:cstheme="minorBidi"/>
          <w:noProof/>
        </w:rPr>
      </w:pPr>
      <w:ins w:id="6000" w:author="Webb Roberts" w:date="2010-03-31T15:32:00Z">
        <w:r>
          <w:rPr>
            <w:noProof/>
          </w:rPr>
          <w:t>[Rule 6-55] (REF)</w:t>
        </w:r>
        <w:r>
          <w:rPr>
            <w:noProof/>
          </w:rPr>
          <w:tab/>
        </w:r>
        <w:r>
          <w:rPr>
            <w:noProof/>
          </w:rPr>
          <w:fldChar w:fldCharType="begin"/>
        </w:r>
        <w:r>
          <w:rPr>
            <w:noProof/>
          </w:rPr>
          <w:instrText xml:space="preserve"> PAGEREF _Toc131669178 \h </w:instrText>
        </w:r>
      </w:ins>
      <w:r w:rsidR="00A63659">
        <w:rPr>
          <w:noProof/>
        </w:rPr>
      </w:r>
      <w:r>
        <w:rPr>
          <w:noProof/>
        </w:rPr>
        <w:fldChar w:fldCharType="separate"/>
      </w:r>
      <w:ins w:id="6001" w:author="Webb Roberts" w:date="2010-03-31T15:33:00Z">
        <w:r w:rsidR="00A63659">
          <w:rPr>
            <w:noProof/>
          </w:rPr>
          <w:t>48</w:t>
        </w:r>
      </w:ins>
      <w:ins w:id="6002" w:author="Webb Roberts" w:date="2010-03-31T15:32:00Z">
        <w:r>
          <w:rPr>
            <w:noProof/>
          </w:rPr>
          <w:fldChar w:fldCharType="end"/>
        </w:r>
      </w:ins>
    </w:p>
    <w:p w:rsidR="00172983" w:rsidRDefault="00172983">
      <w:pPr>
        <w:pStyle w:val="TableofFigures"/>
        <w:numPr>
          <w:ins w:id="6003" w:author="Webb Roberts" w:date="2010-03-31T15:32:00Z"/>
        </w:numPr>
        <w:tabs>
          <w:tab w:val="right" w:leader="dot" w:pos="9350"/>
        </w:tabs>
        <w:rPr>
          <w:ins w:id="6004" w:author="Webb Roberts" w:date="2010-03-31T15:32:00Z"/>
          <w:rFonts w:asciiTheme="minorHAnsi" w:eastAsiaTheme="minorEastAsia" w:hAnsiTheme="minorHAnsi" w:cstheme="minorBidi"/>
          <w:noProof/>
        </w:rPr>
      </w:pPr>
      <w:ins w:id="6005" w:author="Webb Roberts" w:date="2010-03-31T15:32:00Z">
        <w:r>
          <w:rPr>
            <w:noProof/>
          </w:rPr>
          <w:t>[Rule 6-56] (REF, SUB, EXT)</w:t>
        </w:r>
        <w:r>
          <w:rPr>
            <w:noProof/>
          </w:rPr>
          <w:tab/>
        </w:r>
        <w:r>
          <w:rPr>
            <w:noProof/>
          </w:rPr>
          <w:fldChar w:fldCharType="begin"/>
        </w:r>
        <w:r>
          <w:rPr>
            <w:noProof/>
          </w:rPr>
          <w:instrText xml:space="preserve"> PAGEREF _Toc131669179 \h </w:instrText>
        </w:r>
      </w:ins>
      <w:r w:rsidR="00A63659">
        <w:rPr>
          <w:noProof/>
        </w:rPr>
      </w:r>
      <w:r>
        <w:rPr>
          <w:noProof/>
        </w:rPr>
        <w:fldChar w:fldCharType="separate"/>
      </w:r>
      <w:ins w:id="6006" w:author="Webb Roberts" w:date="2010-03-31T15:33:00Z">
        <w:r w:rsidR="00A63659">
          <w:rPr>
            <w:noProof/>
          </w:rPr>
          <w:t>48</w:t>
        </w:r>
      </w:ins>
      <w:ins w:id="6007" w:author="Webb Roberts" w:date="2010-03-31T15:32:00Z">
        <w:r>
          <w:rPr>
            <w:noProof/>
          </w:rPr>
          <w:fldChar w:fldCharType="end"/>
        </w:r>
      </w:ins>
    </w:p>
    <w:p w:rsidR="00172983" w:rsidRDefault="00172983">
      <w:pPr>
        <w:pStyle w:val="TableofFigures"/>
        <w:numPr>
          <w:ins w:id="6008" w:author="Webb Roberts" w:date="2010-03-31T15:32:00Z"/>
        </w:numPr>
        <w:tabs>
          <w:tab w:val="right" w:leader="dot" w:pos="9350"/>
        </w:tabs>
        <w:rPr>
          <w:ins w:id="6009" w:author="Webb Roberts" w:date="2010-03-31T15:32:00Z"/>
          <w:rFonts w:asciiTheme="minorHAnsi" w:eastAsiaTheme="minorEastAsia" w:hAnsiTheme="minorHAnsi" w:cstheme="minorBidi"/>
          <w:noProof/>
        </w:rPr>
      </w:pPr>
      <w:ins w:id="6010" w:author="Webb Roberts" w:date="2010-03-31T15:32:00Z">
        <w:r>
          <w:rPr>
            <w:noProof/>
          </w:rPr>
          <w:t>[Rule 6-57] (EXT)</w:t>
        </w:r>
        <w:r>
          <w:rPr>
            <w:noProof/>
          </w:rPr>
          <w:tab/>
        </w:r>
        <w:r>
          <w:rPr>
            <w:noProof/>
          </w:rPr>
          <w:fldChar w:fldCharType="begin"/>
        </w:r>
        <w:r>
          <w:rPr>
            <w:noProof/>
          </w:rPr>
          <w:instrText xml:space="preserve"> PAGEREF _Toc131669180 \h </w:instrText>
        </w:r>
      </w:ins>
      <w:r w:rsidR="00A63659">
        <w:rPr>
          <w:noProof/>
        </w:rPr>
      </w:r>
      <w:r>
        <w:rPr>
          <w:noProof/>
        </w:rPr>
        <w:fldChar w:fldCharType="separate"/>
      </w:r>
      <w:ins w:id="6011" w:author="Webb Roberts" w:date="2010-03-31T15:33:00Z">
        <w:r w:rsidR="00A63659">
          <w:rPr>
            <w:noProof/>
          </w:rPr>
          <w:t>49</w:t>
        </w:r>
      </w:ins>
      <w:ins w:id="6012" w:author="Webb Roberts" w:date="2010-03-31T15:32:00Z">
        <w:r>
          <w:rPr>
            <w:noProof/>
          </w:rPr>
          <w:fldChar w:fldCharType="end"/>
        </w:r>
      </w:ins>
    </w:p>
    <w:p w:rsidR="00172983" w:rsidRDefault="00172983">
      <w:pPr>
        <w:pStyle w:val="TableofFigures"/>
        <w:numPr>
          <w:ins w:id="6013" w:author="Webb Roberts" w:date="2010-03-31T15:32:00Z"/>
        </w:numPr>
        <w:tabs>
          <w:tab w:val="right" w:leader="dot" w:pos="9350"/>
        </w:tabs>
        <w:rPr>
          <w:ins w:id="6014" w:author="Webb Roberts" w:date="2010-03-31T15:32:00Z"/>
          <w:rFonts w:asciiTheme="minorHAnsi" w:eastAsiaTheme="minorEastAsia" w:hAnsiTheme="minorHAnsi" w:cstheme="minorBidi"/>
          <w:noProof/>
        </w:rPr>
      </w:pPr>
      <w:ins w:id="6015" w:author="Webb Roberts" w:date="2010-03-31T15:32:00Z">
        <w:r>
          <w:rPr>
            <w:noProof/>
          </w:rPr>
          <w:t>[Rule 6-58] (REF, SUB, EXT)</w:t>
        </w:r>
        <w:r>
          <w:rPr>
            <w:noProof/>
          </w:rPr>
          <w:tab/>
        </w:r>
        <w:r>
          <w:rPr>
            <w:noProof/>
          </w:rPr>
          <w:fldChar w:fldCharType="begin"/>
        </w:r>
        <w:r>
          <w:rPr>
            <w:noProof/>
          </w:rPr>
          <w:instrText xml:space="preserve"> PAGEREF _Toc131669181 \h </w:instrText>
        </w:r>
      </w:ins>
      <w:r w:rsidR="00A63659">
        <w:rPr>
          <w:noProof/>
        </w:rPr>
      </w:r>
      <w:r>
        <w:rPr>
          <w:noProof/>
        </w:rPr>
        <w:fldChar w:fldCharType="separate"/>
      </w:r>
      <w:ins w:id="6016" w:author="Webb Roberts" w:date="2010-03-31T15:33:00Z">
        <w:r w:rsidR="00A63659">
          <w:rPr>
            <w:noProof/>
          </w:rPr>
          <w:t>50</w:t>
        </w:r>
      </w:ins>
      <w:ins w:id="6017" w:author="Webb Roberts" w:date="2010-03-31T15:32:00Z">
        <w:r>
          <w:rPr>
            <w:noProof/>
          </w:rPr>
          <w:fldChar w:fldCharType="end"/>
        </w:r>
      </w:ins>
    </w:p>
    <w:p w:rsidR="00172983" w:rsidRDefault="00172983">
      <w:pPr>
        <w:pStyle w:val="TableofFigures"/>
        <w:numPr>
          <w:ins w:id="6018" w:author="Webb Roberts" w:date="2010-03-31T15:32:00Z"/>
        </w:numPr>
        <w:tabs>
          <w:tab w:val="right" w:leader="dot" w:pos="9350"/>
        </w:tabs>
        <w:rPr>
          <w:ins w:id="6019" w:author="Webb Roberts" w:date="2010-03-31T15:32:00Z"/>
          <w:rFonts w:asciiTheme="minorHAnsi" w:eastAsiaTheme="minorEastAsia" w:hAnsiTheme="minorHAnsi" w:cstheme="minorBidi"/>
          <w:noProof/>
        </w:rPr>
      </w:pPr>
      <w:ins w:id="6020" w:author="Webb Roberts" w:date="2010-03-31T15:32:00Z">
        <w:r>
          <w:rPr>
            <w:noProof/>
          </w:rPr>
          <w:t>[Rule 6-59] (REF, SUB, EXT)</w:t>
        </w:r>
        <w:r>
          <w:rPr>
            <w:noProof/>
          </w:rPr>
          <w:tab/>
        </w:r>
        <w:r>
          <w:rPr>
            <w:noProof/>
          </w:rPr>
          <w:fldChar w:fldCharType="begin"/>
        </w:r>
        <w:r>
          <w:rPr>
            <w:noProof/>
          </w:rPr>
          <w:instrText xml:space="preserve"> PAGEREF _Toc131669182 \h </w:instrText>
        </w:r>
      </w:ins>
      <w:r w:rsidR="00A63659">
        <w:rPr>
          <w:noProof/>
        </w:rPr>
      </w:r>
      <w:r>
        <w:rPr>
          <w:noProof/>
        </w:rPr>
        <w:fldChar w:fldCharType="separate"/>
      </w:r>
      <w:ins w:id="6021" w:author="Webb Roberts" w:date="2010-03-31T15:33:00Z">
        <w:r w:rsidR="00A63659">
          <w:rPr>
            <w:noProof/>
          </w:rPr>
          <w:t>50</w:t>
        </w:r>
      </w:ins>
      <w:ins w:id="6022" w:author="Webb Roberts" w:date="2010-03-31T15:32:00Z">
        <w:r>
          <w:rPr>
            <w:noProof/>
          </w:rPr>
          <w:fldChar w:fldCharType="end"/>
        </w:r>
      </w:ins>
    </w:p>
    <w:p w:rsidR="00172983" w:rsidRDefault="00172983">
      <w:pPr>
        <w:pStyle w:val="TableofFigures"/>
        <w:numPr>
          <w:ins w:id="6023" w:author="Webb Roberts" w:date="2010-03-31T15:32:00Z"/>
        </w:numPr>
        <w:tabs>
          <w:tab w:val="right" w:leader="dot" w:pos="9350"/>
        </w:tabs>
        <w:rPr>
          <w:ins w:id="6024" w:author="Webb Roberts" w:date="2010-03-31T15:32:00Z"/>
          <w:rFonts w:asciiTheme="minorHAnsi" w:eastAsiaTheme="minorEastAsia" w:hAnsiTheme="minorHAnsi" w:cstheme="minorBidi"/>
          <w:noProof/>
        </w:rPr>
      </w:pPr>
      <w:ins w:id="6025" w:author="Webb Roberts" w:date="2010-03-31T15:32:00Z">
        <w:r>
          <w:rPr>
            <w:noProof/>
          </w:rPr>
          <w:t>[Rule 7-1] (REF, EXT)</w:t>
        </w:r>
        <w:r>
          <w:rPr>
            <w:noProof/>
          </w:rPr>
          <w:tab/>
        </w:r>
        <w:r>
          <w:rPr>
            <w:noProof/>
          </w:rPr>
          <w:fldChar w:fldCharType="begin"/>
        </w:r>
        <w:r>
          <w:rPr>
            <w:noProof/>
          </w:rPr>
          <w:instrText xml:space="preserve"> PAGEREF _Toc131669183 \h </w:instrText>
        </w:r>
      </w:ins>
      <w:r w:rsidR="00A63659">
        <w:rPr>
          <w:noProof/>
        </w:rPr>
      </w:r>
      <w:r>
        <w:rPr>
          <w:noProof/>
        </w:rPr>
        <w:fldChar w:fldCharType="separate"/>
      </w:r>
      <w:ins w:id="6026" w:author="Webb Roberts" w:date="2010-03-31T15:33:00Z">
        <w:r w:rsidR="00A63659">
          <w:rPr>
            <w:noProof/>
          </w:rPr>
          <w:t>51</w:t>
        </w:r>
      </w:ins>
      <w:ins w:id="6027" w:author="Webb Roberts" w:date="2010-03-31T15:32:00Z">
        <w:r>
          <w:rPr>
            <w:noProof/>
          </w:rPr>
          <w:fldChar w:fldCharType="end"/>
        </w:r>
      </w:ins>
    </w:p>
    <w:p w:rsidR="00172983" w:rsidRDefault="00172983">
      <w:pPr>
        <w:pStyle w:val="TableofFigures"/>
        <w:numPr>
          <w:ins w:id="6028" w:author="Webb Roberts" w:date="2010-03-31T15:32:00Z"/>
        </w:numPr>
        <w:tabs>
          <w:tab w:val="right" w:leader="dot" w:pos="9350"/>
        </w:tabs>
        <w:rPr>
          <w:ins w:id="6029" w:author="Webb Roberts" w:date="2010-03-31T15:32:00Z"/>
          <w:rFonts w:asciiTheme="minorHAnsi" w:eastAsiaTheme="minorEastAsia" w:hAnsiTheme="minorHAnsi" w:cstheme="minorBidi"/>
          <w:noProof/>
        </w:rPr>
      </w:pPr>
      <w:ins w:id="6030" w:author="Webb Roberts" w:date="2010-03-31T15:32:00Z">
        <w:r>
          <w:rPr>
            <w:noProof/>
          </w:rPr>
          <w:t>[Rule 7-2] (REF, SUB, EXT)</w:t>
        </w:r>
        <w:r>
          <w:rPr>
            <w:noProof/>
          </w:rPr>
          <w:tab/>
        </w:r>
        <w:r>
          <w:rPr>
            <w:noProof/>
          </w:rPr>
          <w:fldChar w:fldCharType="begin"/>
        </w:r>
        <w:r>
          <w:rPr>
            <w:noProof/>
          </w:rPr>
          <w:instrText xml:space="preserve"> PAGEREF _Toc131669184 \h </w:instrText>
        </w:r>
      </w:ins>
      <w:r w:rsidR="00A63659">
        <w:rPr>
          <w:noProof/>
        </w:rPr>
      </w:r>
      <w:r>
        <w:rPr>
          <w:noProof/>
        </w:rPr>
        <w:fldChar w:fldCharType="separate"/>
      </w:r>
      <w:ins w:id="6031" w:author="Webb Roberts" w:date="2010-03-31T15:33:00Z">
        <w:r w:rsidR="00A63659">
          <w:rPr>
            <w:noProof/>
          </w:rPr>
          <w:t>51</w:t>
        </w:r>
      </w:ins>
      <w:ins w:id="6032" w:author="Webb Roberts" w:date="2010-03-31T15:32:00Z">
        <w:r>
          <w:rPr>
            <w:noProof/>
          </w:rPr>
          <w:fldChar w:fldCharType="end"/>
        </w:r>
      </w:ins>
    </w:p>
    <w:p w:rsidR="00172983" w:rsidRDefault="00172983">
      <w:pPr>
        <w:pStyle w:val="TableofFigures"/>
        <w:numPr>
          <w:ins w:id="6033" w:author="Webb Roberts" w:date="2010-03-31T15:32:00Z"/>
        </w:numPr>
        <w:tabs>
          <w:tab w:val="right" w:leader="dot" w:pos="9350"/>
        </w:tabs>
        <w:rPr>
          <w:ins w:id="6034" w:author="Webb Roberts" w:date="2010-03-31T15:32:00Z"/>
          <w:rFonts w:asciiTheme="minorHAnsi" w:eastAsiaTheme="minorEastAsia" w:hAnsiTheme="minorHAnsi" w:cstheme="minorBidi"/>
          <w:noProof/>
        </w:rPr>
      </w:pPr>
      <w:ins w:id="6035" w:author="Webb Roberts" w:date="2010-03-31T15:32:00Z">
        <w:r>
          <w:rPr>
            <w:noProof/>
          </w:rPr>
          <w:t>[Rule 7-3] (REF, SUB, EXT)</w:t>
        </w:r>
        <w:r>
          <w:rPr>
            <w:noProof/>
          </w:rPr>
          <w:tab/>
        </w:r>
        <w:r>
          <w:rPr>
            <w:noProof/>
          </w:rPr>
          <w:fldChar w:fldCharType="begin"/>
        </w:r>
        <w:r>
          <w:rPr>
            <w:noProof/>
          </w:rPr>
          <w:instrText xml:space="preserve"> PAGEREF _Toc131669185 \h </w:instrText>
        </w:r>
      </w:ins>
      <w:r w:rsidR="00A63659">
        <w:rPr>
          <w:noProof/>
        </w:rPr>
      </w:r>
      <w:r>
        <w:rPr>
          <w:noProof/>
        </w:rPr>
        <w:fldChar w:fldCharType="separate"/>
      </w:r>
      <w:ins w:id="6036" w:author="Webb Roberts" w:date="2010-03-31T15:33:00Z">
        <w:r w:rsidR="00A63659">
          <w:rPr>
            <w:noProof/>
          </w:rPr>
          <w:t>51</w:t>
        </w:r>
      </w:ins>
      <w:ins w:id="6037" w:author="Webb Roberts" w:date="2010-03-31T15:32:00Z">
        <w:r>
          <w:rPr>
            <w:noProof/>
          </w:rPr>
          <w:fldChar w:fldCharType="end"/>
        </w:r>
      </w:ins>
    </w:p>
    <w:p w:rsidR="00172983" w:rsidRDefault="00172983">
      <w:pPr>
        <w:pStyle w:val="TableofFigures"/>
        <w:numPr>
          <w:ins w:id="6038" w:author="Webb Roberts" w:date="2010-03-31T15:32:00Z"/>
        </w:numPr>
        <w:tabs>
          <w:tab w:val="right" w:leader="dot" w:pos="9350"/>
        </w:tabs>
        <w:rPr>
          <w:ins w:id="6039" w:author="Webb Roberts" w:date="2010-03-31T15:32:00Z"/>
          <w:rFonts w:asciiTheme="minorHAnsi" w:eastAsiaTheme="minorEastAsia" w:hAnsiTheme="minorHAnsi" w:cstheme="minorBidi"/>
          <w:noProof/>
        </w:rPr>
      </w:pPr>
      <w:ins w:id="6040" w:author="Webb Roberts" w:date="2010-03-31T15:32:00Z">
        <w:r>
          <w:rPr>
            <w:noProof/>
          </w:rPr>
          <w:t>[Rule 7-4] (REF, EXT)</w:t>
        </w:r>
        <w:r>
          <w:rPr>
            <w:noProof/>
          </w:rPr>
          <w:tab/>
        </w:r>
        <w:r>
          <w:rPr>
            <w:noProof/>
          </w:rPr>
          <w:fldChar w:fldCharType="begin"/>
        </w:r>
        <w:r>
          <w:rPr>
            <w:noProof/>
          </w:rPr>
          <w:instrText xml:space="preserve"> PAGEREF _Toc131669186 \h </w:instrText>
        </w:r>
      </w:ins>
      <w:r w:rsidR="00A63659">
        <w:rPr>
          <w:noProof/>
        </w:rPr>
      </w:r>
      <w:r>
        <w:rPr>
          <w:noProof/>
        </w:rPr>
        <w:fldChar w:fldCharType="separate"/>
      </w:r>
      <w:ins w:id="6041" w:author="Webb Roberts" w:date="2010-03-31T15:33:00Z">
        <w:r w:rsidR="00A63659">
          <w:rPr>
            <w:noProof/>
          </w:rPr>
          <w:t>52</w:t>
        </w:r>
      </w:ins>
      <w:ins w:id="6042" w:author="Webb Roberts" w:date="2010-03-31T15:32:00Z">
        <w:r>
          <w:rPr>
            <w:noProof/>
          </w:rPr>
          <w:fldChar w:fldCharType="end"/>
        </w:r>
      </w:ins>
    </w:p>
    <w:p w:rsidR="00172983" w:rsidRDefault="00172983">
      <w:pPr>
        <w:pStyle w:val="TableofFigures"/>
        <w:numPr>
          <w:ins w:id="6043" w:author="Webb Roberts" w:date="2010-03-31T15:32:00Z"/>
        </w:numPr>
        <w:tabs>
          <w:tab w:val="right" w:leader="dot" w:pos="9350"/>
        </w:tabs>
        <w:rPr>
          <w:ins w:id="6044" w:author="Webb Roberts" w:date="2010-03-31T15:32:00Z"/>
          <w:rFonts w:asciiTheme="minorHAnsi" w:eastAsiaTheme="minorEastAsia" w:hAnsiTheme="minorHAnsi" w:cstheme="minorBidi"/>
          <w:noProof/>
        </w:rPr>
      </w:pPr>
      <w:ins w:id="6045" w:author="Webb Roberts" w:date="2010-03-31T15:32:00Z">
        <w:r>
          <w:rPr>
            <w:noProof/>
          </w:rPr>
          <w:t>[Rule 7-5] (REF, EXT)</w:t>
        </w:r>
        <w:r>
          <w:rPr>
            <w:noProof/>
          </w:rPr>
          <w:tab/>
        </w:r>
        <w:r>
          <w:rPr>
            <w:noProof/>
          </w:rPr>
          <w:fldChar w:fldCharType="begin"/>
        </w:r>
        <w:r>
          <w:rPr>
            <w:noProof/>
          </w:rPr>
          <w:instrText xml:space="preserve"> PAGEREF _Toc131669187 \h </w:instrText>
        </w:r>
      </w:ins>
      <w:r w:rsidR="00A63659">
        <w:rPr>
          <w:noProof/>
        </w:rPr>
      </w:r>
      <w:r>
        <w:rPr>
          <w:noProof/>
        </w:rPr>
        <w:fldChar w:fldCharType="separate"/>
      </w:r>
      <w:ins w:id="6046" w:author="Webb Roberts" w:date="2010-03-31T15:33:00Z">
        <w:r w:rsidR="00A63659">
          <w:rPr>
            <w:noProof/>
          </w:rPr>
          <w:t>52</w:t>
        </w:r>
      </w:ins>
      <w:ins w:id="6047" w:author="Webb Roberts" w:date="2010-03-31T15:32:00Z">
        <w:r>
          <w:rPr>
            <w:noProof/>
          </w:rPr>
          <w:fldChar w:fldCharType="end"/>
        </w:r>
      </w:ins>
    </w:p>
    <w:p w:rsidR="00172983" w:rsidRDefault="00172983">
      <w:pPr>
        <w:pStyle w:val="TableofFigures"/>
        <w:numPr>
          <w:ins w:id="6048" w:author="Webb Roberts" w:date="2010-03-31T15:32:00Z"/>
        </w:numPr>
        <w:tabs>
          <w:tab w:val="right" w:leader="dot" w:pos="9350"/>
        </w:tabs>
        <w:rPr>
          <w:ins w:id="6049" w:author="Webb Roberts" w:date="2010-03-31T15:32:00Z"/>
          <w:rFonts w:asciiTheme="minorHAnsi" w:eastAsiaTheme="minorEastAsia" w:hAnsiTheme="minorHAnsi" w:cstheme="minorBidi"/>
          <w:noProof/>
        </w:rPr>
      </w:pPr>
      <w:ins w:id="6050" w:author="Webb Roberts" w:date="2010-03-31T15:32:00Z">
        <w:r>
          <w:rPr>
            <w:noProof/>
          </w:rPr>
          <w:t>[Rule 7-6] (REF, EXT)</w:t>
        </w:r>
        <w:r>
          <w:rPr>
            <w:noProof/>
          </w:rPr>
          <w:tab/>
        </w:r>
        <w:r>
          <w:rPr>
            <w:noProof/>
          </w:rPr>
          <w:fldChar w:fldCharType="begin"/>
        </w:r>
        <w:r>
          <w:rPr>
            <w:noProof/>
          </w:rPr>
          <w:instrText xml:space="preserve"> PAGEREF _Toc131669188 \h </w:instrText>
        </w:r>
      </w:ins>
      <w:r w:rsidR="00A63659">
        <w:rPr>
          <w:noProof/>
        </w:rPr>
      </w:r>
      <w:r>
        <w:rPr>
          <w:noProof/>
        </w:rPr>
        <w:fldChar w:fldCharType="separate"/>
      </w:r>
      <w:ins w:id="6051" w:author="Webb Roberts" w:date="2010-03-31T15:33:00Z">
        <w:r w:rsidR="00A63659">
          <w:rPr>
            <w:noProof/>
          </w:rPr>
          <w:t>52</w:t>
        </w:r>
      </w:ins>
      <w:ins w:id="6052" w:author="Webb Roberts" w:date="2010-03-31T15:32:00Z">
        <w:r>
          <w:rPr>
            <w:noProof/>
          </w:rPr>
          <w:fldChar w:fldCharType="end"/>
        </w:r>
      </w:ins>
    </w:p>
    <w:p w:rsidR="00172983" w:rsidRDefault="00172983">
      <w:pPr>
        <w:pStyle w:val="TableofFigures"/>
        <w:numPr>
          <w:ins w:id="6053" w:author="Webb Roberts" w:date="2010-03-31T15:32:00Z"/>
        </w:numPr>
        <w:tabs>
          <w:tab w:val="right" w:leader="dot" w:pos="9350"/>
        </w:tabs>
        <w:rPr>
          <w:ins w:id="6054" w:author="Webb Roberts" w:date="2010-03-31T15:32:00Z"/>
          <w:rFonts w:asciiTheme="minorHAnsi" w:eastAsiaTheme="minorEastAsia" w:hAnsiTheme="minorHAnsi" w:cstheme="minorBidi"/>
          <w:noProof/>
        </w:rPr>
      </w:pPr>
      <w:ins w:id="6055" w:author="Webb Roberts" w:date="2010-03-31T15:32:00Z">
        <w:r>
          <w:rPr>
            <w:noProof/>
          </w:rPr>
          <w:t>[Rule 7-7] (REF, EXT)</w:t>
        </w:r>
        <w:r>
          <w:rPr>
            <w:noProof/>
          </w:rPr>
          <w:tab/>
        </w:r>
        <w:r>
          <w:rPr>
            <w:noProof/>
          </w:rPr>
          <w:fldChar w:fldCharType="begin"/>
        </w:r>
        <w:r>
          <w:rPr>
            <w:noProof/>
          </w:rPr>
          <w:instrText xml:space="preserve"> PAGEREF _Toc131669189 \h </w:instrText>
        </w:r>
      </w:ins>
      <w:r w:rsidR="00A63659">
        <w:rPr>
          <w:noProof/>
        </w:rPr>
      </w:r>
      <w:r>
        <w:rPr>
          <w:noProof/>
        </w:rPr>
        <w:fldChar w:fldCharType="separate"/>
      </w:r>
      <w:ins w:id="6056" w:author="Webb Roberts" w:date="2010-03-31T15:33:00Z">
        <w:r w:rsidR="00A63659">
          <w:rPr>
            <w:noProof/>
          </w:rPr>
          <w:t>53</w:t>
        </w:r>
      </w:ins>
      <w:ins w:id="6057" w:author="Webb Roberts" w:date="2010-03-31T15:32:00Z">
        <w:r>
          <w:rPr>
            <w:noProof/>
          </w:rPr>
          <w:fldChar w:fldCharType="end"/>
        </w:r>
      </w:ins>
    </w:p>
    <w:p w:rsidR="00172983" w:rsidRDefault="00172983">
      <w:pPr>
        <w:pStyle w:val="TableofFigures"/>
        <w:numPr>
          <w:ins w:id="6058" w:author="Webb Roberts" w:date="2010-03-31T15:32:00Z"/>
        </w:numPr>
        <w:tabs>
          <w:tab w:val="right" w:leader="dot" w:pos="9350"/>
        </w:tabs>
        <w:rPr>
          <w:ins w:id="6059" w:author="Webb Roberts" w:date="2010-03-31T15:32:00Z"/>
          <w:rFonts w:asciiTheme="minorHAnsi" w:eastAsiaTheme="minorEastAsia" w:hAnsiTheme="minorHAnsi" w:cstheme="minorBidi"/>
          <w:noProof/>
        </w:rPr>
      </w:pPr>
      <w:ins w:id="6060" w:author="Webb Roberts" w:date="2010-03-31T15:32:00Z">
        <w:r>
          <w:rPr>
            <w:noProof/>
          </w:rPr>
          <w:t>[Rule 7-8] (REF, EXT)</w:t>
        </w:r>
        <w:r>
          <w:rPr>
            <w:noProof/>
          </w:rPr>
          <w:tab/>
        </w:r>
        <w:r>
          <w:rPr>
            <w:noProof/>
          </w:rPr>
          <w:fldChar w:fldCharType="begin"/>
        </w:r>
        <w:r>
          <w:rPr>
            <w:noProof/>
          </w:rPr>
          <w:instrText xml:space="preserve"> PAGEREF _Toc131669190 \h </w:instrText>
        </w:r>
      </w:ins>
      <w:r w:rsidR="00A63659">
        <w:rPr>
          <w:noProof/>
        </w:rPr>
      </w:r>
      <w:r>
        <w:rPr>
          <w:noProof/>
        </w:rPr>
        <w:fldChar w:fldCharType="separate"/>
      </w:r>
      <w:ins w:id="6061" w:author="Webb Roberts" w:date="2010-03-31T15:33:00Z">
        <w:r w:rsidR="00A63659">
          <w:rPr>
            <w:noProof/>
          </w:rPr>
          <w:t>53</w:t>
        </w:r>
      </w:ins>
      <w:ins w:id="6062" w:author="Webb Roberts" w:date="2010-03-31T15:32:00Z">
        <w:r>
          <w:rPr>
            <w:noProof/>
          </w:rPr>
          <w:fldChar w:fldCharType="end"/>
        </w:r>
      </w:ins>
    </w:p>
    <w:p w:rsidR="00172983" w:rsidRDefault="00172983">
      <w:pPr>
        <w:pStyle w:val="TableofFigures"/>
        <w:numPr>
          <w:ins w:id="6063" w:author="Webb Roberts" w:date="2010-03-31T15:32:00Z"/>
        </w:numPr>
        <w:tabs>
          <w:tab w:val="right" w:leader="dot" w:pos="9350"/>
        </w:tabs>
        <w:rPr>
          <w:ins w:id="6064" w:author="Webb Roberts" w:date="2010-03-31T15:32:00Z"/>
          <w:rFonts w:asciiTheme="minorHAnsi" w:eastAsiaTheme="minorEastAsia" w:hAnsiTheme="minorHAnsi" w:cstheme="minorBidi"/>
          <w:noProof/>
        </w:rPr>
      </w:pPr>
      <w:ins w:id="6065" w:author="Webb Roberts" w:date="2010-03-31T15:32:00Z">
        <w:r>
          <w:rPr>
            <w:noProof/>
          </w:rPr>
          <w:t>[Rule 7-9] (REF, EXT)</w:t>
        </w:r>
        <w:r>
          <w:rPr>
            <w:noProof/>
          </w:rPr>
          <w:tab/>
        </w:r>
        <w:r>
          <w:rPr>
            <w:noProof/>
          </w:rPr>
          <w:fldChar w:fldCharType="begin"/>
        </w:r>
        <w:r>
          <w:rPr>
            <w:noProof/>
          </w:rPr>
          <w:instrText xml:space="preserve"> PAGEREF _Toc131669191 \h </w:instrText>
        </w:r>
      </w:ins>
      <w:r w:rsidR="00A63659">
        <w:rPr>
          <w:noProof/>
        </w:rPr>
      </w:r>
      <w:r>
        <w:rPr>
          <w:noProof/>
        </w:rPr>
        <w:fldChar w:fldCharType="separate"/>
      </w:r>
      <w:ins w:id="6066" w:author="Webb Roberts" w:date="2010-03-31T15:33:00Z">
        <w:r w:rsidR="00A63659">
          <w:rPr>
            <w:noProof/>
          </w:rPr>
          <w:t>53</w:t>
        </w:r>
      </w:ins>
      <w:ins w:id="6067" w:author="Webb Roberts" w:date="2010-03-31T15:32:00Z">
        <w:r>
          <w:rPr>
            <w:noProof/>
          </w:rPr>
          <w:fldChar w:fldCharType="end"/>
        </w:r>
      </w:ins>
    </w:p>
    <w:p w:rsidR="00172983" w:rsidRDefault="00172983">
      <w:pPr>
        <w:pStyle w:val="TableofFigures"/>
        <w:numPr>
          <w:ins w:id="6068" w:author="Webb Roberts" w:date="2010-03-31T15:32:00Z"/>
        </w:numPr>
        <w:tabs>
          <w:tab w:val="right" w:leader="dot" w:pos="9350"/>
        </w:tabs>
        <w:rPr>
          <w:ins w:id="6069" w:author="Webb Roberts" w:date="2010-03-31T15:32:00Z"/>
          <w:rFonts w:asciiTheme="minorHAnsi" w:eastAsiaTheme="minorEastAsia" w:hAnsiTheme="minorHAnsi" w:cstheme="minorBidi"/>
          <w:noProof/>
        </w:rPr>
      </w:pPr>
      <w:ins w:id="6070" w:author="Webb Roberts" w:date="2010-03-31T15:32:00Z">
        <w:r>
          <w:rPr>
            <w:noProof/>
          </w:rPr>
          <w:t>[Rule 7-10] (REF, EXT)</w:t>
        </w:r>
        <w:r>
          <w:rPr>
            <w:noProof/>
          </w:rPr>
          <w:tab/>
        </w:r>
        <w:r>
          <w:rPr>
            <w:noProof/>
          </w:rPr>
          <w:fldChar w:fldCharType="begin"/>
        </w:r>
        <w:r>
          <w:rPr>
            <w:noProof/>
          </w:rPr>
          <w:instrText xml:space="preserve"> PAGEREF _Toc131669192 \h </w:instrText>
        </w:r>
      </w:ins>
      <w:r w:rsidR="00A63659">
        <w:rPr>
          <w:noProof/>
        </w:rPr>
      </w:r>
      <w:r>
        <w:rPr>
          <w:noProof/>
        </w:rPr>
        <w:fldChar w:fldCharType="separate"/>
      </w:r>
      <w:ins w:id="6071" w:author="Webb Roberts" w:date="2010-03-31T15:33:00Z">
        <w:r w:rsidR="00A63659">
          <w:rPr>
            <w:noProof/>
          </w:rPr>
          <w:t>53</w:t>
        </w:r>
      </w:ins>
      <w:ins w:id="6072" w:author="Webb Roberts" w:date="2010-03-31T15:32:00Z">
        <w:r>
          <w:rPr>
            <w:noProof/>
          </w:rPr>
          <w:fldChar w:fldCharType="end"/>
        </w:r>
      </w:ins>
    </w:p>
    <w:p w:rsidR="00172983" w:rsidRDefault="00172983">
      <w:pPr>
        <w:pStyle w:val="TableofFigures"/>
        <w:numPr>
          <w:ins w:id="6073" w:author="Webb Roberts" w:date="2010-03-31T15:32:00Z"/>
        </w:numPr>
        <w:tabs>
          <w:tab w:val="right" w:leader="dot" w:pos="9350"/>
        </w:tabs>
        <w:rPr>
          <w:ins w:id="6074" w:author="Webb Roberts" w:date="2010-03-31T15:32:00Z"/>
          <w:rFonts w:asciiTheme="minorHAnsi" w:eastAsiaTheme="minorEastAsia" w:hAnsiTheme="minorHAnsi" w:cstheme="minorBidi"/>
          <w:noProof/>
        </w:rPr>
      </w:pPr>
      <w:ins w:id="6075" w:author="Webb Roberts" w:date="2010-03-31T15:32:00Z">
        <w:r>
          <w:rPr>
            <w:noProof/>
          </w:rPr>
          <w:t>[Rule 7-11] (REF, EXT)</w:t>
        </w:r>
        <w:r>
          <w:rPr>
            <w:noProof/>
          </w:rPr>
          <w:tab/>
        </w:r>
        <w:r>
          <w:rPr>
            <w:noProof/>
          </w:rPr>
          <w:fldChar w:fldCharType="begin"/>
        </w:r>
        <w:r>
          <w:rPr>
            <w:noProof/>
          </w:rPr>
          <w:instrText xml:space="preserve"> PAGEREF _Toc131669193 \h </w:instrText>
        </w:r>
      </w:ins>
      <w:r w:rsidR="00A63659">
        <w:rPr>
          <w:noProof/>
        </w:rPr>
      </w:r>
      <w:r>
        <w:rPr>
          <w:noProof/>
        </w:rPr>
        <w:fldChar w:fldCharType="separate"/>
      </w:r>
      <w:ins w:id="6076" w:author="Webb Roberts" w:date="2010-03-31T15:33:00Z">
        <w:r w:rsidR="00A63659">
          <w:rPr>
            <w:noProof/>
          </w:rPr>
          <w:t>53</w:t>
        </w:r>
      </w:ins>
      <w:ins w:id="6077" w:author="Webb Roberts" w:date="2010-03-31T15:32:00Z">
        <w:r>
          <w:rPr>
            <w:noProof/>
          </w:rPr>
          <w:fldChar w:fldCharType="end"/>
        </w:r>
      </w:ins>
    </w:p>
    <w:p w:rsidR="00172983" w:rsidRDefault="00172983">
      <w:pPr>
        <w:pStyle w:val="TableofFigures"/>
        <w:numPr>
          <w:ins w:id="6078" w:author="Webb Roberts" w:date="2010-03-31T15:32:00Z"/>
        </w:numPr>
        <w:tabs>
          <w:tab w:val="right" w:leader="dot" w:pos="9350"/>
        </w:tabs>
        <w:rPr>
          <w:ins w:id="6079" w:author="Webb Roberts" w:date="2010-03-31T15:32:00Z"/>
          <w:rFonts w:asciiTheme="minorHAnsi" w:eastAsiaTheme="minorEastAsia" w:hAnsiTheme="minorHAnsi" w:cstheme="minorBidi"/>
          <w:noProof/>
        </w:rPr>
      </w:pPr>
      <w:ins w:id="6080" w:author="Webb Roberts" w:date="2010-03-31T15:32:00Z">
        <w:r>
          <w:rPr>
            <w:noProof/>
          </w:rPr>
          <w:t>[Rule 7-12] (REF, EXT)</w:t>
        </w:r>
        <w:r>
          <w:rPr>
            <w:noProof/>
          </w:rPr>
          <w:tab/>
        </w:r>
        <w:r>
          <w:rPr>
            <w:noProof/>
          </w:rPr>
          <w:fldChar w:fldCharType="begin"/>
        </w:r>
        <w:r>
          <w:rPr>
            <w:noProof/>
          </w:rPr>
          <w:instrText xml:space="preserve"> PAGEREF _Toc131669194 \h </w:instrText>
        </w:r>
      </w:ins>
      <w:r w:rsidR="00A63659">
        <w:rPr>
          <w:noProof/>
        </w:rPr>
      </w:r>
      <w:r>
        <w:rPr>
          <w:noProof/>
        </w:rPr>
        <w:fldChar w:fldCharType="separate"/>
      </w:r>
      <w:ins w:id="6081" w:author="Webb Roberts" w:date="2010-03-31T15:33:00Z">
        <w:r w:rsidR="00A63659">
          <w:rPr>
            <w:noProof/>
          </w:rPr>
          <w:t>53</w:t>
        </w:r>
      </w:ins>
      <w:ins w:id="6082" w:author="Webb Roberts" w:date="2010-03-31T15:32:00Z">
        <w:r>
          <w:rPr>
            <w:noProof/>
          </w:rPr>
          <w:fldChar w:fldCharType="end"/>
        </w:r>
      </w:ins>
    </w:p>
    <w:p w:rsidR="00172983" w:rsidRDefault="00172983">
      <w:pPr>
        <w:pStyle w:val="TableofFigures"/>
        <w:numPr>
          <w:ins w:id="6083" w:author="Webb Roberts" w:date="2010-03-31T15:32:00Z"/>
        </w:numPr>
        <w:tabs>
          <w:tab w:val="right" w:leader="dot" w:pos="9350"/>
        </w:tabs>
        <w:rPr>
          <w:ins w:id="6084" w:author="Webb Roberts" w:date="2010-03-31T15:32:00Z"/>
          <w:rFonts w:asciiTheme="minorHAnsi" w:eastAsiaTheme="minorEastAsia" w:hAnsiTheme="minorHAnsi" w:cstheme="minorBidi"/>
          <w:noProof/>
        </w:rPr>
      </w:pPr>
      <w:ins w:id="6085" w:author="Webb Roberts" w:date="2010-03-31T15:32:00Z">
        <w:r>
          <w:rPr>
            <w:noProof/>
          </w:rPr>
          <w:t>[Rule 7-13] (REF, EXT)</w:t>
        </w:r>
        <w:r>
          <w:rPr>
            <w:noProof/>
          </w:rPr>
          <w:tab/>
        </w:r>
        <w:r>
          <w:rPr>
            <w:noProof/>
          </w:rPr>
          <w:fldChar w:fldCharType="begin"/>
        </w:r>
        <w:r>
          <w:rPr>
            <w:noProof/>
          </w:rPr>
          <w:instrText xml:space="preserve"> PAGEREF _Toc131669195 \h </w:instrText>
        </w:r>
      </w:ins>
      <w:r w:rsidR="00A63659">
        <w:rPr>
          <w:noProof/>
        </w:rPr>
      </w:r>
      <w:r>
        <w:rPr>
          <w:noProof/>
        </w:rPr>
        <w:fldChar w:fldCharType="separate"/>
      </w:r>
      <w:ins w:id="6086" w:author="Webb Roberts" w:date="2010-03-31T15:33:00Z">
        <w:r w:rsidR="00A63659">
          <w:rPr>
            <w:noProof/>
          </w:rPr>
          <w:t>53</w:t>
        </w:r>
      </w:ins>
      <w:ins w:id="6087" w:author="Webb Roberts" w:date="2010-03-31T15:32:00Z">
        <w:r>
          <w:rPr>
            <w:noProof/>
          </w:rPr>
          <w:fldChar w:fldCharType="end"/>
        </w:r>
      </w:ins>
    </w:p>
    <w:p w:rsidR="00172983" w:rsidRDefault="00172983">
      <w:pPr>
        <w:pStyle w:val="TableofFigures"/>
        <w:numPr>
          <w:ins w:id="6088" w:author="Webb Roberts" w:date="2010-03-31T15:32:00Z"/>
        </w:numPr>
        <w:tabs>
          <w:tab w:val="right" w:leader="dot" w:pos="9350"/>
        </w:tabs>
        <w:rPr>
          <w:ins w:id="6089" w:author="Webb Roberts" w:date="2010-03-31T15:32:00Z"/>
          <w:rFonts w:asciiTheme="minorHAnsi" w:eastAsiaTheme="minorEastAsia" w:hAnsiTheme="minorHAnsi" w:cstheme="minorBidi"/>
          <w:noProof/>
        </w:rPr>
      </w:pPr>
      <w:ins w:id="6090" w:author="Webb Roberts" w:date="2010-03-31T15:32:00Z">
        <w:r>
          <w:rPr>
            <w:noProof/>
          </w:rPr>
          <w:t>[Rule 7-14] (REF, EXT)</w:t>
        </w:r>
        <w:r>
          <w:rPr>
            <w:noProof/>
          </w:rPr>
          <w:tab/>
        </w:r>
        <w:r>
          <w:rPr>
            <w:noProof/>
          </w:rPr>
          <w:fldChar w:fldCharType="begin"/>
        </w:r>
        <w:r>
          <w:rPr>
            <w:noProof/>
          </w:rPr>
          <w:instrText xml:space="preserve"> PAGEREF _Toc131669196 \h </w:instrText>
        </w:r>
      </w:ins>
      <w:r w:rsidR="00A63659">
        <w:rPr>
          <w:noProof/>
        </w:rPr>
      </w:r>
      <w:r>
        <w:rPr>
          <w:noProof/>
        </w:rPr>
        <w:fldChar w:fldCharType="separate"/>
      </w:r>
      <w:ins w:id="6091" w:author="Webb Roberts" w:date="2010-03-31T15:33:00Z">
        <w:r w:rsidR="00A63659">
          <w:rPr>
            <w:noProof/>
          </w:rPr>
          <w:t>54</w:t>
        </w:r>
      </w:ins>
      <w:ins w:id="6092" w:author="Webb Roberts" w:date="2010-03-31T15:32:00Z">
        <w:r>
          <w:rPr>
            <w:noProof/>
          </w:rPr>
          <w:fldChar w:fldCharType="end"/>
        </w:r>
      </w:ins>
    </w:p>
    <w:p w:rsidR="00172983" w:rsidRDefault="00172983">
      <w:pPr>
        <w:pStyle w:val="TableofFigures"/>
        <w:numPr>
          <w:ins w:id="6093" w:author="Webb Roberts" w:date="2010-03-31T15:32:00Z"/>
        </w:numPr>
        <w:tabs>
          <w:tab w:val="right" w:leader="dot" w:pos="9350"/>
        </w:tabs>
        <w:rPr>
          <w:ins w:id="6094" w:author="Webb Roberts" w:date="2010-03-31T15:32:00Z"/>
          <w:rFonts w:asciiTheme="minorHAnsi" w:eastAsiaTheme="minorEastAsia" w:hAnsiTheme="minorHAnsi" w:cstheme="minorBidi"/>
          <w:noProof/>
        </w:rPr>
      </w:pPr>
      <w:ins w:id="6095" w:author="Webb Roberts" w:date="2010-03-31T15:32:00Z">
        <w:r>
          <w:rPr>
            <w:noProof/>
          </w:rPr>
          <w:t>[Rule 7-15] (REF, EXT)</w:t>
        </w:r>
        <w:r>
          <w:rPr>
            <w:noProof/>
          </w:rPr>
          <w:tab/>
        </w:r>
        <w:r>
          <w:rPr>
            <w:noProof/>
          </w:rPr>
          <w:fldChar w:fldCharType="begin"/>
        </w:r>
        <w:r>
          <w:rPr>
            <w:noProof/>
          </w:rPr>
          <w:instrText xml:space="preserve"> PAGEREF _Toc131669197 \h </w:instrText>
        </w:r>
      </w:ins>
      <w:r w:rsidR="00A63659">
        <w:rPr>
          <w:noProof/>
        </w:rPr>
      </w:r>
      <w:r>
        <w:rPr>
          <w:noProof/>
        </w:rPr>
        <w:fldChar w:fldCharType="separate"/>
      </w:r>
      <w:ins w:id="6096" w:author="Webb Roberts" w:date="2010-03-31T15:33:00Z">
        <w:r w:rsidR="00A63659">
          <w:rPr>
            <w:noProof/>
          </w:rPr>
          <w:t>56</w:t>
        </w:r>
      </w:ins>
      <w:ins w:id="6097" w:author="Webb Roberts" w:date="2010-03-31T15:32:00Z">
        <w:r>
          <w:rPr>
            <w:noProof/>
          </w:rPr>
          <w:fldChar w:fldCharType="end"/>
        </w:r>
      </w:ins>
    </w:p>
    <w:p w:rsidR="00172983" w:rsidRDefault="00172983">
      <w:pPr>
        <w:pStyle w:val="TableofFigures"/>
        <w:numPr>
          <w:ins w:id="6098" w:author="Webb Roberts" w:date="2010-03-31T15:32:00Z"/>
        </w:numPr>
        <w:tabs>
          <w:tab w:val="right" w:leader="dot" w:pos="9350"/>
        </w:tabs>
        <w:rPr>
          <w:ins w:id="6099" w:author="Webb Roberts" w:date="2010-03-31T15:32:00Z"/>
          <w:rFonts w:asciiTheme="minorHAnsi" w:eastAsiaTheme="minorEastAsia" w:hAnsiTheme="minorHAnsi" w:cstheme="minorBidi"/>
          <w:noProof/>
        </w:rPr>
      </w:pPr>
      <w:ins w:id="6100" w:author="Webb Roberts" w:date="2010-03-31T15:32:00Z">
        <w:r>
          <w:rPr>
            <w:noProof/>
          </w:rPr>
          <w:t>[Rule 7-16] (REF, EXT)</w:t>
        </w:r>
        <w:r>
          <w:rPr>
            <w:noProof/>
          </w:rPr>
          <w:tab/>
        </w:r>
        <w:r>
          <w:rPr>
            <w:noProof/>
          </w:rPr>
          <w:fldChar w:fldCharType="begin"/>
        </w:r>
        <w:r>
          <w:rPr>
            <w:noProof/>
          </w:rPr>
          <w:instrText xml:space="preserve"> PAGEREF _Toc131669198 \h </w:instrText>
        </w:r>
      </w:ins>
      <w:r w:rsidR="00A63659">
        <w:rPr>
          <w:noProof/>
        </w:rPr>
      </w:r>
      <w:r>
        <w:rPr>
          <w:noProof/>
        </w:rPr>
        <w:fldChar w:fldCharType="separate"/>
      </w:r>
      <w:ins w:id="6101" w:author="Webb Roberts" w:date="2010-03-31T15:33:00Z">
        <w:r w:rsidR="00A63659">
          <w:rPr>
            <w:noProof/>
          </w:rPr>
          <w:t>57</w:t>
        </w:r>
      </w:ins>
      <w:ins w:id="6102" w:author="Webb Roberts" w:date="2010-03-31T15:32:00Z">
        <w:r>
          <w:rPr>
            <w:noProof/>
          </w:rPr>
          <w:fldChar w:fldCharType="end"/>
        </w:r>
      </w:ins>
    </w:p>
    <w:p w:rsidR="00172983" w:rsidRDefault="00172983">
      <w:pPr>
        <w:pStyle w:val="TableofFigures"/>
        <w:numPr>
          <w:ins w:id="6103" w:author="Webb Roberts" w:date="2010-03-31T15:32:00Z"/>
        </w:numPr>
        <w:tabs>
          <w:tab w:val="right" w:leader="dot" w:pos="9350"/>
        </w:tabs>
        <w:rPr>
          <w:ins w:id="6104" w:author="Webb Roberts" w:date="2010-03-31T15:32:00Z"/>
          <w:rFonts w:asciiTheme="minorHAnsi" w:eastAsiaTheme="minorEastAsia" w:hAnsiTheme="minorHAnsi" w:cstheme="minorBidi"/>
          <w:noProof/>
        </w:rPr>
      </w:pPr>
      <w:ins w:id="6105" w:author="Webb Roberts" w:date="2010-03-31T15:32:00Z">
        <w:r>
          <w:rPr>
            <w:noProof/>
          </w:rPr>
          <w:t>[Rule 7-17] (REF, EXT)</w:t>
        </w:r>
        <w:r>
          <w:rPr>
            <w:noProof/>
          </w:rPr>
          <w:tab/>
        </w:r>
        <w:r>
          <w:rPr>
            <w:noProof/>
          </w:rPr>
          <w:fldChar w:fldCharType="begin"/>
        </w:r>
        <w:r>
          <w:rPr>
            <w:noProof/>
          </w:rPr>
          <w:instrText xml:space="preserve"> PAGEREF _Toc131669199 \h </w:instrText>
        </w:r>
      </w:ins>
      <w:r w:rsidR="00A63659">
        <w:rPr>
          <w:noProof/>
        </w:rPr>
      </w:r>
      <w:r>
        <w:rPr>
          <w:noProof/>
        </w:rPr>
        <w:fldChar w:fldCharType="separate"/>
      </w:r>
      <w:ins w:id="6106" w:author="Webb Roberts" w:date="2010-03-31T15:33:00Z">
        <w:r w:rsidR="00A63659">
          <w:rPr>
            <w:noProof/>
          </w:rPr>
          <w:t>58</w:t>
        </w:r>
      </w:ins>
      <w:ins w:id="6107" w:author="Webb Roberts" w:date="2010-03-31T15:32:00Z">
        <w:r>
          <w:rPr>
            <w:noProof/>
          </w:rPr>
          <w:fldChar w:fldCharType="end"/>
        </w:r>
      </w:ins>
    </w:p>
    <w:p w:rsidR="00172983" w:rsidRDefault="00172983">
      <w:pPr>
        <w:pStyle w:val="TableofFigures"/>
        <w:numPr>
          <w:ins w:id="6108" w:author="Webb Roberts" w:date="2010-03-31T15:32:00Z"/>
        </w:numPr>
        <w:tabs>
          <w:tab w:val="right" w:leader="dot" w:pos="9350"/>
        </w:tabs>
        <w:rPr>
          <w:ins w:id="6109" w:author="Webb Roberts" w:date="2010-03-31T15:32:00Z"/>
          <w:rFonts w:asciiTheme="minorHAnsi" w:eastAsiaTheme="minorEastAsia" w:hAnsiTheme="minorHAnsi" w:cstheme="minorBidi"/>
          <w:noProof/>
        </w:rPr>
      </w:pPr>
      <w:ins w:id="6110" w:author="Webb Roberts" w:date="2010-03-31T15:32:00Z">
        <w:r>
          <w:rPr>
            <w:noProof/>
          </w:rPr>
          <w:t>[Rule 7-18] (REF, EXT)</w:t>
        </w:r>
        <w:r>
          <w:rPr>
            <w:noProof/>
          </w:rPr>
          <w:tab/>
        </w:r>
        <w:r>
          <w:rPr>
            <w:noProof/>
          </w:rPr>
          <w:fldChar w:fldCharType="begin"/>
        </w:r>
        <w:r>
          <w:rPr>
            <w:noProof/>
          </w:rPr>
          <w:instrText xml:space="preserve"> PAGEREF _Toc131669200 \h </w:instrText>
        </w:r>
      </w:ins>
      <w:r w:rsidR="00A63659">
        <w:rPr>
          <w:noProof/>
        </w:rPr>
      </w:r>
      <w:r>
        <w:rPr>
          <w:noProof/>
        </w:rPr>
        <w:fldChar w:fldCharType="separate"/>
      </w:r>
      <w:ins w:id="6111" w:author="Webb Roberts" w:date="2010-03-31T15:33:00Z">
        <w:r w:rsidR="00A63659">
          <w:rPr>
            <w:noProof/>
          </w:rPr>
          <w:t>58</w:t>
        </w:r>
      </w:ins>
      <w:ins w:id="6112" w:author="Webb Roberts" w:date="2010-03-31T15:32:00Z">
        <w:r>
          <w:rPr>
            <w:noProof/>
          </w:rPr>
          <w:fldChar w:fldCharType="end"/>
        </w:r>
      </w:ins>
    </w:p>
    <w:p w:rsidR="00172983" w:rsidRDefault="00172983">
      <w:pPr>
        <w:pStyle w:val="TableofFigures"/>
        <w:numPr>
          <w:ins w:id="6113" w:author="Webb Roberts" w:date="2010-03-31T15:32:00Z"/>
        </w:numPr>
        <w:tabs>
          <w:tab w:val="right" w:leader="dot" w:pos="9350"/>
        </w:tabs>
        <w:rPr>
          <w:ins w:id="6114" w:author="Webb Roberts" w:date="2010-03-31T15:32:00Z"/>
          <w:rFonts w:asciiTheme="minorHAnsi" w:eastAsiaTheme="minorEastAsia" w:hAnsiTheme="minorHAnsi" w:cstheme="minorBidi"/>
          <w:noProof/>
        </w:rPr>
      </w:pPr>
      <w:ins w:id="6115" w:author="Webb Roberts" w:date="2010-03-31T15:32:00Z">
        <w:r>
          <w:rPr>
            <w:noProof/>
          </w:rPr>
          <w:t>[Rule 7-19] (REF, EXT)</w:t>
        </w:r>
        <w:r>
          <w:rPr>
            <w:noProof/>
          </w:rPr>
          <w:tab/>
        </w:r>
        <w:r>
          <w:rPr>
            <w:noProof/>
          </w:rPr>
          <w:fldChar w:fldCharType="begin"/>
        </w:r>
        <w:r>
          <w:rPr>
            <w:noProof/>
          </w:rPr>
          <w:instrText xml:space="preserve"> PAGEREF _Toc131669201 \h </w:instrText>
        </w:r>
      </w:ins>
      <w:r w:rsidR="00A63659">
        <w:rPr>
          <w:noProof/>
        </w:rPr>
      </w:r>
      <w:r>
        <w:rPr>
          <w:noProof/>
        </w:rPr>
        <w:fldChar w:fldCharType="separate"/>
      </w:r>
      <w:ins w:id="6116" w:author="Webb Roberts" w:date="2010-03-31T15:33:00Z">
        <w:r w:rsidR="00A63659">
          <w:rPr>
            <w:noProof/>
          </w:rPr>
          <w:t>58</w:t>
        </w:r>
      </w:ins>
      <w:ins w:id="6117" w:author="Webb Roberts" w:date="2010-03-31T15:32:00Z">
        <w:r>
          <w:rPr>
            <w:noProof/>
          </w:rPr>
          <w:fldChar w:fldCharType="end"/>
        </w:r>
      </w:ins>
    </w:p>
    <w:p w:rsidR="00172983" w:rsidRDefault="00172983">
      <w:pPr>
        <w:pStyle w:val="TableofFigures"/>
        <w:numPr>
          <w:ins w:id="6118" w:author="Webb Roberts" w:date="2010-03-31T15:32:00Z"/>
        </w:numPr>
        <w:tabs>
          <w:tab w:val="right" w:leader="dot" w:pos="9350"/>
        </w:tabs>
        <w:rPr>
          <w:ins w:id="6119" w:author="Webb Roberts" w:date="2010-03-31T15:32:00Z"/>
          <w:rFonts w:asciiTheme="minorHAnsi" w:eastAsiaTheme="minorEastAsia" w:hAnsiTheme="minorHAnsi" w:cstheme="minorBidi"/>
          <w:noProof/>
        </w:rPr>
      </w:pPr>
      <w:ins w:id="6120" w:author="Webb Roberts" w:date="2010-03-31T15:32:00Z">
        <w:r>
          <w:rPr>
            <w:noProof/>
          </w:rPr>
          <w:t>[Rule 7-20] (REF, EXT)</w:t>
        </w:r>
        <w:r>
          <w:rPr>
            <w:noProof/>
          </w:rPr>
          <w:tab/>
        </w:r>
        <w:r>
          <w:rPr>
            <w:noProof/>
          </w:rPr>
          <w:fldChar w:fldCharType="begin"/>
        </w:r>
        <w:r>
          <w:rPr>
            <w:noProof/>
          </w:rPr>
          <w:instrText xml:space="preserve"> PAGEREF _Toc131669202 \h </w:instrText>
        </w:r>
      </w:ins>
      <w:r w:rsidR="00A63659">
        <w:rPr>
          <w:noProof/>
        </w:rPr>
      </w:r>
      <w:r>
        <w:rPr>
          <w:noProof/>
        </w:rPr>
        <w:fldChar w:fldCharType="separate"/>
      </w:r>
      <w:ins w:id="6121" w:author="Webb Roberts" w:date="2010-03-31T15:33:00Z">
        <w:r w:rsidR="00A63659">
          <w:rPr>
            <w:noProof/>
          </w:rPr>
          <w:t>58</w:t>
        </w:r>
      </w:ins>
      <w:ins w:id="6122" w:author="Webb Roberts" w:date="2010-03-31T15:32:00Z">
        <w:r>
          <w:rPr>
            <w:noProof/>
          </w:rPr>
          <w:fldChar w:fldCharType="end"/>
        </w:r>
      </w:ins>
    </w:p>
    <w:p w:rsidR="00172983" w:rsidRDefault="00172983">
      <w:pPr>
        <w:pStyle w:val="TableofFigures"/>
        <w:numPr>
          <w:ins w:id="6123" w:author="Webb Roberts" w:date="2010-03-31T15:32:00Z"/>
        </w:numPr>
        <w:tabs>
          <w:tab w:val="right" w:leader="dot" w:pos="9350"/>
        </w:tabs>
        <w:rPr>
          <w:ins w:id="6124" w:author="Webb Roberts" w:date="2010-03-31T15:32:00Z"/>
          <w:rFonts w:asciiTheme="minorHAnsi" w:eastAsiaTheme="minorEastAsia" w:hAnsiTheme="minorHAnsi" w:cstheme="minorBidi"/>
          <w:noProof/>
        </w:rPr>
      </w:pPr>
      <w:ins w:id="6125" w:author="Webb Roberts" w:date="2010-03-31T15:32:00Z">
        <w:r>
          <w:rPr>
            <w:noProof/>
          </w:rPr>
          <w:t>[Rule 7-21] (REF, EXT)</w:t>
        </w:r>
        <w:r>
          <w:rPr>
            <w:noProof/>
          </w:rPr>
          <w:tab/>
        </w:r>
        <w:r>
          <w:rPr>
            <w:noProof/>
          </w:rPr>
          <w:fldChar w:fldCharType="begin"/>
        </w:r>
        <w:r>
          <w:rPr>
            <w:noProof/>
          </w:rPr>
          <w:instrText xml:space="preserve"> PAGEREF _Toc131669203 \h </w:instrText>
        </w:r>
      </w:ins>
      <w:r w:rsidR="00A63659">
        <w:rPr>
          <w:noProof/>
        </w:rPr>
      </w:r>
      <w:r>
        <w:rPr>
          <w:noProof/>
        </w:rPr>
        <w:fldChar w:fldCharType="separate"/>
      </w:r>
      <w:ins w:id="6126" w:author="Webb Roberts" w:date="2010-03-31T15:33:00Z">
        <w:r w:rsidR="00A63659">
          <w:rPr>
            <w:noProof/>
          </w:rPr>
          <w:t>58</w:t>
        </w:r>
      </w:ins>
      <w:ins w:id="6127" w:author="Webb Roberts" w:date="2010-03-31T15:32:00Z">
        <w:r>
          <w:rPr>
            <w:noProof/>
          </w:rPr>
          <w:fldChar w:fldCharType="end"/>
        </w:r>
      </w:ins>
    </w:p>
    <w:p w:rsidR="00172983" w:rsidRDefault="00172983">
      <w:pPr>
        <w:pStyle w:val="TableofFigures"/>
        <w:numPr>
          <w:ins w:id="6128" w:author="Webb Roberts" w:date="2010-03-31T15:32:00Z"/>
        </w:numPr>
        <w:tabs>
          <w:tab w:val="right" w:leader="dot" w:pos="9350"/>
        </w:tabs>
        <w:rPr>
          <w:ins w:id="6129" w:author="Webb Roberts" w:date="2010-03-31T15:32:00Z"/>
          <w:rFonts w:asciiTheme="minorHAnsi" w:eastAsiaTheme="minorEastAsia" w:hAnsiTheme="minorHAnsi" w:cstheme="minorBidi"/>
          <w:noProof/>
        </w:rPr>
      </w:pPr>
      <w:ins w:id="6130" w:author="Webb Roberts" w:date="2010-03-31T15:32:00Z">
        <w:r>
          <w:rPr>
            <w:noProof/>
          </w:rPr>
          <w:t>[Rule 7-22] (REF, EXT)</w:t>
        </w:r>
        <w:r>
          <w:rPr>
            <w:noProof/>
          </w:rPr>
          <w:tab/>
        </w:r>
        <w:r>
          <w:rPr>
            <w:noProof/>
          </w:rPr>
          <w:fldChar w:fldCharType="begin"/>
        </w:r>
        <w:r>
          <w:rPr>
            <w:noProof/>
          </w:rPr>
          <w:instrText xml:space="preserve"> PAGEREF _Toc131669204 \h </w:instrText>
        </w:r>
      </w:ins>
      <w:r w:rsidR="00A63659">
        <w:rPr>
          <w:noProof/>
        </w:rPr>
      </w:r>
      <w:r>
        <w:rPr>
          <w:noProof/>
        </w:rPr>
        <w:fldChar w:fldCharType="separate"/>
      </w:r>
      <w:ins w:id="6131" w:author="Webb Roberts" w:date="2010-03-31T15:33:00Z">
        <w:r w:rsidR="00A63659">
          <w:rPr>
            <w:noProof/>
          </w:rPr>
          <w:t>59</w:t>
        </w:r>
      </w:ins>
      <w:ins w:id="6132" w:author="Webb Roberts" w:date="2010-03-31T15:32:00Z">
        <w:r>
          <w:rPr>
            <w:noProof/>
          </w:rPr>
          <w:fldChar w:fldCharType="end"/>
        </w:r>
      </w:ins>
    </w:p>
    <w:p w:rsidR="00172983" w:rsidRDefault="00172983">
      <w:pPr>
        <w:pStyle w:val="TableofFigures"/>
        <w:numPr>
          <w:ins w:id="6133" w:author="Webb Roberts" w:date="2010-03-31T15:32:00Z"/>
        </w:numPr>
        <w:tabs>
          <w:tab w:val="right" w:leader="dot" w:pos="9350"/>
        </w:tabs>
        <w:rPr>
          <w:ins w:id="6134" w:author="Webb Roberts" w:date="2010-03-31T15:32:00Z"/>
          <w:rFonts w:asciiTheme="minorHAnsi" w:eastAsiaTheme="minorEastAsia" w:hAnsiTheme="minorHAnsi" w:cstheme="minorBidi"/>
          <w:noProof/>
        </w:rPr>
      </w:pPr>
      <w:ins w:id="6135" w:author="Webb Roberts" w:date="2010-03-31T15:32:00Z">
        <w:r>
          <w:rPr>
            <w:noProof/>
          </w:rPr>
          <w:t>[Rule 7-23] (REF, EXT)</w:t>
        </w:r>
        <w:r>
          <w:rPr>
            <w:noProof/>
          </w:rPr>
          <w:tab/>
        </w:r>
        <w:r>
          <w:rPr>
            <w:noProof/>
          </w:rPr>
          <w:fldChar w:fldCharType="begin"/>
        </w:r>
        <w:r>
          <w:rPr>
            <w:noProof/>
          </w:rPr>
          <w:instrText xml:space="preserve"> PAGEREF _Toc131669205 \h </w:instrText>
        </w:r>
      </w:ins>
      <w:r w:rsidR="00A63659">
        <w:rPr>
          <w:noProof/>
        </w:rPr>
      </w:r>
      <w:r>
        <w:rPr>
          <w:noProof/>
        </w:rPr>
        <w:fldChar w:fldCharType="separate"/>
      </w:r>
      <w:ins w:id="6136" w:author="Webb Roberts" w:date="2010-03-31T15:33:00Z">
        <w:r w:rsidR="00A63659">
          <w:rPr>
            <w:noProof/>
          </w:rPr>
          <w:t>59</w:t>
        </w:r>
      </w:ins>
      <w:ins w:id="6137" w:author="Webb Roberts" w:date="2010-03-31T15:32:00Z">
        <w:r>
          <w:rPr>
            <w:noProof/>
          </w:rPr>
          <w:fldChar w:fldCharType="end"/>
        </w:r>
      </w:ins>
    </w:p>
    <w:p w:rsidR="00172983" w:rsidRDefault="00172983">
      <w:pPr>
        <w:pStyle w:val="TableofFigures"/>
        <w:numPr>
          <w:ins w:id="6138" w:author="Webb Roberts" w:date="2010-03-31T15:32:00Z"/>
        </w:numPr>
        <w:tabs>
          <w:tab w:val="right" w:leader="dot" w:pos="9350"/>
        </w:tabs>
        <w:rPr>
          <w:ins w:id="6139" w:author="Webb Roberts" w:date="2010-03-31T15:32:00Z"/>
          <w:rFonts w:asciiTheme="minorHAnsi" w:eastAsiaTheme="minorEastAsia" w:hAnsiTheme="minorHAnsi" w:cstheme="minorBidi"/>
          <w:noProof/>
        </w:rPr>
      </w:pPr>
      <w:ins w:id="6140" w:author="Webb Roberts" w:date="2010-03-31T15:32:00Z">
        <w:r>
          <w:rPr>
            <w:noProof/>
          </w:rPr>
          <w:t>[Rule 7-24] (REF, EXT)</w:t>
        </w:r>
        <w:r>
          <w:rPr>
            <w:noProof/>
          </w:rPr>
          <w:tab/>
        </w:r>
        <w:r>
          <w:rPr>
            <w:noProof/>
          </w:rPr>
          <w:fldChar w:fldCharType="begin"/>
        </w:r>
        <w:r>
          <w:rPr>
            <w:noProof/>
          </w:rPr>
          <w:instrText xml:space="preserve"> PAGEREF _Toc131669206 \h </w:instrText>
        </w:r>
      </w:ins>
      <w:r w:rsidR="00A63659">
        <w:rPr>
          <w:noProof/>
        </w:rPr>
      </w:r>
      <w:r>
        <w:rPr>
          <w:noProof/>
        </w:rPr>
        <w:fldChar w:fldCharType="separate"/>
      </w:r>
      <w:ins w:id="6141" w:author="Webb Roberts" w:date="2010-03-31T15:33:00Z">
        <w:r w:rsidR="00A63659">
          <w:rPr>
            <w:noProof/>
          </w:rPr>
          <w:t>59</w:t>
        </w:r>
      </w:ins>
      <w:ins w:id="6142" w:author="Webb Roberts" w:date="2010-03-31T15:32:00Z">
        <w:r>
          <w:rPr>
            <w:noProof/>
          </w:rPr>
          <w:fldChar w:fldCharType="end"/>
        </w:r>
      </w:ins>
    </w:p>
    <w:p w:rsidR="00172983" w:rsidRDefault="00172983">
      <w:pPr>
        <w:pStyle w:val="TableofFigures"/>
        <w:numPr>
          <w:ins w:id="6143" w:author="Webb Roberts" w:date="2010-03-31T15:32:00Z"/>
        </w:numPr>
        <w:tabs>
          <w:tab w:val="right" w:leader="dot" w:pos="9350"/>
        </w:tabs>
        <w:rPr>
          <w:ins w:id="6144" w:author="Webb Roberts" w:date="2010-03-31T15:32:00Z"/>
          <w:rFonts w:asciiTheme="minorHAnsi" w:eastAsiaTheme="minorEastAsia" w:hAnsiTheme="minorHAnsi" w:cstheme="minorBidi"/>
          <w:noProof/>
        </w:rPr>
      </w:pPr>
      <w:ins w:id="6145" w:author="Webb Roberts" w:date="2010-03-31T15:32:00Z">
        <w:r>
          <w:rPr>
            <w:noProof/>
          </w:rPr>
          <w:t>[Rule 7-25] (REF, EXT)</w:t>
        </w:r>
        <w:r>
          <w:rPr>
            <w:noProof/>
          </w:rPr>
          <w:tab/>
        </w:r>
        <w:r>
          <w:rPr>
            <w:noProof/>
          </w:rPr>
          <w:fldChar w:fldCharType="begin"/>
        </w:r>
        <w:r>
          <w:rPr>
            <w:noProof/>
          </w:rPr>
          <w:instrText xml:space="preserve"> PAGEREF _Toc131669207 \h </w:instrText>
        </w:r>
      </w:ins>
      <w:r w:rsidR="00A63659">
        <w:rPr>
          <w:noProof/>
        </w:rPr>
      </w:r>
      <w:r>
        <w:rPr>
          <w:noProof/>
        </w:rPr>
        <w:fldChar w:fldCharType="separate"/>
      </w:r>
      <w:ins w:id="6146" w:author="Webb Roberts" w:date="2010-03-31T15:33:00Z">
        <w:r w:rsidR="00A63659">
          <w:rPr>
            <w:noProof/>
          </w:rPr>
          <w:t>59</w:t>
        </w:r>
      </w:ins>
      <w:ins w:id="6147" w:author="Webb Roberts" w:date="2010-03-31T15:32:00Z">
        <w:r>
          <w:rPr>
            <w:noProof/>
          </w:rPr>
          <w:fldChar w:fldCharType="end"/>
        </w:r>
      </w:ins>
    </w:p>
    <w:p w:rsidR="00172983" w:rsidRDefault="00172983">
      <w:pPr>
        <w:pStyle w:val="TableofFigures"/>
        <w:numPr>
          <w:ins w:id="6148" w:author="Webb Roberts" w:date="2010-03-31T15:32:00Z"/>
        </w:numPr>
        <w:tabs>
          <w:tab w:val="right" w:leader="dot" w:pos="9350"/>
        </w:tabs>
        <w:rPr>
          <w:ins w:id="6149" w:author="Webb Roberts" w:date="2010-03-31T15:32:00Z"/>
          <w:rFonts w:asciiTheme="minorHAnsi" w:eastAsiaTheme="minorEastAsia" w:hAnsiTheme="minorHAnsi" w:cstheme="minorBidi"/>
          <w:noProof/>
        </w:rPr>
      </w:pPr>
      <w:ins w:id="6150" w:author="Webb Roberts" w:date="2010-03-31T15:32:00Z">
        <w:r>
          <w:rPr>
            <w:noProof/>
          </w:rPr>
          <w:t>[Rule 7-26] (REF, EXT)</w:t>
        </w:r>
        <w:r>
          <w:rPr>
            <w:noProof/>
          </w:rPr>
          <w:tab/>
        </w:r>
        <w:r>
          <w:rPr>
            <w:noProof/>
          </w:rPr>
          <w:fldChar w:fldCharType="begin"/>
        </w:r>
        <w:r>
          <w:rPr>
            <w:noProof/>
          </w:rPr>
          <w:instrText xml:space="preserve"> PAGEREF _Toc131669208 \h </w:instrText>
        </w:r>
      </w:ins>
      <w:r w:rsidR="00A63659">
        <w:rPr>
          <w:noProof/>
        </w:rPr>
      </w:r>
      <w:r>
        <w:rPr>
          <w:noProof/>
        </w:rPr>
        <w:fldChar w:fldCharType="separate"/>
      </w:r>
      <w:ins w:id="6151" w:author="Webb Roberts" w:date="2010-03-31T15:33:00Z">
        <w:r w:rsidR="00A63659">
          <w:rPr>
            <w:noProof/>
          </w:rPr>
          <w:t>60</w:t>
        </w:r>
      </w:ins>
      <w:ins w:id="6152" w:author="Webb Roberts" w:date="2010-03-31T15:32:00Z">
        <w:r>
          <w:rPr>
            <w:noProof/>
          </w:rPr>
          <w:fldChar w:fldCharType="end"/>
        </w:r>
      </w:ins>
    </w:p>
    <w:p w:rsidR="00172983" w:rsidRDefault="00172983">
      <w:pPr>
        <w:pStyle w:val="TableofFigures"/>
        <w:numPr>
          <w:ins w:id="6153" w:author="Webb Roberts" w:date="2010-03-31T15:32:00Z"/>
        </w:numPr>
        <w:tabs>
          <w:tab w:val="right" w:leader="dot" w:pos="9350"/>
        </w:tabs>
        <w:rPr>
          <w:ins w:id="6154" w:author="Webb Roberts" w:date="2010-03-31T15:32:00Z"/>
          <w:rFonts w:asciiTheme="minorHAnsi" w:eastAsiaTheme="minorEastAsia" w:hAnsiTheme="minorHAnsi" w:cstheme="minorBidi"/>
          <w:noProof/>
        </w:rPr>
      </w:pPr>
      <w:ins w:id="6155" w:author="Webb Roberts" w:date="2010-03-31T15:32:00Z">
        <w:r>
          <w:rPr>
            <w:noProof/>
          </w:rPr>
          <w:t>[Rule 7-27] (REF, EXT)</w:t>
        </w:r>
        <w:r>
          <w:rPr>
            <w:noProof/>
          </w:rPr>
          <w:tab/>
        </w:r>
        <w:r>
          <w:rPr>
            <w:noProof/>
          </w:rPr>
          <w:fldChar w:fldCharType="begin"/>
        </w:r>
        <w:r>
          <w:rPr>
            <w:noProof/>
          </w:rPr>
          <w:instrText xml:space="preserve"> PAGEREF _Toc131669209 \h </w:instrText>
        </w:r>
      </w:ins>
      <w:r w:rsidR="00A63659">
        <w:rPr>
          <w:noProof/>
        </w:rPr>
      </w:r>
      <w:r>
        <w:rPr>
          <w:noProof/>
        </w:rPr>
        <w:fldChar w:fldCharType="separate"/>
      </w:r>
      <w:ins w:id="6156" w:author="Webb Roberts" w:date="2010-03-31T15:33:00Z">
        <w:r w:rsidR="00A63659">
          <w:rPr>
            <w:noProof/>
          </w:rPr>
          <w:t>60</w:t>
        </w:r>
      </w:ins>
      <w:ins w:id="6157" w:author="Webb Roberts" w:date="2010-03-31T15:32:00Z">
        <w:r>
          <w:rPr>
            <w:noProof/>
          </w:rPr>
          <w:fldChar w:fldCharType="end"/>
        </w:r>
      </w:ins>
    </w:p>
    <w:p w:rsidR="00172983" w:rsidRDefault="00172983">
      <w:pPr>
        <w:pStyle w:val="TableofFigures"/>
        <w:numPr>
          <w:ins w:id="6158" w:author="Webb Roberts" w:date="2010-03-31T15:32:00Z"/>
        </w:numPr>
        <w:tabs>
          <w:tab w:val="right" w:leader="dot" w:pos="9350"/>
        </w:tabs>
        <w:rPr>
          <w:ins w:id="6159" w:author="Webb Roberts" w:date="2010-03-31T15:32:00Z"/>
          <w:rFonts w:asciiTheme="minorHAnsi" w:eastAsiaTheme="minorEastAsia" w:hAnsiTheme="minorHAnsi" w:cstheme="minorBidi"/>
          <w:noProof/>
        </w:rPr>
      </w:pPr>
      <w:ins w:id="6160" w:author="Webb Roberts" w:date="2010-03-31T15:32:00Z">
        <w:r>
          <w:rPr>
            <w:noProof/>
          </w:rPr>
          <w:t>[Rule 7-28] (REF, EXT)</w:t>
        </w:r>
        <w:r>
          <w:rPr>
            <w:noProof/>
          </w:rPr>
          <w:tab/>
        </w:r>
        <w:r>
          <w:rPr>
            <w:noProof/>
          </w:rPr>
          <w:fldChar w:fldCharType="begin"/>
        </w:r>
        <w:r>
          <w:rPr>
            <w:noProof/>
          </w:rPr>
          <w:instrText xml:space="preserve"> PAGEREF _Toc131669210 \h </w:instrText>
        </w:r>
      </w:ins>
      <w:r w:rsidR="00A63659">
        <w:rPr>
          <w:noProof/>
        </w:rPr>
      </w:r>
      <w:r>
        <w:rPr>
          <w:noProof/>
        </w:rPr>
        <w:fldChar w:fldCharType="separate"/>
      </w:r>
      <w:ins w:id="6161" w:author="Webb Roberts" w:date="2010-03-31T15:33:00Z">
        <w:r w:rsidR="00A63659">
          <w:rPr>
            <w:noProof/>
          </w:rPr>
          <w:t>60</w:t>
        </w:r>
      </w:ins>
      <w:ins w:id="6162" w:author="Webb Roberts" w:date="2010-03-31T15:32:00Z">
        <w:r>
          <w:rPr>
            <w:noProof/>
          </w:rPr>
          <w:fldChar w:fldCharType="end"/>
        </w:r>
      </w:ins>
    </w:p>
    <w:p w:rsidR="00172983" w:rsidRDefault="00172983">
      <w:pPr>
        <w:pStyle w:val="TableofFigures"/>
        <w:numPr>
          <w:ins w:id="6163" w:author="Webb Roberts" w:date="2010-03-31T15:32:00Z"/>
        </w:numPr>
        <w:tabs>
          <w:tab w:val="right" w:leader="dot" w:pos="9350"/>
        </w:tabs>
        <w:rPr>
          <w:ins w:id="6164" w:author="Webb Roberts" w:date="2010-03-31T15:32:00Z"/>
          <w:rFonts w:asciiTheme="minorHAnsi" w:eastAsiaTheme="minorEastAsia" w:hAnsiTheme="minorHAnsi" w:cstheme="minorBidi"/>
          <w:noProof/>
        </w:rPr>
      </w:pPr>
      <w:ins w:id="6165" w:author="Webb Roberts" w:date="2010-03-31T15:32:00Z">
        <w:r>
          <w:rPr>
            <w:noProof/>
          </w:rPr>
          <w:t>[Rule 7-29] (REF, EXT)</w:t>
        </w:r>
        <w:r>
          <w:rPr>
            <w:noProof/>
          </w:rPr>
          <w:tab/>
        </w:r>
        <w:r>
          <w:rPr>
            <w:noProof/>
          </w:rPr>
          <w:fldChar w:fldCharType="begin"/>
        </w:r>
        <w:r>
          <w:rPr>
            <w:noProof/>
          </w:rPr>
          <w:instrText xml:space="preserve"> PAGEREF _Toc131669211 \h </w:instrText>
        </w:r>
      </w:ins>
      <w:r w:rsidR="00A63659">
        <w:rPr>
          <w:noProof/>
        </w:rPr>
      </w:r>
      <w:r>
        <w:rPr>
          <w:noProof/>
        </w:rPr>
        <w:fldChar w:fldCharType="separate"/>
      </w:r>
      <w:ins w:id="6166" w:author="Webb Roberts" w:date="2010-03-31T15:33:00Z">
        <w:r w:rsidR="00A63659">
          <w:rPr>
            <w:noProof/>
          </w:rPr>
          <w:t>60</w:t>
        </w:r>
      </w:ins>
      <w:ins w:id="6167" w:author="Webb Roberts" w:date="2010-03-31T15:32:00Z">
        <w:r>
          <w:rPr>
            <w:noProof/>
          </w:rPr>
          <w:fldChar w:fldCharType="end"/>
        </w:r>
      </w:ins>
    </w:p>
    <w:p w:rsidR="00172983" w:rsidRDefault="00172983">
      <w:pPr>
        <w:pStyle w:val="TableofFigures"/>
        <w:numPr>
          <w:ins w:id="6168" w:author="Webb Roberts" w:date="2010-03-31T15:32:00Z"/>
        </w:numPr>
        <w:tabs>
          <w:tab w:val="right" w:leader="dot" w:pos="9350"/>
        </w:tabs>
        <w:rPr>
          <w:ins w:id="6169" w:author="Webb Roberts" w:date="2010-03-31T15:32:00Z"/>
          <w:rFonts w:asciiTheme="minorHAnsi" w:eastAsiaTheme="minorEastAsia" w:hAnsiTheme="minorHAnsi" w:cstheme="minorBidi"/>
          <w:noProof/>
        </w:rPr>
      </w:pPr>
      <w:ins w:id="6170" w:author="Webb Roberts" w:date="2010-03-31T15:32:00Z">
        <w:r>
          <w:rPr>
            <w:noProof/>
          </w:rPr>
          <w:t>[Rule 7-30] (REF, EXT)</w:t>
        </w:r>
        <w:r>
          <w:rPr>
            <w:noProof/>
          </w:rPr>
          <w:tab/>
        </w:r>
        <w:r>
          <w:rPr>
            <w:noProof/>
          </w:rPr>
          <w:fldChar w:fldCharType="begin"/>
        </w:r>
        <w:r>
          <w:rPr>
            <w:noProof/>
          </w:rPr>
          <w:instrText xml:space="preserve"> PAGEREF _Toc131669212 \h </w:instrText>
        </w:r>
      </w:ins>
      <w:r w:rsidR="00A63659">
        <w:rPr>
          <w:noProof/>
        </w:rPr>
      </w:r>
      <w:r>
        <w:rPr>
          <w:noProof/>
        </w:rPr>
        <w:fldChar w:fldCharType="separate"/>
      </w:r>
      <w:ins w:id="6171" w:author="Webb Roberts" w:date="2010-03-31T15:33:00Z">
        <w:r w:rsidR="00A63659">
          <w:rPr>
            <w:noProof/>
          </w:rPr>
          <w:t>60</w:t>
        </w:r>
      </w:ins>
      <w:ins w:id="6172" w:author="Webb Roberts" w:date="2010-03-31T15:32:00Z">
        <w:r>
          <w:rPr>
            <w:noProof/>
          </w:rPr>
          <w:fldChar w:fldCharType="end"/>
        </w:r>
      </w:ins>
    </w:p>
    <w:p w:rsidR="00172983" w:rsidRDefault="00172983">
      <w:pPr>
        <w:pStyle w:val="TableofFigures"/>
        <w:numPr>
          <w:ins w:id="6173" w:author="Webb Roberts" w:date="2010-03-31T15:32:00Z"/>
        </w:numPr>
        <w:tabs>
          <w:tab w:val="right" w:leader="dot" w:pos="9350"/>
        </w:tabs>
        <w:rPr>
          <w:ins w:id="6174" w:author="Webb Roberts" w:date="2010-03-31T15:32:00Z"/>
          <w:rFonts w:asciiTheme="minorHAnsi" w:eastAsiaTheme="minorEastAsia" w:hAnsiTheme="minorHAnsi" w:cstheme="minorBidi"/>
          <w:noProof/>
        </w:rPr>
      </w:pPr>
      <w:ins w:id="6175" w:author="Webb Roberts" w:date="2010-03-31T15:32:00Z">
        <w:r>
          <w:rPr>
            <w:noProof/>
          </w:rPr>
          <w:t>[Rule 7-31] (REF, EXT)</w:t>
        </w:r>
        <w:r>
          <w:rPr>
            <w:noProof/>
          </w:rPr>
          <w:tab/>
        </w:r>
        <w:r>
          <w:rPr>
            <w:noProof/>
          </w:rPr>
          <w:fldChar w:fldCharType="begin"/>
        </w:r>
        <w:r>
          <w:rPr>
            <w:noProof/>
          </w:rPr>
          <w:instrText xml:space="preserve"> PAGEREF _Toc131669213 \h </w:instrText>
        </w:r>
      </w:ins>
      <w:r w:rsidR="00A63659">
        <w:rPr>
          <w:noProof/>
        </w:rPr>
      </w:r>
      <w:r>
        <w:rPr>
          <w:noProof/>
        </w:rPr>
        <w:fldChar w:fldCharType="separate"/>
      </w:r>
      <w:ins w:id="6176" w:author="Webb Roberts" w:date="2010-03-31T15:33:00Z">
        <w:r w:rsidR="00A63659">
          <w:rPr>
            <w:noProof/>
          </w:rPr>
          <w:t>61</w:t>
        </w:r>
      </w:ins>
      <w:ins w:id="6177" w:author="Webb Roberts" w:date="2010-03-31T15:32:00Z">
        <w:r>
          <w:rPr>
            <w:noProof/>
          </w:rPr>
          <w:fldChar w:fldCharType="end"/>
        </w:r>
      </w:ins>
    </w:p>
    <w:p w:rsidR="00172983" w:rsidRDefault="00172983">
      <w:pPr>
        <w:pStyle w:val="TableofFigures"/>
        <w:numPr>
          <w:ins w:id="6178" w:author="Webb Roberts" w:date="2010-03-31T15:32:00Z"/>
        </w:numPr>
        <w:tabs>
          <w:tab w:val="right" w:leader="dot" w:pos="9350"/>
        </w:tabs>
        <w:rPr>
          <w:ins w:id="6179" w:author="Webb Roberts" w:date="2010-03-31T15:32:00Z"/>
          <w:rFonts w:asciiTheme="minorHAnsi" w:eastAsiaTheme="minorEastAsia" w:hAnsiTheme="minorHAnsi" w:cstheme="minorBidi"/>
          <w:noProof/>
        </w:rPr>
      </w:pPr>
      <w:ins w:id="6180" w:author="Webb Roberts" w:date="2010-03-31T15:32:00Z">
        <w:r>
          <w:rPr>
            <w:noProof/>
          </w:rPr>
          <w:t>[Rule 7-32] (REF, EXT)</w:t>
        </w:r>
        <w:r>
          <w:rPr>
            <w:noProof/>
          </w:rPr>
          <w:tab/>
        </w:r>
        <w:r>
          <w:rPr>
            <w:noProof/>
          </w:rPr>
          <w:fldChar w:fldCharType="begin"/>
        </w:r>
        <w:r>
          <w:rPr>
            <w:noProof/>
          </w:rPr>
          <w:instrText xml:space="preserve"> PAGEREF _Toc131669214 \h </w:instrText>
        </w:r>
      </w:ins>
      <w:r w:rsidR="00A63659">
        <w:rPr>
          <w:noProof/>
        </w:rPr>
      </w:r>
      <w:r>
        <w:rPr>
          <w:noProof/>
        </w:rPr>
        <w:fldChar w:fldCharType="separate"/>
      </w:r>
      <w:ins w:id="6181" w:author="Webb Roberts" w:date="2010-03-31T15:33:00Z">
        <w:r w:rsidR="00A63659">
          <w:rPr>
            <w:noProof/>
          </w:rPr>
          <w:t>61</w:t>
        </w:r>
      </w:ins>
      <w:ins w:id="6182" w:author="Webb Roberts" w:date="2010-03-31T15:32:00Z">
        <w:r>
          <w:rPr>
            <w:noProof/>
          </w:rPr>
          <w:fldChar w:fldCharType="end"/>
        </w:r>
      </w:ins>
    </w:p>
    <w:p w:rsidR="00172983" w:rsidRDefault="00172983">
      <w:pPr>
        <w:pStyle w:val="TableofFigures"/>
        <w:numPr>
          <w:ins w:id="6183" w:author="Webb Roberts" w:date="2010-03-31T15:32:00Z"/>
        </w:numPr>
        <w:tabs>
          <w:tab w:val="right" w:leader="dot" w:pos="9350"/>
        </w:tabs>
        <w:rPr>
          <w:ins w:id="6184" w:author="Webb Roberts" w:date="2010-03-31T15:32:00Z"/>
          <w:rFonts w:asciiTheme="minorHAnsi" w:eastAsiaTheme="minorEastAsia" w:hAnsiTheme="minorHAnsi" w:cstheme="minorBidi"/>
          <w:noProof/>
        </w:rPr>
      </w:pPr>
      <w:ins w:id="6185" w:author="Webb Roberts" w:date="2010-03-31T15:32:00Z">
        <w:r>
          <w:rPr>
            <w:noProof/>
          </w:rPr>
          <w:t>[Rule 7-33] (REF, EXT)</w:t>
        </w:r>
        <w:r>
          <w:rPr>
            <w:noProof/>
          </w:rPr>
          <w:tab/>
        </w:r>
        <w:r>
          <w:rPr>
            <w:noProof/>
          </w:rPr>
          <w:fldChar w:fldCharType="begin"/>
        </w:r>
        <w:r>
          <w:rPr>
            <w:noProof/>
          </w:rPr>
          <w:instrText xml:space="preserve"> PAGEREF _Toc131669215 \h </w:instrText>
        </w:r>
      </w:ins>
      <w:r w:rsidR="00A63659">
        <w:rPr>
          <w:noProof/>
        </w:rPr>
      </w:r>
      <w:r>
        <w:rPr>
          <w:noProof/>
        </w:rPr>
        <w:fldChar w:fldCharType="separate"/>
      </w:r>
      <w:ins w:id="6186" w:author="Webb Roberts" w:date="2010-03-31T15:33:00Z">
        <w:r w:rsidR="00A63659">
          <w:rPr>
            <w:noProof/>
          </w:rPr>
          <w:t>61</w:t>
        </w:r>
      </w:ins>
      <w:ins w:id="6187" w:author="Webb Roberts" w:date="2010-03-31T15:32:00Z">
        <w:r>
          <w:rPr>
            <w:noProof/>
          </w:rPr>
          <w:fldChar w:fldCharType="end"/>
        </w:r>
      </w:ins>
    </w:p>
    <w:p w:rsidR="00172983" w:rsidRDefault="00172983">
      <w:pPr>
        <w:pStyle w:val="TableofFigures"/>
        <w:numPr>
          <w:ins w:id="6188" w:author="Webb Roberts" w:date="2010-03-31T15:32:00Z"/>
        </w:numPr>
        <w:tabs>
          <w:tab w:val="right" w:leader="dot" w:pos="9350"/>
        </w:tabs>
        <w:rPr>
          <w:ins w:id="6189" w:author="Webb Roberts" w:date="2010-03-31T15:32:00Z"/>
          <w:rFonts w:asciiTheme="minorHAnsi" w:eastAsiaTheme="minorEastAsia" w:hAnsiTheme="minorHAnsi" w:cstheme="minorBidi"/>
          <w:noProof/>
        </w:rPr>
      </w:pPr>
      <w:ins w:id="6190" w:author="Webb Roberts" w:date="2010-03-31T15:32:00Z">
        <w:r>
          <w:rPr>
            <w:noProof/>
          </w:rPr>
          <w:t>[Rule 7-34] (REF, EXT)</w:t>
        </w:r>
        <w:r>
          <w:rPr>
            <w:noProof/>
          </w:rPr>
          <w:tab/>
        </w:r>
        <w:r>
          <w:rPr>
            <w:noProof/>
          </w:rPr>
          <w:fldChar w:fldCharType="begin"/>
        </w:r>
        <w:r>
          <w:rPr>
            <w:noProof/>
          </w:rPr>
          <w:instrText xml:space="preserve"> PAGEREF _Toc131669216 \h </w:instrText>
        </w:r>
      </w:ins>
      <w:r w:rsidR="00A63659">
        <w:rPr>
          <w:noProof/>
        </w:rPr>
      </w:r>
      <w:r>
        <w:rPr>
          <w:noProof/>
        </w:rPr>
        <w:fldChar w:fldCharType="separate"/>
      </w:r>
      <w:ins w:id="6191" w:author="Webb Roberts" w:date="2010-03-31T15:33:00Z">
        <w:r w:rsidR="00A63659">
          <w:rPr>
            <w:noProof/>
          </w:rPr>
          <w:t>61</w:t>
        </w:r>
      </w:ins>
      <w:ins w:id="6192" w:author="Webb Roberts" w:date="2010-03-31T15:32:00Z">
        <w:r>
          <w:rPr>
            <w:noProof/>
          </w:rPr>
          <w:fldChar w:fldCharType="end"/>
        </w:r>
      </w:ins>
    </w:p>
    <w:p w:rsidR="00172983" w:rsidRDefault="00172983">
      <w:pPr>
        <w:pStyle w:val="TableofFigures"/>
        <w:numPr>
          <w:ins w:id="6193" w:author="Webb Roberts" w:date="2010-03-31T15:32:00Z"/>
        </w:numPr>
        <w:tabs>
          <w:tab w:val="right" w:leader="dot" w:pos="9350"/>
        </w:tabs>
        <w:rPr>
          <w:ins w:id="6194" w:author="Webb Roberts" w:date="2010-03-31T15:32:00Z"/>
          <w:rFonts w:asciiTheme="minorHAnsi" w:eastAsiaTheme="minorEastAsia" w:hAnsiTheme="minorHAnsi" w:cstheme="minorBidi"/>
          <w:noProof/>
        </w:rPr>
      </w:pPr>
      <w:ins w:id="6195" w:author="Webb Roberts" w:date="2010-03-31T15:32:00Z">
        <w:r>
          <w:rPr>
            <w:noProof/>
          </w:rPr>
          <w:t>[Rule 7-35] (REF, EXT)</w:t>
        </w:r>
        <w:r>
          <w:rPr>
            <w:noProof/>
          </w:rPr>
          <w:tab/>
        </w:r>
        <w:r>
          <w:rPr>
            <w:noProof/>
          </w:rPr>
          <w:fldChar w:fldCharType="begin"/>
        </w:r>
        <w:r>
          <w:rPr>
            <w:noProof/>
          </w:rPr>
          <w:instrText xml:space="preserve"> PAGEREF _Toc131669217 \h </w:instrText>
        </w:r>
      </w:ins>
      <w:r w:rsidR="00A63659">
        <w:rPr>
          <w:noProof/>
        </w:rPr>
      </w:r>
      <w:r>
        <w:rPr>
          <w:noProof/>
        </w:rPr>
        <w:fldChar w:fldCharType="separate"/>
      </w:r>
      <w:ins w:id="6196" w:author="Webb Roberts" w:date="2010-03-31T15:33:00Z">
        <w:r w:rsidR="00A63659">
          <w:rPr>
            <w:noProof/>
          </w:rPr>
          <w:t>61</w:t>
        </w:r>
      </w:ins>
      <w:ins w:id="6197" w:author="Webb Roberts" w:date="2010-03-31T15:32:00Z">
        <w:r>
          <w:rPr>
            <w:noProof/>
          </w:rPr>
          <w:fldChar w:fldCharType="end"/>
        </w:r>
      </w:ins>
    </w:p>
    <w:p w:rsidR="00172983" w:rsidRDefault="00172983">
      <w:pPr>
        <w:pStyle w:val="TableofFigures"/>
        <w:numPr>
          <w:ins w:id="6198" w:author="Webb Roberts" w:date="2010-03-31T15:32:00Z"/>
        </w:numPr>
        <w:tabs>
          <w:tab w:val="right" w:leader="dot" w:pos="9350"/>
        </w:tabs>
        <w:rPr>
          <w:ins w:id="6199" w:author="Webb Roberts" w:date="2010-03-31T15:32:00Z"/>
          <w:rFonts w:asciiTheme="minorHAnsi" w:eastAsiaTheme="minorEastAsia" w:hAnsiTheme="minorHAnsi" w:cstheme="minorBidi"/>
          <w:noProof/>
        </w:rPr>
      </w:pPr>
      <w:ins w:id="6200" w:author="Webb Roberts" w:date="2010-03-31T15:32:00Z">
        <w:r>
          <w:rPr>
            <w:noProof/>
          </w:rPr>
          <w:t>[Rule 7-36] (REF, SUB, EXT)</w:t>
        </w:r>
        <w:r>
          <w:rPr>
            <w:noProof/>
          </w:rPr>
          <w:tab/>
        </w:r>
        <w:r>
          <w:rPr>
            <w:noProof/>
          </w:rPr>
          <w:fldChar w:fldCharType="begin"/>
        </w:r>
        <w:r>
          <w:rPr>
            <w:noProof/>
          </w:rPr>
          <w:instrText xml:space="preserve"> PAGEREF _Toc131669218 \h </w:instrText>
        </w:r>
      </w:ins>
      <w:r w:rsidR="00A63659">
        <w:rPr>
          <w:noProof/>
        </w:rPr>
      </w:r>
      <w:r>
        <w:rPr>
          <w:noProof/>
        </w:rPr>
        <w:fldChar w:fldCharType="separate"/>
      </w:r>
      <w:ins w:id="6201" w:author="Webb Roberts" w:date="2010-03-31T15:33:00Z">
        <w:r w:rsidR="00A63659">
          <w:rPr>
            <w:noProof/>
          </w:rPr>
          <w:t>61</w:t>
        </w:r>
      </w:ins>
      <w:ins w:id="6202" w:author="Webb Roberts" w:date="2010-03-31T15:32:00Z">
        <w:r>
          <w:rPr>
            <w:noProof/>
          </w:rPr>
          <w:fldChar w:fldCharType="end"/>
        </w:r>
      </w:ins>
    </w:p>
    <w:p w:rsidR="00172983" w:rsidRDefault="00172983">
      <w:pPr>
        <w:pStyle w:val="TableofFigures"/>
        <w:numPr>
          <w:ins w:id="6203" w:author="Webb Roberts" w:date="2010-03-31T15:32:00Z"/>
        </w:numPr>
        <w:tabs>
          <w:tab w:val="right" w:leader="dot" w:pos="9350"/>
        </w:tabs>
        <w:rPr>
          <w:ins w:id="6204" w:author="Webb Roberts" w:date="2010-03-31T15:32:00Z"/>
          <w:rFonts w:asciiTheme="minorHAnsi" w:eastAsiaTheme="minorEastAsia" w:hAnsiTheme="minorHAnsi" w:cstheme="minorBidi"/>
          <w:noProof/>
        </w:rPr>
      </w:pPr>
      <w:ins w:id="6205" w:author="Webb Roberts" w:date="2010-03-31T15:32:00Z">
        <w:r>
          <w:rPr>
            <w:noProof/>
          </w:rPr>
          <w:t>[Rule 7-37] (REF, SUB, EXT)</w:t>
        </w:r>
        <w:r>
          <w:rPr>
            <w:noProof/>
          </w:rPr>
          <w:tab/>
        </w:r>
        <w:r>
          <w:rPr>
            <w:noProof/>
          </w:rPr>
          <w:fldChar w:fldCharType="begin"/>
        </w:r>
        <w:r>
          <w:rPr>
            <w:noProof/>
          </w:rPr>
          <w:instrText xml:space="preserve"> PAGEREF _Toc131669219 \h </w:instrText>
        </w:r>
      </w:ins>
      <w:r w:rsidR="00A63659">
        <w:rPr>
          <w:noProof/>
        </w:rPr>
      </w:r>
      <w:r>
        <w:rPr>
          <w:noProof/>
        </w:rPr>
        <w:fldChar w:fldCharType="separate"/>
      </w:r>
      <w:ins w:id="6206" w:author="Webb Roberts" w:date="2010-03-31T15:33:00Z">
        <w:r w:rsidR="00A63659">
          <w:rPr>
            <w:noProof/>
          </w:rPr>
          <w:t>62</w:t>
        </w:r>
      </w:ins>
      <w:ins w:id="6207" w:author="Webb Roberts" w:date="2010-03-31T15:32:00Z">
        <w:r>
          <w:rPr>
            <w:noProof/>
          </w:rPr>
          <w:fldChar w:fldCharType="end"/>
        </w:r>
      </w:ins>
    </w:p>
    <w:p w:rsidR="00172983" w:rsidRDefault="00172983">
      <w:pPr>
        <w:pStyle w:val="TableofFigures"/>
        <w:numPr>
          <w:ins w:id="6208" w:author="Webb Roberts" w:date="2010-03-31T15:32:00Z"/>
        </w:numPr>
        <w:tabs>
          <w:tab w:val="right" w:leader="dot" w:pos="9350"/>
        </w:tabs>
        <w:rPr>
          <w:ins w:id="6209" w:author="Webb Roberts" w:date="2010-03-31T15:32:00Z"/>
          <w:rFonts w:asciiTheme="minorHAnsi" w:eastAsiaTheme="minorEastAsia" w:hAnsiTheme="minorHAnsi" w:cstheme="minorBidi"/>
          <w:noProof/>
        </w:rPr>
      </w:pPr>
      <w:ins w:id="6210" w:author="Webb Roberts" w:date="2010-03-31T15:32:00Z">
        <w:r>
          <w:rPr>
            <w:noProof/>
          </w:rPr>
          <w:t>[Rule 7-38] (REF, SUB, EXT)</w:t>
        </w:r>
        <w:r>
          <w:rPr>
            <w:noProof/>
          </w:rPr>
          <w:tab/>
        </w:r>
        <w:r>
          <w:rPr>
            <w:noProof/>
          </w:rPr>
          <w:fldChar w:fldCharType="begin"/>
        </w:r>
        <w:r>
          <w:rPr>
            <w:noProof/>
          </w:rPr>
          <w:instrText xml:space="preserve"> PAGEREF _Toc131669220 \h </w:instrText>
        </w:r>
      </w:ins>
      <w:r w:rsidR="00A63659">
        <w:rPr>
          <w:noProof/>
        </w:rPr>
      </w:r>
      <w:r>
        <w:rPr>
          <w:noProof/>
        </w:rPr>
        <w:fldChar w:fldCharType="separate"/>
      </w:r>
      <w:ins w:id="6211" w:author="Webb Roberts" w:date="2010-03-31T15:33:00Z">
        <w:r w:rsidR="00A63659">
          <w:rPr>
            <w:noProof/>
          </w:rPr>
          <w:t>62</w:t>
        </w:r>
      </w:ins>
      <w:ins w:id="6212" w:author="Webb Roberts" w:date="2010-03-31T15:32:00Z">
        <w:r>
          <w:rPr>
            <w:noProof/>
          </w:rPr>
          <w:fldChar w:fldCharType="end"/>
        </w:r>
      </w:ins>
    </w:p>
    <w:p w:rsidR="00172983" w:rsidRDefault="00172983">
      <w:pPr>
        <w:pStyle w:val="TableofFigures"/>
        <w:numPr>
          <w:ins w:id="6213" w:author="Webb Roberts" w:date="2010-03-31T15:32:00Z"/>
        </w:numPr>
        <w:tabs>
          <w:tab w:val="right" w:leader="dot" w:pos="9350"/>
        </w:tabs>
        <w:rPr>
          <w:ins w:id="6214" w:author="Webb Roberts" w:date="2010-03-31T15:32:00Z"/>
          <w:rFonts w:asciiTheme="minorHAnsi" w:eastAsiaTheme="minorEastAsia" w:hAnsiTheme="minorHAnsi" w:cstheme="minorBidi"/>
          <w:noProof/>
        </w:rPr>
      </w:pPr>
      <w:ins w:id="6215" w:author="Webb Roberts" w:date="2010-03-31T15:32:00Z">
        <w:r>
          <w:rPr>
            <w:noProof/>
          </w:rPr>
          <w:t>[Rule 7-39] (REF, EXT)</w:t>
        </w:r>
        <w:r>
          <w:rPr>
            <w:noProof/>
          </w:rPr>
          <w:tab/>
        </w:r>
        <w:r>
          <w:rPr>
            <w:noProof/>
          </w:rPr>
          <w:fldChar w:fldCharType="begin"/>
        </w:r>
        <w:r>
          <w:rPr>
            <w:noProof/>
          </w:rPr>
          <w:instrText xml:space="preserve"> PAGEREF _Toc131669221 \h </w:instrText>
        </w:r>
      </w:ins>
      <w:r w:rsidR="00A63659">
        <w:rPr>
          <w:noProof/>
        </w:rPr>
      </w:r>
      <w:r>
        <w:rPr>
          <w:noProof/>
        </w:rPr>
        <w:fldChar w:fldCharType="separate"/>
      </w:r>
      <w:ins w:id="6216" w:author="Webb Roberts" w:date="2010-03-31T15:33:00Z">
        <w:r w:rsidR="00A63659">
          <w:rPr>
            <w:noProof/>
          </w:rPr>
          <w:t>63</w:t>
        </w:r>
      </w:ins>
      <w:ins w:id="6217" w:author="Webb Roberts" w:date="2010-03-31T15:32:00Z">
        <w:r>
          <w:rPr>
            <w:noProof/>
          </w:rPr>
          <w:fldChar w:fldCharType="end"/>
        </w:r>
      </w:ins>
    </w:p>
    <w:p w:rsidR="00172983" w:rsidRDefault="00172983">
      <w:pPr>
        <w:pStyle w:val="TableofFigures"/>
        <w:numPr>
          <w:ins w:id="6218" w:author="Webb Roberts" w:date="2010-03-31T15:32:00Z"/>
        </w:numPr>
        <w:tabs>
          <w:tab w:val="right" w:leader="dot" w:pos="9350"/>
        </w:tabs>
        <w:rPr>
          <w:ins w:id="6219" w:author="Webb Roberts" w:date="2010-03-31T15:32:00Z"/>
          <w:rFonts w:asciiTheme="minorHAnsi" w:eastAsiaTheme="minorEastAsia" w:hAnsiTheme="minorHAnsi" w:cstheme="minorBidi"/>
          <w:noProof/>
        </w:rPr>
      </w:pPr>
      <w:ins w:id="6220" w:author="Webb Roberts" w:date="2010-03-31T15:32:00Z">
        <w:r>
          <w:rPr>
            <w:noProof/>
          </w:rPr>
          <w:t>[Rule 7-40] (REF, SUB, EXT)</w:t>
        </w:r>
        <w:r>
          <w:rPr>
            <w:noProof/>
          </w:rPr>
          <w:tab/>
        </w:r>
        <w:r>
          <w:rPr>
            <w:noProof/>
          </w:rPr>
          <w:fldChar w:fldCharType="begin"/>
        </w:r>
        <w:r>
          <w:rPr>
            <w:noProof/>
          </w:rPr>
          <w:instrText xml:space="preserve"> PAGEREF _Toc131669222 \h </w:instrText>
        </w:r>
      </w:ins>
      <w:r w:rsidR="00A63659">
        <w:rPr>
          <w:noProof/>
        </w:rPr>
      </w:r>
      <w:r>
        <w:rPr>
          <w:noProof/>
        </w:rPr>
        <w:fldChar w:fldCharType="separate"/>
      </w:r>
      <w:ins w:id="6221" w:author="Webb Roberts" w:date="2010-03-31T15:33:00Z">
        <w:r w:rsidR="00A63659">
          <w:rPr>
            <w:noProof/>
          </w:rPr>
          <w:t>65</w:t>
        </w:r>
      </w:ins>
      <w:ins w:id="6222" w:author="Webb Roberts" w:date="2010-03-31T15:32:00Z">
        <w:r>
          <w:rPr>
            <w:noProof/>
          </w:rPr>
          <w:fldChar w:fldCharType="end"/>
        </w:r>
      </w:ins>
    </w:p>
    <w:p w:rsidR="00172983" w:rsidRDefault="00172983">
      <w:pPr>
        <w:pStyle w:val="TableofFigures"/>
        <w:numPr>
          <w:ins w:id="6223" w:author="Webb Roberts" w:date="2010-03-31T15:32:00Z"/>
        </w:numPr>
        <w:tabs>
          <w:tab w:val="right" w:leader="dot" w:pos="9350"/>
        </w:tabs>
        <w:rPr>
          <w:ins w:id="6224" w:author="Webb Roberts" w:date="2010-03-31T15:32:00Z"/>
          <w:rFonts w:asciiTheme="minorHAnsi" w:eastAsiaTheme="minorEastAsia" w:hAnsiTheme="minorHAnsi" w:cstheme="minorBidi"/>
          <w:noProof/>
        </w:rPr>
      </w:pPr>
      <w:ins w:id="6225" w:author="Webb Roberts" w:date="2010-03-31T15:32:00Z">
        <w:r>
          <w:rPr>
            <w:noProof/>
          </w:rPr>
          <w:t>[Rule 7-41] (REF, EXT)</w:t>
        </w:r>
        <w:r>
          <w:rPr>
            <w:noProof/>
          </w:rPr>
          <w:tab/>
        </w:r>
        <w:r>
          <w:rPr>
            <w:noProof/>
          </w:rPr>
          <w:fldChar w:fldCharType="begin"/>
        </w:r>
        <w:r>
          <w:rPr>
            <w:noProof/>
          </w:rPr>
          <w:instrText xml:space="preserve"> PAGEREF _Toc131669223 \h </w:instrText>
        </w:r>
      </w:ins>
      <w:r w:rsidR="00A63659">
        <w:rPr>
          <w:noProof/>
        </w:rPr>
      </w:r>
      <w:r>
        <w:rPr>
          <w:noProof/>
        </w:rPr>
        <w:fldChar w:fldCharType="separate"/>
      </w:r>
      <w:ins w:id="6226" w:author="Webb Roberts" w:date="2010-03-31T15:33:00Z">
        <w:r w:rsidR="00A63659">
          <w:rPr>
            <w:noProof/>
          </w:rPr>
          <w:t>67</w:t>
        </w:r>
      </w:ins>
      <w:ins w:id="6227" w:author="Webb Roberts" w:date="2010-03-31T15:32:00Z">
        <w:r>
          <w:rPr>
            <w:noProof/>
          </w:rPr>
          <w:fldChar w:fldCharType="end"/>
        </w:r>
      </w:ins>
    </w:p>
    <w:p w:rsidR="00172983" w:rsidRDefault="00172983">
      <w:pPr>
        <w:pStyle w:val="TableofFigures"/>
        <w:numPr>
          <w:ins w:id="6228" w:author="Webb Roberts" w:date="2010-03-31T15:32:00Z"/>
        </w:numPr>
        <w:tabs>
          <w:tab w:val="right" w:leader="dot" w:pos="9350"/>
        </w:tabs>
        <w:rPr>
          <w:ins w:id="6229" w:author="Webb Roberts" w:date="2010-03-31T15:32:00Z"/>
          <w:rFonts w:asciiTheme="minorHAnsi" w:eastAsiaTheme="minorEastAsia" w:hAnsiTheme="minorHAnsi" w:cstheme="minorBidi"/>
          <w:noProof/>
        </w:rPr>
      </w:pPr>
      <w:ins w:id="6230" w:author="Webb Roberts" w:date="2010-03-31T15:32:00Z">
        <w:r>
          <w:rPr>
            <w:noProof/>
          </w:rPr>
          <w:t>[Rule 7-42] (REF, SUB, EXT)</w:t>
        </w:r>
        <w:r>
          <w:rPr>
            <w:noProof/>
          </w:rPr>
          <w:tab/>
        </w:r>
        <w:r>
          <w:rPr>
            <w:noProof/>
          </w:rPr>
          <w:fldChar w:fldCharType="begin"/>
        </w:r>
        <w:r>
          <w:rPr>
            <w:noProof/>
          </w:rPr>
          <w:instrText xml:space="preserve"> PAGEREF _Toc131669224 \h </w:instrText>
        </w:r>
      </w:ins>
      <w:r w:rsidR="00A63659">
        <w:rPr>
          <w:noProof/>
        </w:rPr>
      </w:r>
      <w:r>
        <w:rPr>
          <w:noProof/>
        </w:rPr>
        <w:fldChar w:fldCharType="separate"/>
      </w:r>
      <w:ins w:id="6231" w:author="Webb Roberts" w:date="2010-03-31T15:33:00Z">
        <w:r w:rsidR="00A63659">
          <w:rPr>
            <w:noProof/>
          </w:rPr>
          <w:t>68</w:t>
        </w:r>
      </w:ins>
      <w:ins w:id="6232" w:author="Webb Roberts" w:date="2010-03-31T15:32:00Z">
        <w:r>
          <w:rPr>
            <w:noProof/>
          </w:rPr>
          <w:fldChar w:fldCharType="end"/>
        </w:r>
      </w:ins>
    </w:p>
    <w:p w:rsidR="00172983" w:rsidRDefault="00172983">
      <w:pPr>
        <w:pStyle w:val="TableofFigures"/>
        <w:numPr>
          <w:ins w:id="6233" w:author="Webb Roberts" w:date="2010-03-31T15:32:00Z"/>
        </w:numPr>
        <w:tabs>
          <w:tab w:val="right" w:leader="dot" w:pos="9350"/>
        </w:tabs>
        <w:rPr>
          <w:ins w:id="6234" w:author="Webb Roberts" w:date="2010-03-31T15:32:00Z"/>
          <w:rFonts w:asciiTheme="minorHAnsi" w:eastAsiaTheme="minorEastAsia" w:hAnsiTheme="minorHAnsi" w:cstheme="minorBidi"/>
          <w:noProof/>
        </w:rPr>
      </w:pPr>
      <w:ins w:id="6235" w:author="Webb Roberts" w:date="2010-03-31T15:32:00Z">
        <w:r>
          <w:rPr>
            <w:noProof/>
          </w:rPr>
          <w:t>[Rule 7-43] (REF, SUB, EXT)</w:t>
        </w:r>
        <w:r>
          <w:rPr>
            <w:noProof/>
          </w:rPr>
          <w:tab/>
        </w:r>
        <w:r>
          <w:rPr>
            <w:noProof/>
          </w:rPr>
          <w:fldChar w:fldCharType="begin"/>
        </w:r>
        <w:r>
          <w:rPr>
            <w:noProof/>
          </w:rPr>
          <w:instrText xml:space="preserve"> PAGEREF _Toc131669225 \h </w:instrText>
        </w:r>
      </w:ins>
      <w:r w:rsidR="00A63659">
        <w:rPr>
          <w:noProof/>
        </w:rPr>
      </w:r>
      <w:r>
        <w:rPr>
          <w:noProof/>
        </w:rPr>
        <w:fldChar w:fldCharType="separate"/>
      </w:r>
      <w:ins w:id="6236" w:author="Webb Roberts" w:date="2010-03-31T15:33:00Z">
        <w:r w:rsidR="00A63659">
          <w:rPr>
            <w:noProof/>
          </w:rPr>
          <w:t>68</w:t>
        </w:r>
      </w:ins>
      <w:ins w:id="6237" w:author="Webb Roberts" w:date="2010-03-31T15:32:00Z">
        <w:r>
          <w:rPr>
            <w:noProof/>
          </w:rPr>
          <w:fldChar w:fldCharType="end"/>
        </w:r>
      </w:ins>
    </w:p>
    <w:p w:rsidR="00172983" w:rsidRDefault="00172983">
      <w:pPr>
        <w:pStyle w:val="TableofFigures"/>
        <w:numPr>
          <w:ins w:id="6238" w:author="Webb Roberts" w:date="2010-03-31T15:32:00Z"/>
        </w:numPr>
        <w:tabs>
          <w:tab w:val="right" w:leader="dot" w:pos="9350"/>
        </w:tabs>
        <w:rPr>
          <w:ins w:id="6239" w:author="Webb Roberts" w:date="2010-03-31T15:32:00Z"/>
          <w:rFonts w:asciiTheme="minorHAnsi" w:eastAsiaTheme="minorEastAsia" w:hAnsiTheme="minorHAnsi" w:cstheme="minorBidi"/>
          <w:noProof/>
        </w:rPr>
      </w:pPr>
      <w:ins w:id="6240" w:author="Webb Roberts" w:date="2010-03-31T15:32:00Z">
        <w:r>
          <w:rPr>
            <w:noProof/>
          </w:rPr>
          <w:t>[Rule 7-44] (REF, SUB, EXT)</w:t>
        </w:r>
        <w:r>
          <w:rPr>
            <w:noProof/>
          </w:rPr>
          <w:tab/>
        </w:r>
        <w:r>
          <w:rPr>
            <w:noProof/>
          </w:rPr>
          <w:fldChar w:fldCharType="begin"/>
        </w:r>
        <w:r>
          <w:rPr>
            <w:noProof/>
          </w:rPr>
          <w:instrText xml:space="preserve"> PAGEREF _Toc131669226 \h </w:instrText>
        </w:r>
      </w:ins>
      <w:r w:rsidR="00A63659">
        <w:rPr>
          <w:noProof/>
        </w:rPr>
      </w:r>
      <w:r>
        <w:rPr>
          <w:noProof/>
        </w:rPr>
        <w:fldChar w:fldCharType="separate"/>
      </w:r>
      <w:ins w:id="6241" w:author="Webb Roberts" w:date="2010-03-31T15:33:00Z">
        <w:r w:rsidR="00A63659">
          <w:rPr>
            <w:noProof/>
          </w:rPr>
          <w:t>69</w:t>
        </w:r>
      </w:ins>
      <w:ins w:id="6242" w:author="Webb Roberts" w:date="2010-03-31T15:32:00Z">
        <w:r>
          <w:rPr>
            <w:noProof/>
          </w:rPr>
          <w:fldChar w:fldCharType="end"/>
        </w:r>
      </w:ins>
    </w:p>
    <w:p w:rsidR="00172983" w:rsidRDefault="00172983">
      <w:pPr>
        <w:pStyle w:val="TableofFigures"/>
        <w:numPr>
          <w:ins w:id="6243" w:author="Webb Roberts" w:date="2010-03-31T15:32:00Z"/>
        </w:numPr>
        <w:tabs>
          <w:tab w:val="right" w:leader="dot" w:pos="9350"/>
        </w:tabs>
        <w:rPr>
          <w:ins w:id="6244" w:author="Webb Roberts" w:date="2010-03-31T15:32:00Z"/>
          <w:rFonts w:asciiTheme="minorHAnsi" w:eastAsiaTheme="minorEastAsia" w:hAnsiTheme="minorHAnsi" w:cstheme="minorBidi"/>
          <w:noProof/>
        </w:rPr>
      </w:pPr>
      <w:ins w:id="6245" w:author="Webb Roberts" w:date="2010-03-31T15:32:00Z">
        <w:r>
          <w:rPr>
            <w:noProof/>
          </w:rPr>
          <w:t>[Rule 7-45] (REF, EXT)</w:t>
        </w:r>
        <w:r>
          <w:rPr>
            <w:noProof/>
          </w:rPr>
          <w:tab/>
        </w:r>
        <w:r>
          <w:rPr>
            <w:noProof/>
          </w:rPr>
          <w:fldChar w:fldCharType="begin"/>
        </w:r>
        <w:r>
          <w:rPr>
            <w:noProof/>
          </w:rPr>
          <w:instrText xml:space="preserve"> PAGEREF _Toc131669227 \h </w:instrText>
        </w:r>
      </w:ins>
      <w:r w:rsidR="00A63659">
        <w:rPr>
          <w:noProof/>
        </w:rPr>
      </w:r>
      <w:r>
        <w:rPr>
          <w:noProof/>
        </w:rPr>
        <w:fldChar w:fldCharType="separate"/>
      </w:r>
      <w:ins w:id="6246" w:author="Webb Roberts" w:date="2010-03-31T15:33:00Z">
        <w:r w:rsidR="00A63659">
          <w:rPr>
            <w:noProof/>
          </w:rPr>
          <w:t>69</w:t>
        </w:r>
      </w:ins>
      <w:ins w:id="6247" w:author="Webb Roberts" w:date="2010-03-31T15:32:00Z">
        <w:r>
          <w:rPr>
            <w:noProof/>
          </w:rPr>
          <w:fldChar w:fldCharType="end"/>
        </w:r>
      </w:ins>
    </w:p>
    <w:p w:rsidR="00172983" w:rsidRDefault="00172983">
      <w:pPr>
        <w:pStyle w:val="TableofFigures"/>
        <w:numPr>
          <w:ins w:id="6248" w:author="Webb Roberts" w:date="2010-03-31T15:32:00Z"/>
        </w:numPr>
        <w:tabs>
          <w:tab w:val="right" w:leader="dot" w:pos="9350"/>
        </w:tabs>
        <w:rPr>
          <w:ins w:id="6249" w:author="Webb Roberts" w:date="2010-03-31T15:32:00Z"/>
          <w:rFonts w:asciiTheme="minorHAnsi" w:eastAsiaTheme="minorEastAsia" w:hAnsiTheme="minorHAnsi" w:cstheme="minorBidi"/>
          <w:noProof/>
        </w:rPr>
      </w:pPr>
      <w:ins w:id="6250" w:author="Webb Roberts" w:date="2010-03-31T15:32:00Z">
        <w:r>
          <w:rPr>
            <w:noProof/>
          </w:rPr>
          <w:t>[Rule 7-46] (REF, EXT)</w:t>
        </w:r>
        <w:r>
          <w:rPr>
            <w:noProof/>
          </w:rPr>
          <w:tab/>
        </w:r>
        <w:r>
          <w:rPr>
            <w:noProof/>
          </w:rPr>
          <w:fldChar w:fldCharType="begin"/>
        </w:r>
        <w:r>
          <w:rPr>
            <w:noProof/>
          </w:rPr>
          <w:instrText xml:space="preserve"> PAGEREF _Toc131669228 \h </w:instrText>
        </w:r>
      </w:ins>
      <w:r w:rsidR="00A63659">
        <w:rPr>
          <w:noProof/>
        </w:rPr>
      </w:r>
      <w:r>
        <w:rPr>
          <w:noProof/>
        </w:rPr>
        <w:fldChar w:fldCharType="separate"/>
      </w:r>
      <w:ins w:id="6251" w:author="Webb Roberts" w:date="2010-03-31T15:33:00Z">
        <w:r w:rsidR="00A63659">
          <w:rPr>
            <w:noProof/>
          </w:rPr>
          <w:t>69</w:t>
        </w:r>
      </w:ins>
      <w:ins w:id="6252" w:author="Webb Roberts" w:date="2010-03-31T15:32:00Z">
        <w:r>
          <w:rPr>
            <w:noProof/>
          </w:rPr>
          <w:fldChar w:fldCharType="end"/>
        </w:r>
      </w:ins>
    </w:p>
    <w:p w:rsidR="00172983" w:rsidRDefault="00172983">
      <w:pPr>
        <w:pStyle w:val="TableofFigures"/>
        <w:numPr>
          <w:ins w:id="6253" w:author="Webb Roberts" w:date="2010-03-31T15:32:00Z"/>
        </w:numPr>
        <w:tabs>
          <w:tab w:val="right" w:leader="dot" w:pos="9350"/>
        </w:tabs>
        <w:rPr>
          <w:ins w:id="6254" w:author="Webb Roberts" w:date="2010-03-31T15:32:00Z"/>
          <w:rFonts w:asciiTheme="minorHAnsi" w:eastAsiaTheme="minorEastAsia" w:hAnsiTheme="minorHAnsi" w:cstheme="minorBidi"/>
          <w:noProof/>
        </w:rPr>
      </w:pPr>
      <w:ins w:id="6255" w:author="Webb Roberts" w:date="2010-03-31T15:32:00Z">
        <w:r>
          <w:rPr>
            <w:noProof/>
          </w:rPr>
          <w:t>[Rule 7-47] (REF, SUB, EXT)</w:t>
        </w:r>
        <w:r>
          <w:rPr>
            <w:noProof/>
          </w:rPr>
          <w:tab/>
        </w:r>
        <w:r>
          <w:rPr>
            <w:noProof/>
          </w:rPr>
          <w:fldChar w:fldCharType="begin"/>
        </w:r>
        <w:r>
          <w:rPr>
            <w:noProof/>
          </w:rPr>
          <w:instrText xml:space="preserve"> PAGEREF _Toc131669229 \h </w:instrText>
        </w:r>
      </w:ins>
      <w:r w:rsidR="00A63659">
        <w:rPr>
          <w:noProof/>
        </w:rPr>
      </w:r>
      <w:r>
        <w:rPr>
          <w:noProof/>
        </w:rPr>
        <w:fldChar w:fldCharType="separate"/>
      </w:r>
      <w:ins w:id="6256" w:author="Webb Roberts" w:date="2010-03-31T15:33:00Z">
        <w:r w:rsidR="00A63659">
          <w:rPr>
            <w:noProof/>
          </w:rPr>
          <w:t>70</w:t>
        </w:r>
      </w:ins>
      <w:ins w:id="6257" w:author="Webb Roberts" w:date="2010-03-31T15:32:00Z">
        <w:r>
          <w:rPr>
            <w:noProof/>
          </w:rPr>
          <w:fldChar w:fldCharType="end"/>
        </w:r>
      </w:ins>
    </w:p>
    <w:p w:rsidR="00172983" w:rsidRDefault="00172983">
      <w:pPr>
        <w:pStyle w:val="TableofFigures"/>
        <w:numPr>
          <w:ins w:id="6258" w:author="Webb Roberts" w:date="2010-03-31T15:32:00Z"/>
        </w:numPr>
        <w:tabs>
          <w:tab w:val="right" w:leader="dot" w:pos="9350"/>
        </w:tabs>
        <w:rPr>
          <w:ins w:id="6259" w:author="Webb Roberts" w:date="2010-03-31T15:32:00Z"/>
          <w:rFonts w:asciiTheme="minorHAnsi" w:eastAsiaTheme="minorEastAsia" w:hAnsiTheme="minorHAnsi" w:cstheme="minorBidi"/>
          <w:noProof/>
        </w:rPr>
      </w:pPr>
      <w:ins w:id="6260" w:author="Webb Roberts" w:date="2010-03-31T15:32:00Z">
        <w:r>
          <w:rPr>
            <w:noProof/>
          </w:rPr>
          <w:t>[Rule 7-48] (REF, SUB, EXT)</w:t>
        </w:r>
        <w:r>
          <w:rPr>
            <w:noProof/>
          </w:rPr>
          <w:tab/>
        </w:r>
        <w:r>
          <w:rPr>
            <w:noProof/>
          </w:rPr>
          <w:fldChar w:fldCharType="begin"/>
        </w:r>
        <w:r>
          <w:rPr>
            <w:noProof/>
          </w:rPr>
          <w:instrText xml:space="preserve"> PAGEREF _Toc131669230 \h </w:instrText>
        </w:r>
      </w:ins>
      <w:r w:rsidR="00A63659">
        <w:rPr>
          <w:noProof/>
        </w:rPr>
      </w:r>
      <w:r>
        <w:rPr>
          <w:noProof/>
        </w:rPr>
        <w:fldChar w:fldCharType="separate"/>
      </w:r>
      <w:ins w:id="6261" w:author="Webb Roberts" w:date="2010-03-31T15:33:00Z">
        <w:r w:rsidR="00A63659">
          <w:rPr>
            <w:noProof/>
          </w:rPr>
          <w:t>70</w:t>
        </w:r>
      </w:ins>
      <w:ins w:id="6262" w:author="Webb Roberts" w:date="2010-03-31T15:32:00Z">
        <w:r>
          <w:rPr>
            <w:noProof/>
          </w:rPr>
          <w:fldChar w:fldCharType="end"/>
        </w:r>
      </w:ins>
    </w:p>
    <w:p w:rsidR="00172983" w:rsidRDefault="00172983">
      <w:pPr>
        <w:pStyle w:val="TableofFigures"/>
        <w:numPr>
          <w:ins w:id="6263" w:author="Webb Roberts" w:date="2010-03-31T15:32:00Z"/>
        </w:numPr>
        <w:tabs>
          <w:tab w:val="right" w:leader="dot" w:pos="9350"/>
        </w:tabs>
        <w:rPr>
          <w:ins w:id="6264" w:author="Webb Roberts" w:date="2010-03-31T15:32:00Z"/>
          <w:rFonts w:asciiTheme="minorHAnsi" w:eastAsiaTheme="minorEastAsia" w:hAnsiTheme="minorHAnsi" w:cstheme="minorBidi"/>
          <w:noProof/>
        </w:rPr>
      </w:pPr>
      <w:ins w:id="6265" w:author="Webb Roberts" w:date="2010-03-31T15:32:00Z">
        <w:r>
          <w:rPr>
            <w:noProof/>
          </w:rPr>
          <w:t>[Rule 7-49] (REF, EXT)</w:t>
        </w:r>
        <w:r>
          <w:rPr>
            <w:noProof/>
          </w:rPr>
          <w:tab/>
        </w:r>
        <w:r>
          <w:rPr>
            <w:noProof/>
          </w:rPr>
          <w:fldChar w:fldCharType="begin"/>
        </w:r>
        <w:r>
          <w:rPr>
            <w:noProof/>
          </w:rPr>
          <w:instrText xml:space="preserve"> PAGEREF _Toc131669231 \h </w:instrText>
        </w:r>
      </w:ins>
      <w:r w:rsidR="00A63659">
        <w:rPr>
          <w:noProof/>
        </w:rPr>
      </w:r>
      <w:r>
        <w:rPr>
          <w:noProof/>
        </w:rPr>
        <w:fldChar w:fldCharType="separate"/>
      </w:r>
      <w:ins w:id="6266" w:author="Webb Roberts" w:date="2010-03-31T15:33:00Z">
        <w:r w:rsidR="00A63659">
          <w:rPr>
            <w:noProof/>
          </w:rPr>
          <w:t>71</w:t>
        </w:r>
      </w:ins>
      <w:ins w:id="6267" w:author="Webb Roberts" w:date="2010-03-31T15:32:00Z">
        <w:r>
          <w:rPr>
            <w:noProof/>
          </w:rPr>
          <w:fldChar w:fldCharType="end"/>
        </w:r>
      </w:ins>
    </w:p>
    <w:p w:rsidR="00172983" w:rsidRDefault="00172983">
      <w:pPr>
        <w:pStyle w:val="TableofFigures"/>
        <w:numPr>
          <w:ins w:id="6268" w:author="Webb Roberts" w:date="2010-03-31T15:32:00Z"/>
        </w:numPr>
        <w:tabs>
          <w:tab w:val="right" w:leader="dot" w:pos="9350"/>
        </w:tabs>
        <w:rPr>
          <w:ins w:id="6269" w:author="Webb Roberts" w:date="2010-03-31T15:32:00Z"/>
          <w:rFonts w:asciiTheme="minorHAnsi" w:eastAsiaTheme="minorEastAsia" w:hAnsiTheme="minorHAnsi" w:cstheme="minorBidi"/>
          <w:noProof/>
        </w:rPr>
      </w:pPr>
      <w:ins w:id="6270" w:author="Webb Roberts" w:date="2010-03-31T15:32:00Z">
        <w:r>
          <w:rPr>
            <w:noProof/>
          </w:rPr>
          <w:t>[Rule 7-50] (REF, EXT)</w:t>
        </w:r>
        <w:r>
          <w:rPr>
            <w:noProof/>
          </w:rPr>
          <w:tab/>
        </w:r>
        <w:r>
          <w:rPr>
            <w:noProof/>
          </w:rPr>
          <w:fldChar w:fldCharType="begin"/>
        </w:r>
        <w:r>
          <w:rPr>
            <w:noProof/>
          </w:rPr>
          <w:instrText xml:space="preserve"> PAGEREF _Toc131669232 \h </w:instrText>
        </w:r>
      </w:ins>
      <w:r w:rsidR="00A63659">
        <w:rPr>
          <w:noProof/>
        </w:rPr>
      </w:r>
      <w:r>
        <w:rPr>
          <w:noProof/>
        </w:rPr>
        <w:fldChar w:fldCharType="separate"/>
      </w:r>
      <w:ins w:id="6271" w:author="Webb Roberts" w:date="2010-03-31T15:33:00Z">
        <w:r w:rsidR="00A63659">
          <w:rPr>
            <w:noProof/>
          </w:rPr>
          <w:t>71</w:t>
        </w:r>
      </w:ins>
      <w:ins w:id="6272" w:author="Webb Roberts" w:date="2010-03-31T15:32:00Z">
        <w:r>
          <w:rPr>
            <w:noProof/>
          </w:rPr>
          <w:fldChar w:fldCharType="end"/>
        </w:r>
      </w:ins>
    </w:p>
    <w:p w:rsidR="00172983" w:rsidRDefault="00172983">
      <w:pPr>
        <w:pStyle w:val="TableofFigures"/>
        <w:numPr>
          <w:ins w:id="6273" w:author="Webb Roberts" w:date="2010-03-31T15:32:00Z"/>
        </w:numPr>
        <w:tabs>
          <w:tab w:val="right" w:leader="dot" w:pos="9350"/>
        </w:tabs>
        <w:rPr>
          <w:ins w:id="6274" w:author="Webb Roberts" w:date="2010-03-31T15:32:00Z"/>
          <w:rFonts w:asciiTheme="minorHAnsi" w:eastAsiaTheme="minorEastAsia" w:hAnsiTheme="minorHAnsi" w:cstheme="minorBidi"/>
          <w:noProof/>
        </w:rPr>
      </w:pPr>
      <w:ins w:id="6275" w:author="Webb Roberts" w:date="2010-03-31T15:32:00Z">
        <w:r>
          <w:rPr>
            <w:noProof/>
          </w:rPr>
          <w:t>[Rule 7-51] (REF, SUB, EXT)</w:t>
        </w:r>
        <w:r>
          <w:rPr>
            <w:noProof/>
          </w:rPr>
          <w:tab/>
        </w:r>
        <w:r>
          <w:rPr>
            <w:noProof/>
          </w:rPr>
          <w:fldChar w:fldCharType="begin"/>
        </w:r>
        <w:r>
          <w:rPr>
            <w:noProof/>
          </w:rPr>
          <w:instrText xml:space="preserve"> PAGEREF _Toc131669233 \h </w:instrText>
        </w:r>
      </w:ins>
      <w:r w:rsidR="00A63659">
        <w:rPr>
          <w:noProof/>
        </w:rPr>
      </w:r>
      <w:r>
        <w:rPr>
          <w:noProof/>
        </w:rPr>
        <w:fldChar w:fldCharType="separate"/>
      </w:r>
      <w:ins w:id="6276" w:author="Webb Roberts" w:date="2010-03-31T15:33:00Z">
        <w:r w:rsidR="00A63659">
          <w:rPr>
            <w:noProof/>
          </w:rPr>
          <w:t>71</w:t>
        </w:r>
      </w:ins>
      <w:ins w:id="6277" w:author="Webb Roberts" w:date="2010-03-31T15:32:00Z">
        <w:r>
          <w:rPr>
            <w:noProof/>
          </w:rPr>
          <w:fldChar w:fldCharType="end"/>
        </w:r>
      </w:ins>
    </w:p>
    <w:p w:rsidR="00172983" w:rsidRDefault="00172983">
      <w:pPr>
        <w:pStyle w:val="TableofFigures"/>
        <w:numPr>
          <w:ins w:id="6278" w:author="Webb Roberts" w:date="2010-03-31T15:32:00Z"/>
        </w:numPr>
        <w:tabs>
          <w:tab w:val="right" w:leader="dot" w:pos="9350"/>
        </w:tabs>
        <w:rPr>
          <w:ins w:id="6279" w:author="Webb Roberts" w:date="2010-03-31T15:32:00Z"/>
          <w:rFonts w:asciiTheme="minorHAnsi" w:eastAsiaTheme="minorEastAsia" w:hAnsiTheme="minorHAnsi" w:cstheme="minorBidi"/>
          <w:noProof/>
        </w:rPr>
      </w:pPr>
      <w:ins w:id="6280" w:author="Webb Roberts" w:date="2010-03-31T15:32:00Z">
        <w:r>
          <w:rPr>
            <w:noProof/>
          </w:rPr>
          <w:t>[Rule 7-52] (REF, SUB, EXT)</w:t>
        </w:r>
        <w:r>
          <w:rPr>
            <w:noProof/>
          </w:rPr>
          <w:tab/>
        </w:r>
        <w:r>
          <w:rPr>
            <w:noProof/>
          </w:rPr>
          <w:fldChar w:fldCharType="begin"/>
        </w:r>
        <w:r>
          <w:rPr>
            <w:noProof/>
          </w:rPr>
          <w:instrText xml:space="preserve"> PAGEREF _Toc131669234 \h </w:instrText>
        </w:r>
      </w:ins>
      <w:r w:rsidR="00A63659">
        <w:rPr>
          <w:noProof/>
        </w:rPr>
      </w:r>
      <w:r>
        <w:rPr>
          <w:noProof/>
        </w:rPr>
        <w:fldChar w:fldCharType="separate"/>
      </w:r>
      <w:ins w:id="6281" w:author="Webb Roberts" w:date="2010-03-31T15:33:00Z">
        <w:r w:rsidR="00A63659">
          <w:rPr>
            <w:noProof/>
          </w:rPr>
          <w:t>72</w:t>
        </w:r>
      </w:ins>
      <w:ins w:id="6282" w:author="Webb Roberts" w:date="2010-03-31T15:32:00Z">
        <w:r>
          <w:rPr>
            <w:noProof/>
          </w:rPr>
          <w:fldChar w:fldCharType="end"/>
        </w:r>
      </w:ins>
    </w:p>
    <w:p w:rsidR="00172983" w:rsidRDefault="00172983">
      <w:pPr>
        <w:pStyle w:val="TableofFigures"/>
        <w:numPr>
          <w:ins w:id="6283" w:author="Webb Roberts" w:date="2010-03-31T15:32:00Z"/>
        </w:numPr>
        <w:tabs>
          <w:tab w:val="right" w:leader="dot" w:pos="9350"/>
        </w:tabs>
        <w:rPr>
          <w:ins w:id="6284" w:author="Webb Roberts" w:date="2010-03-31T15:32:00Z"/>
          <w:rFonts w:asciiTheme="minorHAnsi" w:eastAsiaTheme="minorEastAsia" w:hAnsiTheme="minorHAnsi" w:cstheme="minorBidi"/>
          <w:noProof/>
        </w:rPr>
      </w:pPr>
      <w:ins w:id="6285" w:author="Webb Roberts" w:date="2010-03-31T15:32:00Z">
        <w:r>
          <w:rPr>
            <w:noProof/>
          </w:rPr>
          <w:t>[Rule 7-53] (REF, SUB, EXT)</w:t>
        </w:r>
        <w:r>
          <w:rPr>
            <w:noProof/>
          </w:rPr>
          <w:tab/>
        </w:r>
        <w:r>
          <w:rPr>
            <w:noProof/>
          </w:rPr>
          <w:fldChar w:fldCharType="begin"/>
        </w:r>
        <w:r>
          <w:rPr>
            <w:noProof/>
          </w:rPr>
          <w:instrText xml:space="preserve"> PAGEREF _Toc131669235 \h </w:instrText>
        </w:r>
      </w:ins>
      <w:r w:rsidR="00A63659">
        <w:rPr>
          <w:noProof/>
        </w:rPr>
      </w:r>
      <w:r>
        <w:rPr>
          <w:noProof/>
        </w:rPr>
        <w:fldChar w:fldCharType="separate"/>
      </w:r>
      <w:ins w:id="6286" w:author="Webb Roberts" w:date="2010-03-31T15:33:00Z">
        <w:r w:rsidR="00A63659">
          <w:rPr>
            <w:noProof/>
          </w:rPr>
          <w:t>72</w:t>
        </w:r>
      </w:ins>
      <w:ins w:id="6287" w:author="Webb Roberts" w:date="2010-03-31T15:32:00Z">
        <w:r>
          <w:rPr>
            <w:noProof/>
          </w:rPr>
          <w:fldChar w:fldCharType="end"/>
        </w:r>
      </w:ins>
    </w:p>
    <w:p w:rsidR="00172983" w:rsidRDefault="00172983">
      <w:pPr>
        <w:pStyle w:val="TableofFigures"/>
        <w:numPr>
          <w:ins w:id="6288" w:author="Webb Roberts" w:date="2010-03-31T15:32:00Z"/>
        </w:numPr>
        <w:tabs>
          <w:tab w:val="right" w:leader="dot" w:pos="9350"/>
        </w:tabs>
        <w:rPr>
          <w:ins w:id="6289" w:author="Webb Roberts" w:date="2010-03-31T15:32:00Z"/>
          <w:rFonts w:asciiTheme="minorHAnsi" w:eastAsiaTheme="minorEastAsia" w:hAnsiTheme="minorHAnsi" w:cstheme="minorBidi"/>
          <w:noProof/>
        </w:rPr>
      </w:pPr>
      <w:ins w:id="6290" w:author="Webb Roberts" w:date="2010-03-31T15:32:00Z">
        <w:r>
          <w:rPr>
            <w:noProof/>
          </w:rPr>
          <w:t>[Rule 7-54] (REF, EXT)</w:t>
        </w:r>
        <w:r>
          <w:rPr>
            <w:noProof/>
          </w:rPr>
          <w:tab/>
        </w:r>
        <w:r>
          <w:rPr>
            <w:noProof/>
          </w:rPr>
          <w:fldChar w:fldCharType="begin"/>
        </w:r>
        <w:r>
          <w:rPr>
            <w:noProof/>
          </w:rPr>
          <w:instrText xml:space="preserve"> PAGEREF _Toc131669236 \h </w:instrText>
        </w:r>
      </w:ins>
      <w:r w:rsidR="00A63659">
        <w:rPr>
          <w:noProof/>
        </w:rPr>
      </w:r>
      <w:r>
        <w:rPr>
          <w:noProof/>
        </w:rPr>
        <w:fldChar w:fldCharType="separate"/>
      </w:r>
      <w:ins w:id="6291" w:author="Webb Roberts" w:date="2010-03-31T15:33:00Z">
        <w:r w:rsidR="00A63659">
          <w:rPr>
            <w:noProof/>
          </w:rPr>
          <w:t>73</w:t>
        </w:r>
      </w:ins>
      <w:ins w:id="6292" w:author="Webb Roberts" w:date="2010-03-31T15:32:00Z">
        <w:r>
          <w:rPr>
            <w:noProof/>
          </w:rPr>
          <w:fldChar w:fldCharType="end"/>
        </w:r>
      </w:ins>
    </w:p>
    <w:p w:rsidR="00172983" w:rsidRDefault="00172983">
      <w:pPr>
        <w:pStyle w:val="TableofFigures"/>
        <w:numPr>
          <w:ins w:id="6293" w:author="Webb Roberts" w:date="2010-03-31T15:32:00Z"/>
        </w:numPr>
        <w:tabs>
          <w:tab w:val="right" w:leader="dot" w:pos="9350"/>
        </w:tabs>
        <w:rPr>
          <w:ins w:id="6294" w:author="Webb Roberts" w:date="2010-03-31T15:32:00Z"/>
          <w:rFonts w:asciiTheme="minorHAnsi" w:eastAsiaTheme="minorEastAsia" w:hAnsiTheme="minorHAnsi" w:cstheme="minorBidi"/>
          <w:noProof/>
        </w:rPr>
      </w:pPr>
      <w:ins w:id="6295" w:author="Webb Roberts" w:date="2010-03-31T15:32:00Z">
        <w:r>
          <w:rPr>
            <w:noProof/>
          </w:rPr>
          <w:t>[Rule 7-55] (REF, SUB, EXT, INS)</w:t>
        </w:r>
        <w:r>
          <w:rPr>
            <w:noProof/>
          </w:rPr>
          <w:tab/>
        </w:r>
        <w:r>
          <w:rPr>
            <w:noProof/>
          </w:rPr>
          <w:fldChar w:fldCharType="begin"/>
        </w:r>
        <w:r>
          <w:rPr>
            <w:noProof/>
          </w:rPr>
          <w:instrText xml:space="preserve"> PAGEREF _Toc131669237 \h </w:instrText>
        </w:r>
      </w:ins>
      <w:r w:rsidR="00A63659">
        <w:rPr>
          <w:noProof/>
        </w:rPr>
      </w:r>
      <w:r>
        <w:rPr>
          <w:noProof/>
        </w:rPr>
        <w:fldChar w:fldCharType="separate"/>
      </w:r>
      <w:ins w:id="6296" w:author="Webb Roberts" w:date="2010-03-31T15:33:00Z">
        <w:r w:rsidR="00A63659">
          <w:rPr>
            <w:noProof/>
          </w:rPr>
          <w:t>73</w:t>
        </w:r>
      </w:ins>
      <w:ins w:id="6297" w:author="Webb Roberts" w:date="2010-03-31T15:32:00Z">
        <w:r>
          <w:rPr>
            <w:noProof/>
          </w:rPr>
          <w:fldChar w:fldCharType="end"/>
        </w:r>
      </w:ins>
    </w:p>
    <w:p w:rsidR="00172983" w:rsidRDefault="00172983">
      <w:pPr>
        <w:pStyle w:val="TableofFigures"/>
        <w:numPr>
          <w:ins w:id="6298" w:author="Webb Roberts" w:date="2010-03-31T15:32:00Z"/>
        </w:numPr>
        <w:tabs>
          <w:tab w:val="right" w:leader="dot" w:pos="9350"/>
        </w:tabs>
        <w:rPr>
          <w:ins w:id="6299" w:author="Webb Roberts" w:date="2010-03-31T15:32:00Z"/>
          <w:rFonts w:asciiTheme="minorHAnsi" w:eastAsiaTheme="minorEastAsia" w:hAnsiTheme="minorHAnsi" w:cstheme="minorBidi"/>
          <w:noProof/>
        </w:rPr>
      </w:pPr>
      <w:ins w:id="6300" w:author="Webb Roberts" w:date="2010-03-31T15:32:00Z">
        <w:r>
          <w:rPr>
            <w:noProof/>
          </w:rPr>
          <w:t>[Rule 7-56] (REF, SUB, EXT)</w:t>
        </w:r>
        <w:r>
          <w:rPr>
            <w:noProof/>
          </w:rPr>
          <w:tab/>
        </w:r>
        <w:r>
          <w:rPr>
            <w:noProof/>
          </w:rPr>
          <w:fldChar w:fldCharType="begin"/>
        </w:r>
        <w:r>
          <w:rPr>
            <w:noProof/>
          </w:rPr>
          <w:instrText xml:space="preserve"> PAGEREF _Toc131669238 \h </w:instrText>
        </w:r>
      </w:ins>
      <w:r w:rsidR="00A63659">
        <w:rPr>
          <w:noProof/>
        </w:rPr>
      </w:r>
      <w:r>
        <w:rPr>
          <w:noProof/>
        </w:rPr>
        <w:fldChar w:fldCharType="separate"/>
      </w:r>
      <w:ins w:id="6301" w:author="Webb Roberts" w:date="2010-03-31T15:33:00Z">
        <w:r w:rsidR="00A63659">
          <w:rPr>
            <w:noProof/>
          </w:rPr>
          <w:t>74</w:t>
        </w:r>
      </w:ins>
      <w:ins w:id="6302" w:author="Webb Roberts" w:date="2010-03-31T15:32:00Z">
        <w:r>
          <w:rPr>
            <w:noProof/>
          </w:rPr>
          <w:fldChar w:fldCharType="end"/>
        </w:r>
      </w:ins>
    </w:p>
    <w:p w:rsidR="00172983" w:rsidRDefault="00172983">
      <w:pPr>
        <w:pStyle w:val="TableofFigures"/>
        <w:numPr>
          <w:ins w:id="6303" w:author="Webb Roberts" w:date="2010-03-31T15:32:00Z"/>
        </w:numPr>
        <w:tabs>
          <w:tab w:val="right" w:leader="dot" w:pos="9350"/>
        </w:tabs>
        <w:rPr>
          <w:ins w:id="6304" w:author="Webb Roberts" w:date="2010-03-31T15:32:00Z"/>
          <w:rFonts w:asciiTheme="minorHAnsi" w:eastAsiaTheme="minorEastAsia" w:hAnsiTheme="minorHAnsi" w:cstheme="minorBidi"/>
          <w:noProof/>
        </w:rPr>
      </w:pPr>
      <w:ins w:id="6305" w:author="Webb Roberts" w:date="2010-03-31T15:32:00Z">
        <w:r>
          <w:rPr>
            <w:noProof/>
          </w:rPr>
          <w:t>[Rule 7-57] (REF, SUB, EXT)</w:t>
        </w:r>
        <w:r>
          <w:rPr>
            <w:noProof/>
          </w:rPr>
          <w:tab/>
        </w:r>
        <w:r>
          <w:rPr>
            <w:noProof/>
          </w:rPr>
          <w:fldChar w:fldCharType="begin"/>
        </w:r>
        <w:r>
          <w:rPr>
            <w:noProof/>
          </w:rPr>
          <w:instrText xml:space="preserve"> PAGEREF _Toc131669239 \h </w:instrText>
        </w:r>
      </w:ins>
      <w:r w:rsidR="00A63659">
        <w:rPr>
          <w:noProof/>
        </w:rPr>
      </w:r>
      <w:r>
        <w:rPr>
          <w:noProof/>
        </w:rPr>
        <w:fldChar w:fldCharType="separate"/>
      </w:r>
      <w:ins w:id="6306" w:author="Webb Roberts" w:date="2010-03-31T15:33:00Z">
        <w:r w:rsidR="00A63659">
          <w:rPr>
            <w:noProof/>
          </w:rPr>
          <w:t>75</w:t>
        </w:r>
      </w:ins>
      <w:ins w:id="6307" w:author="Webb Roberts" w:date="2010-03-31T15:32:00Z">
        <w:r>
          <w:rPr>
            <w:noProof/>
          </w:rPr>
          <w:fldChar w:fldCharType="end"/>
        </w:r>
      </w:ins>
    </w:p>
    <w:p w:rsidR="00172983" w:rsidRDefault="00172983">
      <w:pPr>
        <w:pStyle w:val="TableofFigures"/>
        <w:numPr>
          <w:ins w:id="6308" w:author="Webb Roberts" w:date="2010-03-31T15:32:00Z"/>
        </w:numPr>
        <w:tabs>
          <w:tab w:val="right" w:leader="dot" w:pos="9350"/>
        </w:tabs>
        <w:rPr>
          <w:ins w:id="6309" w:author="Webb Roberts" w:date="2010-03-31T15:32:00Z"/>
          <w:rFonts w:asciiTheme="minorHAnsi" w:eastAsiaTheme="minorEastAsia" w:hAnsiTheme="minorHAnsi" w:cstheme="minorBidi"/>
          <w:noProof/>
        </w:rPr>
      </w:pPr>
      <w:ins w:id="6310" w:author="Webb Roberts" w:date="2010-03-31T15:32:00Z">
        <w:r>
          <w:rPr>
            <w:noProof/>
          </w:rPr>
          <w:t>[Rule 7-58] (REF, SUB, EXT)</w:t>
        </w:r>
        <w:r>
          <w:rPr>
            <w:noProof/>
          </w:rPr>
          <w:tab/>
        </w:r>
        <w:r>
          <w:rPr>
            <w:noProof/>
          </w:rPr>
          <w:fldChar w:fldCharType="begin"/>
        </w:r>
        <w:r>
          <w:rPr>
            <w:noProof/>
          </w:rPr>
          <w:instrText xml:space="preserve"> PAGEREF _Toc131669240 \h </w:instrText>
        </w:r>
      </w:ins>
      <w:r w:rsidR="00A63659">
        <w:rPr>
          <w:noProof/>
        </w:rPr>
      </w:r>
      <w:r>
        <w:rPr>
          <w:noProof/>
        </w:rPr>
        <w:fldChar w:fldCharType="separate"/>
      </w:r>
      <w:ins w:id="6311" w:author="Webb Roberts" w:date="2010-03-31T15:33:00Z">
        <w:r w:rsidR="00A63659">
          <w:rPr>
            <w:noProof/>
          </w:rPr>
          <w:t>75</w:t>
        </w:r>
      </w:ins>
      <w:ins w:id="6312" w:author="Webb Roberts" w:date="2010-03-31T15:32:00Z">
        <w:r>
          <w:rPr>
            <w:noProof/>
          </w:rPr>
          <w:fldChar w:fldCharType="end"/>
        </w:r>
      </w:ins>
    </w:p>
    <w:p w:rsidR="00172983" w:rsidRDefault="00172983">
      <w:pPr>
        <w:pStyle w:val="TableofFigures"/>
        <w:numPr>
          <w:ins w:id="6313" w:author="Webb Roberts" w:date="2010-03-31T15:32:00Z"/>
        </w:numPr>
        <w:tabs>
          <w:tab w:val="right" w:leader="dot" w:pos="9350"/>
        </w:tabs>
        <w:rPr>
          <w:ins w:id="6314" w:author="Webb Roberts" w:date="2010-03-31T15:32:00Z"/>
          <w:rFonts w:asciiTheme="minorHAnsi" w:eastAsiaTheme="minorEastAsia" w:hAnsiTheme="minorHAnsi" w:cstheme="minorBidi"/>
          <w:noProof/>
        </w:rPr>
      </w:pPr>
      <w:ins w:id="6315" w:author="Webb Roberts" w:date="2010-03-31T15:32:00Z">
        <w:r>
          <w:rPr>
            <w:noProof/>
          </w:rPr>
          <w:t>[Rule 7-59] (REF, SUB, EXT)</w:t>
        </w:r>
        <w:r>
          <w:rPr>
            <w:noProof/>
          </w:rPr>
          <w:tab/>
        </w:r>
        <w:r>
          <w:rPr>
            <w:noProof/>
          </w:rPr>
          <w:fldChar w:fldCharType="begin"/>
        </w:r>
        <w:r>
          <w:rPr>
            <w:noProof/>
          </w:rPr>
          <w:instrText xml:space="preserve"> PAGEREF _Toc131669241 \h </w:instrText>
        </w:r>
      </w:ins>
      <w:r w:rsidR="00A63659">
        <w:rPr>
          <w:noProof/>
        </w:rPr>
      </w:r>
      <w:r>
        <w:rPr>
          <w:noProof/>
        </w:rPr>
        <w:fldChar w:fldCharType="separate"/>
      </w:r>
      <w:ins w:id="6316" w:author="Webb Roberts" w:date="2010-03-31T15:33:00Z">
        <w:r w:rsidR="00A63659">
          <w:rPr>
            <w:noProof/>
          </w:rPr>
          <w:t>75</w:t>
        </w:r>
      </w:ins>
      <w:ins w:id="6317" w:author="Webb Roberts" w:date="2010-03-31T15:32:00Z">
        <w:r>
          <w:rPr>
            <w:noProof/>
          </w:rPr>
          <w:fldChar w:fldCharType="end"/>
        </w:r>
      </w:ins>
    </w:p>
    <w:p w:rsidR="00172983" w:rsidRDefault="00172983">
      <w:pPr>
        <w:pStyle w:val="TableofFigures"/>
        <w:numPr>
          <w:ins w:id="6318" w:author="Webb Roberts" w:date="2010-03-31T15:32:00Z"/>
        </w:numPr>
        <w:tabs>
          <w:tab w:val="right" w:leader="dot" w:pos="9350"/>
        </w:tabs>
        <w:rPr>
          <w:ins w:id="6319" w:author="Webb Roberts" w:date="2010-03-31T15:32:00Z"/>
          <w:rFonts w:asciiTheme="minorHAnsi" w:eastAsiaTheme="minorEastAsia" w:hAnsiTheme="minorHAnsi" w:cstheme="minorBidi"/>
          <w:noProof/>
        </w:rPr>
      </w:pPr>
      <w:ins w:id="6320" w:author="Webb Roberts" w:date="2010-03-31T15:32:00Z">
        <w:r>
          <w:rPr>
            <w:noProof/>
          </w:rPr>
          <w:t>[Rule 7-60] (REF, EXT)</w:t>
        </w:r>
        <w:r>
          <w:rPr>
            <w:noProof/>
          </w:rPr>
          <w:tab/>
        </w:r>
        <w:r>
          <w:rPr>
            <w:noProof/>
          </w:rPr>
          <w:fldChar w:fldCharType="begin"/>
        </w:r>
        <w:r>
          <w:rPr>
            <w:noProof/>
          </w:rPr>
          <w:instrText xml:space="preserve"> PAGEREF _Toc131669242 \h </w:instrText>
        </w:r>
      </w:ins>
      <w:r w:rsidR="00A63659">
        <w:rPr>
          <w:noProof/>
        </w:rPr>
      </w:r>
      <w:r>
        <w:rPr>
          <w:noProof/>
        </w:rPr>
        <w:fldChar w:fldCharType="separate"/>
      </w:r>
      <w:ins w:id="6321" w:author="Webb Roberts" w:date="2010-03-31T15:33:00Z">
        <w:r w:rsidR="00A63659">
          <w:rPr>
            <w:noProof/>
          </w:rPr>
          <w:t>76</w:t>
        </w:r>
      </w:ins>
      <w:ins w:id="6322" w:author="Webb Roberts" w:date="2010-03-31T15:32:00Z">
        <w:r>
          <w:rPr>
            <w:noProof/>
          </w:rPr>
          <w:fldChar w:fldCharType="end"/>
        </w:r>
      </w:ins>
    </w:p>
    <w:p w:rsidR="00172983" w:rsidRDefault="00172983">
      <w:pPr>
        <w:pStyle w:val="TableofFigures"/>
        <w:numPr>
          <w:ins w:id="6323" w:author="Webb Roberts" w:date="2010-03-31T15:32:00Z"/>
        </w:numPr>
        <w:tabs>
          <w:tab w:val="right" w:leader="dot" w:pos="9350"/>
        </w:tabs>
        <w:rPr>
          <w:ins w:id="6324" w:author="Webb Roberts" w:date="2010-03-31T15:32:00Z"/>
          <w:rFonts w:asciiTheme="minorHAnsi" w:eastAsiaTheme="minorEastAsia" w:hAnsiTheme="minorHAnsi" w:cstheme="minorBidi"/>
          <w:noProof/>
        </w:rPr>
      </w:pPr>
      <w:ins w:id="6325" w:author="Webb Roberts" w:date="2010-03-31T15:32:00Z">
        <w:r>
          <w:rPr>
            <w:noProof/>
          </w:rPr>
          <w:t>[Rule 7-61] (REF, EXT)</w:t>
        </w:r>
        <w:r>
          <w:rPr>
            <w:noProof/>
          </w:rPr>
          <w:tab/>
        </w:r>
        <w:r>
          <w:rPr>
            <w:noProof/>
          </w:rPr>
          <w:fldChar w:fldCharType="begin"/>
        </w:r>
        <w:r>
          <w:rPr>
            <w:noProof/>
          </w:rPr>
          <w:instrText xml:space="preserve"> PAGEREF _Toc131669243 \h </w:instrText>
        </w:r>
      </w:ins>
      <w:r w:rsidR="00A63659">
        <w:rPr>
          <w:noProof/>
        </w:rPr>
      </w:r>
      <w:r>
        <w:rPr>
          <w:noProof/>
        </w:rPr>
        <w:fldChar w:fldCharType="separate"/>
      </w:r>
      <w:ins w:id="6326" w:author="Webb Roberts" w:date="2010-03-31T15:33:00Z">
        <w:r w:rsidR="00A63659">
          <w:rPr>
            <w:noProof/>
          </w:rPr>
          <w:t>78</w:t>
        </w:r>
      </w:ins>
      <w:ins w:id="6327" w:author="Webb Roberts" w:date="2010-03-31T15:32:00Z">
        <w:r>
          <w:rPr>
            <w:noProof/>
          </w:rPr>
          <w:fldChar w:fldCharType="end"/>
        </w:r>
      </w:ins>
    </w:p>
    <w:p w:rsidR="00172983" w:rsidRDefault="00172983">
      <w:pPr>
        <w:pStyle w:val="TableofFigures"/>
        <w:numPr>
          <w:ins w:id="6328" w:author="Webb Roberts" w:date="2010-03-31T15:32:00Z"/>
        </w:numPr>
        <w:tabs>
          <w:tab w:val="right" w:leader="dot" w:pos="9350"/>
        </w:tabs>
        <w:rPr>
          <w:ins w:id="6329" w:author="Webb Roberts" w:date="2010-03-31T15:32:00Z"/>
          <w:rFonts w:asciiTheme="minorHAnsi" w:eastAsiaTheme="minorEastAsia" w:hAnsiTheme="minorHAnsi" w:cstheme="minorBidi"/>
          <w:noProof/>
        </w:rPr>
      </w:pPr>
      <w:ins w:id="6330" w:author="Webb Roberts" w:date="2010-03-31T15:32:00Z">
        <w:r>
          <w:rPr>
            <w:noProof/>
          </w:rPr>
          <w:t>[Rule 7-62] (REF, EXT)</w:t>
        </w:r>
        <w:r>
          <w:rPr>
            <w:noProof/>
          </w:rPr>
          <w:tab/>
        </w:r>
        <w:r>
          <w:rPr>
            <w:noProof/>
          </w:rPr>
          <w:fldChar w:fldCharType="begin"/>
        </w:r>
        <w:r>
          <w:rPr>
            <w:noProof/>
          </w:rPr>
          <w:instrText xml:space="preserve"> PAGEREF _Toc131669244 \h </w:instrText>
        </w:r>
      </w:ins>
      <w:r w:rsidR="00A63659">
        <w:rPr>
          <w:noProof/>
        </w:rPr>
      </w:r>
      <w:r>
        <w:rPr>
          <w:noProof/>
        </w:rPr>
        <w:fldChar w:fldCharType="separate"/>
      </w:r>
      <w:ins w:id="6331" w:author="Webb Roberts" w:date="2010-03-31T15:33:00Z">
        <w:r w:rsidR="00A63659">
          <w:rPr>
            <w:noProof/>
          </w:rPr>
          <w:t>78</w:t>
        </w:r>
      </w:ins>
      <w:ins w:id="6332" w:author="Webb Roberts" w:date="2010-03-31T15:32:00Z">
        <w:r>
          <w:rPr>
            <w:noProof/>
          </w:rPr>
          <w:fldChar w:fldCharType="end"/>
        </w:r>
      </w:ins>
    </w:p>
    <w:p w:rsidR="00172983" w:rsidRDefault="00172983">
      <w:pPr>
        <w:pStyle w:val="TableofFigures"/>
        <w:numPr>
          <w:ins w:id="6333" w:author="Webb Roberts" w:date="2010-03-31T15:32:00Z"/>
        </w:numPr>
        <w:tabs>
          <w:tab w:val="right" w:leader="dot" w:pos="9350"/>
        </w:tabs>
        <w:rPr>
          <w:ins w:id="6334" w:author="Webb Roberts" w:date="2010-03-31T15:32:00Z"/>
          <w:rFonts w:asciiTheme="minorHAnsi" w:eastAsiaTheme="minorEastAsia" w:hAnsiTheme="minorHAnsi" w:cstheme="minorBidi"/>
          <w:noProof/>
        </w:rPr>
      </w:pPr>
      <w:ins w:id="6335" w:author="Webb Roberts" w:date="2010-03-31T15:32:00Z">
        <w:r>
          <w:rPr>
            <w:noProof/>
          </w:rPr>
          <w:t>[Rule 7-63] (REF, EXT)</w:t>
        </w:r>
        <w:r>
          <w:rPr>
            <w:noProof/>
          </w:rPr>
          <w:tab/>
        </w:r>
        <w:r>
          <w:rPr>
            <w:noProof/>
          </w:rPr>
          <w:fldChar w:fldCharType="begin"/>
        </w:r>
        <w:r>
          <w:rPr>
            <w:noProof/>
          </w:rPr>
          <w:instrText xml:space="preserve"> PAGEREF _Toc131669245 \h </w:instrText>
        </w:r>
      </w:ins>
      <w:r w:rsidR="00A63659">
        <w:rPr>
          <w:noProof/>
        </w:rPr>
      </w:r>
      <w:r>
        <w:rPr>
          <w:noProof/>
        </w:rPr>
        <w:fldChar w:fldCharType="separate"/>
      </w:r>
      <w:ins w:id="6336" w:author="Webb Roberts" w:date="2010-03-31T15:33:00Z">
        <w:r w:rsidR="00A63659">
          <w:rPr>
            <w:noProof/>
          </w:rPr>
          <w:t>78</w:t>
        </w:r>
      </w:ins>
      <w:ins w:id="6337" w:author="Webb Roberts" w:date="2010-03-31T15:32:00Z">
        <w:r>
          <w:rPr>
            <w:noProof/>
          </w:rPr>
          <w:fldChar w:fldCharType="end"/>
        </w:r>
      </w:ins>
    </w:p>
    <w:p w:rsidR="00172983" w:rsidRDefault="00172983">
      <w:pPr>
        <w:pStyle w:val="TableofFigures"/>
        <w:numPr>
          <w:ins w:id="6338" w:author="Webb Roberts" w:date="2010-03-31T15:32:00Z"/>
        </w:numPr>
        <w:tabs>
          <w:tab w:val="right" w:leader="dot" w:pos="9350"/>
        </w:tabs>
        <w:rPr>
          <w:ins w:id="6339" w:author="Webb Roberts" w:date="2010-03-31T15:32:00Z"/>
          <w:rFonts w:asciiTheme="minorHAnsi" w:eastAsiaTheme="minorEastAsia" w:hAnsiTheme="minorHAnsi" w:cstheme="minorBidi"/>
          <w:noProof/>
        </w:rPr>
      </w:pPr>
      <w:ins w:id="6340" w:author="Webb Roberts" w:date="2010-03-31T15:32:00Z">
        <w:r>
          <w:rPr>
            <w:noProof/>
          </w:rPr>
          <w:t>[Rule 7-64] (REF, SUB, EXT)</w:t>
        </w:r>
        <w:r>
          <w:rPr>
            <w:noProof/>
          </w:rPr>
          <w:tab/>
        </w:r>
        <w:r>
          <w:rPr>
            <w:noProof/>
          </w:rPr>
          <w:fldChar w:fldCharType="begin"/>
        </w:r>
        <w:r>
          <w:rPr>
            <w:noProof/>
          </w:rPr>
          <w:instrText xml:space="preserve"> PAGEREF _Toc131669246 \h </w:instrText>
        </w:r>
      </w:ins>
      <w:r w:rsidR="00A63659">
        <w:rPr>
          <w:noProof/>
        </w:rPr>
      </w:r>
      <w:r>
        <w:rPr>
          <w:noProof/>
        </w:rPr>
        <w:fldChar w:fldCharType="separate"/>
      </w:r>
      <w:ins w:id="6341" w:author="Webb Roberts" w:date="2010-03-31T15:33:00Z">
        <w:r w:rsidR="00A63659">
          <w:rPr>
            <w:noProof/>
          </w:rPr>
          <w:t>79</w:t>
        </w:r>
      </w:ins>
      <w:ins w:id="6342" w:author="Webb Roberts" w:date="2010-03-31T15:32:00Z">
        <w:r>
          <w:rPr>
            <w:noProof/>
          </w:rPr>
          <w:fldChar w:fldCharType="end"/>
        </w:r>
      </w:ins>
    </w:p>
    <w:p w:rsidR="00172983" w:rsidRDefault="00172983">
      <w:pPr>
        <w:pStyle w:val="TableofFigures"/>
        <w:numPr>
          <w:ins w:id="6343" w:author="Webb Roberts" w:date="2010-03-31T15:32:00Z"/>
        </w:numPr>
        <w:tabs>
          <w:tab w:val="right" w:leader="dot" w:pos="9350"/>
        </w:tabs>
        <w:rPr>
          <w:ins w:id="6344" w:author="Webb Roberts" w:date="2010-03-31T15:32:00Z"/>
          <w:rFonts w:asciiTheme="minorHAnsi" w:eastAsiaTheme="minorEastAsia" w:hAnsiTheme="minorHAnsi" w:cstheme="minorBidi"/>
          <w:noProof/>
        </w:rPr>
      </w:pPr>
      <w:ins w:id="6345" w:author="Webb Roberts" w:date="2010-03-31T15:32:00Z">
        <w:r>
          <w:rPr>
            <w:noProof/>
          </w:rPr>
          <w:t>[Rule 7-65] (REF, SUB, EXT)</w:t>
        </w:r>
        <w:r>
          <w:rPr>
            <w:noProof/>
          </w:rPr>
          <w:tab/>
        </w:r>
        <w:r>
          <w:rPr>
            <w:noProof/>
          </w:rPr>
          <w:fldChar w:fldCharType="begin"/>
        </w:r>
        <w:r>
          <w:rPr>
            <w:noProof/>
          </w:rPr>
          <w:instrText xml:space="preserve"> PAGEREF _Toc131669247 \h </w:instrText>
        </w:r>
      </w:ins>
      <w:r w:rsidR="00A63659">
        <w:rPr>
          <w:noProof/>
        </w:rPr>
      </w:r>
      <w:r>
        <w:rPr>
          <w:noProof/>
        </w:rPr>
        <w:fldChar w:fldCharType="separate"/>
      </w:r>
      <w:ins w:id="6346" w:author="Webb Roberts" w:date="2010-03-31T15:33:00Z">
        <w:r w:rsidR="00A63659">
          <w:rPr>
            <w:noProof/>
          </w:rPr>
          <w:t>79</w:t>
        </w:r>
      </w:ins>
      <w:ins w:id="6347" w:author="Webb Roberts" w:date="2010-03-31T15:32:00Z">
        <w:r>
          <w:rPr>
            <w:noProof/>
          </w:rPr>
          <w:fldChar w:fldCharType="end"/>
        </w:r>
      </w:ins>
    </w:p>
    <w:p w:rsidR="00172983" w:rsidRDefault="00172983">
      <w:pPr>
        <w:pStyle w:val="TableofFigures"/>
        <w:numPr>
          <w:ins w:id="6348" w:author="Webb Roberts" w:date="2010-03-31T15:32:00Z"/>
        </w:numPr>
        <w:tabs>
          <w:tab w:val="right" w:leader="dot" w:pos="9350"/>
        </w:tabs>
        <w:rPr>
          <w:ins w:id="6349" w:author="Webb Roberts" w:date="2010-03-31T15:32:00Z"/>
          <w:rFonts w:asciiTheme="minorHAnsi" w:eastAsiaTheme="minorEastAsia" w:hAnsiTheme="minorHAnsi" w:cstheme="minorBidi"/>
          <w:noProof/>
        </w:rPr>
      </w:pPr>
      <w:ins w:id="6350" w:author="Webb Roberts" w:date="2010-03-31T15:32:00Z">
        <w:r>
          <w:rPr>
            <w:noProof/>
          </w:rPr>
          <w:t>[Rule 7-66] (REF, EXT)</w:t>
        </w:r>
        <w:r>
          <w:rPr>
            <w:noProof/>
          </w:rPr>
          <w:tab/>
        </w:r>
        <w:r>
          <w:rPr>
            <w:noProof/>
          </w:rPr>
          <w:fldChar w:fldCharType="begin"/>
        </w:r>
        <w:r>
          <w:rPr>
            <w:noProof/>
          </w:rPr>
          <w:instrText xml:space="preserve"> PAGEREF _Toc131669248 \h </w:instrText>
        </w:r>
      </w:ins>
      <w:r w:rsidR="00A63659">
        <w:rPr>
          <w:noProof/>
        </w:rPr>
      </w:r>
      <w:r>
        <w:rPr>
          <w:noProof/>
        </w:rPr>
        <w:fldChar w:fldCharType="separate"/>
      </w:r>
      <w:ins w:id="6351" w:author="Webb Roberts" w:date="2010-03-31T15:33:00Z">
        <w:r w:rsidR="00A63659">
          <w:rPr>
            <w:noProof/>
          </w:rPr>
          <w:t>79</w:t>
        </w:r>
      </w:ins>
      <w:ins w:id="6352" w:author="Webb Roberts" w:date="2010-03-31T15:32:00Z">
        <w:r>
          <w:rPr>
            <w:noProof/>
          </w:rPr>
          <w:fldChar w:fldCharType="end"/>
        </w:r>
      </w:ins>
    </w:p>
    <w:p w:rsidR="00172983" w:rsidRDefault="00172983">
      <w:pPr>
        <w:pStyle w:val="TableofFigures"/>
        <w:numPr>
          <w:ins w:id="6353" w:author="Webb Roberts" w:date="2010-03-31T15:32:00Z"/>
        </w:numPr>
        <w:tabs>
          <w:tab w:val="right" w:leader="dot" w:pos="9350"/>
        </w:tabs>
        <w:rPr>
          <w:ins w:id="6354" w:author="Webb Roberts" w:date="2010-03-31T15:32:00Z"/>
          <w:rFonts w:asciiTheme="minorHAnsi" w:eastAsiaTheme="minorEastAsia" w:hAnsiTheme="minorHAnsi" w:cstheme="minorBidi"/>
          <w:noProof/>
        </w:rPr>
      </w:pPr>
      <w:ins w:id="6355" w:author="Webb Roberts" w:date="2010-03-31T15:32:00Z">
        <w:r>
          <w:rPr>
            <w:noProof/>
          </w:rPr>
          <w:t>[Rule 7-67] (REF, EXT)</w:t>
        </w:r>
        <w:r>
          <w:rPr>
            <w:noProof/>
          </w:rPr>
          <w:tab/>
        </w:r>
        <w:r>
          <w:rPr>
            <w:noProof/>
          </w:rPr>
          <w:fldChar w:fldCharType="begin"/>
        </w:r>
        <w:r>
          <w:rPr>
            <w:noProof/>
          </w:rPr>
          <w:instrText xml:space="preserve"> PAGEREF _Toc131669249 \h </w:instrText>
        </w:r>
      </w:ins>
      <w:r w:rsidR="00A63659">
        <w:rPr>
          <w:noProof/>
        </w:rPr>
      </w:r>
      <w:r>
        <w:rPr>
          <w:noProof/>
        </w:rPr>
        <w:fldChar w:fldCharType="separate"/>
      </w:r>
      <w:ins w:id="6356" w:author="Webb Roberts" w:date="2010-03-31T15:33:00Z">
        <w:r w:rsidR="00A63659">
          <w:rPr>
            <w:noProof/>
          </w:rPr>
          <w:t>79</w:t>
        </w:r>
      </w:ins>
      <w:ins w:id="6357" w:author="Webb Roberts" w:date="2010-03-31T15:32:00Z">
        <w:r>
          <w:rPr>
            <w:noProof/>
          </w:rPr>
          <w:fldChar w:fldCharType="end"/>
        </w:r>
      </w:ins>
    </w:p>
    <w:p w:rsidR="00172983" w:rsidRDefault="00172983">
      <w:pPr>
        <w:pStyle w:val="TableofFigures"/>
        <w:numPr>
          <w:ins w:id="6358" w:author="Webb Roberts" w:date="2010-03-31T15:32:00Z"/>
        </w:numPr>
        <w:tabs>
          <w:tab w:val="right" w:leader="dot" w:pos="9350"/>
        </w:tabs>
        <w:rPr>
          <w:ins w:id="6359" w:author="Webb Roberts" w:date="2010-03-31T15:32:00Z"/>
          <w:rFonts w:asciiTheme="minorHAnsi" w:eastAsiaTheme="minorEastAsia" w:hAnsiTheme="minorHAnsi" w:cstheme="minorBidi"/>
          <w:noProof/>
        </w:rPr>
      </w:pPr>
      <w:ins w:id="6360" w:author="Webb Roberts" w:date="2010-03-31T15:32:00Z">
        <w:r>
          <w:rPr>
            <w:noProof/>
          </w:rPr>
          <w:t>[Rule 7-68] (REF, SUB, EXT)</w:t>
        </w:r>
        <w:r>
          <w:rPr>
            <w:noProof/>
          </w:rPr>
          <w:tab/>
        </w:r>
        <w:r>
          <w:rPr>
            <w:noProof/>
          </w:rPr>
          <w:fldChar w:fldCharType="begin"/>
        </w:r>
        <w:r>
          <w:rPr>
            <w:noProof/>
          </w:rPr>
          <w:instrText xml:space="preserve"> PAGEREF _Toc131669250 \h </w:instrText>
        </w:r>
      </w:ins>
      <w:r w:rsidR="00A63659">
        <w:rPr>
          <w:noProof/>
        </w:rPr>
      </w:r>
      <w:r>
        <w:rPr>
          <w:noProof/>
        </w:rPr>
        <w:fldChar w:fldCharType="separate"/>
      </w:r>
      <w:ins w:id="6361" w:author="Webb Roberts" w:date="2010-03-31T15:33:00Z">
        <w:r w:rsidR="00A63659">
          <w:rPr>
            <w:noProof/>
          </w:rPr>
          <w:t>79</w:t>
        </w:r>
      </w:ins>
      <w:ins w:id="6362" w:author="Webb Roberts" w:date="2010-03-31T15:32:00Z">
        <w:r>
          <w:rPr>
            <w:noProof/>
          </w:rPr>
          <w:fldChar w:fldCharType="end"/>
        </w:r>
      </w:ins>
    </w:p>
    <w:p w:rsidR="00172983" w:rsidRDefault="00172983">
      <w:pPr>
        <w:pStyle w:val="TableofFigures"/>
        <w:numPr>
          <w:ins w:id="6363" w:author="Webb Roberts" w:date="2010-03-31T15:32:00Z"/>
        </w:numPr>
        <w:tabs>
          <w:tab w:val="right" w:leader="dot" w:pos="9350"/>
        </w:tabs>
        <w:rPr>
          <w:ins w:id="6364" w:author="Webb Roberts" w:date="2010-03-31T15:32:00Z"/>
          <w:rFonts w:asciiTheme="minorHAnsi" w:eastAsiaTheme="minorEastAsia" w:hAnsiTheme="minorHAnsi" w:cstheme="minorBidi"/>
          <w:noProof/>
        </w:rPr>
      </w:pPr>
      <w:ins w:id="6365" w:author="Webb Roberts" w:date="2010-03-31T15:32:00Z">
        <w:r>
          <w:rPr>
            <w:noProof/>
          </w:rPr>
          <w:t>[Rule 7-69] (SUB)</w:t>
        </w:r>
        <w:r>
          <w:rPr>
            <w:noProof/>
          </w:rPr>
          <w:tab/>
        </w:r>
        <w:r>
          <w:rPr>
            <w:noProof/>
          </w:rPr>
          <w:fldChar w:fldCharType="begin"/>
        </w:r>
        <w:r>
          <w:rPr>
            <w:noProof/>
          </w:rPr>
          <w:instrText xml:space="preserve"> PAGEREF _Toc131669251 \h </w:instrText>
        </w:r>
      </w:ins>
      <w:r w:rsidR="00A63659">
        <w:rPr>
          <w:noProof/>
        </w:rPr>
      </w:r>
      <w:r>
        <w:rPr>
          <w:noProof/>
        </w:rPr>
        <w:fldChar w:fldCharType="separate"/>
      </w:r>
      <w:ins w:id="6366" w:author="Webb Roberts" w:date="2010-03-31T15:33:00Z">
        <w:r w:rsidR="00A63659">
          <w:rPr>
            <w:noProof/>
          </w:rPr>
          <w:t>80</w:t>
        </w:r>
      </w:ins>
      <w:ins w:id="6367" w:author="Webb Roberts" w:date="2010-03-31T15:32:00Z">
        <w:r>
          <w:rPr>
            <w:noProof/>
          </w:rPr>
          <w:fldChar w:fldCharType="end"/>
        </w:r>
      </w:ins>
    </w:p>
    <w:p w:rsidR="00172983" w:rsidRDefault="00172983">
      <w:pPr>
        <w:pStyle w:val="TableofFigures"/>
        <w:numPr>
          <w:ins w:id="6368" w:author="Webb Roberts" w:date="2010-03-31T15:32:00Z"/>
        </w:numPr>
        <w:tabs>
          <w:tab w:val="right" w:leader="dot" w:pos="9350"/>
        </w:tabs>
        <w:rPr>
          <w:ins w:id="6369" w:author="Webb Roberts" w:date="2010-03-31T15:32:00Z"/>
          <w:rFonts w:asciiTheme="minorHAnsi" w:eastAsiaTheme="minorEastAsia" w:hAnsiTheme="minorHAnsi" w:cstheme="minorBidi"/>
          <w:noProof/>
        </w:rPr>
      </w:pPr>
      <w:ins w:id="6370" w:author="Webb Roberts" w:date="2010-03-31T15:32:00Z">
        <w:r>
          <w:rPr>
            <w:noProof/>
          </w:rPr>
          <w:t>[Rule 7-70] (SUB)</w:t>
        </w:r>
        <w:r>
          <w:rPr>
            <w:noProof/>
          </w:rPr>
          <w:tab/>
        </w:r>
        <w:r>
          <w:rPr>
            <w:noProof/>
          </w:rPr>
          <w:fldChar w:fldCharType="begin"/>
        </w:r>
        <w:r>
          <w:rPr>
            <w:noProof/>
          </w:rPr>
          <w:instrText xml:space="preserve"> PAGEREF _Toc131669252 \h </w:instrText>
        </w:r>
      </w:ins>
      <w:r w:rsidR="00A63659">
        <w:rPr>
          <w:noProof/>
        </w:rPr>
      </w:r>
      <w:r>
        <w:rPr>
          <w:noProof/>
        </w:rPr>
        <w:fldChar w:fldCharType="separate"/>
      </w:r>
      <w:ins w:id="6371" w:author="Webb Roberts" w:date="2010-03-31T15:33:00Z">
        <w:r w:rsidR="00A63659">
          <w:rPr>
            <w:noProof/>
          </w:rPr>
          <w:t>80</w:t>
        </w:r>
      </w:ins>
      <w:ins w:id="6372" w:author="Webb Roberts" w:date="2010-03-31T15:32:00Z">
        <w:r>
          <w:rPr>
            <w:noProof/>
          </w:rPr>
          <w:fldChar w:fldCharType="end"/>
        </w:r>
      </w:ins>
    </w:p>
    <w:p w:rsidR="00172983" w:rsidRDefault="00172983">
      <w:pPr>
        <w:pStyle w:val="TableofFigures"/>
        <w:numPr>
          <w:ins w:id="6373" w:author="Webb Roberts" w:date="2010-03-31T15:32:00Z"/>
        </w:numPr>
        <w:tabs>
          <w:tab w:val="right" w:leader="dot" w:pos="9350"/>
        </w:tabs>
        <w:rPr>
          <w:ins w:id="6374" w:author="Webb Roberts" w:date="2010-03-31T15:32:00Z"/>
          <w:rFonts w:asciiTheme="minorHAnsi" w:eastAsiaTheme="minorEastAsia" w:hAnsiTheme="minorHAnsi" w:cstheme="minorBidi"/>
          <w:noProof/>
        </w:rPr>
      </w:pPr>
      <w:ins w:id="6375" w:author="Webb Roberts" w:date="2010-03-31T15:32:00Z">
        <w:r>
          <w:rPr>
            <w:noProof/>
          </w:rPr>
          <w:t>[Rule 8-1] (INS)</w:t>
        </w:r>
        <w:r>
          <w:rPr>
            <w:noProof/>
          </w:rPr>
          <w:tab/>
        </w:r>
        <w:r>
          <w:rPr>
            <w:noProof/>
          </w:rPr>
          <w:fldChar w:fldCharType="begin"/>
        </w:r>
        <w:r>
          <w:rPr>
            <w:noProof/>
          </w:rPr>
          <w:instrText xml:space="preserve"> PAGEREF _Toc131669253 \h </w:instrText>
        </w:r>
      </w:ins>
      <w:r w:rsidR="00A63659">
        <w:rPr>
          <w:noProof/>
        </w:rPr>
      </w:r>
      <w:r>
        <w:rPr>
          <w:noProof/>
        </w:rPr>
        <w:fldChar w:fldCharType="separate"/>
      </w:r>
      <w:ins w:id="6376" w:author="Webb Roberts" w:date="2010-03-31T15:33:00Z">
        <w:r w:rsidR="00A63659">
          <w:rPr>
            <w:noProof/>
          </w:rPr>
          <w:t>82</w:t>
        </w:r>
      </w:ins>
      <w:ins w:id="6377" w:author="Webb Roberts" w:date="2010-03-31T15:32:00Z">
        <w:r>
          <w:rPr>
            <w:noProof/>
          </w:rPr>
          <w:fldChar w:fldCharType="end"/>
        </w:r>
      </w:ins>
    </w:p>
    <w:p w:rsidR="00172983" w:rsidRDefault="00172983">
      <w:pPr>
        <w:pStyle w:val="TableofFigures"/>
        <w:numPr>
          <w:ins w:id="6378" w:author="Webb Roberts" w:date="2010-03-31T15:32:00Z"/>
        </w:numPr>
        <w:tabs>
          <w:tab w:val="right" w:leader="dot" w:pos="9350"/>
        </w:tabs>
        <w:rPr>
          <w:ins w:id="6379" w:author="Webb Roberts" w:date="2010-03-31T15:32:00Z"/>
          <w:rFonts w:asciiTheme="minorHAnsi" w:eastAsiaTheme="minorEastAsia" w:hAnsiTheme="minorHAnsi" w:cstheme="minorBidi"/>
          <w:noProof/>
        </w:rPr>
      </w:pPr>
      <w:ins w:id="6380" w:author="Webb Roberts" w:date="2010-03-31T15:32:00Z">
        <w:r>
          <w:rPr>
            <w:noProof/>
          </w:rPr>
          <w:t>[Rule 8-2] (INS)</w:t>
        </w:r>
        <w:r>
          <w:rPr>
            <w:noProof/>
          </w:rPr>
          <w:tab/>
        </w:r>
        <w:r>
          <w:rPr>
            <w:noProof/>
          </w:rPr>
          <w:fldChar w:fldCharType="begin"/>
        </w:r>
        <w:r>
          <w:rPr>
            <w:noProof/>
          </w:rPr>
          <w:instrText xml:space="preserve"> PAGEREF _Toc131669254 \h </w:instrText>
        </w:r>
      </w:ins>
      <w:r w:rsidR="00A63659">
        <w:rPr>
          <w:noProof/>
        </w:rPr>
      </w:r>
      <w:r>
        <w:rPr>
          <w:noProof/>
        </w:rPr>
        <w:fldChar w:fldCharType="separate"/>
      </w:r>
      <w:ins w:id="6381" w:author="Webb Roberts" w:date="2010-03-31T15:33:00Z">
        <w:r w:rsidR="00A63659">
          <w:rPr>
            <w:noProof/>
          </w:rPr>
          <w:t>82</w:t>
        </w:r>
      </w:ins>
      <w:ins w:id="6382" w:author="Webb Roberts" w:date="2010-03-31T15:32:00Z">
        <w:r>
          <w:rPr>
            <w:noProof/>
          </w:rPr>
          <w:fldChar w:fldCharType="end"/>
        </w:r>
      </w:ins>
    </w:p>
    <w:p w:rsidR="00172983" w:rsidRDefault="00172983">
      <w:pPr>
        <w:pStyle w:val="TableofFigures"/>
        <w:numPr>
          <w:ins w:id="6383" w:author="Webb Roberts" w:date="2010-03-31T15:32:00Z"/>
        </w:numPr>
        <w:tabs>
          <w:tab w:val="right" w:leader="dot" w:pos="9350"/>
        </w:tabs>
        <w:rPr>
          <w:ins w:id="6384" w:author="Webb Roberts" w:date="2010-03-31T15:32:00Z"/>
          <w:rFonts w:asciiTheme="minorHAnsi" w:eastAsiaTheme="minorEastAsia" w:hAnsiTheme="minorHAnsi" w:cstheme="minorBidi"/>
          <w:noProof/>
        </w:rPr>
      </w:pPr>
      <w:ins w:id="6385" w:author="Webb Roberts" w:date="2010-03-31T15:32:00Z">
        <w:r>
          <w:rPr>
            <w:noProof/>
          </w:rPr>
          <w:t>[Rule 8-3] (INS)</w:t>
        </w:r>
        <w:r>
          <w:rPr>
            <w:noProof/>
          </w:rPr>
          <w:tab/>
        </w:r>
        <w:r>
          <w:rPr>
            <w:noProof/>
          </w:rPr>
          <w:fldChar w:fldCharType="begin"/>
        </w:r>
        <w:r>
          <w:rPr>
            <w:noProof/>
          </w:rPr>
          <w:instrText xml:space="preserve"> PAGEREF _Toc131669255 \h </w:instrText>
        </w:r>
      </w:ins>
      <w:r w:rsidR="00A63659">
        <w:rPr>
          <w:noProof/>
        </w:rPr>
      </w:r>
      <w:r>
        <w:rPr>
          <w:noProof/>
        </w:rPr>
        <w:fldChar w:fldCharType="separate"/>
      </w:r>
      <w:ins w:id="6386" w:author="Webb Roberts" w:date="2010-03-31T15:33:00Z">
        <w:r w:rsidR="00A63659">
          <w:rPr>
            <w:noProof/>
          </w:rPr>
          <w:t>83</w:t>
        </w:r>
      </w:ins>
      <w:ins w:id="6387" w:author="Webb Roberts" w:date="2010-03-31T15:32:00Z">
        <w:r>
          <w:rPr>
            <w:noProof/>
          </w:rPr>
          <w:fldChar w:fldCharType="end"/>
        </w:r>
      </w:ins>
    </w:p>
    <w:p w:rsidR="00172983" w:rsidRDefault="00172983">
      <w:pPr>
        <w:pStyle w:val="TableofFigures"/>
        <w:numPr>
          <w:ins w:id="6388" w:author="Webb Roberts" w:date="2010-03-31T15:32:00Z"/>
        </w:numPr>
        <w:tabs>
          <w:tab w:val="right" w:leader="dot" w:pos="9350"/>
        </w:tabs>
        <w:rPr>
          <w:ins w:id="6389" w:author="Webb Roberts" w:date="2010-03-31T15:32:00Z"/>
          <w:rFonts w:asciiTheme="minorHAnsi" w:eastAsiaTheme="minorEastAsia" w:hAnsiTheme="minorHAnsi" w:cstheme="minorBidi"/>
          <w:noProof/>
        </w:rPr>
      </w:pPr>
      <w:ins w:id="6390" w:author="Webb Roberts" w:date="2010-03-31T15:32:00Z">
        <w:r>
          <w:rPr>
            <w:noProof/>
          </w:rPr>
          <w:t>[Rule 8-4] (INS)</w:t>
        </w:r>
        <w:r>
          <w:rPr>
            <w:noProof/>
          </w:rPr>
          <w:tab/>
        </w:r>
        <w:r>
          <w:rPr>
            <w:noProof/>
          </w:rPr>
          <w:fldChar w:fldCharType="begin"/>
        </w:r>
        <w:r>
          <w:rPr>
            <w:noProof/>
          </w:rPr>
          <w:instrText xml:space="preserve"> PAGEREF _Toc131669256 \h </w:instrText>
        </w:r>
      </w:ins>
      <w:r w:rsidR="00A63659">
        <w:rPr>
          <w:noProof/>
        </w:rPr>
      </w:r>
      <w:r>
        <w:rPr>
          <w:noProof/>
        </w:rPr>
        <w:fldChar w:fldCharType="separate"/>
      </w:r>
      <w:ins w:id="6391" w:author="Webb Roberts" w:date="2010-03-31T15:33:00Z">
        <w:r w:rsidR="00A63659">
          <w:rPr>
            <w:noProof/>
          </w:rPr>
          <w:t>84</w:t>
        </w:r>
      </w:ins>
      <w:ins w:id="6392" w:author="Webb Roberts" w:date="2010-03-31T15:32:00Z">
        <w:r>
          <w:rPr>
            <w:noProof/>
          </w:rPr>
          <w:fldChar w:fldCharType="end"/>
        </w:r>
      </w:ins>
    </w:p>
    <w:p w:rsidR="00172983" w:rsidRDefault="00172983">
      <w:pPr>
        <w:pStyle w:val="TableofFigures"/>
        <w:numPr>
          <w:ins w:id="6393" w:author="Webb Roberts" w:date="2010-03-31T15:32:00Z"/>
        </w:numPr>
        <w:tabs>
          <w:tab w:val="right" w:leader="dot" w:pos="9350"/>
        </w:tabs>
        <w:rPr>
          <w:ins w:id="6394" w:author="Webb Roberts" w:date="2010-03-31T15:32:00Z"/>
          <w:rFonts w:asciiTheme="minorHAnsi" w:eastAsiaTheme="minorEastAsia" w:hAnsiTheme="minorHAnsi" w:cstheme="minorBidi"/>
          <w:noProof/>
        </w:rPr>
      </w:pPr>
      <w:ins w:id="6395" w:author="Webb Roberts" w:date="2010-03-31T15:32:00Z">
        <w:r>
          <w:rPr>
            <w:noProof/>
          </w:rPr>
          <w:t>[Rule 8-5] (INS)</w:t>
        </w:r>
        <w:r>
          <w:rPr>
            <w:noProof/>
          </w:rPr>
          <w:tab/>
        </w:r>
        <w:r>
          <w:rPr>
            <w:noProof/>
          </w:rPr>
          <w:fldChar w:fldCharType="begin"/>
        </w:r>
        <w:r>
          <w:rPr>
            <w:noProof/>
          </w:rPr>
          <w:instrText xml:space="preserve"> PAGEREF _Toc131669257 \h </w:instrText>
        </w:r>
      </w:ins>
      <w:r w:rsidR="00A63659">
        <w:rPr>
          <w:noProof/>
        </w:rPr>
      </w:r>
      <w:r>
        <w:rPr>
          <w:noProof/>
        </w:rPr>
        <w:fldChar w:fldCharType="separate"/>
      </w:r>
      <w:ins w:id="6396" w:author="Webb Roberts" w:date="2010-03-31T15:33:00Z">
        <w:r w:rsidR="00A63659">
          <w:rPr>
            <w:noProof/>
          </w:rPr>
          <w:t>84</w:t>
        </w:r>
      </w:ins>
      <w:ins w:id="6397" w:author="Webb Roberts" w:date="2010-03-31T15:32:00Z">
        <w:r>
          <w:rPr>
            <w:noProof/>
          </w:rPr>
          <w:fldChar w:fldCharType="end"/>
        </w:r>
      </w:ins>
    </w:p>
    <w:p w:rsidR="00172983" w:rsidRDefault="00172983">
      <w:pPr>
        <w:pStyle w:val="TableofFigures"/>
        <w:numPr>
          <w:ins w:id="6398" w:author="Webb Roberts" w:date="2010-03-31T15:32:00Z"/>
        </w:numPr>
        <w:tabs>
          <w:tab w:val="right" w:leader="dot" w:pos="9350"/>
        </w:tabs>
        <w:rPr>
          <w:ins w:id="6399" w:author="Webb Roberts" w:date="2010-03-31T15:32:00Z"/>
          <w:rFonts w:asciiTheme="minorHAnsi" w:eastAsiaTheme="minorEastAsia" w:hAnsiTheme="minorHAnsi" w:cstheme="minorBidi"/>
          <w:noProof/>
        </w:rPr>
      </w:pPr>
      <w:ins w:id="6400" w:author="Webb Roberts" w:date="2010-03-31T15:32:00Z">
        <w:r>
          <w:rPr>
            <w:noProof/>
          </w:rPr>
          <w:t>[Rule 8-6] (INS)</w:t>
        </w:r>
        <w:r>
          <w:rPr>
            <w:noProof/>
          </w:rPr>
          <w:tab/>
        </w:r>
        <w:r>
          <w:rPr>
            <w:noProof/>
          </w:rPr>
          <w:fldChar w:fldCharType="begin"/>
        </w:r>
        <w:r>
          <w:rPr>
            <w:noProof/>
          </w:rPr>
          <w:instrText xml:space="preserve"> PAGEREF _Toc131669258 \h </w:instrText>
        </w:r>
      </w:ins>
      <w:r w:rsidR="00A63659">
        <w:rPr>
          <w:noProof/>
        </w:rPr>
      </w:r>
      <w:r>
        <w:rPr>
          <w:noProof/>
        </w:rPr>
        <w:fldChar w:fldCharType="separate"/>
      </w:r>
      <w:ins w:id="6401" w:author="Webb Roberts" w:date="2010-03-31T15:33:00Z">
        <w:r w:rsidR="00A63659">
          <w:rPr>
            <w:noProof/>
          </w:rPr>
          <w:t>85</w:t>
        </w:r>
      </w:ins>
      <w:ins w:id="6402" w:author="Webb Roberts" w:date="2010-03-31T15:32:00Z">
        <w:r>
          <w:rPr>
            <w:noProof/>
          </w:rPr>
          <w:fldChar w:fldCharType="end"/>
        </w:r>
      </w:ins>
    </w:p>
    <w:p w:rsidR="00172983" w:rsidRDefault="00172983">
      <w:pPr>
        <w:pStyle w:val="TableofFigures"/>
        <w:numPr>
          <w:ins w:id="6403" w:author="Webb Roberts" w:date="2010-03-31T15:32:00Z"/>
        </w:numPr>
        <w:tabs>
          <w:tab w:val="right" w:leader="dot" w:pos="9350"/>
        </w:tabs>
        <w:rPr>
          <w:ins w:id="6404" w:author="Webb Roberts" w:date="2010-03-31T15:32:00Z"/>
          <w:rFonts w:asciiTheme="minorHAnsi" w:eastAsiaTheme="minorEastAsia" w:hAnsiTheme="minorHAnsi" w:cstheme="minorBidi"/>
          <w:noProof/>
        </w:rPr>
      </w:pPr>
      <w:ins w:id="6405" w:author="Webb Roberts" w:date="2010-03-31T15:32:00Z">
        <w:r>
          <w:rPr>
            <w:noProof/>
          </w:rPr>
          <w:t>[Rule 8-7] (REF, EXT, INS)</w:t>
        </w:r>
        <w:r>
          <w:rPr>
            <w:noProof/>
          </w:rPr>
          <w:tab/>
        </w:r>
        <w:r>
          <w:rPr>
            <w:noProof/>
          </w:rPr>
          <w:fldChar w:fldCharType="begin"/>
        </w:r>
        <w:r>
          <w:rPr>
            <w:noProof/>
          </w:rPr>
          <w:instrText xml:space="preserve"> PAGEREF _Toc131669259 \h </w:instrText>
        </w:r>
      </w:ins>
      <w:r w:rsidR="00A63659">
        <w:rPr>
          <w:noProof/>
        </w:rPr>
      </w:r>
      <w:r>
        <w:rPr>
          <w:noProof/>
        </w:rPr>
        <w:fldChar w:fldCharType="separate"/>
      </w:r>
      <w:ins w:id="6406" w:author="Webb Roberts" w:date="2010-03-31T15:33:00Z">
        <w:r w:rsidR="00A63659">
          <w:rPr>
            <w:noProof/>
          </w:rPr>
          <w:t>85</w:t>
        </w:r>
      </w:ins>
      <w:ins w:id="6407" w:author="Webb Roberts" w:date="2010-03-31T15:32:00Z">
        <w:r>
          <w:rPr>
            <w:noProof/>
          </w:rPr>
          <w:fldChar w:fldCharType="end"/>
        </w:r>
      </w:ins>
    </w:p>
    <w:p w:rsidR="00172983" w:rsidRDefault="00172983">
      <w:pPr>
        <w:pStyle w:val="TableofFigures"/>
        <w:numPr>
          <w:ins w:id="6408" w:author="Webb Roberts" w:date="2010-03-31T15:32:00Z"/>
        </w:numPr>
        <w:tabs>
          <w:tab w:val="right" w:leader="dot" w:pos="9350"/>
        </w:tabs>
        <w:rPr>
          <w:ins w:id="6409" w:author="Webb Roberts" w:date="2010-03-31T15:32:00Z"/>
          <w:rFonts w:asciiTheme="minorHAnsi" w:eastAsiaTheme="minorEastAsia" w:hAnsiTheme="minorHAnsi" w:cstheme="minorBidi"/>
          <w:noProof/>
        </w:rPr>
      </w:pPr>
      <w:ins w:id="6410" w:author="Webb Roberts" w:date="2010-03-31T15:32:00Z">
        <w:r>
          <w:rPr>
            <w:noProof/>
          </w:rPr>
          <w:t>[Rule 8-8] (INS)</w:t>
        </w:r>
        <w:r>
          <w:rPr>
            <w:noProof/>
          </w:rPr>
          <w:tab/>
        </w:r>
        <w:r>
          <w:rPr>
            <w:noProof/>
          </w:rPr>
          <w:fldChar w:fldCharType="begin"/>
        </w:r>
        <w:r>
          <w:rPr>
            <w:noProof/>
          </w:rPr>
          <w:instrText xml:space="preserve"> PAGEREF _Toc131669260 \h </w:instrText>
        </w:r>
      </w:ins>
      <w:r w:rsidR="00A63659">
        <w:rPr>
          <w:noProof/>
        </w:rPr>
      </w:r>
      <w:r>
        <w:rPr>
          <w:noProof/>
        </w:rPr>
        <w:fldChar w:fldCharType="separate"/>
      </w:r>
      <w:ins w:id="6411" w:author="Webb Roberts" w:date="2010-03-31T15:33:00Z">
        <w:r w:rsidR="00A63659">
          <w:rPr>
            <w:noProof/>
          </w:rPr>
          <w:t>87</w:t>
        </w:r>
      </w:ins>
      <w:ins w:id="6412" w:author="Webb Roberts" w:date="2010-03-31T15:32:00Z">
        <w:r>
          <w:rPr>
            <w:noProof/>
          </w:rPr>
          <w:fldChar w:fldCharType="end"/>
        </w:r>
      </w:ins>
    </w:p>
    <w:p w:rsidR="00172983" w:rsidRDefault="00172983">
      <w:pPr>
        <w:pStyle w:val="TableofFigures"/>
        <w:numPr>
          <w:ins w:id="6413" w:author="Webb Roberts" w:date="2010-03-31T15:32:00Z"/>
        </w:numPr>
        <w:tabs>
          <w:tab w:val="right" w:leader="dot" w:pos="9350"/>
        </w:tabs>
        <w:rPr>
          <w:ins w:id="6414" w:author="Webb Roberts" w:date="2010-03-31T15:32:00Z"/>
          <w:rFonts w:asciiTheme="minorHAnsi" w:eastAsiaTheme="minorEastAsia" w:hAnsiTheme="minorHAnsi" w:cstheme="minorBidi"/>
          <w:noProof/>
        </w:rPr>
      </w:pPr>
      <w:ins w:id="6415" w:author="Webb Roberts" w:date="2010-03-31T15:32:00Z">
        <w:r>
          <w:rPr>
            <w:noProof/>
          </w:rPr>
          <w:t>[Rule 8-9] (INS)</w:t>
        </w:r>
        <w:r>
          <w:rPr>
            <w:noProof/>
          </w:rPr>
          <w:tab/>
        </w:r>
        <w:r>
          <w:rPr>
            <w:noProof/>
          </w:rPr>
          <w:fldChar w:fldCharType="begin"/>
        </w:r>
        <w:r>
          <w:rPr>
            <w:noProof/>
          </w:rPr>
          <w:instrText xml:space="preserve"> PAGEREF _Toc131669261 \h </w:instrText>
        </w:r>
      </w:ins>
      <w:r w:rsidR="00A63659">
        <w:rPr>
          <w:noProof/>
        </w:rPr>
      </w:r>
      <w:r>
        <w:rPr>
          <w:noProof/>
        </w:rPr>
        <w:fldChar w:fldCharType="separate"/>
      </w:r>
      <w:ins w:id="6416" w:author="Webb Roberts" w:date="2010-03-31T15:33:00Z">
        <w:r w:rsidR="00A63659">
          <w:rPr>
            <w:noProof/>
          </w:rPr>
          <w:t>87</w:t>
        </w:r>
      </w:ins>
      <w:ins w:id="6417" w:author="Webb Roberts" w:date="2010-03-31T15:32:00Z">
        <w:r>
          <w:rPr>
            <w:noProof/>
          </w:rPr>
          <w:fldChar w:fldCharType="end"/>
        </w:r>
      </w:ins>
    </w:p>
    <w:p w:rsidR="00172983" w:rsidRDefault="00172983">
      <w:pPr>
        <w:pStyle w:val="TableofFigures"/>
        <w:numPr>
          <w:ins w:id="6418" w:author="Webb Roberts" w:date="2010-03-31T15:32:00Z"/>
        </w:numPr>
        <w:tabs>
          <w:tab w:val="right" w:leader="dot" w:pos="9350"/>
        </w:tabs>
        <w:rPr>
          <w:ins w:id="6419" w:author="Webb Roberts" w:date="2010-03-31T15:32:00Z"/>
          <w:rFonts w:asciiTheme="minorHAnsi" w:eastAsiaTheme="minorEastAsia" w:hAnsiTheme="minorHAnsi" w:cstheme="minorBidi"/>
          <w:noProof/>
        </w:rPr>
      </w:pPr>
      <w:ins w:id="6420" w:author="Webb Roberts" w:date="2010-03-31T15:32:00Z">
        <w:r>
          <w:rPr>
            <w:noProof/>
          </w:rPr>
          <w:t>[Rule 8-10] (INS)</w:t>
        </w:r>
        <w:r>
          <w:rPr>
            <w:noProof/>
          </w:rPr>
          <w:tab/>
        </w:r>
        <w:r>
          <w:rPr>
            <w:noProof/>
          </w:rPr>
          <w:fldChar w:fldCharType="begin"/>
        </w:r>
        <w:r>
          <w:rPr>
            <w:noProof/>
          </w:rPr>
          <w:instrText xml:space="preserve"> PAGEREF _Toc131669262 \h </w:instrText>
        </w:r>
      </w:ins>
      <w:r w:rsidR="00A63659">
        <w:rPr>
          <w:noProof/>
        </w:rPr>
      </w:r>
      <w:r>
        <w:rPr>
          <w:noProof/>
        </w:rPr>
        <w:fldChar w:fldCharType="separate"/>
      </w:r>
      <w:ins w:id="6421" w:author="Webb Roberts" w:date="2010-03-31T15:33:00Z">
        <w:r w:rsidR="00A63659">
          <w:rPr>
            <w:noProof/>
          </w:rPr>
          <w:t>87</w:t>
        </w:r>
      </w:ins>
      <w:ins w:id="6422" w:author="Webb Roberts" w:date="2010-03-31T15:32:00Z">
        <w:r>
          <w:rPr>
            <w:noProof/>
          </w:rPr>
          <w:fldChar w:fldCharType="end"/>
        </w:r>
      </w:ins>
    </w:p>
    <w:p w:rsidR="00172983" w:rsidRDefault="00172983">
      <w:pPr>
        <w:pStyle w:val="TableofFigures"/>
        <w:numPr>
          <w:ins w:id="6423" w:author="Webb Roberts" w:date="2010-03-31T15:32:00Z"/>
        </w:numPr>
        <w:tabs>
          <w:tab w:val="right" w:leader="dot" w:pos="9350"/>
        </w:tabs>
        <w:rPr>
          <w:ins w:id="6424" w:author="Webb Roberts" w:date="2010-03-31T15:32:00Z"/>
          <w:rFonts w:asciiTheme="minorHAnsi" w:eastAsiaTheme="minorEastAsia" w:hAnsiTheme="minorHAnsi" w:cstheme="minorBidi"/>
          <w:noProof/>
        </w:rPr>
      </w:pPr>
      <w:ins w:id="6425" w:author="Webb Roberts" w:date="2010-03-31T15:32:00Z">
        <w:r>
          <w:rPr>
            <w:noProof/>
          </w:rPr>
          <w:t>[Rule 8-11] (INS)</w:t>
        </w:r>
        <w:r>
          <w:rPr>
            <w:noProof/>
          </w:rPr>
          <w:tab/>
        </w:r>
        <w:r>
          <w:rPr>
            <w:noProof/>
          </w:rPr>
          <w:fldChar w:fldCharType="begin"/>
        </w:r>
        <w:r>
          <w:rPr>
            <w:noProof/>
          </w:rPr>
          <w:instrText xml:space="preserve"> PAGEREF _Toc131669263 \h </w:instrText>
        </w:r>
      </w:ins>
      <w:r w:rsidR="00A63659">
        <w:rPr>
          <w:noProof/>
        </w:rPr>
      </w:r>
      <w:r>
        <w:rPr>
          <w:noProof/>
        </w:rPr>
        <w:fldChar w:fldCharType="separate"/>
      </w:r>
      <w:ins w:id="6426" w:author="Webb Roberts" w:date="2010-03-31T15:33:00Z">
        <w:r w:rsidR="00A63659">
          <w:rPr>
            <w:noProof/>
          </w:rPr>
          <w:t>88</w:t>
        </w:r>
      </w:ins>
      <w:ins w:id="6427" w:author="Webb Roberts" w:date="2010-03-31T15:32:00Z">
        <w:r>
          <w:rPr>
            <w:noProof/>
          </w:rPr>
          <w:fldChar w:fldCharType="end"/>
        </w:r>
      </w:ins>
    </w:p>
    <w:p w:rsidR="00172983" w:rsidRDefault="00172983">
      <w:pPr>
        <w:pStyle w:val="TableofFigures"/>
        <w:numPr>
          <w:ins w:id="6428" w:author="Webb Roberts" w:date="2010-03-31T15:32:00Z"/>
        </w:numPr>
        <w:tabs>
          <w:tab w:val="right" w:leader="dot" w:pos="9350"/>
        </w:tabs>
        <w:rPr>
          <w:ins w:id="6429" w:author="Webb Roberts" w:date="2010-03-31T15:32:00Z"/>
          <w:rFonts w:asciiTheme="minorHAnsi" w:eastAsiaTheme="minorEastAsia" w:hAnsiTheme="minorHAnsi" w:cstheme="minorBidi"/>
          <w:noProof/>
        </w:rPr>
      </w:pPr>
      <w:ins w:id="6430" w:author="Webb Roberts" w:date="2010-03-31T15:32:00Z">
        <w:r>
          <w:rPr>
            <w:noProof/>
          </w:rPr>
          <w:t>[Rule 8-12] (INS)</w:t>
        </w:r>
        <w:r>
          <w:rPr>
            <w:noProof/>
          </w:rPr>
          <w:tab/>
        </w:r>
        <w:r>
          <w:rPr>
            <w:noProof/>
          </w:rPr>
          <w:fldChar w:fldCharType="begin"/>
        </w:r>
        <w:r>
          <w:rPr>
            <w:noProof/>
          </w:rPr>
          <w:instrText xml:space="preserve"> PAGEREF _Toc131669264 \h </w:instrText>
        </w:r>
      </w:ins>
      <w:r w:rsidR="00A63659">
        <w:rPr>
          <w:noProof/>
        </w:rPr>
      </w:r>
      <w:r>
        <w:rPr>
          <w:noProof/>
        </w:rPr>
        <w:fldChar w:fldCharType="separate"/>
      </w:r>
      <w:ins w:id="6431" w:author="Webb Roberts" w:date="2010-03-31T15:33:00Z">
        <w:r w:rsidR="00A63659">
          <w:rPr>
            <w:noProof/>
          </w:rPr>
          <w:t>88</w:t>
        </w:r>
      </w:ins>
      <w:ins w:id="6432" w:author="Webb Roberts" w:date="2010-03-31T15:32:00Z">
        <w:r>
          <w:rPr>
            <w:noProof/>
          </w:rPr>
          <w:fldChar w:fldCharType="end"/>
        </w:r>
      </w:ins>
    </w:p>
    <w:p w:rsidR="00172983" w:rsidRDefault="00172983">
      <w:pPr>
        <w:pStyle w:val="TableofFigures"/>
        <w:numPr>
          <w:ins w:id="6433" w:author="Webb Roberts" w:date="2010-03-31T15:32:00Z"/>
        </w:numPr>
        <w:tabs>
          <w:tab w:val="right" w:leader="dot" w:pos="9350"/>
        </w:tabs>
        <w:rPr>
          <w:ins w:id="6434" w:author="Webb Roberts" w:date="2010-03-31T15:32:00Z"/>
          <w:rFonts w:asciiTheme="minorHAnsi" w:eastAsiaTheme="minorEastAsia" w:hAnsiTheme="minorHAnsi" w:cstheme="minorBidi"/>
          <w:noProof/>
        </w:rPr>
      </w:pPr>
      <w:ins w:id="6435" w:author="Webb Roberts" w:date="2010-03-31T15:32:00Z">
        <w:r>
          <w:rPr>
            <w:noProof/>
          </w:rPr>
          <w:t>[Rule 8-13] (INS)</w:t>
        </w:r>
        <w:r>
          <w:rPr>
            <w:noProof/>
          </w:rPr>
          <w:tab/>
        </w:r>
        <w:r>
          <w:rPr>
            <w:noProof/>
          </w:rPr>
          <w:fldChar w:fldCharType="begin"/>
        </w:r>
        <w:r>
          <w:rPr>
            <w:noProof/>
          </w:rPr>
          <w:instrText xml:space="preserve"> PAGEREF _Toc131669265 \h </w:instrText>
        </w:r>
      </w:ins>
      <w:r w:rsidR="00A63659">
        <w:rPr>
          <w:noProof/>
        </w:rPr>
      </w:r>
      <w:r>
        <w:rPr>
          <w:noProof/>
        </w:rPr>
        <w:fldChar w:fldCharType="separate"/>
      </w:r>
      <w:ins w:id="6436" w:author="Webb Roberts" w:date="2010-03-31T15:33:00Z">
        <w:r w:rsidR="00A63659">
          <w:rPr>
            <w:noProof/>
          </w:rPr>
          <w:t>88</w:t>
        </w:r>
      </w:ins>
      <w:ins w:id="6437" w:author="Webb Roberts" w:date="2010-03-31T15:32:00Z">
        <w:r>
          <w:rPr>
            <w:noProof/>
          </w:rPr>
          <w:fldChar w:fldCharType="end"/>
        </w:r>
      </w:ins>
    </w:p>
    <w:p w:rsidR="00172983" w:rsidRDefault="00172983">
      <w:pPr>
        <w:pStyle w:val="TableofFigures"/>
        <w:numPr>
          <w:ins w:id="6438" w:author="Webb Roberts" w:date="2010-03-31T15:32:00Z"/>
        </w:numPr>
        <w:tabs>
          <w:tab w:val="right" w:leader="dot" w:pos="9350"/>
        </w:tabs>
        <w:rPr>
          <w:ins w:id="6439" w:author="Webb Roberts" w:date="2010-03-31T15:32:00Z"/>
          <w:rFonts w:asciiTheme="minorHAnsi" w:eastAsiaTheme="minorEastAsia" w:hAnsiTheme="minorHAnsi" w:cstheme="minorBidi"/>
          <w:noProof/>
        </w:rPr>
      </w:pPr>
      <w:ins w:id="6440" w:author="Webb Roberts" w:date="2010-03-31T15:32:00Z">
        <w:r>
          <w:rPr>
            <w:noProof/>
          </w:rPr>
          <w:t>[Rule 8-14] (INS)</w:t>
        </w:r>
        <w:r>
          <w:rPr>
            <w:noProof/>
          </w:rPr>
          <w:tab/>
        </w:r>
        <w:r>
          <w:rPr>
            <w:noProof/>
          </w:rPr>
          <w:fldChar w:fldCharType="begin"/>
        </w:r>
        <w:r>
          <w:rPr>
            <w:noProof/>
          </w:rPr>
          <w:instrText xml:space="preserve"> PAGEREF _Toc131669266 \h </w:instrText>
        </w:r>
      </w:ins>
      <w:r w:rsidR="00A63659">
        <w:rPr>
          <w:noProof/>
        </w:rPr>
      </w:r>
      <w:r>
        <w:rPr>
          <w:noProof/>
        </w:rPr>
        <w:fldChar w:fldCharType="separate"/>
      </w:r>
      <w:ins w:id="6441" w:author="Webb Roberts" w:date="2010-03-31T15:33:00Z">
        <w:r w:rsidR="00A63659">
          <w:rPr>
            <w:noProof/>
          </w:rPr>
          <w:t>88</w:t>
        </w:r>
      </w:ins>
      <w:ins w:id="6442" w:author="Webb Roberts" w:date="2010-03-31T15:32:00Z">
        <w:r>
          <w:rPr>
            <w:noProof/>
          </w:rPr>
          <w:fldChar w:fldCharType="end"/>
        </w:r>
      </w:ins>
    </w:p>
    <w:p w:rsidR="00172983" w:rsidRDefault="00172983">
      <w:pPr>
        <w:pStyle w:val="TableofFigures"/>
        <w:numPr>
          <w:ins w:id="6443" w:author="Webb Roberts" w:date="2010-03-31T15:32:00Z"/>
        </w:numPr>
        <w:tabs>
          <w:tab w:val="right" w:leader="dot" w:pos="9350"/>
        </w:tabs>
        <w:rPr>
          <w:ins w:id="6444" w:author="Webb Roberts" w:date="2010-03-31T15:32:00Z"/>
          <w:rFonts w:asciiTheme="minorHAnsi" w:eastAsiaTheme="minorEastAsia" w:hAnsiTheme="minorHAnsi" w:cstheme="minorBidi"/>
          <w:noProof/>
        </w:rPr>
      </w:pPr>
      <w:ins w:id="6445" w:author="Webb Roberts" w:date="2010-03-31T15:32:00Z">
        <w:r>
          <w:rPr>
            <w:noProof/>
          </w:rPr>
          <w:t>[Rule 9-1] (REF, SUB, EXT)</w:t>
        </w:r>
        <w:r>
          <w:rPr>
            <w:noProof/>
          </w:rPr>
          <w:tab/>
        </w:r>
        <w:r>
          <w:rPr>
            <w:noProof/>
          </w:rPr>
          <w:fldChar w:fldCharType="begin"/>
        </w:r>
        <w:r>
          <w:rPr>
            <w:noProof/>
          </w:rPr>
          <w:instrText xml:space="preserve"> PAGEREF _Toc131669267 \h </w:instrText>
        </w:r>
      </w:ins>
      <w:r w:rsidR="00A63659">
        <w:rPr>
          <w:noProof/>
        </w:rPr>
      </w:r>
      <w:r>
        <w:rPr>
          <w:noProof/>
        </w:rPr>
        <w:fldChar w:fldCharType="separate"/>
      </w:r>
      <w:ins w:id="6446" w:author="Webb Roberts" w:date="2010-03-31T15:33:00Z">
        <w:r w:rsidR="00A63659">
          <w:rPr>
            <w:noProof/>
          </w:rPr>
          <w:t>88</w:t>
        </w:r>
      </w:ins>
      <w:ins w:id="6447" w:author="Webb Roberts" w:date="2010-03-31T15:32:00Z">
        <w:r>
          <w:rPr>
            <w:noProof/>
          </w:rPr>
          <w:fldChar w:fldCharType="end"/>
        </w:r>
      </w:ins>
    </w:p>
    <w:p w:rsidR="00172983" w:rsidRDefault="00172983">
      <w:pPr>
        <w:pStyle w:val="TableofFigures"/>
        <w:numPr>
          <w:ins w:id="6448" w:author="Webb Roberts" w:date="2010-03-31T15:32:00Z"/>
        </w:numPr>
        <w:tabs>
          <w:tab w:val="right" w:leader="dot" w:pos="9350"/>
        </w:tabs>
        <w:rPr>
          <w:ins w:id="6449" w:author="Webb Roberts" w:date="2010-03-31T15:32:00Z"/>
          <w:rFonts w:asciiTheme="minorHAnsi" w:eastAsiaTheme="minorEastAsia" w:hAnsiTheme="minorHAnsi" w:cstheme="minorBidi"/>
          <w:noProof/>
        </w:rPr>
      </w:pPr>
      <w:ins w:id="6450" w:author="Webb Roberts" w:date="2010-03-31T15:32:00Z">
        <w:r>
          <w:rPr>
            <w:noProof/>
          </w:rPr>
          <w:t>[Rule 9-2] (REF, SUB, EXT)</w:t>
        </w:r>
        <w:r>
          <w:rPr>
            <w:noProof/>
          </w:rPr>
          <w:tab/>
        </w:r>
        <w:r>
          <w:rPr>
            <w:noProof/>
          </w:rPr>
          <w:fldChar w:fldCharType="begin"/>
        </w:r>
        <w:r>
          <w:rPr>
            <w:noProof/>
          </w:rPr>
          <w:instrText xml:space="preserve"> PAGEREF _Toc131669268 \h </w:instrText>
        </w:r>
      </w:ins>
      <w:r w:rsidR="00A63659">
        <w:rPr>
          <w:noProof/>
        </w:rPr>
      </w:r>
      <w:r>
        <w:rPr>
          <w:noProof/>
        </w:rPr>
        <w:fldChar w:fldCharType="separate"/>
      </w:r>
      <w:ins w:id="6451" w:author="Webb Roberts" w:date="2010-03-31T15:33:00Z">
        <w:r w:rsidR="00A63659">
          <w:rPr>
            <w:noProof/>
          </w:rPr>
          <w:t>89</w:t>
        </w:r>
      </w:ins>
      <w:ins w:id="6452" w:author="Webb Roberts" w:date="2010-03-31T15:32:00Z">
        <w:r>
          <w:rPr>
            <w:noProof/>
          </w:rPr>
          <w:fldChar w:fldCharType="end"/>
        </w:r>
      </w:ins>
    </w:p>
    <w:p w:rsidR="00172983" w:rsidRDefault="00172983">
      <w:pPr>
        <w:pStyle w:val="TableofFigures"/>
        <w:numPr>
          <w:ins w:id="6453" w:author="Webb Roberts" w:date="2010-03-31T15:32:00Z"/>
        </w:numPr>
        <w:tabs>
          <w:tab w:val="right" w:leader="dot" w:pos="9350"/>
        </w:tabs>
        <w:rPr>
          <w:ins w:id="6454" w:author="Webb Roberts" w:date="2010-03-31T15:32:00Z"/>
          <w:rFonts w:asciiTheme="minorHAnsi" w:eastAsiaTheme="minorEastAsia" w:hAnsiTheme="minorHAnsi" w:cstheme="minorBidi"/>
          <w:noProof/>
        </w:rPr>
      </w:pPr>
      <w:ins w:id="6455" w:author="Webb Roberts" w:date="2010-03-31T15:32:00Z">
        <w:r>
          <w:rPr>
            <w:noProof/>
          </w:rPr>
          <w:t>[Rule 9-3] (REF, SUB, EXT)</w:t>
        </w:r>
        <w:r>
          <w:rPr>
            <w:noProof/>
          </w:rPr>
          <w:tab/>
        </w:r>
        <w:r>
          <w:rPr>
            <w:noProof/>
          </w:rPr>
          <w:fldChar w:fldCharType="begin"/>
        </w:r>
        <w:r>
          <w:rPr>
            <w:noProof/>
          </w:rPr>
          <w:instrText xml:space="preserve"> PAGEREF _Toc131669269 \h </w:instrText>
        </w:r>
      </w:ins>
      <w:r w:rsidR="00A63659">
        <w:rPr>
          <w:noProof/>
        </w:rPr>
      </w:r>
      <w:r>
        <w:rPr>
          <w:noProof/>
        </w:rPr>
        <w:fldChar w:fldCharType="separate"/>
      </w:r>
      <w:ins w:id="6456" w:author="Webb Roberts" w:date="2010-03-31T15:33:00Z">
        <w:r w:rsidR="00A63659">
          <w:rPr>
            <w:noProof/>
          </w:rPr>
          <w:t>89</w:t>
        </w:r>
      </w:ins>
      <w:ins w:id="6457" w:author="Webb Roberts" w:date="2010-03-31T15:32:00Z">
        <w:r>
          <w:rPr>
            <w:noProof/>
          </w:rPr>
          <w:fldChar w:fldCharType="end"/>
        </w:r>
      </w:ins>
    </w:p>
    <w:p w:rsidR="00172983" w:rsidRDefault="00172983">
      <w:pPr>
        <w:pStyle w:val="TableofFigures"/>
        <w:numPr>
          <w:ins w:id="6458" w:author="Webb Roberts" w:date="2010-03-31T15:32:00Z"/>
        </w:numPr>
        <w:tabs>
          <w:tab w:val="right" w:leader="dot" w:pos="9350"/>
        </w:tabs>
        <w:rPr>
          <w:ins w:id="6459" w:author="Webb Roberts" w:date="2010-03-31T15:32:00Z"/>
          <w:rFonts w:asciiTheme="minorHAnsi" w:eastAsiaTheme="minorEastAsia" w:hAnsiTheme="minorHAnsi" w:cstheme="minorBidi"/>
          <w:noProof/>
        </w:rPr>
      </w:pPr>
      <w:ins w:id="6460" w:author="Webb Roberts" w:date="2010-03-31T15:32:00Z">
        <w:r>
          <w:rPr>
            <w:noProof/>
          </w:rPr>
          <w:t>[Rule 9-4] (REF, SUB, EXT)</w:t>
        </w:r>
        <w:r>
          <w:rPr>
            <w:noProof/>
          </w:rPr>
          <w:tab/>
        </w:r>
        <w:r>
          <w:rPr>
            <w:noProof/>
          </w:rPr>
          <w:fldChar w:fldCharType="begin"/>
        </w:r>
        <w:r>
          <w:rPr>
            <w:noProof/>
          </w:rPr>
          <w:instrText xml:space="preserve"> PAGEREF _Toc131669270 \h </w:instrText>
        </w:r>
      </w:ins>
      <w:r w:rsidR="00A63659">
        <w:rPr>
          <w:noProof/>
        </w:rPr>
      </w:r>
      <w:r>
        <w:rPr>
          <w:noProof/>
        </w:rPr>
        <w:fldChar w:fldCharType="separate"/>
      </w:r>
      <w:ins w:id="6461" w:author="Webb Roberts" w:date="2010-03-31T15:33:00Z">
        <w:r w:rsidR="00A63659">
          <w:rPr>
            <w:noProof/>
          </w:rPr>
          <w:t>90</w:t>
        </w:r>
      </w:ins>
      <w:ins w:id="6462" w:author="Webb Roberts" w:date="2010-03-31T15:32:00Z">
        <w:r>
          <w:rPr>
            <w:noProof/>
          </w:rPr>
          <w:fldChar w:fldCharType="end"/>
        </w:r>
      </w:ins>
    </w:p>
    <w:p w:rsidR="00172983" w:rsidRDefault="00172983">
      <w:pPr>
        <w:pStyle w:val="TableofFigures"/>
        <w:numPr>
          <w:ins w:id="6463" w:author="Webb Roberts" w:date="2010-03-31T15:32:00Z"/>
        </w:numPr>
        <w:tabs>
          <w:tab w:val="right" w:leader="dot" w:pos="9350"/>
        </w:tabs>
        <w:rPr>
          <w:ins w:id="6464" w:author="Webb Roberts" w:date="2010-03-31T15:32:00Z"/>
          <w:rFonts w:asciiTheme="minorHAnsi" w:eastAsiaTheme="minorEastAsia" w:hAnsiTheme="minorHAnsi" w:cstheme="minorBidi"/>
          <w:noProof/>
        </w:rPr>
      </w:pPr>
      <w:ins w:id="6465" w:author="Webb Roberts" w:date="2010-03-31T15:32:00Z">
        <w:r>
          <w:rPr>
            <w:noProof/>
          </w:rPr>
          <w:t>[Rule 9-5] (REF, SUB, EXT)</w:t>
        </w:r>
        <w:r>
          <w:rPr>
            <w:noProof/>
          </w:rPr>
          <w:tab/>
        </w:r>
        <w:r>
          <w:rPr>
            <w:noProof/>
          </w:rPr>
          <w:fldChar w:fldCharType="begin"/>
        </w:r>
        <w:r>
          <w:rPr>
            <w:noProof/>
          </w:rPr>
          <w:instrText xml:space="preserve"> PAGEREF _Toc131669271 \h </w:instrText>
        </w:r>
      </w:ins>
      <w:r w:rsidR="00A63659">
        <w:rPr>
          <w:noProof/>
        </w:rPr>
      </w:r>
      <w:r>
        <w:rPr>
          <w:noProof/>
        </w:rPr>
        <w:fldChar w:fldCharType="separate"/>
      </w:r>
      <w:ins w:id="6466" w:author="Webb Roberts" w:date="2010-03-31T15:33:00Z">
        <w:r w:rsidR="00A63659">
          <w:rPr>
            <w:noProof/>
          </w:rPr>
          <w:t>90</w:t>
        </w:r>
      </w:ins>
      <w:ins w:id="6467" w:author="Webb Roberts" w:date="2010-03-31T15:32:00Z">
        <w:r>
          <w:rPr>
            <w:noProof/>
          </w:rPr>
          <w:fldChar w:fldCharType="end"/>
        </w:r>
      </w:ins>
    </w:p>
    <w:p w:rsidR="00172983" w:rsidRDefault="00172983">
      <w:pPr>
        <w:pStyle w:val="TableofFigures"/>
        <w:numPr>
          <w:ins w:id="6468" w:author="Webb Roberts" w:date="2010-03-31T15:32:00Z"/>
        </w:numPr>
        <w:tabs>
          <w:tab w:val="right" w:leader="dot" w:pos="9350"/>
        </w:tabs>
        <w:rPr>
          <w:ins w:id="6469" w:author="Webb Roberts" w:date="2010-03-31T15:32:00Z"/>
          <w:rFonts w:asciiTheme="minorHAnsi" w:eastAsiaTheme="minorEastAsia" w:hAnsiTheme="minorHAnsi" w:cstheme="minorBidi"/>
          <w:noProof/>
        </w:rPr>
      </w:pPr>
      <w:ins w:id="6470" w:author="Webb Roberts" w:date="2010-03-31T15:32:00Z">
        <w:r>
          <w:rPr>
            <w:noProof/>
          </w:rPr>
          <w:t>[Rule 9-6] (REF, SUB, EXT)</w:t>
        </w:r>
        <w:r>
          <w:rPr>
            <w:noProof/>
          </w:rPr>
          <w:tab/>
        </w:r>
        <w:r>
          <w:rPr>
            <w:noProof/>
          </w:rPr>
          <w:fldChar w:fldCharType="begin"/>
        </w:r>
        <w:r>
          <w:rPr>
            <w:noProof/>
          </w:rPr>
          <w:instrText xml:space="preserve"> PAGEREF _Toc131669272 \h </w:instrText>
        </w:r>
      </w:ins>
      <w:r w:rsidR="00A63659">
        <w:rPr>
          <w:noProof/>
        </w:rPr>
      </w:r>
      <w:r>
        <w:rPr>
          <w:noProof/>
        </w:rPr>
        <w:fldChar w:fldCharType="separate"/>
      </w:r>
      <w:ins w:id="6471" w:author="Webb Roberts" w:date="2010-03-31T15:33:00Z">
        <w:r w:rsidR="00A63659">
          <w:rPr>
            <w:noProof/>
          </w:rPr>
          <w:t>90</w:t>
        </w:r>
      </w:ins>
      <w:ins w:id="6472" w:author="Webb Roberts" w:date="2010-03-31T15:32:00Z">
        <w:r>
          <w:rPr>
            <w:noProof/>
          </w:rPr>
          <w:fldChar w:fldCharType="end"/>
        </w:r>
      </w:ins>
    </w:p>
    <w:p w:rsidR="00172983" w:rsidRDefault="00172983">
      <w:pPr>
        <w:pStyle w:val="TableofFigures"/>
        <w:numPr>
          <w:ins w:id="6473" w:author="Webb Roberts" w:date="2010-03-31T15:32:00Z"/>
        </w:numPr>
        <w:tabs>
          <w:tab w:val="right" w:leader="dot" w:pos="9350"/>
        </w:tabs>
        <w:rPr>
          <w:ins w:id="6474" w:author="Webb Roberts" w:date="2010-03-31T15:32:00Z"/>
          <w:rFonts w:asciiTheme="minorHAnsi" w:eastAsiaTheme="minorEastAsia" w:hAnsiTheme="minorHAnsi" w:cstheme="minorBidi"/>
          <w:noProof/>
        </w:rPr>
      </w:pPr>
      <w:ins w:id="6475" w:author="Webb Roberts" w:date="2010-03-31T15:32:00Z">
        <w:r>
          <w:rPr>
            <w:noProof/>
          </w:rPr>
          <w:t>[Rule 9-7] (REF, SUB, EXT)</w:t>
        </w:r>
        <w:r>
          <w:rPr>
            <w:noProof/>
          </w:rPr>
          <w:tab/>
        </w:r>
        <w:r>
          <w:rPr>
            <w:noProof/>
          </w:rPr>
          <w:fldChar w:fldCharType="begin"/>
        </w:r>
        <w:r>
          <w:rPr>
            <w:noProof/>
          </w:rPr>
          <w:instrText xml:space="preserve"> PAGEREF _Toc131669273 \h </w:instrText>
        </w:r>
      </w:ins>
      <w:r w:rsidR="00A63659">
        <w:rPr>
          <w:noProof/>
        </w:rPr>
      </w:r>
      <w:r>
        <w:rPr>
          <w:noProof/>
        </w:rPr>
        <w:fldChar w:fldCharType="separate"/>
      </w:r>
      <w:ins w:id="6476" w:author="Webb Roberts" w:date="2010-03-31T15:33:00Z">
        <w:r w:rsidR="00A63659">
          <w:rPr>
            <w:noProof/>
          </w:rPr>
          <w:t>90</w:t>
        </w:r>
      </w:ins>
      <w:ins w:id="6477" w:author="Webb Roberts" w:date="2010-03-31T15:32:00Z">
        <w:r>
          <w:rPr>
            <w:noProof/>
          </w:rPr>
          <w:fldChar w:fldCharType="end"/>
        </w:r>
      </w:ins>
    </w:p>
    <w:p w:rsidR="00172983" w:rsidRDefault="00172983">
      <w:pPr>
        <w:pStyle w:val="TableofFigures"/>
        <w:numPr>
          <w:ins w:id="6478" w:author="Webb Roberts" w:date="2010-03-31T15:32:00Z"/>
        </w:numPr>
        <w:tabs>
          <w:tab w:val="right" w:leader="dot" w:pos="9350"/>
        </w:tabs>
        <w:rPr>
          <w:ins w:id="6479" w:author="Webb Roberts" w:date="2010-03-31T15:32:00Z"/>
          <w:rFonts w:asciiTheme="minorHAnsi" w:eastAsiaTheme="minorEastAsia" w:hAnsiTheme="minorHAnsi" w:cstheme="minorBidi"/>
          <w:noProof/>
        </w:rPr>
      </w:pPr>
      <w:ins w:id="6480" w:author="Webb Roberts" w:date="2010-03-31T15:32:00Z">
        <w:r>
          <w:rPr>
            <w:noProof/>
          </w:rPr>
          <w:t>[Rule 9-8] (REF, SUB, EXT)</w:t>
        </w:r>
        <w:r>
          <w:rPr>
            <w:noProof/>
          </w:rPr>
          <w:tab/>
        </w:r>
        <w:r>
          <w:rPr>
            <w:noProof/>
          </w:rPr>
          <w:fldChar w:fldCharType="begin"/>
        </w:r>
        <w:r>
          <w:rPr>
            <w:noProof/>
          </w:rPr>
          <w:instrText xml:space="preserve"> PAGEREF _Toc131669274 \h </w:instrText>
        </w:r>
      </w:ins>
      <w:r w:rsidR="00A63659">
        <w:rPr>
          <w:noProof/>
        </w:rPr>
      </w:r>
      <w:r>
        <w:rPr>
          <w:noProof/>
        </w:rPr>
        <w:fldChar w:fldCharType="separate"/>
      </w:r>
      <w:ins w:id="6481" w:author="Webb Roberts" w:date="2010-03-31T15:33:00Z">
        <w:r w:rsidR="00A63659">
          <w:rPr>
            <w:noProof/>
          </w:rPr>
          <w:t>91</w:t>
        </w:r>
      </w:ins>
      <w:ins w:id="6482" w:author="Webb Roberts" w:date="2010-03-31T15:32:00Z">
        <w:r>
          <w:rPr>
            <w:noProof/>
          </w:rPr>
          <w:fldChar w:fldCharType="end"/>
        </w:r>
      </w:ins>
    </w:p>
    <w:p w:rsidR="00172983" w:rsidRDefault="00172983">
      <w:pPr>
        <w:pStyle w:val="TableofFigures"/>
        <w:numPr>
          <w:ins w:id="6483" w:author="Webb Roberts" w:date="2010-03-31T15:32:00Z"/>
        </w:numPr>
        <w:tabs>
          <w:tab w:val="right" w:leader="dot" w:pos="9350"/>
        </w:tabs>
        <w:rPr>
          <w:ins w:id="6484" w:author="Webb Roberts" w:date="2010-03-31T15:32:00Z"/>
          <w:rFonts w:asciiTheme="minorHAnsi" w:eastAsiaTheme="minorEastAsia" w:hAnsiTheme="minorHAnsi" w:cstheme="minorBidi"/>
          <w:noProof/>
        </w:rPr>
      </w:pPr>
      <w:ins w:id="6485" w:author="Webb Roberts" w:date="2010-03-31T15:32:00Z">
        <w:r>
          <w:rPr>
            <w:noProof/>
          </w:rPr>
          <w:t>[Rule 9-9] (REF, SUB, EXT)</w:t>
        </w:r>
        <w:r>
          <w:rPr>
            <w:noProof/>
          </w:rPr>
          <w:tab/>
        </w:r>
        <w:r>
          <w:rPr>
            <w:noProof/>
          </w:rPr>
          <w:fldChar w:fldCharType="begin"/>
        </w:r>
        <w:r>
          <w:rPr>
            <w:noProof/>
          </w:rPr>
          <w:instrText xml:space="preserve"> PAGEREF _Toc131669275 \h </w:instrText>
        </w:r>
      </w:ins>
      <w:r w:rsidR="00A63659">
        <w:rPr>
          <w:noProof/>
        </w:rPr>
      </w:r>
      <w:r>
        <w:rPr>
          <w:noProof/>
        </w:rPr>
        <w:fldChar w:fldCharType="separate"/>
      </w:r>
      <w:ins w:id="6486" w:author="Webb Roberts" w:date="2010-03-31T15:33:00Z">
        <w:r w:rsidR="00A63659">
          <w:rPr>
            <w:noProof/>
          </w:rPr>
          <w:t>91</w:t>
        </w:r>
      </w:ins>
      <w:ins w:id="6487" w:author="Webb Roberts" w:date="2010-03-31T15:32:00Z">
        <w:r>
          <w:rPr>
            <w:noProof/>
          </w:rPr>
          <w:fldChar w:fldCharType="end"/>
        </w:r>
      </w:ins>
    </w:p>
    <w:p w:rsidR="00172983" w:rsidRDefault="00172983">
      <w:pPr>
        <w:pStyle w:val="TableofFigures"/>
        <w:numPr>
          <w:ins w:id="6488" w:author="Webb Roberts" w:date="2010-03-31T15:32:00Z"/>
        </w:numPr>
        <w:tabs>
          <w:tab w:val="right" w:leader="dot" w:pos="9350"/>
        </w:tabs>
        <w:rPr>
          <w:ins w:id="6489" w:author="Webb Roberts" w:date="2010-03-31T15:32:00Z"/>
          <w:rFonts w:asciiTheme="minorHAnsi" w:eastAsiaTheme="minorEastAsia" w:hAnsiTheme="minorHAnsi" w:cstheme="minorBidi"/>
          <w:noProof/>
        </w:rPr>
      </w:pPr>
      <w:ins w:id="6490" w:author="Webb Roberts" w:date="2010-03-31T15:32:00Z">
        <w:r>
          <w:rPr>
            <w:noProof/>
          </w:rPr>
          <w:t>[Rule 9-10] (REF, SUB, EXT)</w:t>
        </w:r>
        <w:r>
          <w:rPr>
            <w:noProof/>
          </w:rPr>
          <w:tab/>
        </w:r>
        <w:r>
          <w:rPr>
            <w:noProof/>
          </w:rPr>
          <w:fldChar w:fldCharType="begin"/>
        </w:r>
        <w:r>
          <w:rPr>
            <w:noProof/>
          </w:rPr>
          <w:instrText xml:space="preserve"> PAGEREF _Toc131669276 \h </w:instrText>
        </w:r>
      </w:ins>
      <w:r w:rsidR="00A63659">
        <w:rPr>
          <w:noProof/>
        </w:rPr>
      </w:r>
      <w:r>
        <w:rPr>
          <w:noProof/>
        </w:rPr>
        <w:fldChar w:fldCharType="separate"/>
      </w:r>
      <w:ins w:id="6491" w:author="Webb Roberts" w:date="2010-03-31T15:33:00Z">
        <w:r w:rsidR="00A63659">
          <w:rPr>
            <w:noProof/>
          </w:rPr>
          <w:t>91</w:t>
        </w:r>
      </w:ins>
      <w:ins w:id="6492" w:author="Webb Roberts" w:date="2010-03-31T15:32:00Z">
        <w:r>
          <w:rPr>
            <w:noProof/>
          </w:rPr>
          <w:fldChar w:fldCharType="end"/>
        </w:r>
      </w:ins>
    </w:p>
    <w:p w:rsidR="00172983" w:rsidRDefault="00172983">
      <w:pPr>
        <w:pStyle w:val="TableofFigures"/>
        <w:numPr>
          <w:ins w:id="6493" w:author="Webb Roberts" w:date="2010-03-31T15:32:00Z"/>
        </w:numPr>
        <w:tabs>
          <w:tab w:val="right" w:leader="dot" w:pos="9350"/>
        </w:tabs>
        <w:rPr>
          <w:ins w:id="6494" w:author="Webb Roberts" w:date="2010-03-31T15:32:00Z"/>
          <w:rFonts w:asciiTheme="minorHAnsi" w:eastAsiaTheme="minorEastAsia" w:hAnsiTheme="minorHAnsi" w:cstheme="minorBidi"/>
          <w:noProof/>
        </w:rPr>
      </w:pPr>
      <w:ins w:id="6495" w:author="Webb Roberts" w:date="2010-03-31T15:32:00Z">
        <w:r>
          <w:rPr>
            <w:noProof/>
          </w:rPr>
          <w:t>[Rule 9-11] (REF, SUB, EXT)</w:t>
        </w:r>
        <w:r>
          <w:rPr>
            <w:noProof/>
          </w:rPr>
          <w:tab/>
        </w:r>
        <w:r>
          <w:rPr>
            <w:noProof/>
          </w:rPr>
          <w:fldChar w:fldCharType="begin"/>
        </w:r>
        <w:r>
          <w:rPr>
            <w:noProof/>
          </w:rPr>
          <w:instrText xml:space="preserve"> PAGEREF _Toc131669277 \h </w:instrText>
        </w:r>
      </w:ins>
      <w:r w:rsidR="00A63659">
        <w:rPr>
          <w:noProof/>
        </w:rPr>
      </w:r>
      <w:r>
        <w:rPr>
          <w:noProof/>
        </w:rPr>
        <w:fldChar w:fldCharType="separate"/>
      </w:r>
      <w:ins w:id="6496" w:author="Webb Roberts" w:date="2010-03-31T15:33:00Z">
        <w:r w:rsidR="00A63659">
          <w:rPr>
            <w:noProof/>
          </w:rPr>
          <w:t>92</w:t>
        </w:r>
      </w:ins>
      <w:ins w:id="6497" w:author="Webb Roberts" w:date="2010-03-31T15:32:00Z">
        <w:r>
          <w:rPr>
            <w:noProof/>
          </w:rPr>
          <w:fldChar w:fldCharType="end"/>
        </w:r>
      </w:ins>
    </w:p>
    <w:p w:rsidR="00172983" w:rsidRDefault="00172983">
      <w:pPr>
        <w:pStyle w:val="TableofFigures"/>
        <w:numPr>
          <w:ins w:id="6498" w:author="Webb Roberts" w:date="2010-03-31T15:32:00Z"/>
        </w:numPr>
        <w:tabs>
          <w:tab w:val="right" w:leader="dot" w:pos="9350"/>
        </w:tabs>
        <w:rPr>
          <w:ins w:id="6499" w:author="Webb Roberts" w:date="2010-03-31T15:32:00Z"/>
          <w:rFonts w:asciiTheme="minorHAnsi" w:eastAsiaTheme="minorEastAsia" w:hAnsiTheme="minorHAnsi" w:cstheme="minorBidi"/>
          <w:noProof/>
        </w:rPr>
      </w:pPr>
      <w:ins w:id="6500" w:author="Webb Roberts" w:date="2010-03-31T15:32:00Z">
        <w:r>
          <w:rPr>
            <w:noProof/>
          </w:rPr>
          <w:t>[Rule 9-12] (REF, SUB, EXT)</w:t>
        </w:r>
        <w:r>
          <w:rPr>
            <w:noProof/>
          </w:rPr>
          <w:tab/>
        </w:r>
        <w:r>
          <w:rPr>
            <w:noProof/>
          </w:rPr>
          <w:fldChar w:fldCharType="begin"/>
        </w:r>
        <w:r>
          <w:rPr>
            <w:noProof/>
          </w:rPr>
          <w:instrText xml:space="preserve"> PAGEREF _Toc131669278 \h </w:instrText>
        </w:r>
      </w:ins>
      <w:r w:rsidR="00A63659">
        <w:rPr>
          <w:noProof/>
        </w:rPr>
      </w:r>
      <w:r>
        <w:rPr>
          <w:noProof/>
        </w:rPr>
        <w:fldChar w:fldCharType="separate"/>
      </w:r>
      <w:ins w:id="6501" w:author="Webb Roberts" w:date="2010-03-31T15:33:00Z">
        <w:r w:rsidR="00A63659">
          <w:rPr>
            <w:noProof/>
          </w:rPr>
          <w:t>92</w:t>
        </w:r>
      </w:ins>
      <w:ins w:id="6502" w:author="Webb Roberts" w:date="2010-03-31T15:32:00Z">
        <w:r>
          <w:rPr>
            <w:noProof/>
          </w:rPr>
          <w:fldChar w:fldCharType="end"/>
        </w:r>
      </w:ins>
    </w:p>
    <w:p w:rsidR="00172983" w:rsidRDefault="00172983">
      <w:pPr>
        <w:pStyle w:val="TableofFigures"/>
        <w:numPr>
          <w:ins w:id="6503" w:author="Webb Roberts" w:date="2010-03-31T15:32:00Z"/>
        </w:numPr>
        <w:tabs>
          <w:tab w:val="right" w:leader="dot" w:pos="9350"/>
        </w:tabs>
        <w:rPr>
          <w:ins w:id="6504" w:author="Webb Roberts" w:date="2010-03-31T15:32:00Z"/>
          <w:rFonts w:asciiTheme="minorHAnsi" w:eastAsiaTheme="minorEastAsia" w:hAnsiTheme="minorHAnsi" w:cstheme="minorBidi"/>
          <w:noProof/>
        </w:rPr>
      </w:pPr>
      <w:ins w:id="6505" w:author="Webb Roberts" w:date="2010-03-31T15:32:00Z">
        <w:r>
          <w:rPr>
            <w:noProof/>
          </w:rPr>
          <w:t>[Rule 9-13] (REF, SUB, EXT)</w:t>
        </w:r>
        <w:r>
          <w:rPr>
            <w:noProof/>
          </w:rPr>
          <w:tab/>
        </w:r>
        <w:r>
          <w:rPr>
            <w:noProof/>
          </w:rPr>
          <w:fldChar w:fldCharType="begin"/>
        </w:r>
        <w:r>
          <w:rPr>
            <w:noProof/>
          </w:rPr>
          <w:instrText xml:space="preserve"> PAGEREF _Toc131669279 \h </w:instrText>
        </w:r>
      </w:ins>
      <w:r w:rsidR="00A63659">
        <w:rPr>
          <w:noProof/>
        </w:rPr>
      </w:r>
      <w:r>
        <w:rPr>
          <w:noProof/>
        </w:rPr>
        <w:fldChar w:fldCharType="separate"/>
      </w:r>
      <w:ins w:id="6506" w:author="Webb Roberts" w:date="2010-03-31T15:33:00Z">
        <w:r w:rsidR="00A63659">
          <w:rPr>
            <w:noProof/>
          </w:rPr>
          <w:t>93</w:t>
        </w:r>
      </w:ins>
      <w:ins w:id="6507" w:author="Webb Roberts" w:date="2010-03-31T15:32:00Z">
        <w:r>
          <w:rPr>
            <w:noProof/>
          </w:rPr>
          <w:fldChar w:fldCharType="end"/>
        </w:r>
      </w:ins>
    </w:p>
    <w:p w:rsidR="00172983" w:rsidRDefault="00172983">
      <w:pPr>
        <w:pStyle w:val="TableofFigures"/>
        <w:numPr>
          <w:ins w:id="6508" w:author="Webb Roberts" w:date="2010-03-31T15:32:00Z"/>
        </w:numPr>
        <w:tabs>
          <w:tab w:val="right" w:leader="dot" w:pos="9350"/>
        </w:tabs>
        <w:rPr>
          <w:ins w:id="6509" w:author="Webb Roberts" w:date="2010-03-31T15:32:00Z"/>
          <w:rFonts w:asciiTheme="minorHAnsi" w:eastAsiaTheme="minorEastAsia" w:hAnsiTheme="minorHAnsi" w:cstheme="minorBidi"/>
          <w:noProof/>
        </w:rPr>
      </w:pPr>
      <w:ins w:id="6510" w:author="Webb Roberts" w:date="2010-03-31T15:32:00Z">
        <w:r>
          <w:rPr>
            <w:noProof/>
          </w:rPr>
          <w:t>[Rule 9-14] (REF, SUB, EXT)</w:t>
        </w:r>
        <w:r>
          <w:rPr>
            <w:noProof/>
          </w:rPr>
          <w:tab/>
        </w:r>
        <w:r>
          <w:rPr>
            <w:noProof/>
          </w:rPr>
          <w:fldChar w:fldCharType="begin"/>
        </w:r>
        <w:r>
          <w:rPr>
            <w:noProof/>
          </w:rPr>
          <w:instrText xml:space="preserve"> PAGEREF _Toc131669280 \h </w:instrText>
        </w:r>
      </w:ins>
      <w:r w:rsidR="00A63659">
        <w:rPr>
          <w:noProof/>
        </w:rPr>
      </w:r>
      <w:r>
        <w:rPr>
          <w:noProof/>
        </w:rPr>
        <w:fldChar w:fldCharType="separate"/>
      </w:r>
      <w:ins w:id="6511" w:author="Webb Roberts" w:date="2010-03-31T15:33:00Z">
        <w:r w:rsidR="00A63659">
          <w:rPr>
            <w:noProof/>
          </w:rPr>
          <w:t>93</w:t>
        </w:r>
      </w:ins>
      <w:ins w:id="6512" w:author="Webb Roberts" w:date="2010-03-31T15:32:00Z">
        <w:r>
          <w:rPr>
            <w:noProof/>
          </w:rPr>
          <w:fldChar w:fldCharType="end"/>
        </w:r>
      </w:ins>
    </w:p>
    <w:p w:rsidR="00172983" w:rsidRDefault="00172983">
      <w:pPr>
        <w:pStyle w:val="TableofFigures"/>
        <w:numPr>
          <w:ins w:id="6513" w:author="Webb Roberts" w:date="2010-03-31T15:32:00Z"/>
        </w:numPr>
        <w:tabs>
          <w:tab w:val="right" w:leader="dot" w:pos="9350"/>
        </w:tabs>
        <w:rPr>
          <w:ins w:id="6514" w:author="Webb Roberts" w:date="2010-03-31T15:32:00Z"/>
          <w:rFonts w:asciiTheme="minorHAnsi" w:eastAsiaTheme="minorEastAsia" w:hAnsiTheme="minorHAnsi" w:cstheme="minorBidi"/>
          <w:noProof/>
        </w:rPr>
      </w:pPr>
      <w:ins w:id="6515" w:author="Webb Roberts" w:date="2010-03-31T15:32:00Z">
        <w:r>
          <w:rPr>
            <w:noProof/>
          </w:rPr>
          <w:t>[Rule 9-15] (REF, SUB, EXT)</w:t>
        </w:r>
        <w:r>
          <w:rPr>
            <w:noProof/>
          </w:rPr>
          <w:tab/>
        </w:r>
        <w:r>
          <w:rPr>
            <w:noProof/>
          </w:rPr>
          <w:fldChar w:fldCharType="begin"/>
        </w:r>
        <w:r>
          <w:rPr>
            <w:noProof/>
          </w:rPr>
          <w:instrText xml:space="preserve"> PAGEREF _Toc131669281 \h </w:instrText>
        </w:r>
      </w:ins>
      <w:r w:rsidR="00A63659">
        <w:rPr>
          <w:noProof/>
        </w:rPr>
      </w:r>
      <w:r>
        <w:rPr>
          <w:noProof/>
        </w:rPr>
        <w:fldChar w:fldCharType="separate"/>
      </w:r>
      <w:ins w:id="6516" w:author="Webb Roberts" w:date="2010-03-31T15:33:00Z">
        <w:r w:rsidR="00A63659">
          <w:rPr>
            <w:noProof/>
          </w:rPr>
          <w:t>93</w:t>
        </w:r>
      </w:ins>
      <w:ins w:id="6517" w:author="Webb Roberts" w:date="2010-03-31T15:32:00Z">
        <w:r>
          <w:rPr>
            <w:noProof/>
          </w:rPr>
          <w:fldChar w:fldCharType="end"/>
        </w:r>
      </w:ins>
    </w:p>
    <w:p w:rsidR="00172983" w:rsidRDefault="00172983">
      <w:pPr>
        <w:pStyle w:val="TableofFigures"/>
        <w:numPr>
          <w:ins w:id="6518" w:author="Webb Roberts" w:date="2010-03-31T15:32:00Z"/>
        </w:numPr>
        <w:tabs>
          <w:tab w:val="right" w:leader="dot" w:pos="9350"/>
        </w:tabs>
        <w:rPr>
          <w:ins w:id="6519" w:author="Webb Roberts" w:date="2010-03-31T15:32:00Z"/>
          <w:rFonts w:asciiTheme="minorHAnsi" w:eastAsiaTheme="minorEastAsia" w:hAnsiTheme="minorHAnsi" w:cstheme="minorBidi"/>
          <w:noProof/>
        </w:rPr>
      </w:pPr>
      <w:ins w:id="6520" w:author="Webb Roberts" w:date="2010-03-31T15:32:00Z">
        <w:r>
          <w:rPr>
            <w:noProof/>
          </w:rPr>
          <w:t>[Rule 9-16] (REF, SUB, EXT)</w:t>
        </w:r>
        <w:r>
          <w:rPr>
            <w:noProof/>
          </w:rPr>
          <w:tab/>
        </w:r>
        <w:r>
          <w:rPr>
            <w:noProof/>
          </w:rPr>
          <w:fldChar w:fldCharType="begin"/>
        </w:r>
        <w:r>
          <w:rPr>
            <w:noProof/>
          </w:rPr>
          <w:instrText xml:space="preserve"> PAGEREF _Toc131669282 \h </w:instrText>
        </w:r>
      </w:ins>
      <w:r w:rsidR="00A63659">
        <w:rPr>
          <w:noProof/>
        </w:rPr>
      </w:r>
      <w:r>
        <w:rPr>
          <w:noProof/>
        </w:rPr>
        <w:fldChar w:fldCharType="separate"/>
      </w:r>
      <w:ins w:id="6521" w:author="Webb Roberts" w:date="2010-03-31T15:33:00Z">
        <w:r w:rsidR="00A63659">
          <w:rPr>
            <w:noProof/>
          </w:rPr>
          <w:t>93</w:t>
        </w:r>
      </w:ins>
      <w:ins w:id="6522" w:author="Webb Roberts" w:date="2010-03-31T15:32:00Z">
        <w:r>
          <w:rPr>
            <w:noProof/>
          </w:rPr>
          <w:fldChar w:fldCharType="end"/>
        </w:r>
      </w:ins>
    </w:p>
    <w:p w:rsidR="00172983" w:rsidRDefault="00172983">
      <w:pPr>
        <w:pStyle w:val="TableofFigures"/>
        <w:numPr>
          <w:ins w:id="6523" w:author="Webb Roberts" w:date="2010-03-31T15:32:00Z"/>
        </w:numPr>
        <w:tabs>
          <w:tab w:val="right" w:leader="dot" w:pos="9350"/>
        </w:tabs>
        <w:rPr>
          <w:ins w:id="6524" w:author="Webb Roberts" w:date="2010-03-31T15:32:00Z"/>
          <w:rFonts w:asciiTheme="minorHAnsi" w:eastAsiaTheme="minorEastAsia" w:hAnsiTheme="minorHAnsi" w:cstheme="minorBidi"/>
          <w:noProof/>
        </w:rPr>
      </w:pPr>
      <w:ins w:id="6525" w:author="Webb Roberts" w:date="2010-03-31T15:32:00Z">
        <w:r>
          <w:rPr>
            <w:noProof/>
          </w:rPr>
          <w:t>[Rule 9-17] (REF, EXT)</w:t>
        </w:r>
        <w:r>
          <w:rPr>
            <w:noProof/>
          </w:rPr>
          <w:tab/>
        </w:r>
        <w:r>
          <w:rPr>
            <w:noProof/>
          </w:rPr>
          <w:fldChar w:fldCharType="begin"/>
        </w:r>
        <w:r>
          <w:rPr>
            <w:noProof/>
          </w:rPr>
          <w:instrText xml:space="preserve"> PAGEREF _Toc131669283 \h </w:instrText>
        </w:r>
      </w:ins>
      <w:r w:rsidR="00A63659">
        <w:rPr>
          <w:noProof/>
        </w:rPr>
      </w:r>
      <w:r>
        <w:rPr>
          <w:noProof/>
        </w:rPr>
        <w:fldChar w:fldCharType="separate"/>
      </w:r>
      <w:ins w:id="6526" w:author="Webb Roberts" w:date="2010-03-31T15:33:00Z">
        <w:r w:rsidR="00A63659">
          <w:rPr>
            <w:noProof/>
          </w:rPr>
          <w:t>94</w:t>
        </w:r>
      </w:ins>
      <w:ins w:id="6527" w:author="Webb Roberts" w:date="2010-03-31T15:32:00Z">
        <w:r>
          <w:rPr>
            <w:noProof/>
          </w:rPr>
          <w:fldChar w:fldCharType="end"/>
        </w:r>
      </w:ins>
    </w:p>
    <w:p w:rsidR="00172983" w:rsidRDefault="00172983">
      <w:pPr>
        <w:pStyle w:val="TableofFigures"/>
        <w:numPr>
          <w:ins w:id="6528" w:author="Webb Roberts" w:date="2010-03-31T15:32:00Z"/>
        </w:numPr>
        <w:tabs>
          <w:tab w:val="right" w:leader="dot" w:pos="9350"/>
        </w:tabs>
        <w:rPr>
          <w:ins w:id="6529" w:author="Webb Roberts" w:date="2010-03-31T15:32:00Z"/>
          <w:rFonts w:asciiTheme="minorHAnsi" w:eastAsiaTheme="minorEastAsia" w:hAnsiTheme="minorHAnsi" w:cstheme="minorBidi"/>
          <w:noProof/>
        </w:rPr>
      </w:pPr>
      <w:ins w:id="6530" w:author="Webb Roberts" w:date="2010-03-31T15:32:00Z">
        <w:r>
          <w:rPr>
            <w:noProof/>
          </w:rPr>
          <w:t>[Rule 9-18] (REF, SUB, EXT)</w:t>
        </w:r>
        <w:r>
          <w:rPr>
            <w:noProof/>
          </w:rPr>
          <w:tab/>
        </w:r>
        <w:r>
          <w:rPr>
            <w:noProof/>
          </w:rPr>
          <w:fldChar w:fldCharType="begin"/>
        </w:r>
        <w:r>
          <w:rPr>
            <w:noProof/>
          </w:rPr>
          <w:instrText xml:space="preserve"> PAGEREF _Toc131669284 \h </w:instrText>
        </w:r>
      </w:ins>
      <w:r w:rsidR="00A63659">
        <w:rPr>
          <w:noProof/>
        </w:rPr>
      </w:r>
      <w:r>
        <w:rPr>
          <w:noProof/>
        </w:rPr>
        <w:fldChar w:fldCharType="separate"/>
      </w:r>
      <w:ins w:id="6531" w:author="Webb Roberts" w:date="2010-03-31T15:33:00Z">
        <w:r w:rsidR="00A63659">
          <w:rPr>
            <w:noProof/>
          </w:rPr>
          <w:t>97</w:t>
        </w:r>
      </w:ins>
      <w:ins w:id="6532" w:author="Webb Roberts" w:date="2010-03-31T15:32:00Z">
        <w:r>
          <w:rPr>
            <w:noProof/>
          </w:rPr>
          <w:fldChar w:fldCharType="end"/>
        </w:r>
      </w:ins>
    </w:p>
    <w:p w:rsidR="00172983" w:rsidRDefault="00172983">
      <w:pPr>
        <w:pStyle w:val="TableofFigures"/>
        <w:numPr>
          <w:ins w:id="6533" w:author="Webb Roberts" w:date="2010-03-31T15:32:00Z"/>
        </w:numPr>
        <w:tabs>
          <w:tab w:val="right" w:leader="dot" w:pos="9350"/>
        </w:tabs>
        <w:rPr>
          <w:ins w:id="6534" w:author="Webb Roberts" w:date="2010-03-31T15:32:00Z"/>
          <w:rFonts w:asciiTheme="minorHAnsi" w:eastAsiaTheme="minorEastAsia" w:hAnsiTheme="minorHAnsi" w:cstheme="minorBidi"/>
          <w:noProof/>
        </w:rPr>
      </w:pPr>
      <w:ins w:id="6535" w:author="Webb Roberts" w:date="2010-03-31T15:32:00Z">
        <w:r>
          <w:rPr>
            <w:noProof/>
          </w:rPr>
          <w:t>[Rule 9-19] (REF, SUB, EXT)</w:t>
        </w:r>
        <w:r>
          <w:rPr>
            <w:noProof/>
          </w:rPr>
          <w:tab/>
        </w:r>
        <w:r>
          <w:rPr>
            <w:noProof/>
          </w:rPr>
          <w:fldChar w:fldCharType="begin"/>
        </w:r>
        <w:r>
          <w:rPr>
            <w:noProof/>
          </w:rPr>
          <w:instrText xml:space="preserve"> PAGEREF _Toc131669285 \h </w:instrText>
        </w:r>
      </w:ins>
      <w:r w:rsidR="00A63659">
        <w:rPr>
          <w:noProof/>
        </w:rPr>
      </w:r>
      <w:r>
        <w:rPr>
          <w:noProof/>
        </w:rPr>
        <w:fldChar w:fldCharType="separate"/>
      </w:r>
      <w:ins w:id="6536" w:author="Webb Roberts" w:date="2010-03-31T15:33:00Z">
        <w:r w:rsidR="00A63659">
          <w:rPr>
            <w:noProof/>
          </w:rPr>
          <w:t>97</w:t>
        </w:r>
      </w:ins>
      <w:ins w:id="6537" w:author="Webb Roberts" w:date="2010-03-31T15:32:00Z">
        <w:r>
          <w:rPr>
            <w:noProof/>
          </w:rPr>
          <w:fldChar w:fldCharType="end"/>
        </w:r>
      </w:ins>
    </w:p>
    <w:p w:rsidR="00172983" w:rsidRDefault="00172983">
      <w:pPr>
        <w:pStyle w:val="TableofFigures"/>
        <w:numPr>
          <w:ins w:id="6538" w:author="Webb Roberts" w:date="2010-03-31T15:32:00Z"/>
        </w:numPr>
        <w:tabs>
          <w:tab w:val="right" w:leader="dot" w:pos="9350"/>
        </w:tabs>
        <w:rPr>
          <w:ins w:id="6539" w:author="Webb Roberts" w:date="2010-03-31T15:32:00Z"/>
          <w:rFonts w:asciiTheme="minorHAnsi" w:eastAsiaTheme="minorEastAsia" w:hAnsiTheme="minorHAnsi" w:cstheme="minorBidi"/>
          <w:noProof/>
        </w:rPr>
      </w:pPr>
      <w:ins w:id="6540" w:author="Webb Roberts" w:date="2010-03-31T15:32:00Z">
        <w:r>
          <w:rPr>
            <w:noProof/>
          </w:rPr>
          <w:t>[Rule 9-20] (REF, SUB, EXT)</w:t>
        </w:r>
        <w:r>
          <w:rPr>
            <w:noProof/>
          </w:rPr>
          <w:tab/>
        </w:r>
        <w:r>
          <w:rPr>
            <w:noProof/>
          </w:rPr>
          <w:fldChar w:fldCharType="begin"/>
        </w:r>
        <w:r>
          <w:rPr>
            <w:noProof/>
          </w:rPr>
          <w:instrText xml:space="preserve"> PAGEREF _Toc131669286 \h </w:instrText>
        </w:r>
      </w:ins>
      <w:r w:rsidR="00A63659">
        <w:rPr>
          <w:noProof/>
        </w:rPr>
      </w:r>
      <w:r>
        <w:rPr>
          <w:noProof/>
        </w:rPr>
        <w:fldChar w:fldCharType="separate"/>
      </w:r>
      <w:ins w:id="6541" w:author="Webb Roberts" w:date="2010-03-31T15:33:00Z">
        <w:r w:rsidR="00A63659">
          <w:rPr>
            <w:noProof/>
          </w:rPr>
          <w:t>97</w:t>
        </w:r>
      </w:ins>
      <w:ins w:id="6542" w:author="Webb Roberts" w:date="2010-03-31T15:32:00Z">
        <w:r>
          <w:rPr>
            <w:noProof/>
          </w:rPr>
          <w:fldChar w:fldCharType="end"/>
        </w:r>
      </w:ins>
    </w:p>
    <w:p w:rsidR="00172983" w:rsidRDefault="00172983">
      <w:pPr>
        <w:pStyle w:val="TableofFigures"/>
        <w:numPr>
          <w:ins w:id="6543" w:author="Webb Roberts" w:date="2010-03-31T15:32:00Z"/>
        </w:numPr>
        <w:tabs>
          <w:tab w:val="right" w:leader="dot" w:pos="9350"/>
        </w:tabs>
        <w:rPr>
          <w:ins w:id="6544" w:author="Webb Roberts" w:date="2010-03-31T15:32:00Z"/>
          <w:rFonts w:asciiTheme="minorHAnsi" w:eastAsiaTheme="minorEastAsia" w:hAnsiTheme="minorHAnsi" w:cstheme="minorBidi"/>
          <w:noProof/>
        </w:rPr>
      </w:pPr>
      <w:ins w:id="6545" w:author="Webb Roberts" w:date="2010-03-31T15:32:00Z">
        <w:r>
          <w:rPr>
            <w:noProof/>
          </w:rPr>
          <w:t>[Rule 9-21] (REF, SUB, EXT)</w:t>
        </w:r>
        <w:r>
          <w:rPr>
            <w:noProof/>
          </w:rPr>
          <w:tab/>
        </w:r>
        <w:r>
          <w:rPr>
            <w:noProof/>
          </w:rPr>
          <w:fldChar w:fldCharType="begin"/>
        </w:r>
        <w:r>
          <w:rPr>
            <w:noProof/>
          </w:rPr>
          <w:instrText xml:space="preserve"> PAGEREF _Toc131669287 \h </w:instrText>
        </w:r>
      </w:ins>
      <w:r w:rsidR="00A63659">
        <w:rPr>
          <w:noProof/>
        </w:rPr>
      </w:r>
      <w:r>
        <w:rPr>
          <w:noProof/>
        </w:rPr>
        <w:fldChar w:fldCharType="separate"/>
      </w:r>
      <w:ins w:id="6546" w:author="Webb Roberts" w:date="2010-03-31T15:33:00Z">
        <w:r w:rsidR="00A63659">
          <w:rPr>
            <w:noProof/>
          </w:rPr>
          <w:t>97</w:t>
        </w:r>
      </w:ins>
      <w:ins w:id="6547" w:author="Webb Roberts" w:date="2010-03-31T15:32:00Z">
        <w:r>
          <w:rPr>
            <w:noProof/>
          </w:rPr>
          <w:fldChar w:fldCharType="end"/>
        </w:r>
      </w:ins>
    </w:p>
    <w:p w:rsidR="00172983" w:rsidRDefault="00172983">
      <w:pPr>
        <w:pStyle w:val="TableofFigures"/>
        <w:numPr>
          <w:ins w:id="6548" w:author="Webb Roberts" w:date="2010-03-31T15:32:00Z"/>
        </w:numPr>
        <w:tabs>
          <w:tab w:val="right" w:leader="dot" w:pos="9350"/>
        </w:tabs>
        <w:rPr>
          <w:ins w:id="6549" w:author="Webb Roberts" w:date="2010-03-31T15:32:00Z"/>
          <w:rFonts w:asciiTheme="minorHAnsi" w:eastAsiaTheme="minorEastAsia" w:hAnsiTheme="minorHAnsi" w:cstheme="minorBidi"/>
          <w:noProof/>
        </w:rPr>
      </w:pPr>
      <w:ins w:id="6550" w:author="Webb Roberts" w:date="2010-03-31T15:32:00Z">
        <w:r>
          <w:rPr>
            <w:noProof/>
          </w:rPr>
          <w:t>[Rule 9-22] (REF, SUB, EXT)</w:t>
        </w:r>
        <w:r>
          <w:rPr>
            <w:noProof/>
          </w:rPr>
          <w:tab/>
        </w:r>
        <w:r>
          <w:rPr>
            <w:noProof/>
          </w:rPr>
          <w:fldChar w:fldCharType="begin"/>
        </w:r>
        <w:r>
          <w:rPr>
            <w:noProof/>
          </w:rPr>
          <w:instrText xml:space="preserve"> PAGEREF _Toc131669288 \h </w:instrText>
        </w:r>
      </w:ins>
      <w:r w:rsidR="00A63659">
        <w:rPr>
          <w:noProof/>
        </w:rPr>
      </w:r>
      <w:r>
        <w:rPr>
          <w:noProof/>
        </w:rPr>
        <w:fldChar w:fldCharType="separate"/>
      </w:r>
      <w:ins w:id="6551" w:author="Webb Roberts" w:date="2010-03-31T15:33:00Z">
        <w:r w:rsidR="00A63659">
          <w:rPr>
            <w:noProof/>
          </w:rPr>
          <w:t>98</w:t>
        </w:r>
      </w:ins>
      <w:ins w:id="6552" w:author="Webb Roberts" w:date="2010-03-31T15:32:00Z">
        <w:r>
          <w:rPr>
            <w:noProof/>
          </w:rPr>
          <w:fldChar w:fldCharType="end"/>
        </w:r>
      </w:ins>
    </w:p>
    <w:p w:rsidR="00172983" w:rsidRDefault="00172983">
      <w:pPr>
        <w:pStyle w:val="TableofFigures"/>
        <w:numPr>
          <w:ins w:id="6553" w:author="Webb Roberts" w:date="2010-03-31T15:32:00Z"/>
        </w:numPr>
        <w:tabs>
          <w:tab w:val="right" w:leader="dot" w:pos="9350"/>
        </w:tabs>
        <w:rPr>
          <w:ins w:id="6554" w:author="Webb Roberts" w:date="2010-03-31T15:32:00Z"/>
          <w:rFonts w:asciiTheme="minorHAnsi" w:eastAsiaTheme="minorEastAsia" w:hAnsiTheme="minorHAnsi" w:cstheme="minorBidi"/>
          <w:noProof/>
        </w:rPr>
      </w:pPr>
      <w:ins w:id="6555" w:author="Webb Roberts" w:date="2010-03-31T15:32:00Z">
        <w:r>
          <w:rPr>
            <w:noProof/>
          </w:rPr>
          <w:t>[Rule 9-23] (REF, SUB, EXT)</w:t>
        </w:r>
        <w:r>
          <w:rPr>
            <w:noProof/>
          </w:rPr>
          <w:tab/>
        </w:r>
        <w:r>
          <w:rPr>
            <w:noProof/>
          </w:rPr>
          <w:fldChar w:fldCharType="begin"/>
        </w:r>
        <w:r>
          <w:rPr>
            <w:noProof/>
          </w:rPr>
          <w:instrText xml:space="preserve"> PAGEREF _Toc131669289 \h </w:instrText>
        </w:r>
      </w:ins>
      <w:r w:rsidR="00A63659">
        <w:rPr>
          <w:noProof/>
        </w:rPr>
      </w:r>
      <w:r>
        <w:rPr>
          <w:noProof/>
        </w:rPr>
        <w:fldChar w:fldCharType="separate"/>
      </w:r>
      <w:ins w:id="6556" w:author="Webb Roberts" w:date="2010-03-31T15:33:00Z">
        <w:r w:rsidR="00A63659">
          <w:rPr>
            <w:noProof/>
          </w:rPr>
          <w:t>98</w:t>
        </w:r>
      </w:ins>
      <w:ins w:id="6557" w:author="Webb Roberts" w:date="2010-03-31T15:32:00Z">
        <w:r>
          <w:rPr>
            <w:noProof/>
          </w:rPr>
          <w:fldChar w:fldCharType="end"/>
        </w:r>
      </w:ins>
    </w:p>
    <w:p w:rsidR="00172983" w:rsidRDefault="00172983">
      <w:pPr>
        <w:pStyle w:val="TableofFigures"/>
        <w:numPr>
          <w:ins w:id="6558" w:author="Webb Roberts" w:date="2010-03-31T15:32:00Z"/>
        </w:numPr>
        <w:tabs>
          <w:tab w:val="right" w:leader="dot" w:pos="9350"/>
        </w:tabs>
        <w:rPr>
          <w:ins w:id="6559" w:author="Webb Roberts" w:date="2010-03-31T15:32:00Z"/>
          <w:rFonts w:asciiTheme="minorHAnsi" w:eastAsiaTheme="minorEastAsia" w:hAnsiTheme="minorHAnsi" w:cstheme="minorBidi"/>
          <w:noProof/>
        </w:rPr>
      </w:pPr>
      <w:ins w:id="6560" w:author="Webb Roberts" w:date="2010-03-31T15:32:00Z">
        <w:r>
          <w:rPr>
            <w:noProof/>
          </w:rPr>
          <w:t>[Rule 9-24] (REF, SUB, EXT)</w:t>
        </w:r>
        <w:r>
          <w:rPr>
            <w:noProof/>
          </w:rPr>
          <w:tab/>
        </w:r>
        <w:r>
          <w:rPr>
            <w:noProof/>
          </w:rPr>
          <w:fldChar w:fldCharType="begin"/>
        </w:r>
        <w:r>
          <w:rPr>
            <w:noProof/>
          </w:rPr>
          <w:instrText xml:space="preserve"> PAGEREF _Toc131669290 \h </w:instrText>
        </w:r>
      </w:ins>
      <w:r w:rsidR="00A63659">
        <w:rPr>
          <w:noProof/>
        </w:rPr>
      </w:r>
      <w:r>
        <w:rPr>
          <w:noProof/>
        </w:rPr>
        <w:fldChar w:fldCharType="separate"/>
      </w:r>
      <w:ins w:id="6561" w:author="Webb Roberts" w:date="2010-03-31T15:33:00Z">
        <w:r w:rsidR="00A63659">
          <w:rPr>
            <w:noProof/>
          </w:rPr>
          <w:t>98</w:t>
        </w:r>
      </w:ins>
      <w:ins w:id="6562" w:author="Webb Roberts" w:date="2010-03-31T15:32:00Z">
        <w:r>
          <w:rPr>
            <w:noProof/>
          </w:rPr>
          <w:fldChar w:fldCharType="end"/>
        </w:r>
      </w:ins>
    </w:p>
    <w:p w:rsidR="00172983" w:rsidRDefault="00172983">
      <w:pPr>
        <w:pStyle w:val="TableofFigures"/>
        <w:numPr>
          <w:ins w:id="6563" w:author="Webb Roberts" w:date="2010-03-31T15:32:00Z"/>
        </w:numPr>
        <w:tabs>
          <w:tab w:val="right" w:leader="dot" w:pos="9350"/>
        </w:tabs>
        <w:rPr>
          <w:ins w:id="6564" w:author="Webb Roberts" w:date="2010-03-31T15:32:00Z"/>
          <w:rFonts w:asciiTheme="minorHAnsi" w:eastAsiaTheme="minorEastAsia" w:hAnsiTheme="minorHAnsi" w:cstheme="minorBidi"/>
          <w:noProof/>
        </w:rPr>
      </w:pPr>
      <w:ins w:id="6565" w:author="Webb Roberts" w:date="2010-03-31T15:32:00Z">
        <w:r>
          <w:rPr>
            <w:noProof/>
          </w:rPr>
          <w:t>[Rule 9-25] (REF, SUB, EXT)</w:t>
        </w:r>
        <w:r>
          <w:rPr>
            <w:noProof/>
          </w:rPr>
          <w:tab/>
        </w:r>
        <w:r>
          <w:rPr>
            <w:noProof/>
          </w:rPr>
          <w:fldChar w:fldCharType="begin"/>
        </w:r>
        <w:r>
          <w:rPr>
            <w:noProof/>
          </w:rPr>
          <w:instrText xml:space="preserve"> PAGEREF _Toc131669291 \h </w:instrText>
        </w:r>
      </w:ins>
      <w:r w:rsidR="00A63659">
        <w:rPr>
          <w:noProof/>
        </w:rPr>
      </w:r>
      <w:r>
        <w:rPr>
          <w:noProof/>
        </w:rPr>
        <w:fldChar w:fldCharType="separate"/>
      </w:r>
      <w:ins w:id="6566" w:author="Webb Roberts" w:date="2010-03-31T15:33:00Z">
        <w:r w:rsidR="00A63659">
          <w:rPr>
            <w:noProof/>
          </w:rPr>
          <w:t>99</w:t>
        </w:r>
      </w:ins>
      <w:ins w:id="6567" w:author="Webb Roberts" w:date="2010-03-31T15:32:00Z">
        <w:r>
          <w:rPr>
            <w:noProof/>
          </w:rPr>
          <w:fldChar w:fldCharType="end"/>
        </w:r>
      </w:ins>
    </w:p>
    <w:p w:rsidR="00172983" w:rsidRDefault="00172983">
      <w:pPr>
        <w:pStyle w:val="TableofFigures"/>
        <w:numPr>
          <w:ins w:id="6568" w:author="Webb Roberts" w:date="2010-03-31T15:32:00Z"/>
        </w:numPr>
        <w:tabs>
          <w:tab w:val="right" w:leader="dot" w:pos="9350"/>
        </w:tabs>
        <w:rPr>
          <w:ins w:id="6569" w:author="Webb Roberts" w:date="2010-03-31T15:32:00Z"/>
          <w:rFonts w:asciiTheme="minorHAnsi" w:eastAsiaTheme="minorEastAsia" w:hAnsiTheme="minorHAnsi" w:cstheme="minorBidi"/>
          <w:noProof/>
        </w:rPr>
      </w:pPr>
      <w:ins w:id="6570" w:author="Webb Roberts" w:date="2010-03-31T15:32:00Z">
        <w:r>
          <w:rPr>
            <w:noProof/>
          </w:rPr>
          <w:t>[Rule 9-26] (REF, SUB, EXT)</w:t>
        </w:r>
        <w:r>
          <w:rPr>
            <w:noProof/>
          </w:rPr>
          <w:tab/>
        </w:r>
        <w:r>
          <w:rPr>
            <w:noProof/>
          </w:rPr>
          <w:fldChar w:fldCharType="begin"/>
        </w:r>
        <w:r>
          <w:rPr>
            <w:noProof/>
          </w:rPr>
          <w:instrText xml:space="preserve"> PAGEREF _Toc131669292 \h </w:instrText>
        </w:r>
      </w:ins>
      <w:r w:rsidR="00A63659">
        <w:rPr>
          <w:noProof/>
        </w:rPr>
      </w:r>
      <w:r>
        <w:rPr>
          <w:noProof/>
        </w:rPr>
        <w:fldChar w:fldCharType="separate"/>
      </w:r>
      <w:ins w:id="6571" w:author="Webb Roberts" w:date="2010-03-31T15:33:00Z">
        <w:r w:rsidR="00A63659">
          <w:rPr>
            <w:noProof/>
          </w:rPr>
          <w:t>99</w:t>
        </w:r>
      </w:ins>
      <w:ins w:id="6572" w:author="Webb Roberts" w:date="2010-03-31T15:32:00Z">
        <w:r>
          <w:rPr>
            <w:noProof/>
          </w:rPr>
          <w:fldChar w:fldCharType="end"/>
        </w:r>
      </w:ins>
    </w:p>
    <w:p w:rsidR="00172983" w:rsidRDefault="00172983">
      <w:pPr>
        <w:pStyle w:val="TableofFigures"/>
        <w:numPr>
          <w:ins w:id="6573" w:author="Webb Roberts" w:date="2010-03-31T15:32:00Z"/>
        </w:numPr>
        <w:tabs>
          <w:tab w:val="right" w:leader="dot" w:pos="9350"/>
        </w:tabs>
        <w:rPr>
          <w:ins w:id="6574" w:author="Webb Roberts" w:date="2010-03-31T15:32:00Z"/>
          <w:rFonts w:asciiTheme="minorHAnsi" w:eastAsiaTheme="minorEastAsia" w:hAnsiTheme="minorHAnsi" w:cstheme="minorBidi"/>
          <w:noProof/>
        </w:rPr>
      </w:pPr>
      <w:ins w:id="6575" w:author="Webb Roberts" w:date="2010-03-31T15:32:00Z">
        <w:r>
          <w:rPr>
            <w:noProof/>
          </w:rPr>
          <w:t>[Rule 9-27] (REF, SUB, EXT)</w:t>
        </w:r>
        <w:r>
          <w:rPr>
            <w:noProof/>
          </w:rPr>
          <w:tab/>
        </w:r>
        <w:r>
          <w:rPr>
            <w:noProof/>
          </w:rPr>
          <w:fldChar w:fldCharType="begin"/>
        </w:r>
        <w:r>
          <w:rPr>
            <w:noProof/>
          </w:rPr>
          <w:instrText xml:space="preserve"> PAGEREF _Toc131669293 \h </w:instrText>
        </w:r>
      </w:ins>
      <w:r w:rsidR="00A63659">
        <w:rPr>
          <w:noProof/>
        </w:rPr>
      </w:r>
      <w:r>
        <w:rPr>
          <w:noProof/>
        </w:rPr>
        <w:fldChar w:fldCharType="separate"/>
      </w:r>
      <w:ins w:id="6576" w:author="Webb Roberts" w:date="2010-03-31T15:33:00Z">
        <w:r w:rsidR="00A63659">
          <w:rPr>
            <w:noProof/>
          </w:rPr>
          <w:t>99</w:t>
        </w:r>
      </w:ins>
      <w:ins w:id="6577" w:author="Webb Roberts" w:date="2010-03-31T15:32:00Z">
        <w:r>
          <w:rPr>
            <w:noProof/>
          </w:rPr>
          <w:fldChar w:fldCharType="end"/>
        </w:r>
      </w:ins>
    </w:p>
    <w:p w:rsidR="00172983" w:rsidRDefault="00172983">
      <w:pPr>
        <w:pStyle w:val="TableofFigures"/>
        <w:numPr>
          <w:ins w:id="6578" w:author="Webb Roberts" w:date="2010-03-31T15:32:00Z"/>
        </w:numPr>
        <w:tabs>
          <w:tab w:val="right" w:leader="dot" w:pos="9350"/>
        </w:tabs>
        <w:rPr>
          <w:ins w:id="6579" w:author="Webb Roberts" w:date="2010-03-31T15:32:00Z"/>
          <w:rFonts w:asciiTheme="minorHAnsi" w:eastAsiaTheme="minorEastAsia" w:hAnsiTheme="minorHAnsi" w:cstheme="minorBidi"/>
          <w:noProof/>
        </w:rPr>
      </w:pPr>
      <w:ins w:id="6580" w:author="Webb Roberts" w:date="2010-03-31T15:32:00Z">
        <w:r>
          <w:rPr>
            <w:noProof/>
          </w:rPr>
          <w:t>[Rule 9-28] (REF, SUB, EXT)</w:t>
        </w:r>
        <w:r>
          <w:rPr>
            <w:noProof/>
          </w:rPr>
          <w:tab/>
        </w:r>
        <w:r>
          <w:rPr>
            <w:noProof/>
          </w:rPr>
          <w:fldChar w:fldCharType="begin"/>
        </w:r>
        <w:r>
          <w:rPr>
            <w:noProof/>
          </w:rPr>
          <w:instrText xml:space="preserve"> PAGEREF _Toc131669294 \h </w:instrText>
        </w:r>
      </w:ins>
      <w:r w:rsidR="00A63659">
        <w:rPr>
          <w:noProof/>
        </w:rPr>
      </w:r>
      <w:r>
        <w:rPr>
          <w:noProof/>
        </w:rPr>
        <w:fldChar w:fldCharType="separate"/>
      </w:r>
      <w:ins w:id="6581" w:author="Webb Roberts" w:date="2010-03-31T15:33:00Z">
        <w:r w:rsidR="00A63659">
          <w:rPr>
            <w:noProof/>
          </w:rPr>
          <w:t>99</w:t>
        </w:r>
      </w:ins>
      <w:ins w:id="6582" w:author="Webb Roberts" w:date="2010-03-31T15:32:00Z">
        <w:r>
          <w:rPr>
            <w:noProof/>
          </w:rPr>
          <w:fldChar w:fldCharType="end"/>
        </w:r>
      </w:ins>
    </w:p>
    <w:p w:rsidR="00172983" w:rsidRDefault="00172983">
      <w:pPr>
        <w:pStyle w:val="TableofFigures"/>
        <w:numPr>
          <w:ins w:id="6583" w:author="Webb Roberts" w:date="2010-03-31T15:32:00Z"/>
        </w:numPr>
        <w:tabs>
          <w:tab w:val="right" w:leader="dot" w:pos="9350"/>
        </w:tabs>
        <w:rPr>
          <w:ins w:id="6584" w:author="Webb Roberts" w:date="2010-03-31T15:32:00Z"/>
          <w:rFonts w:asciiTheme="minorHAnsi" w:eastAsiaTheme="minorEastAsia" w:hAnsiTheme="minorHAnsi" w:cstheme="minorBidi"/>
          <w:noProof/>
        </w:rPr>
      </w:pPr>
      <w:ins w:id="6585" w:author="Webb Roberts" w:date="2010-03-31T15:32:00Z">
        <w:r>
          <w:rPr>
            <w:noProof/>
          </w:rPr>
          <w:t>[Rule 9-29] (REF, SUB, EXT)</w:t>
        </w:r>
        <w:r>
          <w:rPr>
            <w:noProof/>
          </w:rPr>
          <w:tab/>
        </w:r>
        <w:r>
          <w:rPr>
            <w:noProof/>
          </w:rPr>
          <w:fldChar w:fldCharType="begin"/>
        </w:r>
        <w:r>
          <w:rPr>
            <w:noProof/>
          </w:rPr>
          <w:instrText xml:space="preserve"> PAGEREF _Toc131669295 \h </w:instrText>
        </w:r>
      </w:ins>
      <w:r w:rsidR="00A63659">
        <w:rPr>
          <w:noProof/>
        </w:rPr>
      </w:r>
      <w:r>
        <w:rPr>
          <w:noProof/>
        </w:rPr>
        <w:fldChar w:fldCharType="separate"/>
      </w:r>
      <w:ins w:id="6586" w:author="Webb Roberts" w:date="2010-03-31T15:33:00Z">
        <w:r w:rsidR="00A63659">
          <w:rPr>
            <w:noProof/>
          </w:rPr>
          <w:t>100</w:t>
        </w:r>
      </w:ins>
      <w:ins w:id="6587" w:author="Webb Roberts" w:date="2010-03-31T15:32:00Z">
        <w:r>
          <w:rPr>
            <w:noProof/>
          </w:rPr>
          <w:fldChar w:fldCharType="end"/>
        </w:r>
      </w:ins>
    </w:p>
    <w:p w:rsidR="00172983" w:rsidRDefault="00172983">
      <w:pPr>
        <w:pStyle w:val="TableofFigures"/>
        <w:numPr>
          <w:ins w:id="6588" w:author="Webb Roberts" w:date="2010-03-31T15:32:00Z"/>
        </w:numPr>
        <w:tabs>
          <w:tab w:val="right" w:leader="dot" w:pos="9350"/>
        </w:tabs>
        <w:rPr>
          <w:ins w:id="6589" w:author="Webb Roberts" w:date="2010-03-31T15:32:00Z"/>
          <w:rFonts w:asciiTheme="minorHAnsi" w:eastAsiaTheme="minorEastAsia" w:hAnsiTheme="minorHAnsi" w:cstheme="minorBidi"/>
          <w:noProof/>
        </w:rPr>
      </w:pPr>
      <w:ins w:id="6590" w:author="Webb Roberts" w:date="2010-03-31T15:32:00Z">
        <w:r>
          <w:rPr>
            <w:noProof/>
          </w:rPr>
          <w:t>[Rule 9-30] (REF, SUB, EXT)</w:t>
        </w:r>
        <w:r>
          <w:rPr>
            <w:noProof/>
          </w:rPr>
          <w:tab/>
        </w:r>
        <w:r>
          <w:rPr>
            <w:noProof/>
          </w:rPr>
          <w:fldChar w:fldCharType="begin"/>
        </w:r>
        <w:r>
          <w:rPr>
            <w:noProof/>
          </w:rPr>
          <w:instrText xml:space="preserve"> PAGEREF _Toc131669296 \h </w:instrText>
        </w:r>
      </w:ins>
      <w:r w:rsidR="00A63659">
        <w:rPr>
          <w:noProof/>
        </w:rPr>
      </w:r>
      <w:r>
        <w:rPr>
          <w:noProof/>
        </w:rPr>
        <w:fldChar w:fldCharType="separate"/>
      </w:r>
      <w:ins w:id="6591" w:author="Webb Roberts" w:date="2010-03-31T15:33:00Z">
        <w:r w:rsidR="00A63659">
          <w:rPr>
            <w:noProof/>
          </w:rPr>
          <w:t>100</w:t>
        </w:r>
      </w:ins>
      <w:ins w:id="6592" w:author="Webb Roberts" w:date="2010-03-31T15:32:00Z">
        <w:r>
          <w:rPr>
            <w:noProof/>
          </w:rPr>
          <w:fldChar w:fldCharType="end"/>
        </w:r>
      </w:ins>
    </w:p>
    <w:p w:rsidR="00172983" w:rsidRDefault="00172983">
      <w:pPr>
        <w:pStyle w:val="TableofFigures"/>
        <w:numPr>
          <w:ins w:id="6593" w:author="Webb Roberts" w:date="2010-03-31T15:32:00Z"/>
        </w:numPr>
        <w:tabs>
          <w:tab w:val="right" w:leader="dot" w:pos="9350"/>
        </w:tabs>
        <w:rPr>
          <w:ins w:id="6594" w:author="Webb Roberts" w:date="2010-03-31T15:32:00Z"/>
          <w:rFonts w:asciiTheme="minorHAnsi" w:eastAsiaTheme="minorEastAsia" w:hAnsiTheme="minorHAnsi" w:cstheme="minorBidi"/>
          <w:noProof/>
        </w:rPr>
      </w:pPr>
      <w:ins w:id="6595" w:author="Webb Roberts" w:date="2010-03-31T15:32:00Z">
        <w:r>
          <w:rPr>
            <w:noProof/>
          </w:rPr>
          <w:t>[Rule 9-31] (REF, SUB, EXT)</w:t>
        </w:r>
        <w:r>
          <w:rPr>
            <w:noProof/>
          </w:rPr>
          <w:tab/>
        </w:r>
        <w:r>
          <w:rPr>
            <w:noProof/>
          </w:rPr>
          <w:fldChar w:fldCharType="begin"/>
        </w:r>
        <w:r>
          <w:rPr>
            <w:noProof/>
          </w:rPr>
          <w:instrText xml:space="preserve"> PAGEREF _Toc131669297 \h </w:instrText>
        </w:r>
      </w:ins>
      <w:r w:rsidR="00A63659">
        <w:rPr>
          <w:noProof/>
        </w:rPr>
      </w:r>
      <w:r>
        <w:rPr>
          <w:noProof/>
        </w:rPr>
        <w:fldChar w:fldCharType="separate"/>
      </w:r>
      <w:ins w:id="6596" w:author="Webb Roberts" w:date="2010-03-31T15:33:00Z">
        <w:r w:rsidR="00A63659">
          <w:rPr>
            <w:noProof/>
          </w:rPr>
          <w:t>100</w:t>
        </w:r>
      </w:ins>
      <w:ins w:id="6597" w:author="Webb Roberts" w:date="2010-03-31T15:32:00Z">
        <w:r>
          <w:rPr>
            <w:noProof/>
          </w:rPr>
          <w:fldChar w:fldCharType="end"/>
        </w:r>
      </w:ins>
    </w:p>
    <w:p w:rsidR="00172983" w:rsidRDefault="00172983">
      <w:pPr>
        <w:pStyle w:val="TableofFigures"/>
        <w:numPr>
          <w:ins w:id="6598" w:author="Webb Roberts" w:date="2010-03-31T15:32:00Z"/>
        </w:numPr>
        <w:tabs>
          <w:tab w:val="right" w:leader="dot" w:pos="9350"/>
        </w:tabs>
        <w:rPr>
          <w:ins w:id="6599" w:author="Webb Roberts" w:date="2010-03-31T15:32:00Z"/>
          <w:rFonts w:asciiTheme="minorHAnsi" w:eastAsiaTheme="minorEastAsia" w:hAnsiTheme="minorHAnsi" w:cstheme="minorBidi"/>
          <w:noProof/>
        </w:rPr>
      </w:pPr>
      <w:ins w:id="6600" w:author="Webb Roberts" w:date="2010-03-31T15:32:00Z">
        <w:r>
          <w:rPr>
            <w:noProof/>
          </w:rPr>
          <w:t>[Rule 9-32] (REF, SUB, EXT)</w:t>
        </w:r>
        <w:r>
          <w:rPr>
            <w:noProof/>
          </w:rPr>
          <w:tab/>
        </w:r>
        <w:r>
          <w:rPr>
            <w:noProof/>
          </w:rPr>
          <w:fldChar w:fldCharType="begin"/>
        </w:r>
        <w:r>
          <w:rPr>
            <w:noProof/>
          </w:rPr>
          <w:instrText xml:space="preserve"> PAGEREF _Toc131669298 \h </w:instrText>
        </w:r>
      </w:ins>
      <w:r w:rsidR="00A63659">
        <w:rPr>
          <w:noProof/>
        </w:rPr>
      </w:r>
      <w:r>
        <w:rPr>
          <w:noProof/>
        </w:rPr>
        <w:fldChar w:fldCharType="separate"/>
      </w:r>
      <w:ins w:id="6601" w:author="Webb Roberts" w:date="2010-03-31T15:33:00Z">
        <w:r w:rsidR="00A63659">
          <w:rPr>
            <w:noProof/>
          </w:rPr>
          <w:t>101</w:t>
        </w:r>
      </w:ins>
      <w:ins w:id="6602" w:author="Webb Roberts" w:date="2010-03-31T15:32:00Z">
        <w:r>
          <w:rPr>
            <w:noProof/>
          </w:rPr>
          <w:fldChar w:fldCharType="end"/>
        </w:r>
      </w:ins>
    </w:p>
    <w:p w:rsidR="00172983" w:rsidRDefault="00172983">
      <w:pPr>
        <w:pStyle w:val="TableofFigures"/>
        <w:numPr>
          <w:ins w:id="6603" w:author="Webb Roberts" w:date="2010-03-31T15:32:00Z"/>
        </w:numPr>
        <w:tabs>
          <w:tab w:val="right" w:leader="dot" w:pos="9350"/>
        </w:tabs>
        <w:rPr>
          <w:ins w:id="6604" w:author="Webb Roberts" w:date="2010-03-31T15:32:00Z"/>
          <w:rFonts w:asciiTheme="minorHAnsi" w:eastAsiaTheme="minorEastAsia" w:hAnsiTheme="minorHAnsi" w:cstheme="minorBidi"/>
          <w:noProof/>
        </w:rPr>
      </w:pPr>
      <w:ins w:id="6605" w:author="Webb Roberts" w:date="2010-03-31T15:32:00Z">
        <w:r>
          <w:rPr>
            <w:noProof/>
          </w:rPr>
          <w:t>[Rule 9-33] (REF, SUB, EXT)</w:t>
        </w:r>
        <w:r>
          <w:rPr>
            <w:noProof/>
          </w:rPr>
          <w:tab/>
        </w:r>
        <w:r>
          <w:rPr>
            <w:noProof/>
          </w:rPr>
          <w:fldChar w:fldCharType="begin"/>
        </w:r>
        <w:r>
          <w:rPr>
            <w:noProof/>
          </w:rPr>
          <w:instrText xml:space="preserve"> PAGEREF _Toc131669299 \h </w:instrText>
        </w:r>
      </w:ins>
      <w:r w:rsidR="00A63659">
        <w:rPr>
          <w:noProof/>
        </w:rPr>
      </w:r>
      <w:r>
        <w:rPr>
          <w:noProof/>
        </w:rPr>
        <w:fldChar w:fldCharType="separate"/>
      </w:r>
      <w:ins w:id="6606" w:author="Webb Roberts" w:date="2010-03-31T15:33:00Z">
        <w:r w:rsidR="00A63659">
          <w:rPr>
            <w:noProof/>
          </w:rPr>
          <w:t>101</w:t>
        </w:r>
      </w:ins>
      <w:ins w:id="6607" w:author="Webb Roberts" w:date="2010-03-31T15:32:00Z">
        <w:r>
          <w:rPr>
            <w:noProof/>
          </w:rPr>
          <w:fldChar w:fldCharType="end"/>
        </w:r>
      </w:ins>
    </w:p>
    <w:p w:rsidR="00172983" w:rsidRDefault="00172983">
      <w:pPr>
        <w:pStyle w:val="TableofFigures"/>
        <w:numPr>
          <w:ins w:id="6608" w:author="Webb Roberts" w:date="2010-03-31T15:32:00Z"/>
        </w:numPr>
        <w:tabs>
          <w:tab w:val="right" w:leader="dot" w:pos="9350"/>
        </w:tabs>
        <w:rPr>
          <w:ins w:id="6609" w:author="Webb Roberts" w:date="2010-03-31T15:32:00Z"/>
          <w:rFonts w:asciiTheme="minorHAnsi" w:eastAsiaTheme="minorEastAsia" w:hAnsiTheme="minorHAnsi" w:cstheme="minorBidi"/>
          <w:noProof/>
        </w:rPr>
      </w:pPr>
      <w:ins w:id="6610" w:author="Webb Roberts" w:date="2010-03-31T15:32:00Z">
        <w:r>
          <w:rPr>
            <w:noProof/>
          </w:rPr>
          <w:t>[Rule 9-34] (REF, SUB, EXT)</w:t>
        </w:r>
        <w:r>
          <w:rPr>
            <w:noProof/>
          </w:rPr>
          <w:tab/>
        </w:r>
        <w:r>
          <w:rPr>
            <w:noProof/>
          </w:rPr>
          <w:fldChar w:fldCharType="begin"/>
        </w:r>
        <w:r>
          <w:rPr>
            <w:noProof/>
          </w:rPr>
          <w:instrText xml:space="preserve"> PAGEREF _Toc131669300 \h </w:instrText>
        </w:r>
      </w:ins>
      <w:r w:rsidR="00A63659">
        <w:rPr>
          <w:noProof/>
        </w:rPr>
      </w:r>
      <w:r>
        <w:rPr>
          <w:noProof/>
        </w:rPr>
        <w:fldChar w:fldCharType="separate"/>
      </w:r>
      <w:ins w:id="6611" w:author="Webb Roberts" w:date="2010-03-31T15:33:00Z">
        <w:r w:rsidR="00A63659">
          <w:rPr>
            <w:noProof/>
          </w:rPr>
          <w:t>101</w:t>
        </w:r>
      </w:ins>
      <w:ins w:id="6612" w:author="Webb Roberts" w:date="2010-03-31T15:32:00Z">
        <w:r>
          <w:rPr>
            <w:noProof/>
          </w:rPr>
          <w:fldChar w:fldCharType="end"/>
        </w:r>
      </w:ins>
    </w:p>
    <w:p w:rsidR="008A7368" w:rsidDel="00172983" w:rsidRDefault="008A7368">
      <w:pPr>
        <w:pStyle w:val="TableofFigures"/>
        <w:tabs>
          <w:tab w:val="right" w:leader="dot" w:pos="9350"/>
        </w:tabs>
        <w:rPr>
          <w:del w:id="6613" w:author="Webb Roberts" w:date="2010-03-31T15:32:00Z"/>
          <w:rFonts w:asciiTheme="minorHAnsi" w:eastAsiaTheme="minorEastAsia" w:hAnsiTheme="minorHAnsi" w:cstheme="minorBidi"/>
          <w:noProof/>
          <w:sz w:val="22"/>
          <w:szCs w:val="22"/>
        </w:rPr>
      </w:pPr>
      <w:del w:id="6614" w:author="Webb Roberts" w:date="2010-03-31T15:32:00Z">
        <w:r w:rsidDel="00172983">
          <w:rPr>
            <w:noProof/>
          </w:rPr>
          <w:delText>[Rule 5-1] (REF, SUB, EXT)</w:delText>
        </w:r>
        <w:r w:rsidDel="00172983">
          <w:rPr>
            <w:noProof/>
          </w:rPr>
          <w:tab/>
        </w:r>
        <w:r w:rsidR="00172983" w:rsidDel="00172983">
          <w:rPr>
            <w:noProof/>
          </w:rPr>
          <w:delText>27</w:delText>
        </w:r>
      </w:del>
    </w:p>
    <w:p w:rsidR="008A7368" w:rsidDel="00172983" w:rsidRDefault="008A7368">
      <w:pPr>
        <w:pStyle w:val="TableofFigures"/>
        <w:tabs>
          <w:tab w:val="right" w:leader="dot" w:pos="9350"/>
        </w:tabs>
        <w:rPr>
          <w:del w:id="6615" w:author="Webb Roberts" w:date="2010-03-31T15:32:00Z"/>
          <w:rFonts w:asciiTheme="minorHAnsi" w:eastAsiaTheme="minorEastAsia" w:hAnsiTheme="minorHAnsi" w:cstheme="minorBidi"/>
          <w:noProof/>
          <w:sz w:val="22"/>
          <w:szCs w:val="22"/>
        </w:rPr>
      </w:pPr>
      <w:del w:id="6616" w:author="Webb Roberts" w:date="2010-03-31T15:32:00Z">
        <w:r w:rsidDel="00172983">
          <w:rPr>
            <w:noProof/>
          </w:rPr>
          <w:delText>[Rule 5-2] (REF, SUB, EXT)</w:delText>
        </w:r>
        <w:r w:rsidDel="00172983">
          <w:rPr>
            <w:noProof/>
          </w:rPr>
          <w:tab/>
        </w:r>
        <w:r w:rsidR="00172983" w:rsidDel="00172983">
          <w:rPr>
            <w:noProof/>
          </w:rPr>
          <w:delText>27</w:delText>
        </w:r>
      </w:del>
    </w:p>
    <w:p w:rsidR="008A7368" w:rsidDel="00172983" w:rsidRDefault="008A7368">
      <w:pPr>
        <w:pStyle w:val="TableofFigures"/>
        <w:tabs>
          <w:tab w:val="right" w:leader="dot" w:pos="9350"/>
        </w:tabs>
        <w:rPr>
          <w:del w:id="6617" w:author="Webb Roberts" w:date="2010-03-31T15:32:00Z"/>
          <w:rFonts w:asciiTheme="minorHAnsi" w:eastAsiaTheme="minorEastAsia" w:hAnsiTheme="minorHAnsi" w:cstheme="minorBidi"/>
          <w:noProof/>
          <w:sz w:val="22"/>
          <w:szCs w:val="22"/>
        </w:rPr>
      </w:pPr>
      <w:del w:id="6618" w:author="Webb Roberts" w:date="2010-03-31T15:32:00Z">
        <w:r w:rsidDel="00172983">
          <w:rPr>
            <w:noProof/>
          </w:rPr>
          <w:delText>[Rule 5-3] (REF, SUB, EXT)</w:delText>
        </w:r>
        <w:r w:rsidDel="00172983">
          <w:rPr>
            <w:noProof/>
          </w:rPr>
          <w:tab/>
        </w:r>
        <w:r w:rsidR="00172983" w:rsidDel="00172983">
          <w:rPr>
            <w:noProof/>
          </w:rPr>
          <w:delText>28</w:delText>
        </w:r>
      </w:del>
    </w:p>
    <w:p w:rsidR="008A7368" w:rsidDel="00172983" w:rsidRDefault="008A7368">
      <w:pPr>
        <w:pStyle w:val="TableofFigures"/>
        <w:tabs>
          <w:tab w:val="right" w:leader="dot" w:pos="9350"/>
        </w:tabs>
        <w:rPr>
          <w:del w:id="6619" w:author="Webb Roberts" w:date="2010-03-31T15:32:00Z"/>
          <w:rFonts w:asciiTheme="minorHAnsi" w:eastAsiaTheme="minorEastAsia" w:hAnsiTheme="minorHAnsi" w:cstheme="minorBidi"/>
          <w:noProof/>
          <w:sz w:val="22"/>
          <w:szCs w:val="22"/>
        </w:rPr>
      </w:pPr>
      <w:del w:id="6620" w:author="Webb Roberts" w:date="2010-03-31T15:32:00Z">
        <w:r w:rsidDel="00172983">
          <w:rPr>
            <w:noProof/>
          </w:rPr>
          <w:delText>[Rule 5-4] (REF, EXT)</w:delText>
        </w:r>
        <w:r w:rsidDel="00172983">
          <w:rPr>
            <w:noProof/>
          </w:rPr>
          <w:tab/>
        </w:r>
        <w:r w:rsidR="00172983" w:rsidDel="00172983">
          <w:rPr>
            <w:noProof/>
          </w:rPr>
          <w:delText>29</w:delText>
        </w:r>
      </w:del>
    </w:p>
    <w:p w:rsidR="008A7368" w:rsidDel="00172983" w:rsidRDefault="008A7368">
      <w:pPr>
        <w:pStyle w:val="TableofFigures"/>
        <w:tabs>
          <w:tab w:val="right" w:leader="dot" w:pos="9350"/>
        </w:tabs>
        <w:rPr>
          <w:del w:id="6621" w:author="Webb Roberts" w:date="2010-03-31T15:32:00Z"/>
          <w:rFonts w:asciiTheme="minorHAnsi" w:eastAsiaTheme="minorEastAsia" w:hAnsiTheme="minorHAnsi" w:cstheme="minorBidi"/>
          <w:noProof/>
          <w:sz w:val="22"/>
          <w:szCs w:val="22"/>
        </w:rPr>
      </w:pPr>
      <w:del w:id="6622" w:author="Webb Roberts" w:date="2010-03-31T15:32:00Z">
        <w:r w:rsidDel="00172983">
          <w:rPr>
            <w:noProof/>
          </w:rPr>
          <w:delText>[Rule 5-5] (REF, SUB, EXT)</w:delText>
        </w:r>
        <w:r w:rsidDel="00172983">
          <w:rPr>
            <w:noProof/>
          </w:rPr>
          <w:tab/>
        </w:r>
        <w:r w:rsidR="00172983" w:rsidDel="00172983">
          <w:rPr>
            <w:noProof/>
          </w:rPr>
          <w:delText>30</w:delText>
        </w:r>
      </w:del>
    </w:p>
    <w:p w:rsidR="008A7368" w:rsidDel="00172983" w:rsidRDefault="008A7368">
      <w:pPr>
        <w:pStyle w:val="TableofFigures"/>
        <w:tabs>
          <w:tab w:val="right" w:leader="dot" w:pos="9350"/>
        </w:tabs>
        <w:rPr>
          <w:del w:id="6623" w:author="Webb Roberts" w:date="2010-03-31T15:32:00Z"/>
          <w:rFonts w:asciiTheme="minorHAnsi" w:eastAsiaTheme="minorEastAsia" w:hAnsiTheme="minorHAnsi" w:cstheme="minorBidi"/>
          <w:noProof/>
          <w:sz w:val="22"/>
          <w:szCs w:val="22"/>
        </w:rPr>
      </w:pPr>
      <w:del w:id="6624" w:author="Webb Roberts" w:date="2010-03-31T15:32:00Z">
        <w:r w:rsidDel="00172983">
          <w:rPr>
            <w:noProof/>
          </w:rPr>
          <w:delText>[Rule 6-1] (REF, SUB, EXT)</w:delText>
        </w:r>
        <w:r w:rsidDel="00172983">
          <w:rPr>
            <w:noProof/>
          </w:rPr>
          <w:tab/>
        </w:r>
        <w:r w:rsidR="00172983" w:rsidDel="00172983">
          <w:rPr>
            <w:noProof/>
          </w:rPr>
          <w:delText>32</w:delText>
        </w:r>
      </w:del>
    </w:p>
    <w:p w:rsidR="008A7368" w:rsidDel="00172983" w:rsidRDefault="008A7368">
      <w:pPr>
        <w:pStyle w:val="TableofFigures"/>
        <w:tabs>
          <w:tab w:val="right" w:leader="dot" w:pos="9350"/>
        </w:tabs>
        <w:rPr>
          <w:del w:id="6625" w:author="Webb Roberts" w:date="2010-03-31T15:32:00Z"/>
          <w:rFonts w:asciiTheme="minorHAnsi" w:eastAsiaTheme="minorEastAsia" w:hAnsiTheme="minorHAnsi" w:cstheme="minorBidi"/>
          <w:noProof/>
          <w:sz w:val="22"/>
          <w:szCs w:val="22"/>
        </w:rPr>
      </w:pPr>
      <w:del w:id="6626" w:author="Webb Roberts" w:date="2010-03-31T15:32:00Z">
        <w:r w:rsidDel="00172983">
          <w:rPr>
            <w:noProof/>
          </w:rPr>
          <w:delText>[Rule 6-2] (REF, SUB, EXT)</w:delText>
        </w:r>
        <w:r w:rsidDel="00172983">
          <w:rPr>
            <w:noProof/>
          </w:rPr>
          <w:tab/>
        </w:r>
        <w:r w:rsidR="00172983" w:rsidDel="00172983">
          <w:rPr>
            <w:noProof/>
          </w:rPr>
          <w:delText>32</w:delText>
        </w:r>
      </w:del>
    </w:p>
    <w:p w:rsidR="008A7368" w:rsidDel="00172983" w:rsidRDefault="008A7368">
      <w:pPr>
        <w:pStyle w:val="TableofFigures"/>
        <w:tabs>
          <w:tab w:val="right" w:leader="dot" w:pos="9350"/>
        </w:tabs>
        <w:rPr>
          <w:del w:id="6627" w:author="Webb Roberts" w:date="2010-03-31T15:32:00Z"/>
          <w:rFonts w:asciiTheme="minorHAnsi" w:eastAsiaTheme="minorEastAsia" w:hAnsiTheme="minorHAnsi" w:cstheme="minorBidi"/>
          <w:noProof/>
          <w:sz w:val="22"/>
          <w:szCs w:val="22"/>
        </w:rPr>
      </w:pPr>
      <w:del w:id="6628" w:author="Webb Roberts" w:date="2010-03-31T15:32:00Z">
        <w:r w:rsidDel="00172983">
          <w:rPr>
            <w:noProof/>
          </w:rPr>
          <w:delText>[Rule 6-3] (REF, SUB, EXT)</w:delText>
        </w:r>
        <w:r w:rsidDel="00172983">
          <w:rPr>
            <w:noProof/>
          </w:rPr>
          <w:tab/>
        </w:r>
        <w:r w:rsidR="00172983" w:rsidDel="00172983">
          <w:rPr>
            <w:noProof/>
          </w:rPr>
          <w:delText>32</w:delText>
        </w:r>
      </w:del>
    </w:p>
    <w:p w:rsidR="008A7368" w:rsidDel="00172983" w:rsidRDefault="008A7368">
      <w:pPr>
        <w:pStyle w:val="TableofFigures"/>
        <w:tabs>
          <w:tab w:val="right" w:leader="dot" w:pos="9350"/>
        </w:tabs>
        <w:rPr>
          <w:del w:id="6629" w:author="Webb Roberts" w:date="2010-03-31T15:32:00Z"/>
          <w:rFonts w:asciiTheme="minorHAnsi" w:eastAsiaTheme="minorEastAsia" w:hAnsiTheme="minorHAnsi" w:cstheme="minorBidi"/>
          <w:noProof/>
          <w:sz w:val="22"/>
          <w:szCs w:val="22"/>
        </w:rPr>
      </w:pPr>
      <w:del w:id="6630" w:author="Webb Roberts" w:date="2010-03-31T15:32:00Z">
        <w:r w:rsidDel="00172983">
          <w:rPr>
            <w:noProof/>
          </w:rPr>
          <w:delText>[Rule 6-4] (REF, SUB, EXT)</w:delText>
        </w:r>
        <w:r w:rsidDel="00172983">
          <w:rPr>
            <w:noProof/>
          </w:rPr>
          <w:tab/>
        </w:r>
        <w:r w:rsidR="00172983" w:rsidDel="00172983">
          <w:rPr>
            <w:noProof/>
          </w:rPr>
          <w:delText>32</w:delText>
        </w:r>
      </w:del>
    </w:p>
    <w:p w:rsidR="008A7368" w:rsidDel="00172983" w:rsidRDefault="008A7368">
      <w:pPr>
        <w:pStyle w:val="TableofFigures"/>
        <w:tabs>
          <w:tab w:val="right" w:leader="dot" w:pos="9350"/>
        </w:tabs>
        <w:rPr>
          <w:del w:id="6631" w:author="Webb Roberts" w:date="2010-03-31T15:32:00Z"/>
          <w:rFonts w:asciiTheme="minorHAnsi" w:eastAsiaTheme="minorEastAsia" w:hAnsiTheme="minorHAnsi" w:cstheme="minorBidi"/>
          <w:noProof/>
          <w:sz w:val="22"/>
          <w:szCs w:val="22"/>
        </w:rPr>
      </w:pPr>
      <w:del w:id="6632" w:author="Webb Roberts" w:date="2010-03-31T15:32:00Z">
        <w:r w:rsidDel="00172983">
          <w:rPr>
            <w:noProof/>
          </w:rPr>
          <w:delText>[Rule 6-5] (REF, SUB, EXT)</w:delText>
        </w:r>
        <w:r w:rsidDel="00172983">
          <w:rPr>
            <w:noProof/>
          </w:rPr>
          <w:tab/>
        </w:r>
        <w:r w:rsidR="00172983" w:rsidDel="00172983">
          <w:rPr>
            <w:noProof/>
          </w:rPr>
          <w:delText>32</w:delText>
        </w:r>
      </w:del>
    </w:p>
    <w:p w:rsidR="008A7368" w:rsidDel="00172983" w:rsidRDefault="008A7368">
      <w:pPr>
        <w:pStyle w:val="TableofFigures"/>
        <w:tabs>
          <w:tab w:val="right" w:leader="dot" w:pos="9350"/>
        </w:tabs>
        <w:rPr>
          <w:del w:id="6633" w:author="Webb Roberts" w:date="2010-03-31T15:32:00Z"/>
          <w:rFonts w:asciiTheme="minorHAnsi" w:eastAsiaTheme="minorEastAsia" w:hAnsiTheme="minorHAnsi" w:cstheme="minorBidi"/>
          <w:noProof/>
          <w:sz w:val="22"/>
          <w:szCs w:val="22"/>
        </w:rPr>
      </w:pPr>
      <w:del w:id="6634" w:author="Webb Roberts" w:date="2010-03-31T15:32:00Z">
        <w:r w:rsidDel="00172983">
          <w:rPr>
            <w:noProof/>
          </w:rPr>
          <w:delText>[Rule 6-6] (REF, SUB, EXT)</w:delText>
        </w:r>
        <w:r w:rsidDel="00172983">
          <w:rPr>
            <w:noProof/>
          </w:rPr>
          <w:tab/>
        </w:r>
        <w:r w:rsidR="00172983" w:rsidDel="00172983">
          <w:rPr>
            <w:noProof/>
          </w:rPr>
          <w:delText>33</w:delText>
        </w:r>
      </w:del>
    </w:p>
    <w:p w:rsidR="008A7368" w:rsidDel="00172983" w:rsidRDefault="008A7368">
      <w:pPr>
        <w:pStyle w:val="TableofFigures"/>
        <w:tabs>
          <w:tab w:val="right" w:leader="dot" w:pos="9350"/>
        </w:tabs>
        <w:rPr>
          <w:del w:id="6635" w:author="Webb Roberts" w:date="2010-03-31T15:32:00Z"/>
          <w:rFonts w:asciiTheme="minorHAnsi" w:eastAsiaTheme="minorEastAsia" w:hAnsiTheme="minorHAnsi" w:cstheme="minorBidi"/>
          <w:noProof/>
          <w:sz w:val="22"/>
          <w:szCs w:val="22"/>
        </w:rPr>
      </w:pPr>
      <w:del w:id="6636" w:author="Webb Roberts" w:date="2010-03-31T15:32:00Z">
        <w:r w:rsidDel="00172983">
          <w:rPr>
            <w:noProof/>
          </w:rPr>
          <w:delText>[Rule 6-7] (REF, SUB, EXT)</w:delText>
        </w:r>
        <w:r w:rsidDel="00172983">
          <w:rPr>
            <w:noProof/>
          </w:rPr>
          <w:tab/>
        </w:r>
        <w:r w:rsidR="00172983" w:rsidDel="00172983">
          <w:rPr>
            <w:noProof/>
          </w:rPr>
          <w:delText>33</w:delText>
        </w:r>
      </w:del>
    </w:p>
    <w:p w:rsidR="008A7368" w:rsidDel="00172983" w:rsidRDefault="008A7368">
      <w:pPr>
        <w:pStyle w:val="TableofFigures"/>
        <w:tabs>
          <w:tab w:val="right" w:leader="dot" w:pos="9350"/>
        </w:tabs>
        <w:rPr>
          <w:del w:id="6637" w:author="Webb Roberts" w:date="2010-03-31T15:32:00Z"/>
          <w:rFonts w:asciiTheme="minorHAnsi" w:eastAsiaTheme="minorEastAsia" w:hAnsiTheme="minorHAnsi" w:cstheme="minorBidi"/>
          <w:noProof/>
          <w:sz w:val="22"/>
          <w:szCs w:val="22"/>
        </w:rPr>
      </w:pPr>
      <w:del w:id="6638" w:author="Webb Roberts" w:date="2010-03-31T15:32:00Z">
        <w:r w:rsidDel="00172983">
          <w:rPr>
            <w:noProof/>
          </w:rPr>
          <w:delText>[Rule 6-8] (REF, SUB, EXT)</w:delText>
        </w:r>
        <w:r w:rsidDel="00172983">
          <w:rPr>
            <w:noProof/>
          </w:rPr>
          <w:tab/>
        </w:r>
        <w:r w:rsidR="00172983" w:rsidDel="00172983">
          <w:rPr>
            <w:noProof/>
          </w:rPr>
          <w:delText>33</w:delText>
        </w:r>
      </w:del>
    </w:p>
    <w:p w:rsidR="008A7368" w:rsidDel="00172983" w:rsidRDefault="008A7368">
      <w:pPr>
        <w:pStyle w:val="TableofFigures"/>
        <w:tabs>
          <w:tab w:val="right" w:leader="dot" w:pos="9350"/>
        </w:tabs>
        <w:rPr>
          <w:del w:id="6639" w:author="Webb Roberts" w:date="2010-03-31T15:32:00Z"/>
          <w:rFonts w:asciiTheme="minorHAnsi" w:eastAsiaTheme="minorEastAsia" w:hAnsiTheme="minorHAnsi" w:cstheme="minorBidi"/>
          <w:noProof/>
          <w:sz w:val="22"/>
          <w:szCs w:val="22"/>
        </w:rPr>
      </w:pPr>
      <w:del w:id="6640" w:author="Webb Roberts" w:date="2010-03-31T15:32:00Z">
        <w:r w:rsidDel="00172983">
          <w:rPr>
            <w:noProof/>
          </w:rPr>
          <w:delText>[Rule 6-9] (REF, SUB, EXT)</w:delText>
        </w:r>
        <w:r w:rsidDel="00172983">
          <w:rPr>
            <w:noProof/>
          </w:rPr>
          <w:tab/>
        </w:r>
        <w:r w:rsidR="00172983" w:rsidDel="00172983">
          <w:rPr>
            <w:noProof/>
          </w:rPr>
          <w:delText>34</w:delText>
        </w:r>
      </w:del>
    </w:p>
    <w:p w:rsidR="008A7368" w:rsidDel="00172983" w:rsidRDefault="008A7368">
      <w:pPr>
        <w:pStyle w:val="TableofFigures"/>
        <w:tabs>
          <w:tab w:val="right" w:leader="dot" w:pos="9350"/>
        </w:tabs>
        <w:rPr>
          <w:del w:id="6641" w:author="Webb Roberts" w:date="2010-03-31T15:32:00Z"/>
          <w:rFonts w:asciiTheme="minorHAnsi" w:eastAsiaTheme="minorEastAsia" w:hAnsiTheme="minorHAnsi" w:cstheme="minorBidi"/>
          <w:noProof/>
          <w:sz w:val="22"/>
          <w:szCs w:val="22"/>
        </w:rPr>
      </w:pPr>
      <w:del w:id="6642" w:author="Webb Roberts" w:date="2010-03-31T15:32:00Z">
        <w:r w:rsidDel="00172983">
          <w:rPr>
            <w:noProof/>
          </w:rPr>
          <w:delText>[Rule 6-10] (REF, SUB, EXT)</w:delText>
        </w:r>
        <w:r w:rsidDel="00172983">
          <w:rPr>
            <w:noProof/>
          </w:rPr>
          <w:tab/>
        </w:r>
        <w:r w:rsidR="00172983" w:rsidDel="00172983">
          <w:rPr>
            <w:noProof/>
          </w:rPr>
          <w:delText>34</w:delText>
        </w:r>
      </w:del>
    </w:p>
    <w:p w:rsidR="008A7368" w:rsidDel="00172983" w:rsidRDefault="008A7368">
      <w:pPr>
        <w:pStyle w:val="TableofFigures"/>
        <w:tabs>
          <w:tab w:val="right" w:leader="dot" w:pos="9350"/>
        </w:tabs>
        <w:rPr>
          <w:del w:id="6643" w:author="Webb Roberts" w:date="2010-03-31T15:32:00Z"/>
          <w:rFonts w:asciiTheme="minorHAnsi" w:eastAsiaTheme="minorEastAsia" w:hAnsiTheme="minorHAnsi" w:cstheme="minorBidi"/>
          <w:noProof/>
          <w:sz w:val="22"/>
          <w:szCs w:val="22"/>
        </w:rPr>
      </w:pPr>
      <w:del w:id="6644" w:author="Webb Roberts" w:date="2010-03-31T15:32:00Z">
        <w:r w:rsidDel="00172983">
          <w:rPr>
            <w:noProof/>
          </w:rPr>
          <w:delText>[Rule 6-11] (REF, SUB)</w:delText>
        </w:r>
        <w:r w:rsidDel="00172983">
          <w:rPr>
            <w:noProof/>
          </w:rPr>
          <w:tab/>
        </w:r>
        <w:r w:rsidR="00172983" w:rsidDel="00172983">
          <w:rPr>
            <w:noProof/>
          </w:rPr>
          <w:delText>34</w:delText>
        </w:r>
      </w:del>
    </w:p>
    <w:p w:rsidR="008A7368" w:rsidDel="00172983" w:rsidRDefault="008A7368">
      <w:pPr>
        <w:pStyle w:val="TableofFigures"/>
        <w:tabs>
          <w:tab w:val="right" w:leader="dot" w:pos="9350"/>
        </w:tabs>
        <w:rPr>
          <w:del w:id="6645" w:author="Webb Roberts" w:date="2010-03-31T15:32:00Z"/>
          <w:rFonts w:asciiTheme="minorHAnsi" w:eastAsiaTheme="minorEastAsia" w:hAnsiTheme="minorHAnsi" w:cstheme="minorBidi"/>
          <w:noProof/>
          <w:sz w:val="22"/>
          <w:szCs w:val="22"/>
        </w:rPr>
      </w:pPr>
      <w:del w:id="6646" w:author="Webb Roberts" w:date="2010-03-31T15:32:00Z">
        <w:r w:rsidDel="00172983">
          <w:rPr>
            <w:noProof/>
          </w:rPr>
          <w:delText>[Rule 6-12] (REF, SUB, EXT)</w:delText>
        </w:r>
        <w:r w:rsidDel="00172983">
          <w:rPr>
            <w:noProof/>
          </w:rPr>
          <w:tab/>
        </w:r>
        <w:r w:rsidR="00172983" w:rsidDel="00172983">
          <w:rPr>
            <w:noProof/>
          </w:rPr>
          <w:delText>34</w:delText>
        </w:r>
      </w:del>
    </w:p>
    <w:p w:rsidR="008A7368" w:rsidDel="00172983" w:rsidRDefault="008A7368">
      <w:pPr>
        <w:pStyle w:val="TableofFigures"/>
        <w:tabs>
          <w:tab w:val="right" w:leader="dot" w:pos="9350"/>
        </w:tabs>
        <w:rPr>
          <w:del w:id="6647" w:author="Webb Roberts" w:date="2010-03-31T15:32:00Z"/>
          <w:rFonts w:asciiTheme="minorHAnsi" w:eastAsiaTheme="minorEastAsia" w:hAnsiTheme="minorHAnsi" w:cstheme="minorBidi"/>
          <w:noProof/>
          <w:sz w:val="22"/>
          <w:szCs w:val="22"/>
        </w:rPr>
      </w:pPr>
      <w:del w:id="6648" w:author="Webb Roberts" w:date="2010-03-31T15:32:00Z">
        <w:r w:rsidDel="00172983">
          <w:rPr>
            <w:noProof/>
          </w:rPr>
          <w:delText>[Rule 6-13] (REF, SUB, EXT)</w:delText>
        </w:r>
        <w:r w:rsidDel="00172983">
          <w:rPr>
            <w:noProof/>
          </w:rPr>
          <w:tab/>
        </w:r>
        <w:r w:rsidR="00172983" w:rsidDel="00172983">
          <w:rPr>
            <w:noProof/>
          </w:rPr>
          <w:delText>35</w:delText>
        </w:r>
      </w:del>
    </w:p>
    <w:p w:rsidR="008A7368" w:rsidDel="00172983" w:rsidRDefault="008A7368">
      <w:pPr>
        <w:pStyle w:val="TableofFigures"/>
        <w:tabs>
          <w:tab w:val="right" w:leader="dot" w:pos="9350"/>
        </w:tabs>
        <w:rPr>
          <w:del w:id="6649" w:author="Webb Roberts" w:date="2010-03-31T15:32:00Z"/>
          <w:rFonts w:asciiTheme="minorHAnsi" w:eastAsiaTheme="minorEastAsia" w:hAnsiTheme="minorHAnsi" w:cstheme="minorBidi"/>
          <w:noProof/>
          <w:sz w:val="22"/>
          <w:szCs w:val="22"/>
        </w:rPr>
      </w:pPr>
      <w:del w:id="6650" w:author="Webb Roberts" w:date="2010-03-31T15:32:00Z">
        <w:r w:rsidDel="00172983">
          <w:rPr>
            <w:noProof/>
          </w:rPr>
          <w:delText>[Rule 6-14] (REF, SUB, EXT)</w:delText>
        </w:r>
        <w:r w:rsidDel="00172983">
          <w:rPr>
            <w:noProof/>
          </w:rPr>
          <w:tab/>
        </w:r>
        <w:r w:rsidR="00172983" w:rsidDel="00172983">
          <w:rPr>
            <w:noProof/>
          </w:rPr>
          <w:delText>35</w:delText>
        </w:r>
      </w:del>
    </w:p>
    <w:p w:rsidR="008A7368" w:rsidDel="00172983" w:rsidRDefault="008A7368">
      <w:pPr>
        <w:pStyle w:val="TableofFigures"/>
        <w:tabs>
          <w:tab w:val="right" w:leader="dot" w:pos="9350"/>
        </w:tabs>
        <w:rPr>
          <w:del w:id="6651" w:author="Webb Roberts" w:date="2010-03-31T15:32:00Z"/>
          <w:rFonts w:asciiTheme="minorHAnsi" w:eastAsiaTheme="minorEastAsia" w:hAnsiTheme="minorHAnsi" w:cstheme="minorBidi"/>
          <w:noProof/>
          <w:sz w:val="22"/>
          <w:szCs w:val="22"/>
        </w:rPr>
      </w:pPr>
      <w:del w:id="6652" w:author="Webb Roberts" w:date="2010-03-31T15:32:00Z">
        <w:r w:rsidDel="00172983">
          <w:rPr>
            <w:noProof/>
          </w:rPr>
          <w:delText>[Rule 6-15] (REF, SUB, EXT)</w:delText>
        </w:r>
        <w:r w:rsidDel="00172983">
          <w:rPr>
            <w:noProof/>
          </w:rPr>
          <w:tab/>
        </w:r>
        <w:r w:rsidR="00172983" w:rsidDel="00172983">
          <w:rPr>
            <w:noProof/>
          </w:rPr>
          <w:delText>35</w:delText>
        </w:r>
      </w:del>
    </w:p>
    <w:p w:rsidR="008A7368" w:rsidDel="00172983" w:rsidRDefault="008A7368">
      <w:pPr>
        <w:pStyle w:val="TableofFigures"/>
        <w:tabs>
          <w:tab w:val="right" w:leader="dot" w:pos="9350"/>
        </w:tabs>
        <w:rPr>
          <w:del w:id="6653" w:author="Webb Roberts" w:date="2010-03-31T15:32:00Z"/>
          <w:rFonts w:asciiTheme="minorHAnsi" w:eastAsiaTheme="minorEastAsia" w:hAnsiTheme="minorHAnsi" w:cstheme="minorBidi"/>
          <w:noProof/>
          <w:sz w:val="22"/>
          <w:szCs w:val="22"/>
        </w:rPr>
      </w:pPr>
      <w:del w:id="6654" w:author="Webb Roberts" w:date="2010-03-31T15:32:00Z">
        <w:r w:rsidDel="00172983">
          <w:rPr>
            <w:noProof/>
          </w:rPr>
          <w:delText>[Rule 6-16] (REF, EXT)</w:delText>
        </w:r>
        <w:r w:rsidDel="00172983">
          <w:rPr>
            <w:noProof/>
          </w:rPr>
          <w:tab/>
        </w:r>
        <w:r w:rsidR="00172983" w:rsidDel="00172983">
          <w:rPr>
            <w:noProof/>
          </w:rPr>
          <w:delText>36</w:delText>
        </w:r>
      </w:del>
    </w:p>
    <w:p w:rsidR="008A7368" w:rsidDel="00172983" w:rsidRDefault="008A7368">
      <w:pPr>
        <w:pStyle w:val="TableofFigures"/>
        <w:tabs>
          <w:tab w:val="right" w:leader="dot" w:pos="9350"/>
        </w:tabs>
        <w:rPr>
          <w:del w:id="6655" w:author="Webb Roberts" w:date="2010-03-31T15:32:00Z"/>
          <w:rFonts w:asciiTheme="minorHAnsi" w:eastAsiaTheme="minorEastAsia" w:hAnsiTheme="minorHAnsi" w:cstheme="minorBidi"/>
          <w:noProof/>
          <w:sz w:val="22"/>
          <w:szCs w:val="22"/>
        </w:rPr>
      </w:pPr>
      <w:del w:id="6656" w:author="Webb Roberts" w:date="2010-03-31T15:32:00Z">
        <w:r w:rsidDel="00172983">
          <w:rPr>
            <w:noProof/>
          </w:rPr>
          <w:delText>[Rule 6-17] (REF, SUB, EXT)</w:delText>
        </w:r>
        <w:r w:rsidDel="00172983">
          <w:rPr>
            <w:noProof/>
          </w:rPr>
          <w:tab/>
        </w:r>
        <w:r w:rsidR="00172983" w:rsidDel="00172983">
          <w:rPr>
            <w:noProof/>
          </w:rPr>
          <w:delText>36</w:delText>
        </w:r>
      </w:del>
    </w:p>
    <w:p w:rsidR="008A7368" w:rsidDel="00172983" w:rsidRDefault="008A7368">
      <w:pPr>
        <w:pStyle w:val="TableofFigures"/>
        <w:tabs>
          <w:tab w:val="right" w:leader="dot" w:pos="9350"/>
        </w:tabs>
        <w:rPr>
          <w:del w:id="6657" w:author="Webb Roberts" w:date="2010-03-31T15:32:00Z"/>
          <w:rFonts w:asciiTheme="minorHAnsi" w:eastAsiaTheme="minorEastAsia" w:hAnsiTheme="minorHAnsi" w:cstheme="minorBidi"/>
          <w:noProof/>
          <w:sz w:val="22"/>
          <w:szCs w:val="22"/>
        </w:rPr>
      </w:pPr>
      <w:del w:id="6658" w:author="Webb Roberts" w:date="2010-03-31T15:32:00Z">
        <w:r w:rsidDel="00172983">
          <w:rPr>
            <w:noProof/>
          </w:rPr>
          <w:delText>[Rule 6-19] (REF)</w:delText>
        </w:r>
        <w:r w:rsidDel="00172983">
          <w:rPr>
            <w:noProof/>
          </w:rPr>
          <w:tab/>
        </w:r>
        <w:r w:rsidR="00172983" w:rsidDel="00172983">
          <w:rPr>
            <w:noProof/>
          </w:rPr>
          <w:delText>36</w:delText>
        </w:r>
      </w:del>
    </w:p>
    <w:p w:rsidR="008A7368" w:rsidDel="00172983" w:rsidRDefault="008A7368">
      <w:pPr>
        <w:pStyle w:val="TableofFigures"/>
        <w:tabs>
          <w:tab w:val="right" w:leader="dot" w:pos="9350"/>
        </w:tabs>
        <w:rPr>
          <w:del w:id="6659" w:author="Webb Roberts" w:date="2010-03-31T15:32:00Z"/>
          <w:rFonts w:asciiTheme="minorHAnsi" w:eastAsiaTheme="minorEastAsia" w:hAnsiTheme="minorHAnsi" w:cstheme="minorBidi"/>
          <w:noProof/>
          <w:sz w:val="22"/>
          <w:szCs w:val="22"/>
        </w:rPr>
      </w:pPr>
      <w:del w:id="6660" w:author="Webb Roberts" w:date="2010-03-31T15:32:00Z">
        <w:r w:rsidDel="00172983">
          <w:rPr>
            <w:noProof/>
          </w:rPr>
          <w:delText>[Rule 6-21] (REF, SUB)</w:delText>
        </w:r>
        <w:r w:rsidDel="00172983">
          <w:rPr>
            <w:noProof/>
          </w:rPr>
          <w:tab/>
        </w:r>
        <w:r w:rsidR="00172983" w:rsidDel="00172983">
          <w:rPr>
            <w:noProof/>
          </w:rPr>
          <w:delText>37</w:delText>
        </w:r>
      </w:del>
    </w:p>
    <w:p w:rsidR="008A7368" w:rsidDel="00172983" w:rsidRDefault="008A7368">
      <w:pPr>
        <w:pStyle w:val="TableofFigures"/>
        <w:tabs>
          <w:tab w:val="right" w:leader="dot" w:pos="9350"/>
        </w:tabs>
        <w:rPr>
          <w:del w:id="6661" w:author="Webb Roberts" w:date="2010-03-31T15:32:00Z"/>
          <w:rFonts w:asciiTheme="minorHAnsi" w:eastAsiaTheme="minorEastAsia" w:hAnsiTheme="minorHAnsi" w:cstheme="minorBidi"/>
          <w:noProof/>
          <w:sz w:val="22"/>
          <w:szCs w:val="22"/>
        </w:rPr>
      </w:pPr>
      <w:del w:id="6662" w:author="Webb Roberts" w:date="2010-03-31T15:32:00Z">
        <w:r w:rsidDel="00172983">
          <w:rPr>
            <w:noProof/>
          </w:rPr>
          <w:delText>[Rule 6-20] (EXT)</w:delText>
        </w:r>
        <w:r w:rsidDel="00172983">
          <w:rPr>
            <w:noProof/>
          </w:rPr>
          <w:tab/>
        </w:r>
        <w:r w:rsidR="00172983" w:rsidDel="00172983">
          <w:rPr>
            <w:noProof/>
          </w:rPr>
          <w:delText>37</w:delText>
        </w:r>
      </w:del>
    </w:p>
    <w:p w:rsidR="008A7368" w:rsidDel="00172983" w:rsidRDefault="008A7368">
      <w:pPr>
        <w:pStyle w:val="TableofFigures"/>
        <w:tabs>
          <w:tab w:val="right" w:leader="dot" w:pos="9350"/>
        </w:tabs>
        <w:rPr>
          <w:del w:id="6663" w:author="Webb Roberts" w:date="2010-03-31T15:32:00Z"/>
          <w:rFonts w:asciiTheme="minorHAnsi" w:eastAsiaTheme="minorEastAsia" w:hAnsiTheme="minorHAnsi" w:cstheme="minorBidi"/>
          <w:noProof/>
          <w:sz w:val="22"/>
          <w:szCs w:val="22"/>
        </w:rPr>
      </w:pPr>
      <w:del w:id="6664" w:author="Webb Roberts" w:date="2010-03-31T15:32:00Z">
        <w:r w:rsidDel="00172983">
          <w:rPr>
            <w:noProof/>
          </w:rPr>
          <w:delText>[Rule 6-21] (EXT)</w:delText>
        </w:r>
        <w:r w:rsidDel="00172983">
          <w:rPr>
            <w:noProof/>
          </w:rPr>
          <w:tab/>
        </w:r>
        <w:r w:rsidR="00172983" w:rsidDel="00172983">
          <w:rPr>
            <w:noProof/>
          </w:rPr>
          <w:delText>37</w:delText>
        </w:r>
      </w:del>
    </w:p>
    <w:p w:rsidR="008A7368" w:rsidDel="00172983" w:rsidRDefault="008A7368">
      <w:pPr>
        <w:pStyle w:val="TableofFigures"/>
        <w:tabs>
          <w:tab w:val="right" w:leader="dot" w:pos="9350"/>
        </w:tabs>
        <w:rPr>
          <w:del w:id="6665" w:author="Webb Roberts" w:date="2010-03-31T15:32:00Z"/>
          <w:rFonts w:asciiTheme="minorHAnsi" w:eastAsiaTheme="minorEastAsia" w:hAnsiTheme="minorHAnsi" w:cstheme="minorBidi"/>
          <w:noProof/>
          <w:sz w:val="22"/>
          <w:szCs w:val="22"/>
        </w:rPr>
      </w:pPr>
      <w:del w:id="6666" w:author="Webb Roberts" w:date="2010-03-31T15:32:00Z">
        <w:r w:rsidDel="00172983">
          <w:rPr>
            <w:noProof/>
          </w:rPr>
          <w:delText>[Rule 6-23] (EXT)</w:delText>
        </w:r>
        <w:r w:rsidDel="00172983">
          <w:rPr>
            <w:noProof/>
          </w:rPr>
          <w:tab/>
        </w:r>
        <w:r w:rsidR="00172983" w:rsidDel="00172983">
          <w:rPr>
            <w:noProof/>
          </w:rPr>
          <w:delText>37</w:delText>
        </w:r>
      </w:del>
    </w:p>
    <w:p w:rsidR="008A7368" w:rsidDel="00172983" w:rsidRDefault="008A7368">
      <w:pPr>
        <w:pStyle w:val="TableofFigures"/>
        <w:tabs>
          <w:tab w:val="right" w:leader="dot" w:pos="9350"/>
        </w:tabs>
        <w:rPr>
          <w:del w:id="6667" w:author="Webb Roberts" w:date="2010-03-31T15:32:00Z"/>
          <w:rFonts w:asciiTheme="minorHAnsi" w:eastAsiaTheme="minorEastAsia" w:hAnsiTheme="minorHAnsi" w:cstheme="minorBidi"/>
          <w:noProof/>
          <w:sz w:val="22"/>
          <w:szCs w:val="22"/>
        </w:rPr>
      </w:pPr>
      <w:del w:id="6668" w:author="Webb Roberts" w:date="2010-03-31T15:32:00Z">
        <w:r w:rsidDel="00172983">
          <w:rPr>
            <w:noProof/>
          </w:rPr>
          <w:delText>[Rule 6-23] (REF, SUB, EXT)</w:delText>
        </w:r>
        <w:r w:rsidDel="00172983">
          <w:rPr>
            <w:noProof/>
          </w:rPr>
          <w:tab/>
        </w:r>
        <w:r w:rsidR="00172983" w:rsidDel="00172983">
          <w:rPr>
            <w:noProof/>
          </w:rPr>
          <w:delText>37</w:delText>
        </w:r>
      </w:del>
    </w:p>
    <w:p w:rsidR="008A7368" w:rsidDel="00172983" w:rsidRDefault="008A7368">
      <w:pPr>
        <w:pStyle w:val="TableofFigures"/>
        <w:tabs>
          <w:tab w:val="right" w:leader="dot" w:pos="9350"/>
        </w:tabs>
        <w:rPr>
          <w:del w:id="6669" w:author="Webb Roberts" w:date="2010-03-31T15:32:00Z"/>
          <w:rFonts w:asciiTheme="minorHAnsi" w:eastAsiaTheme="minorEastAsia" w:hAnsiTheme="minorHAnsi" w:cstheme="minorBidi"/>
          <w:noProof/>
          <w:sz w:val="22"/>
          <w:szCs w:val="22"/>
        </w:rPr>
      </w:pPr>
      <w:del w:id="6670" w:author="Webb Roberts" w:date="2010-03-31T15:32:00Z">
        <w:r w:rsidDel="00172983">
          <w:rPr>
            <w:noProof/>
          </w:rPr>
          <w:delText>[Rule 6-24] (REF, SUB, EXT)</w:delText>
        </w:r>
        <w:r w:rsidDel="00172983">
          <w:rPr>
            <w:noProof/>
          </w:rPr>
          <w:tab/>
        </w:r>
        <w:r w:rsidR="00172983" w:rsidDel="00172983">
          <w:rPr>
            <w:noProof/>
          </w:rPr>
          <w:delText>38</w:delText>
        </w:r>
      </w:del>
    </w:p>
    <w:p w:rsidR="008A7368" w:rsidDel="00172983" w:rsidRDefault="008A7368">
      <w:pPr>
        <w:pStyle w:val="TableofFigures"/>
        <w:tabs>
          <w:tab w:val="right" w:leader="dot" w:pos="9350"/>
        </w:tabs>
        <w:rPr>
          <w:del w:id="6671" w:author="Webb Roberts" w:date="2010-03-31T15:32:00Z"/>
          <w:rFonts w:asciiTheme="minorHAnsi" w:eastAsiaTheme="minorEastAsia" w:hAnsiTheme="minorHAnsi" w:cstheme="minorBidi"/>
          <w:noProof/>
          <w:sz w:val="22"/>
          <w:szCs w:val="22"/>
        </w:rPr>
      </w:pPr>
      <w:del w:id="6672" w:author="Webb Roberts" w:date="2010-03-31T15:32:00Z">
        <w:r w:rsidDel="00172983">
          <w:rPr>
            <w:noProof/>
          </w:rPr>
          <w:delText>[Rule 6-25] (REF, SUB, EXT)</w:delText>
        </w:r>
        <w:r w:rsidDel="00172983">
          <w:rPr>
            <w:noProof/>
          </w:rPr>
          <w:tab/>
        </w:r>
        <w:r w:rsidR="00172983" w:rsidDel="00172983">
          <w:rPr>
            <w:noProof/>
          </w:rPr>
          <w:delText>38</w:delText>
        </w:r>
      </w:del>
    </w:p>
    <w:p w:rsidR="008A7368" w:rsidDel="00172983" w:rsidRDefault="008A7368">
      <w:pPr>
        <w:pStyle w:val="TableofFigures"/>
        <w:tabs>
          <w:tab w:val="right" w:leader="dot" w:pos="9350"/>
        </w:tabs>
        <w:rPr>
          <w:del w:id="6673" w:author="Webb Roberts" w:date="2010-03-31T15:32:00Z"/>
          <w:rFonts w:asciiTheme="minorHAnsi" w:eastAsiaTheme="minorEastAsia" w:hAnsiTheme="minorHAnsi" w:cstheme="minorBidi"/>
          <w:noProof/>
          <w:sz w:val="22"/>
          <w:szCs w:val="22"/>
        </w:rPr>
      </w:pPr>
      <w:del w:id="6674" w:author="Webb Roberts" w:date="2010-03-31T15:32:00Z">
        <w:r w:rsidDel="00172983">
          <w:rPr>
            <w:noProof/>
          </w:rPr>
          <w:delText>[Rule 6-27] (REF, EXT)</w:delText>
        </w:r>
        <w:r w:rsidDel="00172983">
          <w:rPr>
            <w:noProof/>
          </w:rPr>
          <w:tab/>
        </w:r>
        <w:r w:rsidR="00172983" w:rsidDel="00172983">
          <w:rPr>
            <w:noProof/>
          </w:rPr>
          <w:delText>38</w:delText>
        </w:r>
      </w:del>
    </w:p>
    <w:p w:rsidR="008A7368" w:rsidDel="00172983" w:rsidRDefault="008A7368">
      <w:pPr>
        <w:pStyle w:val="TableofFigures"/>
        <w:tabs>
          <w:tab w:val="right" w:leader="dot" w:pos="9350"/>
        </w:tabs>
        <w:rPr>
          <w:del w:id="6675" w:author="Webb Roberts" w:date="2010-03-31T15:32:00Z"/>
          <w:rFonts w:asciiTheme="minorHAnsi" w:eastAsiaTheme="minorEastAsia" w:hAnsiTheme="minorHAnsi" w:cstheme="minorBidi"/>
          <w:noProof/>
          <w:sz w:val="22"/>
          <w:szCs w:val="22"/>
        </w:rPr>
      </w:pPr>
      <w:del w:id="6676" w:author="Webb Roberts" w:date="2010-03-31T15:32:00Z">
        <w:r w:rsidDel="00172983">
          <w:rPr>
            <w:noProof/>
          </w:rPr>
          <w:delText>[Rule 6-29] (REF, EXT)</w:delText>
        </w:r>
        <w:r w:rsidDel="00172983">
          <w:rPr>
            <w:noProof/>
          </w:rPr>
          <w:tab/>
        </w:r>
        <w:r w:rsidR="00172983" w:rsidDel="00172983">
          <w:rPr>
            <w:noProof/>
          </w:rPr>
          <w:delText>39</w:delText>
        </w:r>
      </w:del>
    </w:p>
    <w:p w:rsidR="008A7368" w:rsidDel="00172983" w:rsidRDefault="008A7368">
      <w:pPr>
        <w:pStyle w:val="TableofFigures"/>
        <w:tabs>
          <w:tab w:val="right" w:leader="dot" w:pos="9350"/>
        </w:tabs>
        <w:rPr>
          <w:del w:id="6677" w:author="Webb Roberts" w:date="2010-03-31T15:32:00Z"/>
          <w:rFonts w:asciiTheme="minorHAnsi" w:eastAsiaTheme="minorEastAsia" w:hAnsiTheme="minorHAnsi" w:cstheme="minorBidi"/>
          <w:noProof/>
          <w:sz w:val="22"/>
          <w:szCs w:val="22"/>
        </w:rPr>
      </w:pPr>
      <w:del w:id="6678" w:author="Webb Roberts" w:date="2010-03-31T15:32:00Z">
        <w:r w:rsidDel="00172983">
          <w:rPr>
            <w:noProof/>
          </w:rPr>
          <w:delText>[Rule 6-28] (REF, SUB, EXT)</w:delText>
        </w:r>
        <w:r w:rsidDel="00172983">
          <w:rPr>
            <w:noProof/>
          </w:rPr>
          <w:tab/>
        </w:r>
        <w:r w:rsidR="00172983" w:rsidDel="00172983">
          <w:rPr>
            <w:noProof/>
          </w:rPr>
          <w:delText>39</w:delText>
        </w:r>
      </w:del>
    </w:p>
    <w:p w:rsidR="008A7368" w:rsidDel="00172983" w:rsidRDefault="008A7368">
      <w:pPr>
        <w:pStyle w:val="TableofFigures"/>
        <w:tabs>
          <w:tab w:val="right" w:leader="dot" w:pos="9350"/>
        </w:tabs>
        <w:rPr>
          <w:del w:id="6679" w:author="Webb Roberts" w:date="2010-03-31T15:32:00Z"/>
          <w:rFonts w:asciiTheme="minorHAnsi" w:eastAsiaTheme="minorEastAsia" w:hAnsiTheme="minorHAnsi" w:cstheme="minorBidi"/>
          <w:noProof/>
          <w:sz w:val="22"/>
          <w:szCs w:val="22"/>
        </w:rPr>
      </w:pPr>
      <w:del w:id="6680" w:author="Webb Roberts" w:date="2010-03-31T15:32:00Z">
        <w:r w:rsidDel="00172983">
          <w:rPr>
            <w:noProof/>
          </w:rPr>
          <w:delText>[Rule 6-32] (REF, SUB)</w:delText>
        </w:r>
        <w:r w:rsidDel="00172983">
          <w:rPr>
            <w:noProof/>
          </w:rPr>
          <w:tab/>
        </w:r>
        <w:r w:rsidR="00172983" w:rsidDel="00172983">
          <w:rPr>
            <w:noProof/>
          </w:rPr>
          <w:delText>39</w:delText>
        </w:r>
      </w:del>
    </w:p>
    <w:p w:rsidR="008A7368" w:rsidDel="00172983" w:rsidRDefault="008A7368">
      <w:pPr>
        <w:pStyle w:val="TableofFigures"/>
        <w:tabs>
          <w:tab w:val="right" w:leader="dot" w:pos="9350"/>
        </w:tabs>
        <w:rPr>
          <w:del w:id="6681" w:author="Webb Roberts" w:date="2010-03-31T15:32:00Z"/>
          <w:rFonts w:asciiTheme="minorHAnsi" w:eastAsiaTheme="minorEastAsia" w:hAnsiTheme="minorHAnsi" w:cstheme="minorBidi"/>
          <w:noProof/>
          <w:sz w:val="22"/>
          <w:szCs w:val="22"/>
        </w:rPr>
      </w:pPr>
      <w:del w:id="6682" w:author="Webb Roberts" w:date="2010-03-31T15:32:00Z">
        <w:r w:rsidDel="00172983">
          <w:rPr>
            <w:noProof/>
          </w:rPr>
          <w:delText>[Rule 6-30] (REF, SUB)</w:delText>
        </w:r>
        <w:r w:rsidDel="00172983">
          <w:rPr>
            <w:noProof/>
          </w:rPr>
          <w:tab/>
        </w:r>
        <w:r w:rsidR="00172983" w:rsidDel="00172983">
          <w:rPr>
            <w:noProof/>
          </w:rPr>
          <w:delText>39</w:delText>
        </w:r>
      </w:del>
    </w:p>
    <w:p w:rsidR="008A7368" w:rsidDel="00172983" w:rsidRDefault="008A7368">
      <w:pPr>
        <w:pStyle w:val="TableofFigures"/>
        <w:tabs>
          <w:tab w:val="right" w:leader="dot" w:pos="9350"/>
        </w:tabs>
        <w:rPr>
          <w:del w:id="6683" w:author="Webb Roberts" w:date="2010-03-31T15:32:00Z"/>
          <w:rFonts w:asciiTheme="minorHAnsi" w:eastAsiaTheme="minorEastAsia" w:hAnsiTheme="minorHAnsi" w:cstheme="minorBidi"/>
          <w:noProof/>
          <w:sz w:val="22"/>
          <w:szCs w:val="22"/>
        </w:rPr>
      </w:pPr>
      <w:del w:id="6684" w:author="Webb Roberts" w:date="2010-03-31T15:32:00Z">
        <w:r w:rsidDel="00172983">
          <w:rPr>
            <w:noProof/>
          </w:rPr>
          <w:delText>[Rule 6-35] (REF, SUB)</w:delText>
        </w:r>
        <w:r w:rsidDel="00172983">
          <w:rPr>
            <w:noProof/>
          </w:rPr>
          <w:tab/>
        </w:r>
        <w:r w:rsidR="00172983" w:rsidDel="00172983">
          <w:rPr>
            <w:noProof/>
          </w:rPr>
          <w:delText>39</w:delText>
        </w:r>
      </w:del>
    </w:p>
    <w:p w:rsidR="008A7368" w:rsidDel="00172983" w:rsidRDefault="008A7368">
      <w:pPr>
        <w:pStyle w:val="TableofFigures"/>
        <w:tabs>
          <w:tab w:val="right" w:leader="dot" w:pos="9350"/>
        </w:tabs>
        <w:rPr>
          <w:del w:id="6685" w:author="Webb Roberts" w:date="2010-03-31T15:32:00Z"/>
          <w:rFonts w:asciiTheme="minorHAnsi" w:eastAsiaTheme="minorEastAsia" w:hAnsiTheme="minorHAnsi" w:cstheme="minorBidi"/>
          <w:noProof/>
          <w:sz w:val="22"/>
          <w:szCs w:val="22"/>
        </w:rPr>
      </w:pPr>
      <w:del w:id="6686" w:author="Webb Roberts" w:date="2010-03-31T15:32:00Z">
        <w:r w:rsidDel="00172983">
          <w:rPr>
            <w:noProof/>
          </w:rPr>
          <w:delText>[Rule 6-32] (REF, SUB, EXT)</w:delText>
        </w:r>
        <w:r w:rsidDel="00172983">
          <w:rPr>
            <w:noProof/>
          </w:rPr>
          <w:tab/>
        </w:r>
        <w:r w:rsidR="00172983" w:rsidDel="00172983">
          <w:rPr>
            <w:noProof/>
          </w:rPr>
          <w:delText>39</w:delText>
        </w:r>
      </w:del>
    </w:p>
    <w:p w:rsidR="008A7368" w:rsidDel="00172983" w:rsidRDefault="008A7368">
      <w:pPr>
        <w:pStyle w:val="TableofFigures"/>
        <w:tabs>
          <w:tab w:val="right" w:leader="dot" w:pos="9350"/>
        </w:tabs>
        <w:rPr>
          <w:del w:id="6687" w:author="Webb Roberts" w:date="2010-03-31T15:32:00Z"/>
          <w:rFonts w:asciiTheme="minorHAnsi" w:eastAsiaTheme="minorEastAsia" w:hAnsiTheme="minorHAnsi" w:cstheme="minorBidi"/>
          <w:noProof/>
          <w:sz w:val="22"/>
          <w:szCs w:val="22"/>
        </w:rPr>
      </w:pPr>
      <w:del w:id="6688" w:author="Webb Roberts" w:date="2010-03-31T15:32:00Z">
        <w:r w:rsidDel="00172983">
          <w:rPr>
            <w:noProof/>
          </w:rPr>
          <w:delText>[Rule 6-33] (REF, SUB, EXT)</w:delText>
        </w:r>
        <w:r w:rsidDel="00172983">
          <w:rPr>
            <w:noProof/>
          </w:rPr>
          <w:tab/>
        </w:r>
        <w:r w:rsidR="00172983" w:rsidDel="00172983">
          <w:rPr>
            <w:noProof/>
          </w:rPr>
          <w:delText>40</w:delText>
        </w:r>
      </w:del>
    </w:p>
    <w:p w:rsidR="008A7368" w:rsidDel="00172983" w:rsidRDefault="008A7368">
      <w:pPr>
        <w:pStyle w:val="TableofFigures"/>
        <w:tabs>
          <w:tab w:val="right" w:leader="dot" w:pos="9350"/>
        </w:tabs>
        <w:rPr>
          <w:del w:id="6689" w:author="Webb Roberts" w:date="2010-03-31T15:32:00Z"/>
          <w:rFonts w:asciiTheme="minorHAnsi" w:eastAsiaTheme="minorEastAsia" w:hAnsiTheme="minorHAnsi" w:cstheme="minorBidi"/>
          <w:noProof/>
          <w:sz w:val="22"/>
          <w:szCs w:val="22"/>
        </w:rPr>
      </w:pPr>
      <w:del w:id="6690" w:author="Webb Roberts" w:date="2010-03-31T15:32:00Z">
        <w:r w:rsidDel="00172983">
          <w:rPr>
            <w:noProof/>
          </w:rPr>
          <w:delText>[Rule 6-34] (REF, SUB, EXT)</w:delText>
        </w:r>
        <w:r w:rsidDel="00172983">
          <w:rPr>
            <w:noProof/>
          </w:rPr>
          <w:tab/>
        </w:r>
        <w:r w:rsidR="00172983" w:rsidDel="00172983">
          <w:rPr>
            <w:noProof/>
          </w:rPr>
          <w:delText>40</w:delText>
        </w:r>
      </w:del>
    </w:p>
    <w:p w:rsidR="008A7368" w:rsidDel="00172983" w:rsidRDefault="008A7368">
      <w:pPr>
        <w:pStyle w:val="TableofFigures"/>
        <w:tabs>
          <w:tab w:val="right" w:leader="dot" w:pos="9350"/>
        </w:tabs>
        <w:rPr>
          <w:del w:id="6691" w:author="Webb Roberts" w:date="2010-03-31T15:32:00Z"/>
          <w:rFonts w:asciiTheme="minorHAnsi" w:eastAsiaTheme="minorEastAsia" w:hAnsiTheme="minorHAnsi" w:cstheme="minorBidi"/>
          <w:noProof/>
          <w:sz w:val="22"/>
          <w:szCs w:val="22"/>
        </w:rPr>
      </w:pPr>
      <w:del w:id="6692" w:author="Webb Roberts" w:date="2010-03-31T15:32:00Z">
        <w:r w:rsidDel="00172983">
          <w:rPr>
            <w:noProof/>
          </w:rPr>
          <w:delText>[Rule 6-35] (REF, SUB, EXT)</w:delText>
        </w:r>
        <w:r w:rsidDel="00172983">
          <w:rPr>
            <w:noProof/>
          </w:rPr>
          <w:tab/>
        </w:r>
        <w:r w:rsidR="00172983" w:rsidDel="00172983">
          <w:rPr>
            <w:noProof/>
          </w:rPr>
          <w:delText>40</w:delText>
        </w:r>
      </w:del>
    </w:p>
    <w:p w:rsidR="008A7368" w:rsidDel="00172983" w:rsidRDefault="008A7368">
      <w:pPr>
        <w:pStyle w:val="TableofFigures"/>
        <w:tabs>
          <w:tab w:val="right" w:leader="dot" w:pos="9350"/>
        </w:tabs>
        <w:rPr>
          <w:del w:id="6693" w:author="Webb Roberts" w:date="2010-03-31T15:32:00Z"/>
          <w:rFonts w:asciiTheme="minorHAnsi" w:eastAsiaTheme="minorEastAsia" w:hAnsiTheme="minorHAnsi" w:cstheme="minorBidi"/>
          <w:noProof/>
          <w:sz w:val="22"/>
          <w:szCs w:val="22"/>
        </w:rPr>
      </w:pPr>
      <w:del w:id="6694" w:author="Webb Roberts" w:date="2010-03-31T15:32:00Z">
        <w:r w:rsidDel="00172983">
          <w:rPr>
            <w:noProof/>
          </w:rPr>
          <w:delText>[Rule 6-36] (REF, SUB, EXT)</w:delText>
        </w:r>
        <w:r w:rsidDel="00172983">
          <w:rPr>
            <w:noProof/>
          </w:rPr>
          <w:tab/>
        </w:r>
        <w:r w:rsidR="00172983" w:rsidDel="00172983">
          <w:rPr>
            <w:noProof/>
          </w:rPr>
          <w:delText>40</w:delText>
        </w:r>
      </w:del>
    </w:p>
    <w:p w:rsidR="008A7368" w:rsidDel="00172983" w:rsidRDefault="008A7368">
      <w:pPr>
        <w:pStyle w:val="TableofFigures"/>
        <w:tabs>
          <w:tab w:val="right" w:leader="dot" w:pos="9350"/>
        </w:tabs>
        <w:rPr>
          <w:del w:id="6695" w:author="Webb Roberts" w:date="2010-03-31T15:32:00Z"/>
          <w:rFonts w:asciiTheme="minorHAnsi" w:eastAsiaTheme="minorEastAsia" w:hAnsiTheme="minorHAnsi" w:cstheme="minorBidi"/>
          <w:noProof/>
          <w:sz w:val="22"/>
          <w:szCs w:val="22"/>
        </w:rPr>
      </w:pPr>
      <w:del w:id="6696" w:author="Webb Roberts" w:date="2010-03-31T15:32:00Z">
        <w:r w:rsidDel="00172983">
          <w:rPr>
            <w:noProof/>
          </w:rPr>
          <w:delText>[Rule 6-37] (REF, SUB, EXT)</w:delText>
        </w:r>
        <w:r w:rsidDel="00172983">
          <w:rPr>
            <w:noProof/>
          </w:rPr>
          <w:tab/>
        </w:r>
        <w:r w:rsidR="00172983" w:rsidDel="00172983">
          <w:rPr>
            <w:noProof/>
          </w:rPr>
          <w:delText>41</w:delText>
        </w:r>
      </w:del>
    </w:p>
    <w:p w:rsidR="008A7368" w:rsidDel="00172983" w:rsidRDefault="008A7368">
      <w:pPr>
        <w:pStyle w:val="TableofFigures"/>
        <w:tabs>
          <w:tab w:val="right" w:leader="dot" w:pos="9350"/>
        </w:tabs>
        <w:rPr>
          <w:del w:id="6697" w:author="Webb Roberts" w:date="2010-03-31T15:32:00Z"/>
          <w:rFonts w:asciiTheme="minorHAnsi" w:eastAsiaTheme="minorEastAsia" w:hAnsiTheme="minorHAnsi" w:cstheme="minorBidi"/>
          <w:noProof/>
          <w:sz w:val="22"/>
          <w:szCs w:val="22"/>
        </w:rPr>
      </w:pPr>
      <w:del w:id="6698" w:author="Webb Roberts" w:date="2010-03-31T15:32:00Z">
        <w:r w:rsidDel="00172983">
          <w:rPr>
            <w:noProof/>
          </w:rPr>
          <w:delText>[Rule 6-38] (REF, SUB, EXT)</w:delText>
        </w:r>
        <w:r w:rsidDel="00172983">
          <w:rPr>
            <w:noProof/>
          </w:rPr>
          <w:tab/>
        </w:r>
        <w:r w:rsidR="00172983" w:rsidDel="00172983">
          <w:rPr>
            <w:noProof/>
          </w:rPr>
          <w:delText>41</w:delText>
        </w:r>
      </w:del>
    </w:p>
    <w:p w:rsidR="008A7368" w:rsidDel="00172983" w:rsidRDefault="008A7368">
      <w:pPr>
        <w:pStyle w:val="TableofFigures"/>
        <w:tabs>
          <w:tab w:val="right" w:leader="dot" w:pos="9350"/>
        </w:tabs>
        <w:rPr>
          <w:del w:id="6699" w:author="Webb Roberts" w:date="2010-03-31T15:32:00Z"/>
          <w:rFonts w:asciiTheme="minorHAnsi" w:eastAsiaTheme="minorEastAsia" w:hAnsiTheme="minorHAnsi" w:cstheme="minorBidi"/>
          <w:noProof/>
          <w:sz w:val="22"/>
          <w:szCs w:val="22"/>
        </w:rPr>
      </w:pPr>
      <w:del w:id="6700" w:author="Webb Roberts" w:date="2010-03-31T15:32:00Z">
        <w:r w:rsidDel="00172983">
          <w:rPr>
            <w:noProof/>
          </w:rPr>
          <w:delText>[Rule 6-39] (REF, SUB, EXT)</w:delText>
        </w:r>
        <w:r w:rsidDel="00172983">
          <w:rPr>
            <w:noProof/>
          </w:rPr>
          <w:tab/>
        </w:r>
        <w:r w:rsidR="00172983" w:rsidDel="00172983">
          <w:rPr>
            <w:noProof/>
          </w:rPr>
          <w:delText>42</w:delText>
        </w:r>
      </w:del>
    </w:p>
    <w:p w:rsidR="008A7368" w:rsidDel="00172983" w:rsidRDefault="008A7368">
      <w:pPr>
        <w:pStyle w:val="TableofFigures"/>
        <w:tabs>
          <w:tab w:val="right" w:leader="dot" w:pos="9350"/>
        </w:tabs>
        <w:rPr>
          <w:del w:id="6701" w:author="Webb Roberts" w:date="2010-03-31T15:32:00Z"/>
          <w:rFonts w:asciiTheme="minorHAnsi" w:eastAsiaTheme="minorEastAsia" w:hAnsiTheme="minorHAnsi" w:cstheme="minorBidi"/>
          <w:noProof/>
          <w:sz w:val="22"/>
          <w:szCs w:val="22"/>
        </w:rPr>
      </w:pPr>
      <w:del w:id="6702" w:author="Webb Roberts" w:date="2010-03-31T15:32:00Z">
        <w:r w:rsidDel="00172983">
          <w:rPr>
            <w:noProof/>
          </w:rPr>
          <w:delText>[Rule 6-40] (REF, SUB, EXT)</w:delText>
        </w:r>
        <w:r w:rsidDel="00172983">
          <w:rPr>
            <w:noProof/>
          </w:rPr>
          <w:tab/>
        </w:r>
        <w:r w:rsidR="00172983" w:rsidDel="00172983">
          <w:rPr>
            <w:noProof/>
          </w:rPr>
          <w:delText>42</w:delText>
        </w:r>
      </w:del>
    </w:p>
    <w:p w:rsidR="008A7368" w:rsidDel="00172983" w:rsidRDefault="008A7368">
      <w:pPr>
        <w:pStyle w:val="TableofFigures"/>
        <w:tabs>
          <w:tab w:val="right" w:leader="dot" w:pos="9350"/>
        </w:tabs>
        <w:rPr>
          <w:del w:id="6703" w:author="Webb Roberts" w:date="2010-03-31T15:32:00Z"/>
          <w:rFonts w:asciiTheme="minorHAnsi" w:eastAsiaTheme="minorEastAsia" w:hAnsiTheme="minorHAnsi" w:cstheme="minorBidi"/>
          <w:noProof/>
          <w:sz w:val="22"/>
          <w:szCs w:val="22"/>
        </w:rPr>
      </w:pPr>
      <w:del w:id="6704" w:author="Webb Roberts" w:date="2010-03-31T15:32:00Z">
        <w:r w:rsidDel="00172983">
          <w:rPr>
            <w:noProof/>
          </w:rPr>
          <w:delText>[Rule 6-41] (REF, SUB, EXT)</w:delText>
        </w:r>
        <w:r w:rsidDel="00172983">
          <w:rPr>
            <w:noProof/>
          </w:rPr>
          <w:tab/>
        </w:r>
        <w:r w:rsidR="00172983" w:rsidDel="00172983">
          <w:rPr>
            <w:noProof/>
          </w:rPr>
          <w:delText>42</w:delText>
        </w:r>
      </w:del>
    </w:p>
    <w:p w:rsidR="008A7368" w:rsidDel="00172983" w:rsidRDefault="008A7368">
      <w:pPr>
        <w:pStyle w:val="TableofFigures"/>
        <w:tabs>
          <w:tab w:val="right" w:leader="dot" w:pos="9350"/>
        </w:tabs>
        <w:rPr>
          <w:del w:id="6705" w:author="Webb Roberts" w:date="2010-03-31T15:32:00Z"/>
          <w:rFonts w:asciiTheme="minorHAnsi" w:eastAsiaTheme="minorEastAsia" w:hAnsiTheme="minorHAnsi" w:cstheme="minorBidi"/>
          <w:noProof/>
          <w:sz w:val="22"/>
          <w:szCs w:val="22"/>
        </w:rPr>
      </w:pPr>
      <w:del w:id="6706" w:author="Webb Roberts" w:date="2010-03-31T15:32:00Z">
        <w:r w:rsidDel="00172983">
          <w:rPr>
            <w:noProof/>
          </w:rPr>
          <w:delText>[Rule 6-42] (REF, SUB, EXT)</w:delText>
        </w:r>
        <w:r w:rsidDel="00172983">
          <w:rPr>
            <w:noProof/>
          </w:rPr>
          <w:tab/>
        </w:r>
        <w:r w:rsidR="00172983" w:rsidDel="00172983">
          <w:rPr>
            <w:noProof/>
          </w:rPr>
          <w:delText>42</w:delText>
        </w:r>
      </w:del>
    </w:p>
    <w:p w:rsidR="008A7368" w:rsidDel="00172983" w:rsidRDefault="008A7368">
      <w:pPr>
        <w:pStyle w:val="TableofFigures"/>
        <w:tabs>
          <w:tab w:val="right" w:leader="dot" w:pos="9350"/>
        </w:tabs>
        <w:rPr>
          <w:del w:id="6707" w:author="Webb Roberts" w:date="2010-03-31T15:32:00Z"/>
          <w:rFonts w:asciiTheme="minorHAnsi" w:eastAsiaTheme="minorEastAsia" w:hAnsiTheme="minorHAnsi" w:cstheme="minorBidi"/>
          <w:noProof/>
          <w:sz w:val="22"/>
          <w:szCs w:val="22"/>
        </w:rPr>
      </w:pPr>
      <w:del w:id="6708" w:author="Webb Roberts" w:date="2010-03-31T15:32:00Z">
        <w:r w:rsidDel="00172983">
          <w:rPr>
            <w:noProof/>
          </w:rPr>
          <w:delText>[Rule 6-43] (REF, SUB, EXT)</w:delText>
        </w:r>
        <w:r w:rsidDel="00172983">
          <w:rPr>
            <w:noProof/>
          </w:rPr>
          <w:tab/>
        </w:r>
        <w:r w:rsidR="00172983" w:rsidDel="00172983">
          <w:rPr>
            <w:noProof/>
          </w:rPr>
          <w:delText>42</w:delText>
        </w:r>
      </w:del>
    </w:p>
    <w:p w:rsidR="008A7368" w:rsidDel="00172983" w:rsidRDefault="008A7368">
      <w:pPr>
        <w:pStyle w:val="TableofFigures"/>
        <w:tabs>
          <w:tab w:val="right" w:leader="dot" w:pos="9350"/>
        </w:tabs>
        <w:rPr>
          <w:del w:id="6709" w:author="Webb Roberts" w:date="2010-03-31T15:32:00Z"/>
          <w:rFonts w:asciiTheme="minorHAnsi" w:eastAsiaTheme="minorEastAsia" w:hAnsiTheme="minorHAnsi" w:cstheme="minorBidi"/>
          <w:noProof/>
          <w:sz w:val="22"/>
          <w:szCs w:val="22"/>
        </w:rPr>
      </w:pPr>
      <w:del w:id="6710" w:author="Webb Roberts" w:date="2010-03-31T15:32:00Z">
        <w:r w:rsidDel="00172983">
          <w:rPr>
            <w:noProof/>
          </w:rPr>
          <w:delText>[Rule 6-44] (REF, SUB, EXT)</w:delText>
        </w:r>
        <w:r w:rsidDel="00172983">
          <w:rPr>
            <w:noProof/>
          </w:rPr>
          <w:tab/>
        </w:r>
        <w:r w:rsidR="00172983" w:rsidDel="00172983">
          <w:rPr>
            <w:noProof/>
          </w:rPr>
          <w:delText>43</w:delText>
        </w:r>
      </w:del>
    </w:p>
    <w:p w:rsidR="008A7368" w:rsidDel="00172983" w:rsidRDefault="008A7368">
      <w:pPr>
        <w:pStyle w:val="TableofFigures"/>
        <w:tabs>
          <w:tab w:val="right" w:leader="dot" w:pos="9350"/>
        </w:tabs>
        <w:rPr>
          <w:del w:id="6711" w:author="Webb Roberts" w:date="2010-03-31T15:32:00Z"/>
          <w:rFonts w:asciiTheme="minorHAnsi" w:eastAsiaTheme="minorEastAsia" w:hAnsiTheme="minorHAnsi" w:cstheme="minorBidi"/>
          <w:noProof/>
          <w:sz w:val="22"/>
          <w:szCs w:val="22"/>
        </w:rPr>
      </w:pPr>
      <w:del w:id="6712" w:author="Webb Roberts" w:date="2010-03-31T15:32:00Z">
        <w:r w:rsidDel="00172983">
          <w:rPr>
            <w:noProof/>
          </w:rPr>
          <w:delText>[Rule 6-45] (REF, SUB, EXT)</w:delText>
        </w:r>
        <w:r w:rsidDel="00172983">
          <w:rPr>
            <w:noProof/>
          </w:rPr>
          <w:tab/>
        </w:r>
        <w:r w:rsidR="00172983" w:rsidDel="00172983">
          <w:rPr>
            <w:noProof/>
          </w:rPr>
          <w:delText>44</w:delText>
        </w:r>
      </w:del>
    </w:p>
    <w:p w:rsidR="008A7368" w:rsidDel="00172983" w:rsidRDefault="008A7368">
      <w:pPr>
        <w:pStyle w:val="TableofFigures"/>
        <w:tabs>
          <w:tab w:val="right" w:leader="dot" w:pos="9350"/>
        </w:tabs>
        <w:rPr>
          <w:del w:id="6713" w:author="Webb Roberts" w:date="2010-03-31T15:32:00Z"/>
          <w:rFonts w:asciiTheme="minorHAnsi" w:eastAsiaTheme="minorEastAsia" w:hAnsiTheme="minorHAnsi" w:cstheme="minorBidi"/>
          <w:noProof/>
          <w:sz w:val="22"/>
          <w:szCs w:val="22"/>
        </w:rPr>
      </w:pPr>
      <w:del w:id="6714" w:author="Webb Roberts" w:date="2010-03-31T15:32:00Z">
        <w:r w:rsidDel="00172983">
          <w:rPr>
            <w:noProof/>
          </w:rPr>
          <w:delText>[Rule 6-49] (REF, EXT)</w:delText>
        </w:r>
        <w:r w:rsidDel="00172983">
          <w:rPr>
            <w:noProof/>
          </w:rPr>
          <w:tab/>
        </w:r>
        <w:r w:rsidR="00172983" w:rsidDel="00172983">
          <w:rPr>
            <w:noProof/>
          </w:rPr>
          <w:delText>44</w:delText>
        </w:r>
      </w:del>
    </w:p>
    <w:p w:rsidR="008A7368" w:rsidDel="00172983" w:rsidRDefault="008A7368">
      <w:pPr>
        <w:pStyle w:val="TableofFigures"/>
        <w:tabs>
          <w:tab w:val="right" w:leader="dot" w:pos="9350"/>
        </w:tabs>
        <w:rPr>
          <w:del w:id="6715" w:author="Webb Roberts" w:date="2010-03-31T15:32:00Z"/>
          <w:rFonts w:asciiTheme="minorHAnsi" w:eastAsiaTheme="minorEastAsia" w:hAnsiTheme="minorHAnsi" w:cstheme="minorBidi"/>
          <w:noProof/>
          <w:sz w:val="22"/>
          <w:szCs w:val="22"/>
        </w:rPr>
      </w:pPr>
      <w:del w:id="6716" w:author="Webb Roberts" w:date="2010-03-31T15:32:00Z">
        <w:r w:rsidDel="00172983">
          <w:rPr>
            <w:noProof/>
          </w:rPr>
          <w:delText>[Rule 6-51] (REF, EXT)</w:delText>
        </w:r>
        <w:r w:rsidDel="00172983">
          <w:rPr>
            <w:noProof/>
          </w:rPr>
          <w:tab/>
        </w:r>
        <w:r w:rsidR="00172983" w:rsidDel="00172983">
          <w:rPr>
            <w:noProof/>
          </w:rPr>
          <w:delText>44</w:delText>
        </w:r>
      </w:del>
    </w:p>
    <w:p w:rsidR="008A7368" w:rsidDel="00172983" w:rsidRDefault="008A7368">
      <w:pPr>
        <w:pStyle w:val="TableofFigures"/>
        <w:tabs>
          <w:tab w:val="right" w:leader="dot" w:pos="9350"/>
        </w:tabs>
        <w:rPr>
          <w:del w:id="6717" w:author="Webb Roberts" w:date="2010-03-31T15:32:00Z"/>
          <w:rFonts w:asciiTheme="minorHAnsi" w:eastAsiaTheme="minorEastAsia" w:hAnsiTheme="minorHAnsi" w:cstheme="minorBidi"/>
          <w:noProof/>
          <w:sz w:val="22"/>
          <w:szCs w:val="22"/>
        </w:rPr>
      </w:pPr>
      <w:del w:id="6718" w:author="Webb Roberts" w:date="2010-03-31T15:32:00Z">
        <w:r w:rsidDel="00172983">
          <w:rPr>
            <w:noProof/>
          </w:rPr>
          <w:delText>[Rule 6-48] (REF, SUB, EXT)</w:delText>
        </w:r>
        <w:r w:rsidDel="00172983">
          <w:rPr>
            <w:noProof/>
          </w:rPr>
          <w:tab/>
        </w:r>
        <w:r w:rsidR="00172983" w:rsidDel="00172983">
          <w:rPr>
            <w:noProof/>
          </w:rPr>
          <w:delText>45</w:delText>
        </w:r>
      </w:del>
    </w:p>
    <w:p w:rsidR="008A7368" w:rsidDel="00172983" w:rsidRDefault="008A7368">
      <w:pPr>
        <w:pStyle w:val="TableofFigures"/>
        <w:tabs>
          <w:tab w:val="right" w:leader="dot" w:pos="9350"/>
        </w:tabs>
        <w:rPr>
          <w:del w:id="6719" w:author="Webb Roberts" w:date="2010-03-31T15:32:00Z"/>
          <w:rFonts w:asciiTheme="minorHAnsi" w:eastAsiaTheme="minorEastAsia" w:hAnsiTheme="minorHAnsi" w:cstheme="minorBidi"/>
          <w:noProof/>
          <w:sz w:val="22"/>
          <w:szCs w:val="22"/>
        </w:rPr>
      </w:pPr>
      <w:del w:id="6720" w:author="Webb Roberts" w:date="2010-03-31T15:32:00Z">
        <w:r w:rsidDel="00172983">
          <w:rPr>
            <w:noProof/>
          </w:rPr>
          <w:delText>[Rule 6-54] (REF, EXT)</w:delText>
        </w:r>
        <w:r w:rsidDel="00172983">
          <w:rPr>
            <w:noProof/>
          </w:rPr>
          <w:tab/>
        </w:r>
        <w:r w:rsidR="00172983" w:rsidDel="00172983">
          <w:rPr>
            <w:noProof/>
          </w:rPr>
          <w:delText>45</w:delText>
        </w:r>
      </w:del>
    </w:p>
    <w:p w:rsidR="008A7368" w:rsidDel="00172983" w:rsidRDefault="008A7368">
      <w:pPr>
        <w:pStyle w:val="TableofFigures"/>
        <w:tabs>
          <w:tab w:val="right" w:leader="dot" w:pos="9350"/>
        </w:tabs>
        <w:rPr>
          <w:del w:id="6721" w:author="Webb Roberts" w:date="2010-03-31T15:32:00Z"/>
          <w:rFonts w:asciiTheme="minorHAnsi" w:eastAsiaTheme="minorEastAsia" w:hAnsiTheme="minorHAnsi" w:cstheme="minorBidi"/>
          <w:noProof/>
          <w:sz w:val="22"/>
          <w:szCs w:val="22"/>
        </w:rPr>
      </w:pPr>
      <w:del w:id="6722" w:author="Webb Roberts" w:date="2010-03-31T15:32:00Z">
        <w:r w:rsidDel="00172983">
          <w:rPr>
            <w:noProof/>
          </w:rPr>
          <w:delText>[Rule 6-50] (REF, EXT)</w:delText>
        </w:r>
        <w:r w:rsidDel="00172983">
          <w:rPr>
            <w:noProof/>
          </w:rPr>
          <w:tab/>
        </w:r>
        <w:r w:rsidR="00172983" w:rsidDel="00172983">
          <w:rPr>
            <w:noProof/>
          </w:rPr>
          <w:delText>45</w:delText>
        </w:r>
      </w:del>
    </w:p>
    <w:p w:rsidR="008A7368" w:rsidDel="00172983" w:rsidRDefault="008A7368">
      <w:pPr>
        <w:pStyle w:val="TableofFigures"/>
        <w:tabs>
          <w:tab w:val="right" w:leader="dot" w:pos="9350"/>
        </w:tabs>
        <w:rPr>
          <w:del w:id="6723" w:author="Webb Roberts" w:date="2010-03-31T15:32:00Z"/>
          <w:rFonts w:asciiTheme="minorHAnsi" w:eastAsiaTheme="minorEastAsia" w:hAnsiTheme="minorHAnsi" w:cstheme="minorBidi"/>
          <w:noProof/>
          <w:sz w:val="22"/>
          <w:szCs w:val="22"/>
        </w:rPr>
      </w:pPr>
      <w:del w:id="6724" w:author="Webb Roberts" w:date="2010-03-31T15:32:00Z">
        <w:r w:rsidDel="00172983">
          <w:rPr>
            <w:noProof/>
          </w:rPr>
          <w:delText>[Rule 6-57] (REF, EXT)</w:delText>
        </w:r>
        <w:r w:rsidDel="00172983">
          <w:rPr>
            <w:noProof/>
          </w:rPr>
          <w:tab/>
        </w:r>
        <w:r w:rsidR="00172983" w:rsidDel="00172983">
          <w:rPr>
            <w:noProof/>
          </w:rPr>
          <w:delText>46</w:delText>
        </w:r>
      </w:del>
    </w:p>
    <w:p w:rsidR="008A7368" w:rsidDel="00172983" w:rsidRDefault="008A7368">
      <w:pPr>
        <w:pStyle w:val="TableofFigures"/>
        <w:tabs>
          <w:tab w:val="right" w:leader="dot" w:pos="9350"/>
        </w:tabs>
        <w:rPr>
          <w:del w:id="6725" w:author="Webb Roberts" w:date="2010-03-31T15:32:00Z"/>
          <w:rFonts w:asciiTheme="minorHAnsi" w:eastAsiaTheme="minorEastAsia" w:hAnsiTheme="minorHAnsi" w:cstheme="minorBidi"/>
          <w:noProof/>
          <w:sz w:val="22"/>
          <w:szCs w:val="22"/>
        </w:rPr>
      </w:pPr>
      <w:del w:id="6726" w:author="Webb Roberts" w:date="2010-03-31T15:32:00Z">
        <w:r w:rsidDel="00172983">
          <w:rPr>
            <w:noProof/>
          </w:rPr>
          <w:delText>[Rule 6-52] (REF, SUB, EXT)</w:delText>
        </w:r>
        <w:r w:rsidDel="00172983">
          <w:rPr>
            <w:noProof/>
          </w:rPr>
          <w:tab/>
        </w:r>
        <w:r w:rsidR="00172983" w:rsidDel="00172983">
          <w:rPr>
            <w:noProof/>
          </w:rPr>
          <w:delText>46</w:delText>
        </w:r>
      </w:del>
    </w:p>
    <w:p w:rsidR="008A7368" w:rsidDel="00172983" w:rsidRDefault="008A7368">
      <w:pPr>
        <w:pStyle w:val="TableofFigures"/>
        <w:tabs>
          <w:tab w:val="right" w:leader="dot" w:pos="9350"/>
        </w:tabs>
        <w:rPr>
          <w:del w:id="6727" w:author="Webb Roberts" w:date="2010-03-31T15:32:00Z"/>
          <w:rFonts w:asciiTheme="minorHAnsi" w:eastAsiaTheme="minorEastAsia" w:hAnsiTheme="minorHAnsi" w:cstheme="minorBidi"/>
          <w:noProof/>
          <w:sz w:val="22"/>
          <w:szCs w:val="22"/>
        </w:rPr>
      </w:pPr>
      <w:del w:id="6728" w:author="Webb Roberts" w:date="2010-03-31T15:32:00Z">
        <w:r w:rsidDel="00172983">
          <w:rPr>
            <w:noProof/>
          </w:rPr>
          <w:delText>[Rule 6-60] (REF)</w:delText>
        </w:r>
        <w:r w:rsidDel="00172983">
          <w:rPr>
            <w:noProof/>
          </w:rPr>
          <w:tab/>
        </w:r>
        <w:r w:rsidR="00172983" w:rsidDel="00172983">
          <w:rPr>
            <w:noProof/>
          </w:rPr>
          <w:delText>47</w:delText>
        </w:r>
      </w:del>
    </w:p>
    <w:p w:rsidR="008A7368" w:rsidDel="00172983" w:rsidRDefault="008A7368">
      <w:pPr>
        <w:pStyle w:val="TableofFigures"/>
        <w:tabs>
          <w:tab w:val="right" w:leader="dot" w:pos="9350"/>
        </w:tabs>
        <w:rPr>
          <w:del w:id="6729" w:author="Webb Roberts" w:date="2010-03-31T15:32:00Z"/>
          <w:rFonts w:asciiTheme="minorHAnsi" w:eastAsiaTheme="minorEastAsia" w:hAnsiTheme="minorHAnsi" w:cstheme="minorBidi"/>
          <w:noProof/>
          <w:sz w:val="22"/>
          <w:szCs w:val="22"/>
        </w:rPr>
      </w:pPr>
      <w:del w:id="6730" w:author="Webb Roberts" w:date="2010-03-31T15:32:00Z">
        <w:r w:rsidDel="00172983">
          <w:rPr>
            <w:noProof/>
          </w:rPr>
          <w:delText>[Rule 6-54] (REF, SUB, EXT)</w:delText>
        </w:r>
        <w:r w:rsidDel="00172983">
          <w:rPr>
            <w:noProof/>
          </w:rPr>
          <w:tab/>
        </w:r>
        <w:r w:rsidR="00172983" w:rsidDel="00172983">
          <w:rPr>
            <w:noProof/>
          </w:rPr>
          <w:delText>47</w:delText>
        </w:r>
      </w:del>
    </w:p>
    <w:p w:rsidR="008A7368" w:rsidDel="00172983" w:rsidRDefault="008A7368">
      <w:pPr>
        <w:pStyle w:val="TableofFigures"/>
        <w:tabs>
          <w:tab w:val="right" w:leader="dot" w:pos="9350"/>
        </w:tabs>
        <w:rPr>
          <w:del w:id="6731" w:author="Webb Roberts" w:date="2010-03-31T15:32:00Z"/>
          <w:rFonts w:asciiTheme="minorHAnsi" w:eastAsiaTheme="minorEastAsia" w:hAnsiTheme="minorHAnsi" w:cstheme="minorBidi"/>
          <w:noProof/>
          <w:sz w:val="22"/>
          <w:szCs w:val="22"/>
        </w:rPr>
      </w:pPr>
      <w:del w:id="6732" w:author="Webb Roberts" w:date="2010-03-31T15:32:00Z">
        <w:r w:rsidDel="00172983">
          <w:rPr>
            <w:noProof/>
          </w:rPr>
          <w:delText>[Rule 6-63] (REF)</w:delText>
        </w:r>
        <w:r w:rsidDel="00172983">
          <w:rPr>
            <w:noProof/>
          </w:rPr>
          <w:tab/>
        </w:r>
        <w:r w:rsidR="00172983" w:rsidDel="00172983">
          <w:rPr>
            <w:noProof/>
          </w:rPr>
          <w:delText>48</w:delText>
        </w:r>
      </w:del>
    </w:p>
    <w:p w:rsidR="008A7368" w:rsidDel="00172983" w:rsidRDefault="008A7368">
      <w:pPr>
        <w:pStyle w:val="TableofFigures"/>
        <w:tabs>
          <w:tab w:val="right" w:leader="dot" w:pos="9350"/>
        </w:tabs>
        <w:rPr>
          <w:del w:id="6733" w:author="Webb Roberts" w:date="2010-03-31T15:32:00Z"/>
          <w:rFonts w:asciiTheme="minorHAnsi" w:eastAsiaTheme="minorEastAsia" w:hAnsiTheme="minorHAnsi" w:cstheme="minorBidi"/>
          <w:noProof/>
          <w:sz w:val="22"/>
          <w:szCs w:val="22"/>
        </w:rPr>
      </w:pPr>
      <w:del w:id="6734" w:author="Webb Roberts" w:date="2010-03-31T15:32:00Z">
        <w:r w:rsidDel="00172983">
          <w:rPr>
            <w:noProof/>
          </w:rPr>
          <w:delText>[Rule 6-56] (REF, SUB, EXT)</w:delText>
        </w:r>
        <w:r w:rsidDel="00172983">
          <w:rPr>
            <w:noProof/>
          </w:rPr>
          <w:tab/>
        </w:r>
        <w:r w:rsidR="00172983" w:rsidDel="00172983">
          <w:rPr>
            <w:noProof/>
          </w:rPr>
          <w:delText>48</w:delText>
        </w:r>
      </w:del>
    </w:p>
    <w:p w:rsidR="008A7368" w:rsidDel="00172983" w:rsidRDefault="008A7368">
      <w:pPr>
        <w:pStyle w:val="TableofFigures"/>
        <w:tabs>
          <w:tab w:val="right" w:leader="dot" w:pos="9350"/>
        </w:tabs>
        <w:rPr>
          <w:del w:id="6735" w:author="Webb Roberts" w:date="2010-03-31T15:32:00Z"/>
          <w:rFonts w:asciiTheme="minorHAnsi" w:eastAsiaTheme="minorEastAsia" w:hAnsiTheme="minorHAnsi" w:cstheme="minorBidi"/>
          <w:noProof/>
          <w:sz w:val="22"/>
          <w:szCs w:val="22"/>
        </w:rPr>
      </w:pPr>
      <w:del w:id="6736" w:author="Webb Roberts" w:date="2010-03-31T15:32:00Z">
        <w:r w:rsidDel="00172983">
          <w:rPr>
            <w:noProof/>
          </w:rPr>
          <w:delText>[Rule 6-59] (EXT)</w:delText>
        </w:r>
        <w:r w:rsidDel="00172983">
          <w:rPr>
            <w:noProof/>
          </w:rPr>
          <w:tab/>
        </w:r>
        <w:r w:rsidR="00172983" w:rsidDel="00172983">
          <w:rPr>
            <w:noProof/>
          </w:rPr>
          <w:delText>49</w:delText>
        </w:r>
      </w:del>
    </w:p>
    <w:p w:rsidR="008A7368" w:rsidDel="00172983" w:rsidRDefault="008A7368">
      <w:pPr>
        <w:pStyle w:val="TableofFigures"/>
        <w:tabs>
          <w:tab w:val="right" w:leader="dot" w:pos="9350"/>
        </w:tabs>
        <w:rPr>
          <w:del w:id="6737" w:author="Webb Roberts" w:date="2010-03-31T15:32:00Z"/>
          <w:rFonts w:asciiTheme="minorHAnsi" w:eastAsiaTheme="minorEastAsia" w:hAnsiTheme="minorHAnsi" w:cstheme="minorBidi"/>
          <w:noProof/>
          <w:sz w:val="22"/>
          <w:szCs w:val="22"/>
        </w:rPr>
      </w:pPr>
      <w:del w:id="6738" w:author="Webb Roberts" w:date="2010-03-31T15:32:00Z">
        <w:r w:rsidDel="00172983">
          <w:rPr>
            <w:noProof/>
          </w:rPr>
          <w:delText>[Rule 6-58] (REF, SUB, EXT)</w:delText>
        </w:r>
        <w:r w:rsidDel="00172983">
          <w:rPr>
            <w:noProof/>
          </w:rPr>
          <w:tab/>
        </w:r>
        <w:r w:rsidR="00172983" w:rsidDel="00172983">
          <w:rPr>
            <w:noProof/>
          </w:rPr>
          <w:delText>50</w:delText>
        </w:r>
      </w:del>
    </w:p>
    <w:p w:rsidR="008A7368" w:rsidDel="00172983" w:rsidRDefault="008A7368">
      <w:pPr>
        <w:pStyle w:val="TableofFigures"/>
        <w:tabs>
          <w:tab w:val="right" w:leader="dot" w:pos="9350"/>
        </w:tabs>
        <w:rPr>
          <w:del w:id="6739" w:author="Webb Roberts" w:date="2010-03-31T15:32:00Z"/>
          <w:rFonts w:asciiTheme="minorHAnsi" w:eastAsiaTheme="minorEastAsia" w:hAnsiTheme="minorHAnsi" w:cstheme="minorBidi"/>
          <w:noProof/>
          <w:sz w:val="22"/>
          <w:szCs w:val="22"/>
        </w:rPr>
      </w:pPr>
      <w:del w:id="6740" w:author="Webb Roberts" w:date="2010-03-31T15:32:00Z">
        <w:r w:rsidDel="00172983">
          <w:rPr>
            <w:noProof/>
          </w:rPr>
          <w:delText>[Rule 6-59] (REF, SUB, EXT)</w:delText>
        </w:r>
        <w:r w:rsidDel="00172983">
          <w:rPr>
            <w:noProof/>
          </w:rPr>
          <w:tab/>
        </w:r>
        <w:r w:rsidR="00172983" w:rsidDel="00172983">
          <w:rPr>
            <w:noProof/>
          </w:rPr>
          <w:delText>50</w:delText>
        </w:r>
      </w:del>
    </w:p>
    <w:p w:rsidR="008A7368" w:rsidDel="00172983" w:rsidRDefault="008A7368">
      <w:pPr>
        <w:pStyle w:val="TableofFigures"/>
        <w:tabs>
          <w:tab w:val="right" w:leader="dot" w:pos="9350"/>
        </w:tabs>
        <w:rPr>
          <w:del w:id="6741" w:author="Webb Roberts" w:date="2010-03-31T15:32:00Z"/>
          <w:rFonts w:asciiTheme="minorHAnsi" w:eastAsiaTheme="minorEastAsia" w:hAnsiTheme="minorHAnsi" w:cstheme="minorBidi"/>
          <w:noProof/>
          <w:sz w:val="22"/>
          <w:szCs w:val="22"/>
        </w:rPr>
      </w:pPr>
      <w:del w:id="6742" w:author="Webb Roberts" w:date="2010-03-31T15:32:00Z">
        <w:r w:rsidDel="00172983">
          <w:rPr>
            <w:noProof/>
          </w:rPr>
          <w:delText>[Rule 7-1] (REF, EXT)</w:delText>
        </w:r>
        <w:r w:rsidDel="00172983">
          <w:rPr>
            <w:noProof/>
          </w:rPr>
          <w:tab/>
        </w:r>
        <w:r w:rsidR="00172983" w:rsidDel="00172983">
          <w:rPr>
            <w:noProof/>
          </w:rPr>
          <w:delText>51</w:delText>
        </w:r>
      </w:del>
    </w:p>
    <w:p w:rsidR="008A7368" w:rsidDel="00172983" w:rsidRDefault="008A7368">
      <w:pPr>
        <w:pStyle w:val="TableofFigures"/>
        <w:tabs>
          <w:tab w:val="right" w:leader="dot" w:pos="9350"/>
        </w:tabs>
        <w:rPr>
          <w:del w:id="6743" w:author="Webb Roberts" w:date="2010-03-31T15:32:00Z"/>
          <w:rFonts w:asciiTheme="minorHAnsi" w:eastAsiaTheme="minorEastAsia" w:hAnsiTheme="minorHAnsi" w:cstheme="minorBidi"/>
          <w:noProof/>
          <w:sz w:val="22"/>
          <w:szCs w:val="22"/>
        </w:rPr>
      </w:pPr>
      <w:del w:id="6744" w:author="Webb Roberts" w:date="2010-03-31T15:32:00Z">
        <w:r w:rsidDel="00172983">
          <w:rPr>
            <w:noProof/>
          </w:rPr>
          <w:delText>[Rule 7-2] (REF, SUB, EXT)</w:delText>
        </w:r>
        <w:r w:rsidDel="00172983">
          <w:rPr>
            <w:noProof/>
          </w:rPr>
          <w:tab/>
        </w:r>
        <w:r w:rsidR="00172983" w:rsidDel="00172983">
          <w:rPr>
            <w:noProof/>
          </w:rPr>
          <w:delText>51</w:delText>
        </w:r>
      </w:del>
    </w:p>
    <w:p w:rsidR="008A7368" w:rsidDel="00172983" w:rsidRDefault="008A7368">
      <w:pPr>
        <w:pStyle w:val="TableofFigures"/>
        <w:tabs>
          <w:tab w:val="right" w:leader="dot" w:pos="9350"/>
        </w:tabs>
        <w:rPr>
          <w:del w:id="6745" w:author="Webb Roberts" w:date="2010-03-31T15:32:00Z"/>
          <w:rFonts w:asciiTheme="minorHAnsi" w:eastAsiaTheme="minorEastAsia" w:hAnsiTheme="minorHAnsi" w:cstheme="minorBidi"/>
          <w:noProof/>
          <w:sz w:val="22"/>
          <w:szCs w:val="22"/>
        </w:rPr>
      </w:pPr>
      <w:del w:id="6746" w:author="Webb Roberts" w:date="2010-03-31T15:32:00Z">
        <w:r w:rsidDel="00172983">
          <w:rPr>
            <w:noProof/>
          </w:rPr>
          <w:delText>[Rule 7-4] (REF, SUB, EXT)</w:delText>
        </w:r>
        <w:r w:rsidDel="00172983">
          <w:rPr>
            <w:noProof/>
          </w:rPr>
          <w:tab/>
        </w:r>
        <w:r w:rsidR="00172983" w:rsidDel="00172983">
          <w:rPr>
            <w:noProof/>
          </w:rPr>
          <w:delText>51</w:delText>
        </w:r>
      </w:del>
    </w:p>
    <w:p w:rsidR="008A7368" w:rsidDel="00172983" w:rsidRDefault="008A7368">
      <w:pPr>
        <w:pStyle w:val="TableofFigures"/>
        <w:tabs>
          <w:tab w:val="right" w:leader="dot" w:pos="9350"/>
        </w:tabs>
        <w:rPr>
          <w:del w:id="6747" w:author="Webb Roberts" w:date="2010-03-31T15:32:00Z"/>
          <w:rFonts w:asciiTheme="minorHAnsi" w:eastAsiaTheme="minorEastAsia" w:hAnsiTheme="minorHAnsi" w:cstheme="minorBidi"/>
          <w:noProof/>
          <w:sz w:val="22"/>
          <w:szCs w:val="22"/>
        </w:rPr>
      </w:pPr>
      <w:del w:id="6748" w:author="Webb Roberts" w:date="2010-03-31T15:32:00Z">
        <w:r w:rsidDel="00172983">
          <w:rPr>
            <w:noProof/>
          </w:rPr>
          <w:delText>[Rule 7-4] (REF, EXT)</w:delText>
        </w:r>
        <w:r w:rsidDel="00172983">
          <w:rPr>
            <w:noProof/>
          </w:rPr>
          <w:tab/>
        </w:r>
        <w:r w:rsidR="00172983" w:rsidDel="00172983">
          <w:rPr>
            <w:noProof/>
          </w:rPr>
          <w:delText>52</w:delText>
        </w:r>
      </w:del>
    </w:p>
    <w:p w:rsidR="008A7368" w:rsidDel="00172983" w:rsidRDefault="008A7368">
      <w:pPr>
        <w:pStyle w:val="TableofFigures"/>
        <w:tabs>
          <w:tab w:val="right" w:leader="dot" w:pos="9350"/>
        </w:tabs>
        <w:rPr>
          <w:del w:id="6749" w:author="Webb Roberts" w:date="2010-03-31T15:32:00Z"/>
          <w:rFonts w:asciiTheme="minorHAnsi" w:eastAsiaTheme="minorEastAsia" w:hAnsiTheme="minorHAnsi" w:cstheme="minorBidi"/>
          <w:noProof/>
          <w:sz w:val="22"/>
          <w:szCs w:val="22"/>
        </w:rPr>
      </w:pPr>
      <w:del w:id="6750" w:author="Webb Roberts" w:date="2010-03-31T15:32:00Z">
        <w:r w:rsidDel="00172983">
          <w:rPr>
            <w:noProof/>
          </w:rPr>
          <w:delText>[Rule 7-5] (REF, EXT)</w:delText>
        </w:r>
        <w:r w:rsidDel="00172983">
          <w:rPr>
            <w:noProof/>
          </w:rPr>
          <w:tab/>
        </w:r>
        <w:r w:rsidR="00172983" w:rsidDel="00172983">
          <w:rPr>
            <w:noProof/>
          </w:rPr>
          <w:delText>52</w:delText>
        </w:r>
      </w:del>
    </w:p>
    <w:p w:rsidR="008A7368" w:rsidDel="00172983" w:rsidRDefault="008A7368">
      <w:pPr>
        <w:pStyle w:val="TableofFigures"/>
        <w:tabs>
          <w:tab w:val="right" w:leader="dot" w:pos="9350"/>
        </w:tabs>
        <w:rPr>
          <w:del w:id="6751" w:author="Webb Roberts" w:date="2010-03-31T15:32:00Z"/>
          <w:rFonts w:asciiTheme="minorHAnsi" w:eastAsiaTheme="minorEastAsia" w:hAnsiTheme="minorHAnsi" w:cstheme="minorBidi"/>
          <w:noProof/>
          <w:sz w:val="22"/>
          <w:szCs w:val="22"/>
        </w:rPr>
      </w:pPr>
      <w:del w:id="6752" w:author="Webb Roberts" w:date="2010-03-31T15:32:00Z">
        <w:r w:rsidDel="00172983">
          <w:rPr>
            <w:noProof/>
          </w:rPr>
          <w:delText>[Rule 7-6] (REF, EXT)</w:delText>
        </w:r>
        <w:r w:rsidDel="00172983">
          <w:rPr>
            <w:noProof/>
          </w:rPr>
          <w:tab/>
        </w:r>
        <w:r w:rsidR="00172983" w:rsidDel="00172983">
          <w:rPr>
            <w:noProof/>
          </w:rPr>
          <w:delText>52</w:delText>
        </w:r>
      </w:del>
    </w:p>
    <w:p w:rsidR="008A7368" w:rsidDel="00172983" w:rsidRDefault="008A7368">
      <w:pPr>
        <w:pStyle w:val="TableofFigures"/>
        <w:tabs>
          <w:tab w:val="right" w:leader="dot" w:pos="9350"/>
        </w:tabs>
        <w:rPr>
          <w:del w:id="6753" w:author="Webb Roberts" w:date="2010-03-31T15:32:00Z"/>
          <w:rFonts w:asciiTheme="minorHAnsi" w:eastAsiaTheme="minorEastAsia" w:hAnsiTheme="minorHAnsi" w:cstheme="minorBidi"/>
          <w:noProof/>
          <w:sz w:val="22"/>
          <w:szCs w:val="22"/>
        </w:rPr>
      </w:pPr>
      <w:del w:id="6754" w:author="Webb Roberts" w:date="2010-03-31T15:32:00Z">
        <w:r w:rsidDel="00172983">
          <w:rPr>
            <w:noProof/>
          </w:rPr>
          <w:delText>[Rule 7-7] (REF, EXT)</w:delText>
        </w:r>
        <w:r w:rsidDel="00172983">
          <w:rPr>
            <w:noProof/>
          </w:rPr>
          <w:tab/>
        </w:r>
      </w:del>
      <w:del w:id="6755" w:author="Webb Roberts" w:date="2010-03-31T15:30:00Z">
        <w:r w:rsidDel="00172983">
          <w:rPr>
            <w:noProof/>
          </w:rPr>
          <w:delText>52</w:delText>
        </w:r>
      </w:del>
    </w:p>
    <w:p w:rsidR="008A7368" w:rsidDel="00172983" w:rsidRDefault="008A7368">
      <w:pPr>
        <w:pStyle w:val="TableofFigures"/>
        <w:tabs>
          <w:tab w:val="right" w:leader="dot" w:pos="9350"/>
        </w:tabs>
        <w:rPr>
          <w:del w:id="6756" w:author="Webb Roberts" w:date="2010-03-31T15:32:00Z"/>
          <w:rFonts w:asciiTheme="minorHAnsi" w:eastAsiaTheme="minorEastAsia" w:hAnsiTheme="minorHAnsi" w:cstheme="minorBidi"/>
          <w:noProof/>
          <w:sz w:val="22"/>
          <w:szCs w:val="22"/>
        </w:rPr>
      </w:pPr>
      <w:del w:id="6757" w:author="Webb Roberts" w:date="2010-03-31T15:32:00Z">
        <w:r w:rsidDel="00172983">
          <w:rPr>
            <w:noProof/>
          </w:rPr>
          <w:delText>[Rule 7-8] (REF, EXT)</w:delText>
        </w:r>
        <w:r w:rsidDel="00172983">
          <w:rPr>
            <w:noProof/>
          </w:rPr>
          <w:tab/>
        </w:r>
      </w:del>
      <w:del w:id="6758" w:author="Webb Roberts" w:date="2010-03-31T15:30:00Z">
        <w:r w:rsidDel="00172983">
          <w:rPr>
            <w:noProof/>
          </w:rPr>
          <w:delText>52</w:delText>
        </w:r>
      </w:del>
    </w:p>
    <w:p w:rsidR="008A7368" w:rsidDel="00172983" w:rsidRDefault="008A7368">
      <w:pPr>
        <w:pStyle w:val="TableofFigures"/>
        <w:tabs>
          <w:tab w:val="right" w:leader="dot" w:pos="9350"/>
        </w:tabs>
        <w:rPr>
          <w:del w:id="6759" w:author="Webb Roberts" w:date="2010-03-31T15:32:00Z"/>
          <w:rFonts w:asciiTheme="minorHAnsi" w:eastAsiaTheme="minorEastAsia" w:hAnsiTheme="minorHAnsi" w:cstheme="minorBidi"/>
          <w:noProof/>
          <w:sz w:val="22"/>
          <w:szCs w:val="22"/>
        </w:rPr>
      </w:pPr>
      <w:del w:id="6760" w:author="Webb Roberts" w:date="2010-03-31T15:32:00Z">
        <w:r w:rsidDel="00172983">
          <w:rPr>
            <w:noProof/>
          </w:rPr>
          <w:delText>[Rule 7-9] (REF, EXT)</w:delText>
        </w:r>
        <w:r w:rsidDel="00172983">
          <w:rPr>
            <w:noProof/>
          </w:rPr>
          <w:tab/>
        </w:r>
      </w:del>
      <w:del w:id="6761" w:author="Webb Roberts" w:date="2010-03-31T15:30:00Z">
        <w:r w:rsidDel="00172983">
          <w:rPr>
            <w:noProof/>
          </w:rPr>
          <w:delText>52</w:delText>
        </w:r>
      </w:del>
    </w:p>
    <w:p w:rsidR="008A7368" w:rsidDel="00172983" w:rsidRDefault="008A7368">
      <w:pPr>
        <w:pStyle w:val="TableofFigures"/>
        <w:tabs>
          <w:tab w:val="right" w:leader="dot" w:pos="9350"/>
        </w:tabs>
        <w:rPr>
          <w:del w:id="6762" w:author="Webb Roberts" w:date="2010-03-31T15:32:00Z"/>
          <w:rFonts w:asciiTheme="minorHAnsi" w:eastAsiaTheme="minorEastAsia" w:hAnsiTheme="minorHAnsi" w:cstheme="minorBidi"/>
          <w:noProof/>
          <w:sz w:val="22"/>
          <w:szCs w:val="22"/>
        </w:rPr>
      </w:pPr>
      <w:del w:id="6763" w:author="Webb Roberts" w:date="2010-03-31T15:32:00Z">
        <w:r w:rsidDel="00172983">
          <w:rPr>
            <w:noProof/>
          </w:rPr>
          <w:delText>[Rule 7-10] (REF, EXT)</w:delText>
        </w:r>
        <w:r w:rsidDel="00172983">
          <w:rPr>
            <w:noProof/>
          </w:rPr>
          <w:tab/>
        </w:r>
        <w:r w:rsidR="00172983" w:rsidDel="00172983">
          <w:rPr>
            <w:noProof/>
          </w:rPr>
          <w:delText>53</w:delText>
        </w:r>
      </w:del>
    </w:p>
    <w:p w:rsidR="008A7368" w:rsidDel="00172983" w:rsidRDefault="008A7368">
      <w:pPr>
        <w:pStyle w:val="TableofFigures"/>
        <w:tabs>
          <w:tab w:val="right" w:leader="dot" w:pos="9350"/>
        </w:tabs>
        <w:rPr>
          <w:del w:id="6764" w:author="Webb Roberts" w:date="2010-03-31T15:32:00Z"/>
          <w:rFonts w:asciiTheme="minorHAnsi" w:eastAsiaTheme="minorEastAsia" w:hAnsiTheme="minorHAnsi" w:cstheme="minorBidi"/>
          <w:noProof/>
          <w:sz w:val="22"/>
          <w:szCs w:val="22"/>
        </w:rPr>
      </w:pPr>
      <w:del w:id="6765" w:author="Webb Roberts" w:date="2010-03-31T15:32:00Z">
        <w:r w:rsidDel="00172983">
          <w:rPr>
            <w:noProof/>
          </w:rPr>
          <w:delText>[Rule 7-11] (REF, EXT)</w:delText>
        </w:r>
        <w:r w:rsidDel="00172983">
          <w:rPr>
            <w:noProof/>
          </w:rPr>
          <w:tab/>
        </w:r>
        <w:r w:rsidR="00172983" w:rsidDel="00172983">
          <w:rPr>
            <w:noProof/>
          </w:rPr>
          <w:delText>53</w:delText>
        </w:r>
      </w:del>
    </w:p>
    <w:p w:rsidR="008A7368" w:rsidDel="00172983" w:rsidRDefault="008A7368">
      <w:pPr>
        <w:pStyle w:val="TableofFigures"/>
        <w:tabs>
          <w:tab w:val="right" w:leader="dot" w:pos="9350"/>
        </w:tabs>
        <w:rPr>
          <w:del w:id="6766" w:author="Webb Roberts" w:date="2010-03-31T15:32:00Z"/>
          <w:rFonts w:asciiTheme="minorHAnsi" w:eastAsiaTheme="minorEastAsia" w:hAnsiTheme="minorHAnsi" w:cstheme="minorBidi"/>
          <w:noProof/>
          <w:sz w:val="22"/>
          <w:szCs w:val="22"/>
        </w:rPr>
      </w:pPr>
      <w:del w:id="6767" w:author="Webb Roberts" w:date="2010-03-31T15:32:00Z">
        <w:r w:rsidDel="00172983">
          <w:rPr>
            <w:noProof/>
          </w:rPr>
          <w:delText>[Rule 7-12] (REF, EXT)</w:delText>
        </w:r>
        <w:r w:rsidDel="00172983">
          <w:rPr>
            <w:noProof/>
          </w:rPr>
          <w:tab/>
        </w:r>
        <w:r w:rsidR="00172983" w:rsidDel="00172983">
          <w:rPr>
            <w:noProof/>
          </w:rPr>
          <w:delText>53</w:delText>
        </w:r>
      </w:del>
    </w:p>
    <w:p w:rsidR="008A7368" w:rsidDel="00172983" w:rsidRDefault="008A7368">
      <w:pPr>
        <w:pStyle w:val="TableofFigures"/>
        <w:tabs>
          <w:tab w:val="right" w:leader="dot" w:pos="9350"/>
        </w:tabs>
        <w:rPr>
          <w:del w:id="6768" w:author="Webb Roberts" w:date="2010-03-31T15:32:00Z"/>
          <w:rFonts w:asciiTheme="minorHAnsi" w:eastAsiaTheme="minorEastAsia" w:hAnsiTheme="minorHAnsi" w:cstheme="minorBidi"/>
          <w:noProof/>
          <w:sz w:val="22"/>
          <w:szCs w:val="22"/>
        </w:rPr>
      </w:pPr>
      <w:del w:id="6769" w:author="Webb Roberts" w:date="2010-03-31T15:32:00Z">
        <w:r w:rsidDel="00172983">
          <w:rPr>
            <w:noProof/>
          </w:rPr>
          <w:delText>[Rule 7-13] (REF, EXT)</w:delText>
        </w:r>
        <w:r w:rsidDel="00172983">
          <w:rPr>
            <w:noProof/>
          </w:rPr>
          <w:tab/>
        </w:r>
        <w:r w:rsidR="00172983" w:rsidDel="00172983">
          <w:rPr>
            <w:noProof/>
          </w:rPr>
          <w:delText>53</w:delText>
        </w:r>
      </w:del>
    </w:p>
    <w:p w:rsidR="008A7368" w:rsidDel="00172983" w:rsidRDefault="008A7368">
      <w:pPr>
        <w:pStyle w:val="TableofFigures"/>
        <w:tabs>
          <w:tab w:val="right" w:leader="dot" w:pos="9350"/>
        </w:tabs>
        <w:rPr>
          <w:del w:id="6770" w:author="Webb Roberts" w:date="2010-03-31T15:32:00Z"/>
          <w:rFonts w:asciiTheme="minorHAnsi" w:eastAsiaTheme="minorEastAsia" w:hAnsiTheme="minorHAnsi" w:cstheme="minorBidi"/>
          <w:noProof/>
          <w:sz w:val="22"/>
          <w:szCs w:val="22"/>
        </w:rPr>
      </w:pPr>
      <w:del w:id="6771" w:author="Webb Roberts" w:date="2010-03-31T15:32:00Z">
        <w:r w:rsidDel="00172983">
          <w:rPr>
            <w:noProof/>
          </w:rPr>
          <w:delText>[Rule 7-14] (REF, EXT)</w:delText>
        </w:r>
        <w:r w:rsidDel="00172983">
          <w:rPr>
            <w:noProof/>
          </w:rPr>
          <w:tab/>
        </w:r>
        <w:r w:rsidR="00172983" w:rsidDel="00172983">
          <w:rPr>
            <w:noProof/>
          </w:rPr>
          <w:delText>54</w:delText>
        </w:r>
      </w:del>
    </w:p>
    <w:p w:rsidR="008A7368" w:rsidDel="00172983" w:rsidRDefault="008A7368">
      <w:pPr>
        <w:pStyle w:val="TableofFigures"/>
        <w:tabs>
          <w:tab w:val="right" w:leader="dot" w:pos="9350"/>
        </w:tabs>
        <w:rPr>
          <w:del w:id="6772" w:author="Webb Roberts" w:date="2010-03-31T15:32:00Z"/>
          <w:rFonts w:asciiTheme="minorHAnsi" w:eastAsiaTheme="minorEastAsia" w:hAnsiTheme="minorHAnsi" w:cstheme="minorBidi"/>
          <w:noProof/>
          <w:sz w:val="22"/>
          <w:szCs w:val="22"/>
        </w:rPr>
      </w:pPr>
      <w:del w:id="6773" w:author="Webb Roberts" w:date="2010-03-31T15:32:00Z">
        <w:r w:rsidDel="00172983">
          <w:rPr>
            <w:noProof/>
          </w:rPr>
          <w:delText>[Rule 7-15] (REF, EXT)</w:delText>
        </w:r>
        <w:r w:rsidDel="00172983">
          <w:rPr>
            <w:noProof/>
          </w:rPr>
          <w:tab/>
        </w:r>
        <w:r w:rsidR="00172983" w:rsidDel="00172983">
          <w:rPr>
            <w:noProof/>
          </w:rPr>
          <w:delText>56</w:delText>
        </w:r>
      </w:del>
    </w:p>
    <w:p w:rsidR="008A7368" w:rsidDel="00172983" w:rsidRDefault="008A7368">
      <w:pPr>
        <w:pStyle w:val="TableofFigures"/>
        <w:tabs>
          <w:tab w:val="right" w:leader="dot" w:pos="9350"/>
        </w:tabs>
        <w:rPr>
          <w:del w:id="6774" w:author="Webb Roberts" w:date="2010-03-31T15:32:00Z"/>
          <w:rFonts w:asciiTheme="minorHAnsi" w:eastAsiaTheme="minorEastAsia" w:hAnsiTheme="minorHAnsi" w:cstheme="minorBidi"/>
          <w:noProof/>
          <w:sz w:val="22"/>
          <w:szCs w:val="22"/>
        </w:rPr>
      </w:pPr>
      <w:del w:id="6775" w:author="Webb Roberts" w:date="2010-03-31T15:32:00Z">
        <w:r w:rsidDel="00172983">
          <w:rPr>
            <w:noProof/>
          </w:rPr>
          <w:delText>[Rule 7-16] (REF, EXT)</w:delText>
        </w:r>
        <w:r w:rsidDel="00172983">
          <w:rPr>
            <w:noProof/>
          </w:rPr>
          <w:tab/>
        </w:r>
        <w:r w:rsidR="00172983" w:rsidDel="00172983">
          <w:rPr>
            <w:noProof/>
          </w:rPr>
          <w:delText>57</w:delText>
        </w:r>
      </w:del>
    </w:p>
    <w:p w:rsidR="008A7368" w:rsidDel="00172983" w:rsidRDefault="008A7368">
      <w:pPr>
        <w:pStyle w:val="TableofFigures"/>
        <w:tabs>
          <w:tab w:val="right" w:leader="dot" w:pos="9350"/>
        </w:tabs>
        <w:rPr>
          <w:del w:id="6776" w:author="Webb Roberts" w:date="2010-03-31T15:32:00Z"/>
          <w:rFonts w:asciiTheme="minorHAnsi" w:eastAsiaTheme="minorEastAsia" w:hAnsiTheme="minorHAnsi" w:cstheme="minorBidi"/>
          <w:noProof/>
          <w:sz w:val="22"/>
          <w:szCs w:val="22"/>
        </w:rPr>
      </w:pPr>
      <w:del w:id="6777" w:author="Webb Roberts" w:date="2010-03-31T15:32:00Z">
        <w:r w:rsidDel="00172983">
          <w:rPr>
            <w:noProof/>
          </w:rPr>
          <w:delText>[Rule 7-17] (REF, EXT)</w:delText>
        </w:r>
        <w:r w:rsidDel="00172983">
          <w:rPr>
            <w:noProof/>
          </w:rPr>
          <w:tab/>
        </w:r>
        <w:r w:rsidR="00172983" w:rsidDel="00172983">
          <w:rPr>
            <w:noProof/>
          </w:rPr>
          <w:delText>58</w:delText>
        </w:r>
      </w:del>
    </w:p>
    <w:p w:rsidR="008A7368" w:rsidDel="00172983" w:rsidRDefault="008A7368">
      <w:pPr>
        <w:pStyle w:val="TableofFigures"/>
        <w:tabs>
          <w:tab w:val="right" w:leader="dot" w:pos="9350"/>
        </w:tabs>
        <w:rPr>
          <w:del w:id="6778" w:author="Webb Roberts" w:date="2010-03-31T15:32:00Z"/>
          <w:rFonts w:asciiTheme="minorHAnsi" w:eastAsiaTheme="minorEastAsia" w:hAnsiTheme="minorHAnsi" w:cstheme="minorBidi"/>
          <w:noProof/>
          <w:sz w:val="22"/>
          <w:szCs w:val="22"/>
        </w:rPr>
      </w:pPr>
      <w:del w:id="6779" w:author="Webb Roberts" w:date="2010-03-31T15:32:00Z">
        <w:r w:rsidDel="00172983">
          <w:rPr>
            <w:noProof/>
          </w:rPr>
          <w:delText>[Rule 7-18] (REF, EXT)</w:delText>
        </w:r>
        <w:r w:rsidDel="00172983">
          <w:rPr>
            <w:noProof/>
          </w:rPr>
          <w:tab/>
        </w:r>
        <w:r w:rsidR="00172983" w:rsidDel="00172983">
          <w:rPr>
            <w:noProof/>
          </w:rPr>
          <w:delText>58</w:delText>
        </w:r>
      </w:del>
    </w:p>
    <w:p w:rsidR="008A7368" w:rsidDel="00172983" w:rsidRDefault="008A7368">
      <w:pPr>
        <w:pStyle w:val="TableofFigures"/>
        <w:tabs>
          <w:tab w:val="right" w:leader="dot" w:pos="9350"/>
        </w:tabs>
        <w:rPr>
          <w:del w:id="6780" w:author="Webb Roberts" w:date="2010-03-31T15:32:00Z"/>
          <w:rFonts w:asciiTheme="minorHAnsi" w:eastAsiaTheme="minorEastAsia" w:hAnsiTheme="minorHAnsi" w:cstheme="minorBidi"/>
          <w:noProof/>
          <w:sz w:val="22"/>
          <w:szCs w:val="22"/>
        </w:rPr>
      </w:pPr>
      <w:del w:id="6781" w:author="Webb Roberts" w:date="2010-03-31T15:32:00Z">
        <w:r w:rsidDel="00172983">
          <w:rPr>
            <w:noProof/>
          </w:rPr>
          <w:delText>[Rule 7-19] (REF, EXT)</w:delText>
        </w:r>
        <w:r w:rsidDel="00172983">
          <w:rPr>
            <w:noProof/>
          </w:rPr>
          <w:tab/>
        </w:r>
        <w:r w:rsidR="00172983" w:rsidDel="00172983">
          <w:rPr>
            <w:noProof/>
          </w:rPr>
          <w:delText>58</w:delText>
        </w:r>
      </w:del>
    </w:p>
    <w:p w:rsidR="008A7368" w:rsidDel="00172983" w:rsidRDefault="008A7368">
      <w:pPr>
        <w:pStyle w:val="TableofFigures"/>
        <w:tabs>
          <w:tab w:val="right" w:leader="dot" w:pos="9350"/>
        </w:tabs>
        <w:rPr>
          <w:del w:id="6782" w:author="Webb Roberts" w:date="2010-03-31T15:32:00Z"/>
          <w:rFonts w:asciiTheme="minorHAnsi" w:eastAsiaTheme="minorEastAsia" w:hAnsiTheme="minorHAnsi" w:cstheme="minorBidi"/>
          <w:noProof/>
          <w:sz w:val="22"/>
          <w:szCs w:val="22"/>
        </w:rPr>
      </w:pPr>
      <w:del w:id="6783" w:author="Webb Roberts" w:date="2010-03-31T15:32:00Z">
        <w:r w:rsidDel="00172983">
          <w:rPr>
            <w:noProof/>
          </w:rPr>
          <w:delText>[Rule 7-20] (REF, EXT)</w:delText>
        </w:r>
        <w:r w:rsidDel="00172983">
          <w:rPr>
            <w:noProof/>
          </w:rPr>
          <w:tab/>
        </w:r>
        <w:r w:rsidR="00172983" w:rsidDel="00172983">
          <w:rPr>
            <w:noProof/>
          </w:rPr>
          <w:delText>58</w:delText>
        </w:r>
      </w:del>
    </w:p>
    <w:p w:rsidR="008A7368" w:rsidDel="00172983" w:rsidRDefault="008A7368">
      <w:pPr>
        <w:pStyle w:val="TableofFigures"/>
        <w:tabs>
          <w:tab w:val="right" w:leader="dot" w:pos="9350"/>
        </w:tabs>
        <w:rPr>
          <w:del w:id="6784" w:author="Webb Roberts" w:date="2010-03-31T15:32:00Z"/>
          <w:rFonts w:asciiTheme="minorHAnsi" w:eastAsiaTheme="minorEastAsia" w:hAnsiTheme="minorHAnsi" w:cstheme="minorBidi"/>
          <w:noProof/>
          <w:sz w:val="22"/>
          <w:szCs w:val="22"/>
        </w:rPr>
      </w:pPr>
      <w:del w:id="6785" w:author="Webb Roberts" w:date="2010-03-31T15:32:00Z">
        <w:r w:rsidDel="00172983">
          <w:rPr>
            <w:noProof/>
          </w:rPr>
          <w:delText>[Rule 7-21] (REF, EXT)</w:delText>
        </w:r>
        <w:r w:rsidDel="00172983">
          <w:rPr>
            <w:noProof/>
          </w:rPr>
          <w:tab/>
        </w:r>
        <w:r w:rsidR="00172983" w:rsidDel="00172983">
          <w:rPr>
            <w:noProof/>
          </w:rPr>
          <w:delText>58</w:delText>
        </w:r>
      </w:del>
    </w:p>
    <w:p w:rsidR="008A7368" w:rsidDel="00172983" w:rsidRDefault="008A7368">
      <w:pPr>
        <w:pStyle w:val="TableofFigures"/>
        <w:tabs>
          <w:tab w:val="right" w:leader="dot" w:pos="9350"/>
        </w:tabs>
        <w:rPr>
          <w:del w:id="6786" w:author="Webb Roberts" w:date="2010-03-31T15:32:00Z"/>
          <w:rFonts w:asciiTheme="minorHAnsi" w:eastAsiaTheme="minorEastAsia" w:hAnsiTheme="minorHAnsi" w:cstheme="minorBidi"/>
          <w:noProof/>
          <w:sz w:val="22"/>
          <w:szCs w:val="22"/>
        </w:rPr>
      </w:pPr>
      <w:del w:id="6787" w:author="Webb Roberts" w:date="2010-03-31T15:32:00Z">
        <w:r w:rsidDel="00172983">
          <w:rPr>
            <w:noProof/>
          </w:rPr>
          <w:delText>[Rule 7-22] (REF, EXT)</w:delText>
        </w:r>
        <w:r w:rsidDel="00172983">
          <w:rPr>
            <w:noProof/>
          </w:rPr>
          <w:tab/>
        </w:r>
      </w:del>
      <w:del w:id="6788" w:author="Webb Roberts" w:date="2010-03-31T15:30:00Z">
        <w:r w:rsidDel="00172983">
          <w:rPr>
            <w:noProof/>
          </w:rPr>
          <w:delText>58</w:delText>
        </w:r>
      </w:del>
    </w:p>
    <w:p w:rsidR="008A7368" w:rsidDel="00172983" w:rsidRDefault="008A7368">
      <w:pPr>
        <w:pStyle w:val="TableofFigures"/>
        <w:tabs>
          <w:tab w:val="right" w:leader="dot" w:pos="9350"/>
        </w:tabs>
        <w:rPr>
          <w:del w:id="6789" w:author="Webb Roberts" w:date="2010-03-31T15:32:00Z"/>
          <w:rFonts w:asciiTheme="minorHAnsi" w:eastAsiaTheme="minorEastAsia" w:hAnsiTheme="minorHAnsi" w:cstheme="minorBidi"/>
          <w:noProof/>
          <w:sz w:val="22"/>
          <w:szCs w:val="22"/>
        </w:rPr>
      </w:pPr>
      <w:del w:id="6790" w:author="Webb Roberts" w:date="2010-03-31T15:32:00Z">
        <w:r w:rsidDel="00172983">
          <w:rPr>
            <w:noProof/>
          </w:rPr>
          <w:delText>[Rule 7-23] (REF, EXT)</w:delText>
        </w:r>
        <w:r w:rsidDel="00172983">
          <w:rPr>
            <w:noProof/>
          </w:rPr>
          <w:tab/>
        </w:r>
        <w:r w:rsidR="00172983" w:rsidDel="00172983">
          <w:rPr>
            <w:noProof/>
          </w:rPr>
          <w:delText>59</w:delText>
        </w:r>
      </w:del>
    </w:p>
    <w:p w:rsidR="008A7368" w:rsidDel="00172983" w:rsidRDefault="008A7368">
      <w:pPr>
        <w:pStyle w:val="TableofFigures"/>
        <w:tabs>
          <w:tab w:val="right" w:leader="dot" w:pos="9350"/>
        </w:tabs>
        <w:rPr>
          <w:del w:id="6791" w:author="Webb Roberts" w:date="2010-03-31T15:32:00Z"/>
          <w:rFonts w:asciiTheme="minorHAnsi" w:eastAsiaTheme="minorEastAsia" w:hAnsiTheme="minorHAnsi" w:cstheme="minorBidi"/>
          <w:noProof/>
          <w:sz w:val="22"/>
          <w:szCs w:val="22"/>
        </w:rPr>
      </w:pPr>
      <w:del w:id="6792" w:author="Webb Roberts" w:date="2010-03-31T15:32:00Z">
        <w:r w:rsidDel="00172983">
          <w:rPr>
            <w:noProof/>
          </w:rPr>
          <w:delText>[Rule 7-24] (REF, EXT)</w:delText>
        </w:r>
        <w:r w:rsidDel="00172983">
          <w:rPr>
            <w:noProof/>
          </w:rPr>
          <w:tab/>
        </w:r>
        <w:r w:rsidR="00172983" w:rsidDel="00172983">
          <w:rPr>
            <w:noProof/>
          </w:rPr>
          <w:delText>59</w:delText>
        </w:r>
      </w:del>
    </w:p>
    <w:p w:rsidR="008A7368" w:rsidDel="00172983" w:rsidRDefault="008A7368">
      <w:pPr>
        <w:pStyle w:val="TableofFigures"/>
        <w:tabs>
          <w:tab w:val="right" w:leader="dot" w:pos="9350"/>
        </w:tabs>
        <w:rPr>
          <w:del w:id="6793" w:author="Webb Roberts" w:date="2010-03-31T15:32:00Z"/>
          <w:rFonts w:asciiTheme="minorHAnsi" w:eastAsiaTheme="minorEastAsia" w:hAnsiTheme="minorHAnsi" w:cstheme="minorBidi"/>
          <w:noProof/>
          <w:sz w:val="22"/>
          <w:szCs w:val="22"/>
        </w:rPr>
      </w:pPr>
      <w:del w:id="6794" w:author="Webb Roberts" w:date="2010-03-31T15:32:00Z">
        <w:r w:rsidDel="00172983">
          <w:rPr>
            <w:noProof/>
          </w:rPr>
          <w:delText>[Rule 7-25] (REF, EXT)</w:delText>
        </w:r>
        <w:r w:rsidDel="00172983">
          <w:rPr>
            <w:noProof/>
          </w:rPr>
          <w:tab/>
        </w:r>
        <w:r w:rsidR="00172983" w:rsidDel="00172983">
          <w:rPr>
            <w:noProof/>
          </w:rPr>
          <w:delText>59</w:delText>
        </w:r>
      </w:del>
    </w:p>
    <w:p w:rsidR="008A7368" w:rsidDel="00172983" w:rsidRDefault="008A7368">
      <w:pPr>
        <w:pStyle w:val="TableofFigures"/>
        <w:tabs>
          <w:tab w:val="right" w:leader="dot" w:pos="9350"/>
        </w:tabs>
        <w:rPr>
          <w:del w:id="6795" w:author="Webb Roberts" w:date="2010-03-31T15:32:00Z"/>
          <w:rFonts w:asciiTheme="minorHAnsi" w:eastAsiaTheme="minorEastAsia" w:hAnsiTheme="minorHAnsi" w:cstheme="minorBidi"/>
          <w:noProof/>
          <w:sz w:val="22"/>
          <w:szCs w:val="22"/>
        </w:rPr>
      </w:pPr>
      <w:del w:id="6796" w:author="Webb Roberts" w:date="2010-03-31T15:32:00Z">
        <w:r w:rsidDel="00172983">
          <w:rPr>
            <w:noProof/>
          </w:rPr>
          <w:delText>[Rule 7-26] (REF, EXT)</w:delText>
        </w:r>
        <w:r w:rsidDel="00172983">
          <w:rPr>
            <w:noProof/>
          </w:rPr>
          <w:tab/>
        </w:r>
      </w:del>
      <w:del w:id="6797" w:author="Webb Roberts" w:date="2010-03-31T15:30:00Z">
        <w:r w:rsidDel="00172983">
          <w:rPr>
            <w:noProof/>
          </w:rPr>
          <w:delText>59</w:delText>
        </w:r>
      </w:del>
    </w:p>
    <w:p w:rsidR="008A7368" w:rsidDel="00172983" w:rsidRDefault="008A7368">
      <w:pPr>
        <w:pStyle w:val="TableofFigures"/>
        <w:tabs>
          <w:tab w:val="right" w:leader="dot" w:pos="9350"/>
        </w:tabs>
        <w:rPr>
          <w:del w:id="6798" w:author="Webb Roberts" w:date="2010-03-31T15:32:00Z"/>
          <w:rFonts w:asciiTheme="minorHAnsi" w:eastAsiaTheme="minorEastAsia" w:hAnsiTheme="minorHAnsi" w:cstheme="minorBidi"/>
          <w:noProof/>
          <w:sz w:val="22"/>
          <w:szCs w:val="22"/>
        </w:rPr>
      </w:pPr>
      <w:del w:id="6799" w:author="Webb Roberts" w:date="2010-03-31T15:32:00Z">
        <w:r w:rsidDel="00172983">
          <w:rPr>
            <w:noProof/>
          </w:rPr>
          <w:delText>[Rule 7-27] (REF, EXT)</w:delText>
        </w:r>
        <w:r w:rsidDel="00172983">
          <w:rPr>
            <w:noProof/>
          </w:rPr>
          <w:tab/>
        </w:r>
        <w:r w:rsidR="00172983" w:rsidDel="00172983">
          <w:rPr>
            <w:noProof/>
          </w:rPr>
          <w:delText>60</w:delText>
        </w:r>
      </w:del>
    </w:p>
    <w:p w:rsidR="008A7368" w:rsidDel="00172983" w:rsidRDefault="008A7368">
      <w:pPr>
        <w:pStyle w:val="TableofFigures"/>
        <w:tabs>
          <w:tab w:val="right" w:leader="dot" w:pos="9350"/>
        </w:tabs>
        <w:rPr>
          <w:del w:id="6800" w:author="Webb Roberts" w:date="2010-03-31T15:32:00Z"/>
          <w:rFonts w:asciiTheme="minorHAnsi" w:eastAsiaTheme="minorEastAsia" w:hAnsiTheme="minorHAnsi" w:cstheme="minorBidi"/>
          <w:noProof/>
          <w:sz w:val="22"/>
          <w:szCs w:val="22"/>
        </w:rPr>
      </w:pPr>
      <w:del w:id="6801" w:author="Webb Roberts" w:date="2010-03-31T15:32:00Z">
        <w:r w:rsidDel="00172983">
          <w:rPr>
            <w:noProof/>
          </w:rPr>
          <w:delText>[Rule 7-28] (REF, EXT)</w:delText>
        </w:r>
        <w:r w:rsidDel="00172983">
          <w:rPr>
            <w:noProof/>
          </w:rPr>
          <w:tab/>
        </w:r>
        <w:r w:rsidR="00172983" w:rsidDel="00172983">
          <w:rPr>
            <w:noProof/>
          </w:rPr>
          <w:delText>60</w:delText>
        </w:r>
      </w:del>
    </w:p>
    <w:p w:rsidR="008A7368" w:rsidDel="00172983" w:rsidRDefault="008A7368">
      <w:pPr>
        <w:pStyle w:val="TableofFigures"/>
        <w:tabs>
          <w:tab w:val="right" w:leader="dot" w:pos="9350"/>
        </w:tabs>
        <w:rPr>
          <w:del w:id="6802" w:author="Webb Roberts" w:date="2010-03-31T15:32:00Z"/>
          <w:rFonts w:asciiTheme="minorHAnsi" w:eastAsiaTheme="minorEastAsia" w:hAnsiTheme="minorHAnsi" w:cstheme="minorBidi"/>
          <w:noProof/>
          <w:sz w:val="22"/>
          <w:szCs w:val="22"/>
        </w:rPr>
      </w:pPr>
      <w:del w:id="6803" w:author="Webb Roberts" w:date="2010-03-31T15:32:00Z">
        <w:r w:rsidDel="00172983">
          <w:rPr>
            <w:noProof/>
          </w:rPr>
          <w:delText>[Rule 7-29] (REF, EXT)</w:delText>
        </w:r>
        <w:r w:rsidDel="00172983">
          <w:rPr>
            <w:noProof/>
          </w:rPr>
          <w:tab/>
        </w:r>
        <w:r w:rsidR="00172983" w:rsidDel="00172983">
          <w:rPr>
            <w:noProof/>
          </w:rPr>
          <w:delText>60</w:delText>
        </w:r>
      </w:del>
    </w:p>
    <w:p w:rsidR="008A7368" w:rsidDel="00172983" w:rsidRDefault="008A7368">
      <w:pPr>
        <w:pStyle w:val="TableofFigures"/>
        <w:tabs>
          <w:tab w:val="right" w:leader="dot" w:pos="9350"/>
        </w:tabs>
        <w:rPr>
          <w:del w:id="6804" w:author="Webb Roberts" w:date="2010-03-31T15:32:00Z"/>
          <w:rFonts w:asciiTheme="minorHAnsi" w:eastAsiaTheme="minorEastAsia" w:hAnsiTheme="minorHAnsi" w:cstheme="minorBidi"/>
          <w:noProof/>
          <w:sz w:val="22"/>
          <w:szCs w:val="22"/>
        </w:rPr>
      </w:pPr>
      <w:del w:id="6805" w:author="Webb Roberts" w:date="2010-03-31T15:32:00Z">
        <w:r w:rsidDel="00172983">
          <w:rPr>
            <w:noProof/>
          </w:rPr>
          <w:delText>[Rule 7-30] (REF, EXT)</w:delText>
        </w:r>
        <w:r w:rsidDel="00172983">
          <w:rPr>
            <w:noProof/>
          </w:rPr>
          <w:tab/>
        </w:r>
        <w:r w:rsidR="00172983" w:rsidDel="00172983">
          <w:rPr>
            <w:noProof/>
          </w:rPr>
          <w:delText>60</w:delText>
        </w:r>
      </w:del>
    </w:p>
    <w:p w:rsidR="008A7368" w:rsidDel="00172983" w:rsidRDefault="008A7368">
      <w:pPr>
        <w:pStyle w:val="TableofFigures"/>
        <w:tabs>
          <w:tab w:val="right" w:leader="dot" w:pos="9350"/>
        </w:tabs>
        <w:rPr>
          <w:del w:id="6806" w:author="Webb Roberts" w:date="2010-03-31T15:32:00Z"/>
          <w:rFonts w:asciiTheme="minorHAnsi" w:eastAsiaTheme="minorEastAsia" w:hAnsiTheme="minorHAnsi" w:cstheme="minorBidi"/>
          <w:noProof/>
          <w:sz w:val="22"/>
          <w:szCs w:val="22"/>
        </w:rPr>
      </w:pPr>
      <w:del w:id="6807" w:author="Webb Roberts" w:date="2010-03-31T15:32:00Z">
        <w:r w:rsidDel="00172983">
          <w:rPr>
            <w:noProof/>
          </w:rPr>
          <w:delText>[Rule 7-31] (REF, EXT)</w:delText>
        </w:r>
        <w:r w:rsidDel="00172983">
          <w:rPr>
            <w:noProof/>
          </w:rPr>
          <w:tab/>
        </w:r>
      </w:del>
      <w:del w:id="6808" w:author="Webb Roberts" w:date="2010-03-31T15:30:00Z">
        <w:r w:rsidDel="00172983">
          <w:rPr>
            <w:noProof/>
          </w:rPr>
          <w:delText>60</w:delText>
        </w:r>
      </w:del>
    </w:p>
    <w:p w:rsidR="008A7368" w:rsidDel="00172983" w:rsidRDefault="008A7368">
      <w:pPr>
        <w:pStyle w:val="TableofFigures"/>
        <w:tabs>
          <w:tab w:val="right" w:leader="dot" w:pos="9350"/>
        </w:tabs>
        <w:rPr>
          <w:del w:id="6809" w:author="Webb Roberts" w:date="2010-03-31T15:32:00Z"/>
          <w:rFonts w:asciiTheme="minorHAnsi" w:eastAsiaTheme="minorEastAsia" w:hAnsiTheme="minorHAnsi" w:cstheme="minorBidi"/>
          <w:noProof/>
          <w:sz w:val="22"/>
          <w:szCs w:val="22"/>
        </w:rPr>
      </w:pPr>
      <w:del w:id="6810" w:author="Webb Roberts" w:date="2010-03-31T15:32:00Z">
        <w:r w:rsidDel="00172983">
          <w:rPr>
            <w:noProof/>
          </w:rPr>
          <w:delText>[Rule 7-32] (REF, EXT)</w:delText>
        </w:r>
        <w:r w:rsidDel="00172983">
          <w:rPr>
            <w:noProof/>
          </w:rPr>
          <w:tab/>
        </w:r>
        <w:r w:rsidR="00172983" w:rsidDel="00172983">
          <w:rPr>
            <w:noProof/>
          </w:rPr>
          <w:delText>61</w:delText>
        </w:r>
      </w:del>
    </w:p>
    <w:p w:rsidR="008A7368" w:rsidDel="00172983" w:rsidRDefault="008A7368">
      <w:pPr>
        <w:pStyle w:val="TableofFigures"/>
        <w:tabs>
          <w:tab w:val="right" w:leader="dot" w:pos="9350"/>
        </w:tabs>
        <w:rPr>
          <w:del w:id="6811" w:author="Webb Roberts" w:date="2010-03-31T15:32:00Z"/>
          <w:rFonts w:asciiTheme="minorHAnsi" w:eastAsiaTheme="minorEastAsia" w:hAnsiTheme="minorHAnsi" w:cstheme="minorBidi"/>
          <w:noProof/>
          <w:sz w:val="22"/>
          <w:szCs w:val="22"/>
        </w:rPr>
      </w:pPr>
      <w:del w:id="6812" w:author="Webb Roberts" w:date="2010-03-31T15:32:00Z">
        <w:r w:rsidDel="00172983">
          <w:rPr>
            <w:noProof/>
          </w:rPr>
          <w:delText>[Rule 7-33] (REF, EXT)</w:delText>
        </w:r>
        <w:r w:rsidDel="00172983">
          <w:rPr>
            <w:noProof/>
          </w:rPr>
          <w:tab/>
        </w:r>
        <w:r w:rsidR="00172983" w:rsidDel="00172983">
          <w:rPr>
            <w:noProof/>
          </w:rPr>
          <w:delText>61</w:delText>
        </w:r>
      </w:del>
    </w:p>
    <w:p w:rsidR="008A7368" w:rsidDel="00172983" w:rsidRDefault="008A7368">
      <w:pPr>
        <w:pStyle w:val="TableofFigures"/>
        <w:tabs>
          <w:tab w:val="right" w:leader="dot" w:pos="9350"/>
        </w:tabs>
        <w:rPr>
          <w:del w:id="6813" w:author="Webb Roberts" w:date="2010-03-31T15:32:00Z"/>
          <w:rFonts w:asciiTheme="minorHAnsi" w:eastAsiaTheme="minorEastAsia" w:hAnsiTheme="minorHAnsi" w:cstheme="minorBidi"/>
          <w:noProof/>
          <w:sz w:val="22"/>
          <w:szCs w:val="22"/>
        </w:rPr>
      </w:pPr>
      <w:del w:id="6814" w:author="Webb Roberts" w:date="2010-03-31T15:32:00Z">
        <w:r w:rsidDel="00172983">
          <w:rPr>
            <w:noProof/>
          </w:rPr>
          <w:delText>[Rule 7-34] (REF, EXT)</w:delText>
        </w:r>
        <w:r w:rsidDel="00172983">
          <w:rPr>
            <w:noProof/>
          </w:rPr>
          <w:tab/>
        </w:r>
        <w:r w:rsidR="00172983" w:rsidDel="00172983">
          <w:rPr>
            <w:noProof/>
          </w:rPr>
          <w:delText>61</w:delText>
        </w:r>
      </w:del>
    </w:p>
    <w:p w:rsidR="008A7368" w:rsidDel="00172983" w:rsidRDefault="008A7368">
      <w:pPr>
        <w:pStyle w:val="TableofFigures"/>
        <w:tabs>
          <w:tab w:val="right" w:leader="dot" w:pos="9350"/>
        </w:tabs>
        <w:rPr>
          <w:del w:id="6815" w:author="Webb Roberts" w:date="2010-03-31T15:32:00Z"/>
          <w:rFonts w:asciiTheme="minorHAnsi" w:eastAsiaTheme="minorEastAsia" w:hAnsiTheme="minorHAnsi" w:cstheme="minorBidi"/>
          <w:noProof/>
          <w:sz w:val="22"/>
          <w:szCs w:val="22"/>
        </w:rPr>
      </w:pPr>
      <w:del w:id="6816" w:author="Webb Roberts" w:date="2010-03-31T15:32:00Z">
        <w:r w:rsidDel="00172983">
          <w:rPr>
            <w:noProof/>
          </w:rPr>
          <w:delText>[Rule 7-35] (REF, EXT)</w:delText>
        </w:r>
        <w:r w:rsidDel="00172983">
          <w:rPr>
            <w:noProof/>
          </w:rPr>
          <w:tab/>
        </w:r>
        <w:r w:rsidR="00172983" w:rsidDel="00172983">
          <w:rPr>
            <w:noProof/>
          </w:rPr>
          <w:delText>61</w:delText>
        </w:r>
      </w:del>
    </w:p>
    <w:p w:rsidR="008A7368" w:rsidDel="00172983" w:rsidRDefault="008A7368">
      <w:pPr>
        <w:pStyle w:val="TableofFigures"/>
        <w:tabs>
          <w:tab w:val="right" w:leader="dot" w:pos="9350"/>
        </w:tabs>
        <w:rPr>
          <w:del w:id="6817" w:author="Webb Roberts" w:date="2010-03-31T15:32:00Z"/>
          <w:rFonts w:asciiTheme="minorHAnsi" w:eastAsiaTheme="minorEastAsia" w:hAnsiTheme="minorHAnsi" w:cstheme="minorBidi"/>
          <w:noProof/>
          <w:sz w:val="22"/>
          <w:szCs w:val="22"/>
        </w:rPr>
      </w:pPr>
      <w:del w:id="6818" w:author="Webb Roberts" w:date="2010-03-31T15:32:00Z">
        <w:r w:rsidDel="00172983">
          <w:rPr>
            <w:noProof/>
          </w:rPr>
          <w:delText>[Rule 7-36] (REF, SUB, EXT)</w:delText>
        </w:r>
        <w:r w:rsidDel="00172983">
          <w:rPr>
            <w:noProof/>
          </w:rPr>
          <w:tab/>
        </w:r>
        <w:r w:rsidR="00172983" w:rsidDel="00172983">
          <w:rPr>
            <w:noProof/>
          </w:rPr>
          <w:delText>61</w:delText>
        </w:r>
      </w:del>
    </w:p>
    <w:p w:rsidR="008A7368" w:rsidDel="00172983" w:rsidRDefault="008A7368">
      <w:pPr>
        <w:pStyle w:val="TableofFigures"/>
        <w:tabs>
          <w:tab w:val="right" w:leader="dot" w:pos="9350"/>
        </w:tabs>
        <w:rPr>
          <w:del w:id="6819" w:author="Webb Roberts" w:date="2010-03-31T15:32:00Z"/>
          <w:rFonts w:asciiTheme="minorHAnsi" w:eastAsiaTheme="minorEastAsia" w:hAnsiTheme="minorHAnsi" w:cstheme="minorBidi"/>
          <w:noProof/>
          <w:sz w:val="22"/>
          <w:szCs w:val="22"/>
        </w:rPr>
      </w:pPr>
      <w:del w:id="6820" w:author="Webb Roberts" w:date="2010-03-31T15:32:00Z">
        <w:r w:rsidDel="00172983">
          <w:rPr>
            <w:noProof/>
          </w:rPr>
          <w:delText>[Rule 7-39] (REF, SUB, EXT)</w:delText>
        </w:r>
        <w:r w:rsidDel="00172983">
          <w:rPr>
            <w:noProof/>
          </w:rPr>
          <w:tab/>
        </w:r>
        <w:r w:rsidR="00172983" w:rsidDel="00172983">
          <w:rPr>
            <w:noProof/>
          </w:rPr>
          <w:delText>62</w:delText>
        </w:r>
      </w:del>
    </w:p>
    <w:p w:rsidR="008A7368" w:rsidDel="00172983" w:rsidRDefault="008A7368">
      <w:pPr>
        <w:pStyle w:val="TableofFigures"/>
        <w:tabs>
          <w:tab w:val="right" w:leader="dot" w:pos="9350"/>
        </w:tabs>
        <w:rPr>
          <w:del w:id="6821" w:author="Webb Roberts" w:date="2010-03-31T15:32:00Z"/>
          <w:rFonts w:asciiTheme="minorHAnsi" w:eastAsiaTheme="minorEastAsia" w:hAnsiTheme="minorHAnsi" w:cstheme="minorBidi"/>
          <w:noProof/>
          <w:sz w:val="22"/>
          <w:szCs w:val="22"/>
        </w:rPr>
      </w:pPr>
      <w:del w:id="6822" w:author="Webb Roberts" w:date="2010-03-31T15:32:00Z">
        <w:r w:rsidDel="00172983">
          <w:rPr>
            <w:noProof/>
          </w:rPr>
          <w:delText>[Rule 7-41] (REF, SUB, EXT)</w:delText>
        </w:r>
        <w:r w:rsidDel="00172983">
          <w:rPr>
            <w:noProof/>
          </w:rPr>
          <w:tab/>
        </w:r>
        <w:r w:rsidR="00172983" w:rsidDel="00172983">
          <w:rPr>
            <w:noProof/>
          </w:rPr>
          <w:delText>62</w:delText>
        </w:r>
      </w:del>
    </w:p>
    <w:p w:rsidR="008A7368" w:rsidDel="00172983" w:rsidRDefault="008A7368">
      <w:pPr>
        <w:pStyle w:val="TableofFigures"/>
        <w:tabs>
          <w:tab w:val="right" w:leader="dot" w:pos="9350"/>
        </w:tabs>
        <w:rPr>
          <w:del w:id="6823" w:author="Webb Roberts" w:date="2010-03-31T15:32:00Z"/>
          <w:rFonts w:asciiTheme="minorHAnsi" w:eastAsiaTheme="minorEastAsia" w:hAnsiTheme="minorHAnsi" w:cstheme="minorBidi"/>
          <w:noProof/>
          <w:sz w:val="22"/>
          <w:szCs w:val="22"/>
        </w:rPr>
      </w:pPr>
      <w:del w:id="6824" w:author="Webb Roberts" w:date="2010-03-31T15:32:00Z">
        <w:r w:rsidDel="00172983">
          <w:rPr>
            <w:noProof/>
          </w:rPr>
          <w:delText>[Rule 7-39] (REF, EXT)</w:delText>
        </w:r>
        <w:r w:rsidDel="00172983">
          <w:rPr>
            <w:noProof/>
          </w:rPr>
          <w:tab/>
        </w:r>
        <w:r w:rsidR="00172983" w:rsidDel="00172983">
          <w:rPr>
            <w:noProof/>
          </w:rPr>
          <w:delText>63</w:delText>
        </w:r>
      </w:del>
    </w:p>
    <w:p w:rsidR="008A7368" w:rsidDel="00172983" w:rsidRDefault="008A7368">
      <w:pPr>
        <w:pStyle w:val="TableofFigures"/>
        <w:tabs>
          <w:tab w:val="right" w:leader="dot" w:pos="9350"/>
        </w:tabs>
        <w:rPr>
          <w:del w:id="6825" w:author="Webb Roberts" w:date="2010-03-31T15:32:00Z"/>
          <w:rFonts w:asciiTheme="minorHAnsi" w:eastAsiaTheme="minorEastAsia" w:hAnsiTheme="minorHAnsi" w:cstheme="minorBidi"/>
          <w:noProof/>
          <w:sz w:val="22"/>
          <w:szCs w:val="22"/>
        </w:rPr>
      </w:pPr>
      <w:del w:id="6826" w:author="Webb Roberts" w:date="2010-03-31T15:32:00Z">
        <w:r w:rsidDel="00172983">
          <w:rPr>
            <w:noProof/>
          </w:rPr>
          <w:delText>[Rule 7-44] (REF, SUB, EXT)</w:delText>
        </w:r>
        <w:r w:rsidDel="00172983">
          <w:rPr>
            <w:noProof/>
          </w:rPr>
          <w:tab/>
        </w:r>
        <w:r w:rsidR="00172983" w:rsidDel="00172983">
          <w:rPr>
            <w:noProof/>
          </w:rPr>
          <w:delText>65</w:delText>
        </w:r>
      </w:del>
    </w:p>
    <w:p w:rsidR="008A7368" w:rsidDel="00172983" w:rsidRDefault="008A7368">
      <w:pPr>
        <w:pStyle w:val="TableofFigures"/>
        <w:tabs>
          <w:tab w:val="right" w:leader="dot" w:pos="9350"/>
        </w:tabs>
        <w:rPr>
          <w:del w:id="6827" w:author="Webb Roberts" w:date="2010-03-31T15:32:00Z"/>
          <w:rFonts w:asciiTheme="minorHAnsi" w:eastAsiaTheme="minorEastAsia" w:hAnsiTheme="minorHAnsi" w:cstheme="minorBidi"/>
          <w:noProof/>
          <w:sz w:val="22"/>
          <w:szCs w:val="22"/>
        </w:rPr>
      </w:pPr>
      <w:del w:id="6828" w:author="Webb Roberts" w:date="2010-03-31T15:32:00Z">
        <w:r w:rsidDel="00172983">
          <w:rPr>
            <w:noProof/>
          </w:rPr>
          <w:delText>[Rule 7-41] (REF, EXT)</w:delText>
        </w:r>
        <w:r w:rsidDel="00172983">
          <w:rPr>
            <w:noProof/>
          </w:rPr>
          <w:tab/>
        </w:r>
        <w:r w:rsidR="00172983" w:rsidDel="00172983">
          <w:rPr>
            <w:noProof/>
          </w:rPr>
          <w:delText>67</w:delText>
        </w:r>
      </w:del>
    </w:p>
    <w:p w:rsidR="008A7368" w:rsidDel="00172983" w:rsidRDefault="008A7368">
      <w:pPr>
        <w:pStyle w:val="TableofFigures"/>
        <w:tabs>
          <w:tab w:val="right" w:leader="dot" w:pos="9350"/>
        </w:tabs>
        <w:rPr>
          <w:del w:id="6829" w:author="Webb Roberts" w:date="2010-03-31T15:32:00Z"/>
          <w:rFonts w:asciiTheme="minorHAnsi" w:eastAsiaTheme="minorEastAsia" w:hAnsiTheme="minorHAnsi" w:cstheme="minorBidi"/>
          <w:noProof/>
          <w:sz w:val="22"/>
          <w:szCs w:val="22"/>
        </w:rPr>
      </w:pPr>
      <w:del w:id="6830" w:author="Webb Roberts" w:date="2010-03-31T15:32:00Z">
        <w:r w:rsidDel="00172983">
          <w:rPr>
            <w:noProof/>
          </w:rPr>
          <w:delText>[Rule 7-47] (REF, SUB, EXT)</w:delText>
        </w:r>
        <w:r w:rsidDel="00172983">
          <w:rPr>
            <w:noProof/>
          </w:rPr>
          <w:tab/>
        </w:r>
        <w:r w:rsidR="00172983" w:rsidDel="00172983">
          <w:rPr>
            <w:noProof/>
          </w:rPr>
          <w:delText>68</w:delText>
        </w:r>
      </w:del>
    </w:p>
    <w:p w:rsidR="008A7368" w:rsidDel="00172983" w:rsidRDefault="008A7368">
      <w:pPr>
        <w:pStyle w:val="TableofFigures"/>
        <w:tabs>
          <w:tab w:val="right" w:leader="dot" w:pos="9350"/>
        </w:tabs>
        <w:rPr>
          <w:del w:id="6831" w:author="Webb Roberts" w:date="2010-03-31T15:32:00Z"/>
          <w:rFonts w:asciiTheme="minorHAnsi" w:eastAsiaTheme="minorEastAsia" w:hAnsiTheme="minorHAnsi" w:cstheme="minorBidi"/>
          <w:noProof/>
          <w:sz w:val="22"/>
          <w:szCs w:val="22"/>
        </w:rPr>
      </w:pPr>
      <w:del w:id="6832" w:author="Webb Roberts" w:date="2010-03-31T15:32:00Z">
        <w:r w:rsidDel="00172983">
          <w:rPr>
            <w:noProof/>
          </w:rPr>
          <w:delText>[Rule 7-43] (REF, SUB, EXT)</w:delText>
        </w:r>
        <w:r w:rsidDel="00172983">
          <w:rPr>
            <w:noProof/>
          </w:rPr>
          <w:tab/>
        </w:r>
        <w:r w:rsidR="00172983" w:rsidDel="00172983">
          <w:rPr>
            <w:noProof/>
          </w:rPr>
          <w:delText>68</w:delText>
        </w:r>
      </w:del>
    </w:p>
    <w:p w:rsidR="008A7368" w:rsidDel="00172983" w:rsidRDefault="008A7368">
      <w:pPr>
        <w:pStyle w:val="TableofFigures"/>
        <w:tabs>
          <w:tab w:val="right" w:leader="dot" w:pos="9350"/>
        </w:tabs>
        <w:rPr>
          <w:del w:id="6833" w:author="Webb Roberts" w:date="2010-03-31T15:32:00Z"/>
          <w:rFonts w:asciiTheme="minorHAnsi" w:eastAsiaTheme="minorEastAsia" w:hAnsiTheme="minorHAnsi" w:cstheme="minorBidi"/>
          <w:noProof/>
          <w:sz w:val="22"/>
          <w:szCs w:val="22"/>
        </w:rPr>
      </w:pPr>
      <w:del w:id="6834" w:author="Webb Roberts" w:date="2010-03-31T15:32:00Z">
        <w:r w:rsidDel="00172983">
          <w:rPr>
            <w:noProof/>
          </w:rPr>
          <w:delText>[Rule 7-50] (REF, SUB, EXT)</w:delText>
        </w:r>
        <w:r w:rsidDel="00172983">
          <w:rPr>
            <w:noProof/>
          </w:rPr>
          <w:tab/>
        </w:r>
        <w:r w:rsidR="00172983" w:rsidDel="00172983">
          <w:rPr>
            <w:noProof/>
          </w:rPr>
          <w:delText>69</w:delText>
        </w:r>
      </w:del>
    </w:p>
    <w:p w:rsidR="008A7368" w:rsidDel="00172983" w:rsidRDefault="008A7368">
      <w:pPr>
        <w:pStyle w:val="TableofFigures"/>
        <w:tabs>
          <w:tab w:val="right" w:leader="dot" w:pos="9350"/>
        </w:tabs>
        <w:rPr>
          <w:del w:id="6835" w:author="Webb Roberts" w:date="2010-03-31T15:32:00Z"/>
          <w:rFonts w:asciiTheme="minorHAnsi" w:eastAsiaTheme="minorEastAsia" w:hAnsiTheme="minorHAnsi" w:cstheme="minorBidi"/>
          <w:noProof/>
          <w:sz w:val="22"/>
          <w:szCs w:val="22"/>
        </w:rPr>
      </w:pPr>
      <w:del w:id="6836" w:author="Webb Roberts" w:date="2010-03-31T15:32:00Z">
        <w:r w:rsidDel="00172983">
          <w:rPr>
            <w:noProof/>
          </w:rPr>
          <w:delText>[Rule 7-45] (REF, EXT)</w:delText>
        </w:r>
        <w:r w:rsidDel="00172983">
          <w:rPr>
            <w:noProof/>
          </w:rPr>
          <w:tab/>
        </w:r>
        <w:r w:rsidR="00172983" w:rsidDel="00172983">
          <w:rPr>
            <w:noProof/>
          </w:rPr>
          <w:delText>69</w:delText>
        </w:r>
      </w:del>
    </w:p>
    <w:p w:rsidR="008A7368" w:rsidDel="00172983" w:rsidRDefault="008A7368">
      <w:pPr>
        <w:pStyle w:val="TableofFigures"/>
        <w:tabs>
          <w:tab w:val="right" w:leader="dot" w:pos="9350"/>
        </w:tabs>
        <w:rPr>
          <w:del w:id="6837" w:author="Webb Roberts" w:date="2010-03-31T15:32:00Z"/>
          <w:rFonts w:asciiTheme="minorHAnsi" w:eastAsiaTheme="minorEastAsia" w:hAnsiTheme="minorHAnsi" w:cstheme="minorBidi"/>
          <w:noProof/>
          <w:sz w:val="22"/>
          <w:szCs w:val="22"/>
        </w:rPr>
      </w:pPr>
      <w:del w:id="6838" w:author="Webb Roberts" w:date="2010-03-31T15:32:00Z">
        <w:r w:rsidDel="00172983">
          <w:rPr>
            <w:noProof/>
          </w:rPr>
          <w:delText>[Rule 7-46] (REF, EXT)</w:delText>
        </w:r>
        <w:r w:rsidDel="00172983">
          <w:rPr>
            <w:noProof/>
          </w:rPr>
          <w:tab/>
        </w:r>
        <w:r w:rsidR="00172983" w:rsidDel="00172983">
          <w:rPr>
            <w:noProof/>
          </w:rPr>
          <w:delText>69</w:delText>
        </w:r>
      </w:del>
    </w:p>
    <w:p w:rsidR="008A7368" w:rsidDel="00172983" w:rsidRDefault="008A7368">
      <w:pPr>
        <w:pStyle w:val="TableofFigures"/>
        <w:tabs>
          <w:tab w:val="right" w:leader="dot" w:pos="9350"/>
        </w:tabs>
        <w:rPr>
          <w:del w:id="6839" w:author="Webb Roberts" w:date="2010-03-31T15:32:00Z"/>
          <w:rFonts w:asciiTheme="minorHAnsi" w:eastAsiaTheme="minorEastAsia" w:hAnsiTheme="minorHAnsi" w:cstheme="minorBidi"/>
          <w:noProof/>
          <w:sz w:val="22"/>
          <w:szCs w:val="22"/>
        </w:rPr>
      </w:pPr>
      <w:del w:id="6840" w:author="Webb Roberts" w:date="2010-03-31T15:32:00Z">
        <w:r w:rsidDel="00172983">
          <w:rPr>
            <w:noProof/>
          </w:rPr>
          <w:delText>[Rule 7-54] (REF, SUB, EXT)</w:delText>
        </w:r>
        <w:r w:rsidDel="00172983">
          <w:rPr>
            <w:noProof/>
          </w:rPr>
          <w:tab/>
        </w:r>
        <w:r w:rsidR="00172983" w:rsidDel="00172983">
          <w:rPr>
            <w:noProof/>
          </w:rPr>
          <w:delText>70</w:delText>
        </w:r>
      </w:del>
    </w:p>
    <w:p w:rsidR="008A7368" w:rsidDel="00172983" w:rsidRDefault="008A7368">
      <w:pPr>
        <w:pStyle w:val="TableofFigures"/>
        <w:tabs>
          <w:tab w:val="right" w:leader="dot" w:pos="9350"/>
        </w:tabs>
        <w:rPr>
          <w:del w:id="6841" w:author="Webb Roberts" w:date="2010-03-31T15:32:00Z"/>
          <w:rFonts w:asciiTheme="minorHAnsi" w:eastAsiaTheme="minorEastAsia" w:hAnsiTheme="minorHAnsi" w:cstheme="minorBidi"/>
          <w:noProof/>
          <w:sz w:val="22"/>
          <w:szCs w:val="22"/>
        </w:rPr>
      </w:pPr>
      <w:del w:id="6842" w:author="Webb Roberts" w:date="2010-03-31T15:32:00Z">
        <w:r w:rsidDel="00172983">
          <w:rPr>
            <w:noProof/>
          </w:rPr>
          <w:delText>[Rule 7-56] (REF, SUB, EXT)</w:delText>
        </w:r>
        <w:r w:rsidDel="00172983">
          <w:rPr>
            <w:noProof/>
          </w:rPr>
          <w:tab/>
        </w:r>
        <w:r w:rsidR="00172983" w:rsidDel="00172983">
          <w:rPr>
            <w:noProof/>
          </w:rPr>
          <w:delText>70</w:delText>
        </w:r>
      </w:del>
    </w:p>
    <w:p w:rsidR="008A7368" w:rsidDel="00172983" w:rsidRDefault="008A7368">
      <w:pPr>
        <w:pStyle w:val="TableofFigures"/>
        <w:tabs>
          <w:tab w:val="right" w:leader="dot" w:pos="9350"/>
        </w:tabs>
        <w:rPr>
          <w:del w:id="6843" w:author="Webb Roberts" w:date="2010-03-31T15:32:00Z"/>
          <w:rFonts w:asciiTheme="minorHAnsi" w:eastAsiaTheme="minorEastAsia" w:hAnsiTheme="minorHAnsi" w:cstheme="minorBidi"/>
          <w:noProof/>
          <w:sz w:val="22"/>
          <w:szCs w:val="22"/>
        </w:rPr>
      </w:pPr>
      <w:del w:id="6844" w:author="Webb Roberts" w:date="2010-03-31T15:32:00Z">
        <w:r w:rsidDel="00172983">
          <w:rPr>
            <w:noProof/>
          </w:rPr>
          <w:delText>[Rule 7-49] (REF, EXT)</w:delText>
        </w:r>
        <w:r w:rsidDel="00172983">
          <w:rPr>
            <w:noProof/>
          </w:rPr>
          <w:tab/>
        </w:r>
        <w:r w:rsidR="00172983" w:rsidDel="00172983">
          <w:rPr>
            <w:noProof/>
          </w:rPr>
          <w:delText>71</w:delText>
        </w:r>
      </w:del>
    </w:p>
    <w:p w:rsidR="008A7368" w:rsidDel="00172983" w:rsidRDefault="008A7368">
      <w:pPr>
        <w:pStyle w:val="TableofFigures"/>
        <w:tabs>
          <w:tab w:val="right" w:leader="dot" w:pos="9350"/>
        </w:tabs>
        <w:rPr>
          <w:del w:id="6845" w:author="Webb Roberts" w:date="2010-03-31T15:32:00Z"/>
          <w:rFonts w:asciiTheme="minorHAnsi" w:eastAsiaTheme="minorEastAsia" w:hAnsiTheme="minorHAnsi" w:cstheme="minorBidi"/>
          <w:noProof/>
          <w:sz w:val="22"/>
          <w:szCs w:val="22"/>
        </w:rPr>
      </w:pPr>
      <w:del w:id="6846" w:author="Webb Roberts" w:date="2010-03-31T15:32:00Z">
        <w:r w:rsidDel="00172983">
          <w:rPr>
            <w:noProof/>
          </w:rPr>
          <w:delText>[Rule 7-50] (REF, EXT)</w:delText>
        </w:r>
        <w:r w:rsidDel="00172983">
          <w:rPr>
            <w:noProof/>
          </w:rPr>
          <w:tab/>
        </w:r>
        <w:r w:rsidR="00172983" w:rsidDel="00172983">
          <w:rPr>
            <w:noProof/>
          </w:rPr>
          <w:delText>71</w:delText>
        </w:r>
      </w:del>
    </w:p>
    <w:p w:rsidR="008A7368" w:rsidDel="00172983" w:rsidRDefault="008A7368">
      <w:pPr>
        <w:pStyle w:val="TableofFigures"/>
        <w:tabs>
          <w:tab w:val="right" w:leader="dot" w:pos="9350"/>
        </w:tabs>
        <w:rPr>
          <w:del w:id="6847" w:author="Webb Roberts" w:date="2010-03-31T15:32:00Z"/>
          <w:rFonts w:asciiTheme="minorHAnsi" w:eastAsiaTheme="minorEastAsia" w:hAnsiTheme="minorHAnsi" w:cstheme="minorBidi"/>
          <w:noProof/>
          <w:sz w:val="22"/>
          <w:szCs w:val="22"/>
        </w:rPr>
      </w:pPr>
      <w:del w:id="6848" w:author="Webb Roberts" w:date="2010-03-31T15:32:00Z">
        <w:r w:rsidDel="00172983">
          <w:rPr>
            <w:noProof/>
          </w:rPr>
          <w:delText>[Rule 7-60] (REF, SUB, EXT)</w:delText>
        </w:r>
        <w:r w:rsidDel="00172983">
          <w:rPr>
            <w:noProof/>
          </w:rPr>
          <w:tab/>
        </w:r>
        <w:r w:rsidR="00172983" w:rsidDel="00172983">
          <w:rPr>
            <w:noProof/>
          </w:rPr>
          <w:delText>71</w:delText>
        </w:r>
      </w:del>
    </w:p>
    <w:p w:rsidR="008A7368" w:rsidDel="00172983" w:rsidRDefault="008A7368">
      <w:pPr>
        <w:pStyle w:val="TableofFigures"/>
        <w:tabs>
          <w:tab w:val="right" w:leader="dot" w:pos="9350"/>
        </w:tabs>
        <w:rPr>
          <w:del w:id="6849" w:author="Webb Roberts" w:date="2010-03-31T15:32:00Z"/>
          <w:rFonts w:asciiTheme="minorHAnsi" w:eastAsiaTheme="minorEastAsia" w:hAnsiTheme="minorHAnsi" w:cstheme="minorBidi"/>
          <w:noProof/>
          <w:sz w:val="22"/>
          <w:szCs w:val="22"/>
        </w:rPr>
      </w:pPr>
      <w:del w:id="6850" w:author="Webb Roberts" w:date="2010-03-31T15:32:00Z">
        <w:r w:rsidDel="00172983">
          <w:rPr>
            <w:noProof/>
          </w:rPr>
          <w:delText>[Rule 7-52] (REF, SUB, EXT)</w:delText>
        </w:r>
        <w:r w:rsidDel="00172983">
          <w:rPr>
            <w:noProof/>
          </w:rPr>
          <w:tab/>
        </w:r>
        <w:r w:rsidR="00172983" w:rsidDel="00172983">
          <w:rPr>
            <w:noProof/>
          </w:rPr>
          <w:delText>72</w:delText>
        </w:r>
      </w:del>
    </w:p>
    <w:p w:rsidR="008A7368" w:rsidDel="00172983" w:rsidRDefault="008A7368">
      <w:pPr>
        <w:pStyle w:val="TableofFigures"/>
        <w:tabs>
          <w:tab w:val="right" w:leader="dot" w:pos="9350"/>
        </w:tabs>
        <w:rPr>
          <w:del w:id="6851" w:author="Webb Roberts" w:date="2010-03-31T15:32:00Z"/>
          <w:rFonts w:asciiTheme="minorHAnsi" w:eastAsiaTheme="minorEastAsia" w:hAnsiTheme="minorHAnsi" w:cstheme="minorBidi"/>
          <w:noProof/>
          <w:sz w:val="22"/>
          <w:szCs w:val="22"/>
        </w:rPr>
      </w:pPr>
      <w:del w:id="6852" w:author="Webb Roberts" w:date="2010-03-31T15:32:00Z">
        <w:r w:rsidDel="00172983">
          <w:rPr>
            <w:noProof/>
          </w:rPr>
          <w:delText>[Rule 7-63] (REF, SUB, EXT)</w:delText>
        </w:r>
        <w:r w:rsidDel="00172983">
          <w:rPr>
            <w:noProof/>
          </w:rPr>
          <w:tab/>
        </w:r>
        <w:r w:rsidR="00172983" w:rsidDel="00172983">
          <w:rPr>
            <w:noProof/>
          </w:rPr>
          <w:delText>72</w:delText>
        </w:r>
      </w:del>
    </w:p>
    <w:p w:rsidR="008A7368" w:rsidDel="00172983" w:rsidRDefault="008A7368">
      <w:pPr>
        <w:pStyle w:val="TableofFigures"/>
        <w:tabs>
          <w:tab w:val="right" w:leader="dot" w:pos="9350"/>
        </w:tabs>
        <w:rPr>
          <w:del w:id="6853" w:author="Webb Roberts" w:date="2010-03-31T15:32:00Z"/>
          <w:rFonts w:asciiTheme="minorHAnsi" w:eastAsiaTheme="minorEastAsia" w:hAnsiTheme="minorHAnsi" w:cstheme="minorBidi"/>
          <w:noProof/>
          <w:sz w:val="22"/>
          <w:szCs w:val="22"/>
        </w:rPr>
      </w:pPr>
      <w:del w:id="6854" w:author="Webb Roberts" w:date="2010-03-31T15:32:00Z">
        <w:r w:rsidDel="00172983">
          <w:rPr>
            <w:noProof/>
          </w:rPr>
          <w:delText>[Rule 7-54] (REF, EXT)</w:delText>
        </w:r>
        <w:r w:rsidDel="00172983">
          <w:rPr>
            <w:noProof/>
          </w:rPr>
          <w:tab/>
        </w:r>
        <w:r w:rsidR="00172983" w:rsidDel="00172983">
          <w:rPr>
            <w:noProof/>
          </w:rPr>
          <w:delText>73</w:delText>
        </w:r>
      </w:del>
    </w:p>
    <w:p w:rsidR="008A7368" w:rsidDel="00172983" w:rsidRDefault="008A7368">
      <w:pPr>
        <w:pStyle w:val="TableofFigures"/>
        <w:tabs>
          <w:tab w:val="right" w:leader="dot" w:pos="9350"/>
        </w:tabs>
        <w:rPr>
          <w:del w:id="6855" w:author="Webb Roberts" w:date="2010-03-31T15:32:00Z"/>
          <w:rFonts w:asciiTheme="minorHAnsi" w:eastAsiaTheme="minorEastAsia" w:hAnsiTheme="minorHAnsi" w:cstheme="minorBidi"/>
          <w:noProof/>
          <w:sz w:val="22"/>
          <w:szCs w:val="22"/>
        </w:rPr>
      </w:pPr>
      <w:del w:id="6856" w:author="Webb Roberts" w:date="2010-03-31T15:32:00Z">
        <w:r w:rsidDel="00172983">
          <w:rPr>
            <w:noProof/>
          </w:rPr>
          <w:delText>[Rule 7-66] (REF, SUB, EXT, INS)</w:delText>
        </w:r>
        <w:r w:rsidDel="00172983">
          <w:rPr>
            <w:noProof/>
          </w:rPr>
          <w:tab/>
        </w:r>
        <w:r w:rsidR="00172983" w:rsidDel="00172983">
          <w:rPr>
            <w:noProof/>
          </w:rPr>
          <w:delText>73</w:delText>
        </w:r>
      </w:del>
    </w:p>
    <w:p w:rsidR="008A7368" w:rsidDel="00172983" w:rsidRDefault="008A7368">
      <w:pPr>
        <w:pStyle w:val="TableofFigures"/>
        <w:tabs>
          <w:tab w:val="right" w:leader="dot" w:pos="9350"/>
        </w:tabs>
        <w:rPr>
          <w:del w:id="6857" w:author="Webb Roberts" w:date="2010-03-31T15:32:00Z"/>
          <w:rFonts w:asciiTheme="minorHAnsi" w:eastAsiaTheme="minorEastAsia" w:hAnsiTheme="minorHAnsi" w:cstheme="minorBidi"/>
          <w:noProof/>
          <w:sz w:val="22"/>
          <w:szCs w:val="22"/>
        </w:rPr>
      </w:pPr>
      <w:del w:id="6858" w:author="Webb Roberts" w:date="2010-03-31T15:32:00Z">
        <w:r w:rsidDel="00172983">
          <w:rPr>
            <w:noProof/>
          </w:rPr>
          <w:delText>[Rule 7-56] (REF, SUB, EXT)</w:delText>
        </w:r>
        <w:r w:rsidDel="00172983">
          <w:rPr>
            <w:noProof/>
          </w:rPr>
          <w:tab/>
        </w:r>
        <w:r w:rsidR="00172983" w:rsidDel="00172983">
          <w:rPr>
            <w:noProof/>
          </w:rPr>
          <w:delText>74</w:delText>
        </w:r>
      </w:del>
    </w:p>
    <w:p w:rsidR="008A7368" w:rsidDel="00172983" w:rsidRDefault="008A7368">
      <w:pPr>
        <w:pStyle w:val="TableofFigures"/>
        <w:tabs>
          <w:tab w:val="right" w:leader="dot" w:pos="9350"/>
        </w:tabs>
        <w:rPr>
          <w:del w:id="6859" w:author="Webb Roberts" w:date="2010-03-31T15:32:00Z"/>
          <w:rFonts w:asciiTheme="minorHAnsi" w:eastAsiaTheme="minorEastAsia" w:hAnsiTheme="minorHAnsi" w:cstheme="minorBidi"/>
          <w:noProof/>
          <w:sz w:val="22"/>
          <w:szCs w:val="22"/>
        </w:rPr>
      </w:pPr>
      <w:del w:id="6860" w:author="Webb Roberts" w:date="2010-03-31T15:32:00Z">
        <w:r w:rsidDel="00172983">
          <w:rPr>
            <w:noProof/>
          </w:rPr>
          <w:delText>[Rule 7-57] (REF, SUB, EXT)</w:delText>
        </w:r>
        <w:r w:rsidDel="00172983">
          <w:rPr>
            <w:noProof/>
          </w:rPr>
          <w:tab/>
        </w:r>
        <w:r w:rsidR="00172983" w:rsidDel="00172983">
          <w:rPr>
            <w:noProof/>
          </w:rPr>
          <w:delText>75</w:delText>
        </w:r>
      </w:del>
    </w:p>
    <w:p w:rsidR="008A7368" w:rsidDel="00172983" w:rsidRDefault="008A7368">
      <w:pPr>
        <w:pStyle w:val="TableofFigures"/>
        <w:tabs>
          <w:tab w:val="right" w:leader="dot" w:pos="9350"/>
        </w:tabs>
        <w:rPr>
          <w:del w:id="6861" w:author="Webb Roberts" w:date="2010-03-31T15:32:00Z"/>
          <w:rFonts w:asciiTheme="minorHAnsi" w:eastAsiaTheme="minorEastAsia" w:hAnsiTheme="minorHAnsi" w:cstheme="minorBidi"/>
          <w:noProof/>
          <w:sz w:val="22"/>
          <w:szCs w:val="22"/>
        </w:rPr>
      </w:pPr>
      <w:del w:id="6862" w:author="Webb Roberts" w:date="2010-03-31T15:32:00Z">
        <w:r w:rsidDel="00172983">
          <w:rPr>
            <w:noProof/>
          </w:rPr>
          <w:delText>[Rule 7-58] (REF, SUB, EXT)</w:delText>
        </w:r>
        <w:r w:rsidDel="00172983">
          <w:rPr>
            <w:noProof/>
          </w:rPr>
          <w:tab/>
        </w:r>
        <w:r w:rsidR="00172983" w:rsidDel="00172983">
          <w:rPr>
            <w:noProof/>
          </w:rPr>
          <w:delText>75</w:delText>
        </w:r>
      </w:del>
    </w:p>
    <w:p w:rsidR="008A7368" w:rsidDel="00172983" w:rsidRDefault="008A7368">
      <w:pPr>
        <w:pStyle w:val="TableofFigures"/>
        <w:tabs>
          <w:tab w:val="right" w:leader="dot" w:pos="9350"/>
        </w:tabs>
        <w:rPr>
          <w:del w:id="6863" w:author="Webb Roberts" w:date="2010-03-31T15:32:00Z"/>
          <w:rFonts w:asciiTheme="minorHAnsi" w:eastAsiaTheme="minorEastAsia" w:hAnsiTheme="minorHAnsi" w:cstheme="minorBidi"/>
          <w:noProof/>
          <w:sz w:val="22"/>
          <w:szCs w:val="22"/>
        </w:rPr>
      </w:pPr>
      <w:del w:id="6864" w:author="Webb Roberts" w:date="2010-03-31T15:32:00Z">
        <w:r w:rsidDel="00172983">
          <w:rPr>
            <w:noProof/>
          </w:rPr>
          <w:delText>[Rule 7-71] (REF, SUB, EXT)</w:delText>
        </w:r>
        <w:r w:rsidDel="00172983">
          <w:rPr>
            <w:noProof/>
          </w:rPr>
          <w:tab/>
        </w:r>
        <w:r w:rsidR="00172983" w:rsidDel="00172983">
          <w:rPr>
            <w:noProof/>
          </w:rPr>
          <w:delText>75</w:delText>
        </w:r>
      </w:del>
    </w:p>
    <w:p w:rsidR="008A7368" w:rsidDel="00172983" w:rsidRDefault="008A7368">
      <w:pPr>
        <w:pStyle w:val="TableofFigures"/>
        <w:tabs>
          <w:tab w:val="right" w:leader="dot" w:pos="9350"/>
        </w:tabs>
        <w:rPr>
          <w:del w:id="6865" w:author="Webb Roberts" w:date="2010-03-31T15:32:00Z"/>
          <w:rFonts w:asciiTheme="minorHAnsi" w:eastAsiaTheme="minorEastAsia" w:hAnsiTheme="minorHAnsi" w:cstheme="minorBidi"/>
          <w:noProof/>
          <w:sz w:val="22"/>
          <w:szCs w:val="22"/>
        </w:rPr>
      </w:pPr>
      <w:del w:id="6866" w:author="Webb Roberts" w:date="2010-03-31T15:32:00Z">
        <w:r w:rsidDel="00172983">
          <w:rPr>
            <w:noProof/>
          </w:rPr>
          <w:delText>[Rule 7-60] (REF, EXT)</w:delText>
        </w:r>
        <w:r w:rsidDel="00172983">
          <w:rPr>
            <w:noProof/>
          </w:rPr>
          <w:tab/>
        </w:r>
        <w:r w:rsidR="00172983" w:rsidDel="00172983">
          <w:rPr>
            <w:noProof/>
          </w:rPr>
          <w:delText>76</w:delText>
        </w:r>
      </w:del>
    </w:p>
    <w:p w:rsidR="008A7368" w:rsidDel="00172983" w:rsidRDefault="008A7368">
      <w:pPr>
        <w:pStyle w:val="TableofFigures"/>
        <w:tabs>
          <w:tab w:val="right" w:leader="dot" w:pos="9350"/>
        </w:tabs>
        <w:rPr>
          <w:del w:id="6867" w:author="Webb Roberts" w:date="2010-03-31T15:32:00Z"/>
          <w:rFonts w:asciiTheme="minorHAnsi" w:eastAsiaTheme="minorEastAsia" w:hAnsiTheme="minorHAnsi" w:cstheme="minorBidi"/>
          <w:noProof/>
          <w:sz w:val="22"/>
          <w:szCs w:val="22"/>
        </w:rPr>
      </w:pPr>
      <w:del w:id="6868" w:author="Webb Roberts" w:date="2010-03-31T15:32:00Z">
        <w:r w:rsidDel="00172983">
          <w:rPr>
            <w:noProof/>
          </w:rPr>
          <w:delText>[Rule 7-61] (REF, EXT)</w:delText>
        </w:r>
        <w:r w:rsidDel="00172983">
          <w:rPr>
            <w:noProof/>
          </w:rPr>
          <w:tab/>
        </w:r>
        <w:r w:rsidR="00172983" w:rsidDel="00172983">
          <w:rPr>
            <w:noProof/>
          </w:rPr>
          <w:delText>78</w:delText>
        </w:r>
      </w:del>
    </w:p>
    <w:p w:rsidR="008A7368" w:rsidDel="00172983" w:rsidRDefault="008A7368">
      <w:pPr>
        <w:pStyle w:val="TableofFigures"/>
        <w:tabs>
          <w:tab w:val="right" w:leader="dot" w:pos="9350"/>
        </w:tabs>
        <w:rPr>
          <w:del w:id="6869" w:author="Webb Roberts" w:date="2010-03-31T15:32:00Z"/>
          <w:rFonts w:asciiTheme="minorHAnsi" w:eastAsiaTheme="minorEastAsia" w:hAnsiTheme="minorHAnsi" w:cstheme="minorBidi"/>
          <w:noProof/>
          <w:sz w:val="22"/>
          <w:szCs w:val="22"/>
        </w:rPr>
      </w:pPr>
      <w:del w:id="6870" w:author="Webb Roberts" w:date="2010-03-31T15:32:00Z">
        <w:r w:rsidDel="00172983">
          <w:rPr>
            <w:noProof/>
          </w:rPr>
          <w:delText>[Rule 7-62] (REF, EXT)</w:delText>
        </w:r>
        <w:r w:rsidDel="00172983">
          <w:rPr>
            <w:noProof/>
          </w:rPr>
          <w:tab/>
        </w:r>
        <w:r w:rsidR="00172983" w:rsidDel="00172983">
          <w:rPr>
            <w:noProof/>
          </w:rPr>
          <w:delText>78</w:delText>
        </w:r>
      </w:del>
    </w:p>
    <w:p w:rsidR="008A7368" w:rsidDel="00172983" w:rsidRDefault="008A7368">
      <w:pPr>
        <w:pStyle w:val="TableofFigures"/>
        <w:tabs>
          <w:tab w:val="right" w:leader="dot" w:pos="9350"/>
        </w:tabs>
        <w:rPr>
          <w:del w:id="6871" w:author="Webb Roberts" w:date="2010-03-31T15:32:00Z"/>
          <w:rFonts w:asciiTheme="minorHAnsi" w:eastAsiaTheme="minorEastAsia" w:hAnsiTheme="minorHAnsi" w:cstheme="minorBidi"/>
          <w:noProof/>
          <w:sz w:val="22"/>
          <w:szCs w:val="22"/>
        </w:rPr>
      </w:pPr>
      <w:del w:id="6872" w:author="Webb Roberts" w:date="2010-03-31T15:32:00Z">
        <w:r w:rsidDel="00172983">
          <w:rPr>
            <w:noProof/>
          </w:rPr>
          <w:delText>[Rule 7-63] (REF, EXT)</w:delText>
        </w:r>
        <w:r w:rsidDel="00172983">
          <w:rPr>
            <w:noProof/>
          </w:rPr>
          <w:tab/>
        </w:r>
        <w:r w:rsidR="00172983" w:rsidDel="00172983">
          <w:rPr>
            <w:noProof/>
          </w:rPr>
          <w:delText>78</w:delText>
        </w:r>
      </w:del>
    </w:p>
    <w:p w:rsidR="008A7368" w:rsidDel="00172983" w:rsidRDefault="008A7368">
      <w:pPr>
        <w:pStyle w:val="TableofFigures"/>
        <w:tabs>
          <w:tab w:val="right" w:leader="dot" w:pos="9350"/>
        </w:tabs>
        <w:rPr>
          <w:del w:id="6873" w:author="Webb Roberts" w:date="2010-03-31T15:32:00Z"/>
          <w:rFonts w:asciiTheme="minorHAnsi" w:eastAsiaTheme="minorEastAsia" w:hAnsiTheme="minorHAnsi" w:cstheme="minorBidi"/>
          <w:noProof/>
          <w:sz w:val="22"/>
          <w:szCs w:val="22"/>
        </w:rPr>
      </w:pPr>
      <w:del w:id="6874" w:author="Webb Roberts" w:date="2010-03-31T15:32:00Z">
        <w:r w:rsidDel="00172983">
          <w:rPr>
            <w:noProof/>
          </w:rPr>
          <w:delText>[Rule 7-77] (REF, SUB, EXT)</w:delText>
        </w:r>
        <w:r w:rsidDel="00172983">
          <w:rPr>
            <w:noProof/>
          </w:rPr>
          <w:tab/>
        </w:r>
        <w:r w:rsidR="00172983" w:rsidDel="00172983">
          <w:rPr>
            <w:noProof/>
          </w:rPr>
          <w:delText>79</w:delText>
        </w:r>
      </w:del>
    </w:p>
    <w:p w:rsidR="008A7368" w:rsidDel="00172983" w:rsidRDefault="008A7368">
      <w:pPr>
        <w:pStyle w:val="TableofFigures"/>
        <w:tabs>
          <w:tab w:val="right" w:leader="dot" w:pos="9350"/>
        </w:tabs>
        <w:rPr>
          <w:del w:id="6875" w:author="Webb Roberts" w:date="2010-03-31T15:32:00Z"/>
          <w:rFonts w:asciiTheme="minorHAnsi" w:eastAsiaTheme="minorEastAsia" w:hAnsiTheme="minorHAnsi" w:cstheme="minorBidi"/>
          <w:noProof/>
          <w:sz w:val="22"/>
          <w:szCs w:val="22"/>
        </w:rPr>
      </w:pPr>
      <w:del w:id="6876" w:author="Webb Roberts" w:date="2010-03-31T15:32:00Z">
        <w:r w:rsidDel="00172983">
          <w:rPr>
            <w:noProof/>
          </w:rPr>
          <w:delText>[Rule 7-79] (REF, SUB, EXT)</w:delText>
        </w:r>
        <w:r w:rsidDel="00172983">
          <w:rPr>
            <w:noProof/>
          </w:rPr>
          <w:tab/>
        </w:r>
        <w:r w:rsidR="00172983" w:rsidDel="00172983">
          <w:rPr>
            <w:noProof/>
          </w:rPr>
          <w:delText>79</w:delText>
        </w:r>
      </w:del>
    </w:p>
    <w:p w:rsidR="008A7368" w:rsidDel="00172983" w:rsidRDefault="008A7368">
      <w:pPr>
        <w:pStyle w:val="TableofFigures"/>
        <w:tabs>
          <w:tab w:val="right" w:leader="dot" w:pos="9350"/>
        </w:tabs>
        <w:rPr>
          <w:del w:id="6877" w:author="Webb Roberts" w:date="2010-03-31T15:32:00Z"/>
          <w:rFonts w:asciiTheme="minorHAnsi" w:eastAsiaTheme="minorEastAsia" w:hAnsiTheme="minorHAnsi" w:cstheme="minorBidi"/>
          <w:noProof/>
          <w:sz w:val="22"/>
          <w:szCs w:val="22"/>
        </w:rPr>
      </w:pPr>
      <w:del w:id="6878" w:author="Webb Roberts" w:date="2010-03-31T15:32:00Z">
        <w:r w:rsidDel="00172983">
          <w:rPr>
            <w:noProof/>
          </w:rPr>
          <w:delText>[Rule 7-66] (REF, EXT)</w:delText>
        </w:r>
        <w:r w:rsidDel="00172983">
          <w:rPr>
            <w:noProof/>
          </w:rPr>
          <w:tab/>
        </w:r>
        <w:r w:rsidR="00172983" w:rsidDel="00172983">
          <w:rPr>
            <w:noProof/>
          </w:rPr>
          <w:delText>79</w:delText>
        </w:r>
      </w:del>
    </w:p>
    <w:p w:rsidR="008A7368" w:rsidDel="00172983" w:rsidRDefault="008A7368">
      <w:pPr>
        <w:pStyle w:val="TableofFigures"/>
        <w:tabs>
          <w:tab w:val="right" w:leader="dot" w:pos="9350"/>
        </w:tabs>
        <w:rPr>
          <w:del w:id="6879" w:author="Webb Roberts" w:date="2010-03-31T15:32:00Z"/>
          <w:rFonts w:asciiTheme="minorHAnsi" w:eastAsiaTheme="minorEastAsia" w:hAnsiTheme="minorHAnsi" w:cstheme="minorBidi"/>
          <w:noProof/>
          <w:sz w:val="22"/>
          <w:szCs w:val="22"/>
        </w:rPr>
      </w:pPr>
      <w:del w:id="6880" w:author="Webb Roberts" w:date="2010-03-31T15:32:00Z">
        <w:r w:rsidDel="00172983">
          <w:rPr>
            <w:noProof/>
          </w:rPr>
          <w:delText>[Rule 7-67] (REF, EXT)</w:delText>
        </w:r>
        <w:r w:rsidDel="00172983">
          <w:rPr>
            <w:noProof/>
          </w:rPr>
          <w:tab/>
        </w:r>
        <w:r w:rsidR="00172983" w:rsidDel="00172983">
          <w:rPr>
            <w:noProof/>
          </w:rPr>
          <w:delText>79</w:delText>
        </w:r>
      </w:del>
    </w:p>
    <w:p w:rsidR="008A7368" w:rsidDel="00172983" w:rsidRDefault="008A7368">
      <w:pPr>
        <w:pStyle w:val="TableofFigures"/>
        <w:tabs>
          <w:tab w:val="right" w:leader="dot" w:pos="9350"/>
        </w:tabs>
        <w:rPr>
          <w:del w:id="6881" w:author="Webb Roberts" w:date="2010-03-31T15:32:00Z"/>
          <w:rFonts w:asciiTheme="minorHAnsi" w:eastAsiaTheme="minorEastAsia" w:hAnsiTheme="minorHAnsi" w:cstheme="minorBidi"/>
          <w:noProof/>
          <w:sz w:val="22"/>
          <w:szCs w:val="22"/>
        </w:rPr>
      </w:pPr>
      <w:del w:id="6882" w:author="Webb Roberts" w:date="2010-03-31T15:32:00Z">
        <w:r w:rsidDel="00172983">
          <w:rPr>
            <w:noProof/>
          </w:rPr>
          <w:delText>[Rule 7-83] (REF, SUB, EXT)</w:delText>
        </w:r>
        <w:r w:rsidDel="00172983">
          <w:rPr>
            <w:noProof/>
          </w:rPr>
          <w:tab/>
        </w:r>
        <w:r w:rsidR="00172983" w:rsidDel="00172983">
          <w:rPr>
            <w:noProof/>
          </w:rPr>
          <w:delText>79</w:delText>
        </w:r>
      </w:del>
    </w:p>
    <w:p w:rsidR="008A7368" w:rsidDel="00172983" w:rsidRDefault="008A7368">
      <w:pPr>
        <w:pStyle w:val="TableofFigures"/>
        <w:tabs>
          <w:tab w:val="right" w:leader="dot" w:pos="9350"/>
        </w:tabs>
        <w:rPr>
          <w:del w:id="6883" w:author="Webb Roberts" w:date="2010-03-31T15:32:00Z"/>
          <w:rFonts w:asciiTheme="minorHAnsi" w:eastAsiaTheme="minorEastAsia" w:hAnsiTheme="minorHAnsi" w:cstheme="minorBidi"/>
          <w:noProof/>
          <w:sz w:val="22"/>
          <w:szCs w:val="22"/>
        </w:rPr>
      </w:pPr>
      <w:del w:id="6884" w:author="Webb Roberts" w:date="2010-03-31T15:32:00Z">
        <w:r w:rsidDel="00172983">
          <w:rPr>
            <w:noProof/>
          </w:rPr>
          <w:delText>[Rule 7-69] (SUB)</w:delText>
        </w:r>
        <w:r w:rsidDel="00172983">
          <w:rPr>
            <w:noProof/>
          </w:rPr>
          <w:tab/>
        </w:r>
        <w:r w:rsidR="00172983" w:rsidDel="00172983">
          <w:rPr>
            <w:noProof/>
          </w:rPr>
          <w:delText>80</w:delText>
        </w:r>
      </w:del>
    </w:p>
    <w:p w:rsidR="008A7368" w:rsidDel="00172983" w:rsidRDefault="008A7368">
      <w:pPr>
        <w:pStyle w:val="TableofFigures"/>
        <w:tabs>
          <w:tab w:val="right" w:leader="dot" w:pos="9350"/>
        </w:tabs>
        <w:rPr>
          <w:del w:id="6885" w:author="Webb Roberts" w:date="2010-03-31T15:32:00Z"/>
          <w:rFonts w:asciiTheme="minorHAnsi" w:eastAsiaTheme="minorEastAsia" w:hAnsiTheme="minorHAnsi" w:cstheme="minorBidi"/>
          <w:noProof/>
          <w:sz w:val="22"/>
          <w:szCs w:val="22"/>
        </w:rPr>
      </w:pPr>
      <w:del w:id="6886" w:author="Webb Roberts" w:date="2010-03-31T15:32:00Z">
        <w:r w:rsidDel="00172983">
          <w:rPr>
            <w:noProof/>
          </w:rPr>
          <w:delText>[Rule 7-71] (SUB)</w:delText>
        </w:r>
        <w:r w:rsidDel="00172983">
          <w:rPr>
            <w:noProof/>
          </w:rPr>
          <w:tab/>
        </w:r>
        <w:r w:rsidR="00172983" w:rsidDel="00172983">
          <w:rPr>
            <w:noProof/>
          </w:rPr>
          <w:delText>80</w:delText>
        </w:r>
      </w:del>
    </w:p>
    <w:p w:rsidR="008A7368" w:rsidDel="00172983" w:rsidRDefault="008A7368">
      <w:pPr>
        <w:pStyle w:val="TableofFigures"/>
        <w:tabs>
          <w:tab w:val="right" w:leader="dot" w:pos="9350"/>
        </w:tabs>
        <w:rPr>
          <w:del w:id="6887" w:author="Webb Roberts" w:date="2010-03-31T15:32:00Z"/>
          <w:rFonts w:asciiTheme="minorHAnsi" w:eastAsiaTheme="minorEastAsia" w:hAnsiTheme="minorHAnsi" w:cstheme="minorBidi"/>
          <w:noProof/>
          <w:sz w:val="22"/>
          <w:szCs w:val="22"/>
        </w:rPr>
      </w:pPr>
      <w:del w:id="6888" w:author="Webb Roberts" w:date="2010-03-31T15:32:00Z">
        <w:r w:rsidDel="00172983">
          <w:rPr>
            <w:noProof/>
          </w:rPr>
          <w:delText>[Rule 8-1] (INS)</w:delText>
        </w:r>
        <w:r w:rsidDel="00172983">
          <w:rPr>
            <w:noProof/>
          </w:rPr>
          <w:tab/>
        </w:r>
        <w:r w:rsidR="00172983" w:rsidDel="00172983">
          <w:rPr>
            <w:noProof/>
          </w:rPr>
          <w:delText>82</w:delText>
        </w:r>
      </w:del>
    </w:p>
    <w:p w:rsidR="008A7368" w:rsidDel="00172983" w:rsidRDefault="008A7368">
      <w:pPr>
        <w:pStyle w:val="TableofFigures"/>
        <w:tabs>
          <w:tab w:val="right" w:leader="dot" w:pos="9350"/>
        </w:tabs>
        <w:rPr>
          <w:del w:id="6889" w:author="Webb Roberts" w:date="2010-03-31T15:32:00Z"/>
          <w:rFonts w:asciiTheme="minorHAnsi" w:eastAsiaTheme="minorEastAsia" w:hAnsiTheme="minorHAnsi" w:cstheme="minorBidi"/>
          <w:noProof/>
          <w:sz w:val="22"/>
          <w:szCs w:val="22"/>
        </w:rPr>
      </w:pPr>
      <w:del w:id="6890" w:author="Webb Roberts" w:date="2010-03-31T15:32:00Z">
        <w:r w:rsidDel="00172983">
          <w:rPr>
            <w:noProof/>
          </w:rPr>
          <w:delText>[Rule 8-2] (INS)</w:delText>
        </w:r>
        <w:r w:rsidDel="00172983">
          <w:rPr>
            <w:noProof/>
          </w:rPr>
          <w:tab/>
        </w:r>
        <w:r w:rsidR="00172983" w:rsidDel="00172983">
          <w:rPr>
            <w:noProof/>
          </w:rPr>
          <w:delText>82</w:delText>
        </w:r>
      </w:del>
    </w:p>
    <w:p w:rsidR="008A7368" w:rsidDel="00172983" w:rsidRDefault="008A7368">
      <w:pPr>
        <w:pStyle w:val="TableofFigures"/>
        <w:tabs>
          <w:tab w:val="right" w:leader="dot" w:pos="9350"/>
        </w:tabs>
        <w:rPr>
          <w:del w:id="6891" w:author="Webb Roberts" w:date="2010-03-31T15:32:00Z"/>
          <w:rFonts w:asciiTheme="minorHAnsi" w:eastAsiaTheme="minorEastAsia" w:hAnsiTheme="minorHAnsi" w:cstheme="minorBidi"/>
          <w:noProof/>
          <w:sz w:val="22"/>
          <w:szCs w:val="22"/>
        </w:rPr>
      </w:pPr>
      <w:del w:id="6892" w:author="Webb Roberts" w:date="2010-03-31T15:32:00Z">
        <w:r w:rsidDel="00172983">
          <w:rPr>
            <w:noProof/>
          </w:rPr>
          <w:delText>[Rule 8-3] (INS)</w:delText>
        </w:r>
        <w:r w:rsidDel="00172983">
          <w:rPr>
            <w:noProof/>
          </w:rPr>
          <w:tab/>
        </w:r>
        <w:r w:rsidR="00172983" w:rsidDel="00172983">
          <w:rPr>
            <w:noProof/>
          </w:rPr>
          <w:delText>83</w:delText>
        </w:r>
      </w:del>
    </w:p>
    <w:p w:rsidR="008A7368" w:rsidDel="00172983" w:rsidRDefault="008A7368">
      <w:pPr>
        <w:pStyle w:val="TableofFigures"/>
        <w:tabs>
          <w:tab w:val="right" w:leader="dot" w:pos="9350"/>
        </w:tabs>
        <w:rPr>
          <w:del w:id="6893" w:author="Webb Roberts" w:date="2010-03-31T15:32:00Z"/>
          <w:rFonts w:asciiTheme="minorHAnsi" w:eastAsiaTheme="minorEastAsia" w:hAnsiTheme="minorHAnsi" w:cstheme="minorBidi"/>
          <w:noProof/>
          <w:sz w:val="22"/>
          <w:szCs w:val="22"/>
        </w:rPr>
      </w:pPr>
      <w:del w:id="6894" w:author="Webb Roberts" w:date="2010-03-31T15:32:00Z">
        <w:r w:rsidDel="00172983">
          <w:rPr>
            <w:noProof/>
          </w:rPr>
          <w:delText>[Rule 8-4] (INS)</w:delText>
        </w:r>
        <w:r w:rsidDel="00172983">
          <w:rPr>
            <w:noProof/>
          </w:rPr>
          <w:tab/>
        </w:r>
        <w:r w:rsidR="00172983" w:rsidDel="00172983">
          <w:rPr>
            <w:noProof/>
          </w:rPr>
          <w:delText>84</w:delText>
        </w:r>
      </w:del>
    </w:p>
    <w:p w:rsidR="008A7368" w:rsidDel="00172983" w:rsidRDefault="008A7368">
      <w:pPr>
        <w:pStyle w:val="TableofFigures"/>
        <w:tabs>
          <w:tab w:val="right" w:leader="dot" w:pos="9350"/>
        </w:tabs>
        <w:rPr>
          <w:del w:id="6895" w:author="Webb Roberts" w:date="2010-03-31T15:32:00Z"/>
          <w:rFonts w:asciiTheme="minorHAnsi" w:eastAsiaTheme="minorEastAsia" w:hAnsiTheme="minorHAnsi" w:cstheme="minorBidi"/>
          <w:noProof/>
          <w:sz w:val="22"/>
          <w:szCs w:val="22"/>
        </w:rPr>
      </w:pPr>
      <w:del w:id="6896" w:author="Webb Roberts" w:date="2010-03-31T15:32:00Z">
        <w:r w:rsidDel="00172983">
          <w:rPr>
            <w:noProof/>
          </w:rPr>
          <w:delText>[Rule 8-5] (INS)</w:delText>
        </w:r>
        <w:r w:rsidDel="00172983">
          <w:rPr>
            <w:noProof/>
          </w:rPr>
          <w:tab/>
        </w:r>
        <w:r w:rsidR="00172983" w:rsidDel="00172983">
          <w:rPr>
            <w:noProof/>
          </w:rPr>
          <w:delText>84</w:delText>
        </w:r>
      </w:del>
    </w:p>
    <w:p w:rsidR="008A7368" w:rsidDel="00172983" w:rsidRDefault="008A7368">
      <w:pPr>
        <w:pStyle w:val="TableofFigures"/>
        <w:tabs>
          <w:tab w:val="right" w:leader="dot" w:pos="9350"/>
        </w:tabs>
        <w:rPr>
          <w:del w:id="6897" w:author="Webb Roberts" w:date="2010-03-31T15:32:00Z"/>
          <w:rFonts w:asciiTheme="minorHAnsi" w:eastAsiaTheme="minorEastAsia" w:hAnsiTheme="minorHAnsi" w:cstheme="minorBidi"/>
          <w:noProof/>
          <w:sz w:val="22"/>
          <w:szCs w:val="22"/>
        </w:rPr>
      </w:pPr>
      <w:del w:id="6898" w:author="Webb Roberts" w:date="2010-03-31T15:32:00Z">
        <w:r w:rsidDel="00172983">
          <w:rPr>
            <w:noProof/>
          </w:rPr>
          <w:delText>[Rule 8-6] (INS)</w:delText>
        </w:r>
        <w:r w:rsidDel="00172983">
          <w:rPr>
            <w:noProof/>
          </w:rPr>
          <w:tab/>
        </w:r>
        <w:r w:rsidR="00172983" w:rsidDel="00172983">
          <w:rPr>
            <w:noProof/>
          </w:rPr>
          <w:delText>85</w:delText>
        </w:r>
      </w:del>
    </w:p>
    <w:p w:rsidR="008A7368" w:rsidDel="00172983" w:rsidRDefault="008A7368">
      <w:pPr>
        <w:pStyle w:val="TableofFigures"/>
        <w:tabs>
          <w:tab w:val="right" w:leader="dot" w:pos="9350"/>
        </w:tabs>
        <w:rPr>
          <w:del w:id="6899" w:author="Webb Roberts" w:date="2010-03-31T15:32:00Z"/>
          <w:rFonts w:asciiTheme="minorHAnsi" w:eastAsiaTheme="minorEastAsia" w:hAnsiTheme="minorHAnsi" w:cstheme="minorBidi"/>
          <w:noProof/>
          <w:sz w:val="22"/>
          <w:szCs w:val="22"/>
        </w:rPr>
      </w:pPr>
      <w:del w:id="6900" w:author="Webb Roberts" w:date="2010-03-31T15:32:00Z">
        <w:r w:rsidDel="00172983">
          <w:rPr>
            <w:noProof/>
          </w:rPr>
          <w:delText>[Rule 8-7] (REF, EXT, INS)</w:delText>
        </w:r>
        <w:r w:rsidDel="00172983">
          <w:rPr>
            <w:noProof/>
          </w:rPr>
          <w:tab/>
        </w:r>
        <w:r w:rsidR="00172983" w:rsidDel="00172983">
          <w:rPr>
            <w:noProof/>
          </w:rPr>
          <w:delText>85</w:delText>
        </w:r>
      </w:del>
    </w:p>
    <w:p w:rsidR="008A7368" w:rsidDel="00172983" w:rsidRDefault="008A7368">
      <w:pPr>
        <w:pStyle w:val="TableofFigures"/>
        <w:tabs>
          <w:tab w:val="right" w:leader="dot" w:pos="9350"/>
        </w:tabs>
        <w:rPr>
          <w:del w:id="6901" w:author="Webb Roberts" w:date="2010-03-31T15:32:00Z"/>
          <w:rFonts w:asciiTheme="minorHAnsi" w:eastAsiaTheme="minorEastAsia" w:hAnsiTheme="minorHAnsi" w:cstheme="minorBidi"/>
          <w:noProof/>
          <w:sz w:val="22"/>
          <w:szCs w:val="22"/>
        </w:rPr>
      </w:pPr>
      <w:del w:id="6902" w:author="Webb Roberts" w:date="2010-03-31T15:32:00Z">
        <w:r w:rsidDel="00172983">
          <w:rPr>
            <w:noProof/>
          </w:rPr>
          <w:delText>[Rule 8-8] (INS)</w:delText>
        </w:r>
        <w:r w:rsidDel="00172983">
          <w:rPr>
            <w:noProof/>
          </w:rPr>
          <w:tab/>
        </w:r>
        <w:r w:rsidR="00172983" w:rsidDel="00172983">
          <w:rPr>
            <w:noProof/>
          </w:rPr>
          <w:delText>87</w:delText>
        </w:r>
      </w:del>
    </w:p>
    <w:p w:rsidR="008A7368" w:rsidDel="00172983" w:rsidRDefault="008A7368">
      <w:pPr>
        <w:pStyle w:val="TableofFigures"/>
        <w:tabs>
          <w:tab w:val="right" w:leader="dot" w:pos="9350"/>
        </w:tabs>
        <w:rPr>
          <w:del w:id="6903" w:author="Webb Roberts" w:date="2010-03-31T15:32:00Z"/>
          <w:rFonts w:asciiTheme="minorHAnsi" w:eastAsiaTheme="minorEastAsia" w:hAnsiTheme="minorHAnsi" w:cstheme="minorBidi"/>
          <w:noProof/>
          <w:sz w:val="22"/>
          <w:szCs w:val="22"/>
        </w:rPr>
      </w:pPr>
      <w:del w:id="6904" w:author="Webb Roberts" w:date="2010-03-31T15:32:00Z">
        <w:r w:rsidDel="00172983">
          <w:rPr>
            <w:noProof/>
          </w:rPr>
          <w:delText>[Rule 8-9] (INS)</w:delText>
        </w:r>
        <w:r w:rsidDel="00172983">
          <w:rPr>
            <w:noProof/>
          </w:rPr>
          <w:tab/>
        </w:r>
        <w:r w:rsidR="00172983" w:rsidDel="00172983">
          <w:rPr>
            <w:noProof/>
          </w:rPr>
          <w:delText>87</w:delText>
        </w:r>
      </w:del>
    </w:p>
    <w:p w:rsidR="008A7368" w:rsidDel="00172983" w:rsidRDefault="008A7368">
      <w:pPr>
        <w:pStyle w:val="TableofFigures"/>
        <w:tabs>
          <w:tab w:val="right" w:leader="dot" w:pos="9350"/>
        </w:tabs>
        <w:rPr>
          <w:del w:id="6905" w:author="Webb Roberts" w:date="2010-03-31T15:32:00Z"/>
          <w:rFonts w:asciiTheme="minorHAnsi" w:eastAsiaTheme="minorEastAsia" w:hAnsiTheme="minorHAnsi" w:cstheme="minorBidi"/>
          <w:noProof/>
          <w:sz w:val="22"/>
          <w:szCs w:val="22"/>
        </w:rPr>
      </w:pPr>
      <w:del w:id="6906" w:author="Webb Roberts" w:date="2010-03-31T15:32:00Z">
        <w:r w:rsidDel="00172983">
          <w:rPr>
            <w:noProof/>
          </w:rPr>
          <w:delText>[Rule 8-10] (INS)</w:delText>
        </w:r>
        <w:r w:rsidDel="00172983">
          <w:rPr>
            <w:noProof/>
          </w:rPr>
          <w:tab/>
        </w:r>
        <w:r w:rsidR="00172983" w:rsidDel="00172983">
          <w:rPr>
            <w:noProof/>
          </w:rPr>
          <w:delText>87</w:delText>
        </w:r>
      </w:del>
    </w:p>
    <w:p w:rsidR="008A7368" w:rsidDel="00172983" w:rsidRDefault="008A7368">
      <w:pPr>
        <w:pStyle w:val="TableofFigures"/>
        <w:tabs>
          <w:tab w:val="right" w:leader="dot" w:pos="9350"/>
        </w:tabs>
        <w:rPr>
          <w:del w:id="6907" w:author="Webb Roberts" w:date="2010-03-31T15:32:00Z"/>
          <w:rFonts w:asciiTheme="minorHAnsi" w:eastAsiaTheme="minorEastAsia" w:hAnsiTheme="minorHAnsi" w:cstheme="minorBidi"/>
          <w:noProof/>
          <w:sz w:val="22"/>
          <w:szCs w:val="22"/>
        </w:rPr>
      </w:pPr>
      <w:del w:id="6908" w:author="Webb Roberts" w:date="2010-03-31T15:32:00Z">
        <w:r w:rsidDel="00172983">
          <w:rPr>
            <w:noProof/>
          </w:rPr>
          <w:delText>[Rule 8-11] (INS)</w:delText>
        </w:r>
        <w:r w:rsidDel="00172983">
          <w:rPr>
            <w:noProof/>
          </w:rPr>
          <w:tab/>
        </w:r>
        <w:r w:rsidR="00172983" w:rsidDel="00172983">
          <w:rPr>
            <w:noProof/>
          </w:rPr>
          <w:delText>88</w:delText>
        </w:r>
      </w:del>
    </w:p>
    <w:p w:rsidR="008A7368" w:rsidDel="00172983" w:rsidRDefault="008A7368">
      <w:pPr>
        <w:pStyle w:val="TableofFigures"/>
        <w:tabs>
          <w:tab w:val="right" w:leader="dot" w:pos="9350"/>
        </w:tabs>
        <w:rPr>
          <w:del w:id="6909" w:author="Webb Roberts" w:date="2010-03-31T15:32:00Z"/>
          <w:rFonts w:asciiTheme="minorHAnsi" w:eastAsiaTheme="minorEastAsia" w:hAnsiTheme="minorHAnsi" w:cstheme="minorBidi"/>
          <w:noProof/>
          <w:sz w:val="22"/>
          <w:szCs w:val="22"/>
        </w:rPr>
      </w:pPr>
      <w:del w:id="6910" w:author="Webb Roberts" w:date="2010-03-31T15:32:00Z">
        <w:r w:rsidDel="00172983">
          <w:rPr>
            <w:noProof/>
          </w:rPr>
          <w:delText>[Rule 8-12] (INS)</w:delText>
        </w:r>
        <w:r w:rsidDel="00172983">
          <w:rPr>
            <w:noProof/>
          </w:rPr>
          <w:tab/>
        </w:r>
        <w:r w:rsidR="00172983" w:rsidDel="00172983">
          <w:rPr>
            <w:noProof/>
          </w:rPr>
          <w:delText>88</w:delText>
        </w:r>
      </w:del>
    </w:p>
    <w:p w:rsidR="008A7368" w:rsidDel="00172983" w:rsidRDefault="008A7368">
      <w:pPr>
        <w:pStyle w:val="TableofFigures"/>
        <w:tabs>
          <w:tab w:val="right" w:leader="dot" w:pos="9350"/>
        </w:tabs>
        <w:rPr>
          <w:del w:id="6911" w:author="Webb Roberts" w:date="2010-03-31T15:32:00Z"/>
          <w:rFonts w:asciiTheme="minorHAnsi" w:eastAsiaTheme="minorEastAsia" w:hAnsiTheme="minorHAnsi" w:cstheme="minorBidi"/>
          <w:noProof/>
          <w:sz w:val="22"/>
          <w:szCs w:val="22"/>
        </w:rPr>
      </w:pPr>
      <w:del w:id="6912" w:author="Webb Roberts" w:date="2010-03-31T15:32:00Z">
        <w:r w:rsidDel="00172983">
          <w:rPr>
            <w:noProof/>
          </w:rPr>
          <w:delText>[Rule 8-13] (INS)</w:delText>
        </w:r>
        <w:r w:rsidDel="00172983">
          <w:rPr>
            <w:noProof/>
          </w:rPr>
          <w:tab/>
        </w:r>
        <w:r w:rsidR="00172983" w:rsidDel="00172983">
          <w:rPr>
            <w:noProof/>
          </w:rPr>
          <w:delText>88</w:delText>
        </w:r>
      </w:del>
    </w:p>
    <w:p w:rsidR="008A7368" w:rsidDel="00172983" w:rsidRDefault="008A7368">
      <w:pPr>
        <w:pStyle w:val="TableofFigures"/>
        <w:tabs>
          <w:tab w:val="right" w:leader="dot" w:pos="9350"/>
        </w:tabs>
        <w:rPr>
          <w:del w:id="6913" w:author="Webb Roberts" w:date="2010-03-31T15:32:00Z"/>
          <w:rFonts w:asciiTheme="minorHAnsi" w:eastAsiaTheme="minorEastAsia" w:hAnsiTheme="minorHAnsi" w:cstheme="minorBidi"/>
          <w:noProof/>
          <w:sz w:val="22"/>
          <w:szCs w:val="22"/>
        </w:rPr>
      </w:pPr>
      <w:del w:id="6914" w:author="Webb Roberts" w:date="2010-03-31T15:32:00Z">
        <w:r w:rsidDel="00172983">
          <w:rPr>
            <w:noProof/>
          </w:rPr>
          <w:delText>[Rule 8-14] (INS)</w:delText>
        </w:r>
        <w:r w:rsidDel="00172983">
          <w:rPr>
            <w:noProof/>
          </w:rPr>
          <w:tab/>
        </w:r>
        <w:r w:rsidR="00172983" w:rsidDel="00172983">
          <w:rPr>
            <w:noProof/>
          </w:rPr>
          <w:delText>88</w:delText>
        </w:r>
      </w:del>
    </w:p>
    <w:p w:rsidR="008A7368" w:rsidDel="00172983" w:rsidRDefault="008A7368">
      <w:pPr>
        <w:pStyle w:val="TableofFigures"/>
        <w:tabs>
          <w:tab w:val="right" w:leader="dot" w:pos="9350"/>
        </w:tabs>
        <w:rPr>
          <w:del w:id="6915" w:author="Webb Roberts" w:date="2010-03-31T15:32:00Z"/>
          <w:rFonts w:asciiTheme="minorHAnsi" w:eastAsiaTheme="minorEastAsia" w:hAnsiTheme="minorHAnsi" w:cstheme="minorBidi"/>
          <w:noProof/>
          <w:sz w:val="22"/>
          <w:szCs w:val="22"/>
        </w:rPr>
      </w:pPr>
      <w:del w:id="6916" w:author="Webb Roberts" w:date="2010-03-31T15:32:00Z">
        <w:r w:rsidDel="00172983">
          <w:rPr>
            <w:noProof/>
          </w:rPr>
          <w:delText>[Rule 9-1] (REF, SUB, EXT)</w:delText>
        </w:r>
        <w:r w:rsidDel="00172983">
          <w:rPr>
            <w:noProof/>
          </w:rPr>
          <w:tab/>
        </w:r>
        <w:r w:rsidR="00172983" w:rsidDel="00172983">
          <w:rPr>
            <w:noProof/>
          </w:rPr>
          <w:delText>88</w:delText>
        </w:r>
      </w:del>
    </w:p>
    <w:p w:rsidR="008A7368" w:rsidDel="00172983" w:rsidRDefault="008A7368">
      <w:pPr>
        <w:pStyle w:val="TableofFigures"/>
        <w:tabs>
          <w:tab w:val="right" w:leader="dot" w:pos="9350"/>
        </w:tabs>
        <w:rPr>
          <w:del w:id="6917" w:author="Webb Roberts" w:date="2010-03-31T15:32:00Z"/>
          <w:rFonts w:asciiTheme="minorHAnsi" w:eastAsiaTheme="minorEastAsia" w:hAnsiTheme="minorHAnsi" w:cstheme="minorBidi"/>
          <w:noProof/>
          <w:sz w:val="22"/>
          <w:szCs w:val="22"/>
        </w:rPr>
      </w:pPr>
      <w:del w:id="6918" w:author="Webb Roberts" w:date="2010-03-31T15:32:00Z">
        <w:r w:rsidDel="00172983">
          <w:rPr>
            <w:noProof/>
          </w:rPr>
          <w:delText>[Rule 9-2] (REF, SUB, EXT)</w:delText>
        </w:r>
        <w:r w:rsidDel="00172983">
          <w:rPr>
            <w:noProof/>
          </w:rPr>
          <w:tab/>
        </w:r>
        <w:r w:rsidR="00172983" w:rsidDel="00172983">
          <w:rPr>
            <w:noProof/>
          </w:rPr>
          <w:delText>89</w:delText>
        </w:r>
      </w:del>
    </w:p>
    <w:p w:rsidR="008A7368" w:rsidDel="00172983" w:rsidRDefault="008A7368">
      <w:pPr>
        <w:pStyle w:val="TableofFigures"/>
        <w:tabs>
          <w:tab w:val="right" w:leader="dot" w:pos="9350"/>
        </w:tabs>
        <w:rPr>
          <w:del w:id="6919" w:author="Webb Roberts" w:date="2010-03-31T15:32:00Z"/>
          <w:rFonts w:asciiTheme="minorHAnsi" w:eastAsiaTheme="minorEastAsia" w:hAnsiTheme="minorHAnsi" w:cstheme="minorBidi"/>
          <w:noProof/>
          <w:sz w:val="22"/>
          <w:szCs w:val="22"/>
        </w:rPr>
      </w:pPr>
      <w:del w:id="6920" w:author="Webb Roberts" w:date="2010-03-31T15:32:00Z">
        <w:r w:rsidDel="00172983">
          <w:rPr>
            <w:noProof/>
          </w:rPr>
          <w:delText>[Rule 9-3] (REF, SUB, EXT)</w:delText>
        </w:r>
        <w:r w:rsidDel="00172983">
          <w:rPr>
            <w:noProof/>
          </w:rPr>
          <w:tab/>
        </w:r>
        <w:r w:rsidR="00172983" w:rsidDel="00172983">
          <w:rPr>
            <w:noProof/>
          </w:rPr>
          <w:delText>89</w:delText>
        </w:r>
      </w:del>
    </w:p>
    <w:p w:rsidR="008A7368" w:rsidDel="00172983" w:rsidRDefault="008A7368">
      <w:pPr>
        <w:pStyle w:val="TableofFigures"/>
        <w:tabs>
          <w:tab w:val="right" w:leader="dot" w:pos="9350"/>
        </w:tabs>
        <w:rPr>
          <w:del w:id="6921" w:author="Webb Roberts" w:date="2010-03-31T15:32:00Z"/>
          <w:rFonts w:asciiTheme="minorHAnsi" w:eastAsiaTheme="minorEastAsia" w:hAnsiTheme="minorHAnsi" w:cstheme="minorBidi"/>
          <w:noProof/>
          <w:sz w:val="22"/>
          <w:szCs w:val="22"/>
        </w:rPr>
      </w:pPr>
      <w:del w:id="6922" w:author="Webb Roberts" w:date="2010-03-31T15:32:00Z">
        <w:r w:rsidDel="00172983">
          <w:rPr>
            <w:noProof/>
          </w:rPr>
          <w:delText>[Rule 9-4] (REF, SUB, EXT)</w:delText>
        </w:r>
        <w:r w:rsidDel="00172983">
          <w:rPr>
            <w:noProof/>
          </w:rPr>
          <w:tab/>
        </w:r>
        <w:r w:rsidR="00172983" w:rsidDel="00172983">
          <w:rPr>
            <w:noProof/>
          </w:rPr>
          <w:delText>90</w:delText>
        </w:r>
      </w:del>
    </w:p>
    <w:p w:rsidR="008A7368" w:rsidDel="00172983" w:rsidRDefault="008A7368">
      <w:pPr>
        <w:pStyle w:val="TableofFigures"/>
        <w:tabs>
          <w:tab w:val="right" w:leader="dot" w:pos="9350"/>
        </w:tabs>
        <w:rPr>
          <w:del w:id="6923" w:author="Webb Roberts" w:date="2010-03-31T15:32:00Z"/>
          <w:rFonts w:asciiTheme="minorHAnsi" w:eastAsiaTheme="minorEastAsia" w:hAnsiTheme="minorHAnsi" w:cstheme="minorBidi"/>
          <w:noProof/>
          <w:sz w:val="22"/>
          <w:szCs w:val="22"/>
        </w:rPr>
      </w:pPr>
      <w:del w:id="6924" w:author="Webb Roberts" w:date="2010-03-31T15:32:00Z">
        <w:r w:rsidDel="00172983">
          <w:rPr>
            <w:noProof/>
          </w:rPr>
          <w:delText>[Rule 9-5] (REF, SUB, EXT)</w:delText>
        </w:r>
        <w:r w:rsidDel="00172983">
          <w:rPr>
            <w:noProof/>
          </w:rPr>
          <w:tab/>
        </w:r>
        <w:r w:rsidR="00172983" w:rsidDel="00172983">
          <w:rPr>
            <w:noProof/>
          </w:rPr>
          <w:delText>90</w:delText>
        </w:r>
      </w:del>
    </w:p>
    <w:p w:rsidR="008A7368" w:rsidDel="00172983" w:rsidRDefault="008A7368">
      <w:pPr>
        <w:pStyle w:val="TableofFigures"/>
        <w:tabs>
          <w:tab w:val="right" w:leader="dot" w:pos="9350"/>
        </w:tabs>
        <w:rPr>
          <w:del w:id="6925" w:author="Webb Roberts" w:date="2010-03-31T15:32:00Z"/>
          <w:rFonts w:asciiTheme="minorHAnsi" w:eastAsiaTheme="minorEastAsia" w:hAnsiTheme="minorHAnsi" w:cstheme="minorBidi"/>
          <w:noProof/>
          <w:sz w:val="22"/>
          <w:szCs w:val="22"/>
        </w:rPr>
      </w:pPr>
      <w:del w:id="6926" w:author="Webb Roberts" w:date="2010-03-31T15:32:00Z">
        <w:r w:rsidDel="00172983">
          <w:rPr>
            <w:noProof/>
          </w:rPr>
          <w:delText>[Rule 9-6] (REF, SUB, EXT)</w:delText>
        </w:r>
        <w:r w:rsidDel="00172983">
          <w:rPr>
            <w:noProof/>
          </w:rPr>
          <w:tab/>
        </w:r>
        <w:r w:rsidR="00172983" w:rsidDel="00172983">
          <w:rPr>
            <w:noProof/>
          </w:rPr>
          <w:delText>90</w:delText>
        </w:r>
      </w:del>
    </w:p>
    <w:p w:rsidR="008A7368" w:rsidDel="00172983" w:rsidRDefault="008A7368">
      <w:pPr>
        <w:pStyle w:val="TableofFigures"/>
        <w:tabs>
          <w:tab w:val="right" w:leader="dot" w:pos="9350"/>
        </w:tabs>
        <w:rPr>
          <w:del w:id="6927" w:author="Webb Roberts" w:date="2010-03-31T15:32:00Z"/>
          <w:rFonts w:asciiTheme="minorHAnsi" w:eastAsiaTheme="minorEastAsia" w:hAnsiTheme="minorHAnsi" w:cstheme="minorBidi"/>
          <w:noProof/>
          <w:sz w:val="22"/>
          <w:szCs w:val="22"/>
        </w:rPr>
      </w:pPr>
      <w:del w:id="6928" w:author="Webb Roberts" w:date="2010-03-31T15:32:00Z">
        <w:r w:rsidDel="00172983">
          <w:rPr>
            <w:noProof/>
          </w:rPr>
          <w:delText>[Rule 9-7] (REF, SUB, EXT)</w:delText>
        </w:r>
        <w:r w:rsidDel="00172983">
          <w:rPr>
            <w:noProof/>
          </w:rPr>
          <w:tab/>
        </w:r>
        <w:r w:rsidR="00172983" w:rsidDel="00172983">
          <w:rPr>
            <w:noProof/>
          </w:rPr>
          <w:delText>90</w:delText>
        </w:r>
      </w:del>
    </w:p>
    <w:p w:rsidR="008A7368" w:rsidDel="00172983" w:rsidRDefault="008A7368">
      <w:pPr>
        <w:pStyle w:val="TableofFigures"/>
        <w:tabs>
          <w:tab w:val="right" w:leader="dot" w:pos="9350"/>
        </w:tabs>
        <w:rPr>
          <w:del w:id="6929" w:author="Webb Roberts" w:date="2010-03-31T15:32:00Z"/>
          <w:rFonts w:asciiTheme="minorHAnsi" w:eastAsiaTheme="minorEastAsia" w:hAnsiTheme="minorHAnsi" w:cstheme="minorBidi"/>
          <w:noProof/>
          <w:sz w:val="22"/>
          <w:szCs w:val="22"/>
        </w:rPr>
      </w:pPr>
      <w:del w:id="6930" w:author="Webb Roberts" w:date="2010-03-31T15:32:00Z">
        <w:r w:rsidDel="00172983">
          <w:rPr>
            <w:noProof/>
          </w:rPr>
          <w:delText>[Rule 9-8] (REF, SUB, EXT)</w:delText>
        </w:r>
        <w:r w:rsidDel="00172983">
          <w:rPr>
            <w:noProof/>
          </w:rPr>
          <w:tab/>
        </w:r>
        <w:r w:rsidR="00172983" w:rsidDel="00172983">
          <w:rPr>
            <w:noProof/>
          </w:rPr>
          <w:delText>91</w:delText>
        </w:r>
      </w:del>
    </w:p>
    <w:p w:rsidR="008A7368" w:rsidDel="00172983" w:rsidRDefault="008A7368">
      <w:pPr>
        <w:pStyle w:val="TableofFigures"/>
        <w:tabs>
          <w:tab w:val="right" w:leader="dot" w:pos="9350"/>
        </w:tabs>
        <w:rPr>
          <w:del w:id="6931" w:author="Webb Roberts" w:date="2010-03-31T15:32:00Z"/>
          <w:rFonts w:asciiTheme="minorHAnsi" w:eastAsiaTheme="minorEastAsia" w:hAnsiTheme="minorHAnsi" w:cstheme="minorBidi"/>
          <w:noProof/>
          <w:sz w:val="22"/>
          <w:szCs w:val="22"/>
        </w:rPr>
      </w:pPr>
      <w:del w:id="6932" w:author="Webb Roberts" w:date="2010-03-31T15:32:00Z">
        <w:r w:rsidDel="00172983">
          <w:rPr>
            <w:noProof/>
          </w:rPr>
          <w:delText>[Rule 9-9] (REF, SUB, EXT)</w:delText>
        </w:r>
        <w:r w:rsidDel="00172983">
          <w:rPr>
            <w:noProof/>
          </w:rPr>
          <w:tab/>
        </w:r>
        <w:r w:rsidR="00172983" w:rsidDel="00172983">
          <w:rPr>
            <w:noProof/>
          </w:rPr>
          <w:delText>91</w:delText>
        </w:r>
      </w:del>
    </w:p>
    <w:p w:rsidR="008A7368" w:rsidDel="00172983" w:rsidRDefault="008A7368">
      <w:pPr>
        <w:pStyle w:val="TableofFigures"/>
        <w:tabs>
          <w:tab w:val="right" w:leader="dot" w:pos="9350"/>
        </w:tabs>
        <w:rPr>
          <w:del w:id="6933" w:author="Webb Roberts" w:date="2010-03-31T15:32:00Z"/>
          <w:rFonts w:asciiTheme="minorHAnsi" w:eastAsiaTheme="minorEastAsia" w:hAnsiTheme="minorHAnsi" w:cstheme="minorBidi"/>
          <w:noProof/>
          <w:sz w:val="22"/>
          <w:szCs w:val="22"/>
        </w:rPr>
      </w:pPr>
      <w:del w:id="6934" w:author="Webb Roberts" w:date="2010-03-31T15:32:00Z">
        <w:r w:rsidDel="00172983">
          <w:rPr>
            <w:noProof/>
          </w:rPr>
          <w:delText>[Rule 9-10] (REF, SUB, EXT)</w:delText>
        </w:r>
        <w:r w:rsidDel="00172983">
          <w:rPr>
            <w:noProof/>
          </w:rPr>
          <w:tab/>
        </w:r>
        <w:r w:rsidR="00172983" w:rsidDel="00172983">
          <w:rPr>
            <w:noProof/>
          </w:rPr>
          <w:delText>91</w:delText>
        </w:r>
      </w:del>
    </w:p>
    <w:p w:rsidR="008A7368" w:rsidDel="00172983" w:rsidRDefault="008A7368">
      <w:pPr>
        <w:pStyle w:val="TableofFigures"/>
        <w:tabs>
          <w:tab w:val="right" w:leader="dot" w:pos="9350"/>
        </w:tabs>
        <w:rPr>
          <w:del w:id="6935" w:author="Webb Roberts" w:date="2010-03-31T15:32:00Z"/>
          <w:rFonts w:asciiTheme="minorHAnsi" w:eastAsiaTheme="minorEastAsia" w:hAnsiTheme="minorHAnsi" w:cstheme="minorBidi"/>
          <w:noProof/>
          <w:sz w:val="22"/>
          <w:szCs w:val="22"/>
        </w:rPr>
      </w:pPr>
      <w:del w:id="6936" w:author="Webb Roberts" w:date="2010-03-31T15:32:00Z">
        <w:r w:rsidDel="00172983">
          <w:rPr>
            <w:noProof/>
          </w:rPr>
          <w:delText>[Rule 9-11] (REF, SUB, EXT)</w:delText>
        </w:r>
        <w:r w:rsidDel="00172983">
          <w:rPr>
            <w:noProof/>
          </w:rPr>
          <w:tab/>
        </w:r>
        <w:r w:rsidR="00172983" w:rsidDel="00172983">
          <w:rPr>
            <w:noProof/>
          </w:rPr>
          <w:delText>92</w:delText>
        </w:r>
      </w:del>
    </w:p>
    <w:p w:rsidR="008A7368" w:rsidDel="00172983" w:rsidRDefault="008A7368">
      <w:pPr>
        <w:pStyle w:val="TableofFigures"/>
        <w:tabs>
          <w:tab w:val="right" w:leader="dot" w:pos="9350"/>
        </w:tabs>
        <w:rPr>
          <w:del w:id="6937" w:author="Webb Roberts" w:date="2010-03-31T15:32:00Z"/>
          <w:rFonts w:asciiTheme="minorHAnsi" w:eastAsiaTheme="minorEastAsia" w:hAnsiTheme="minorHAnsi" w:cstheme="minorBidi"/>
          <w:noProof/>
          <w:sz w:val="22"/>
          <w:szCs w:val="22"/>
        </w:rPr>
      </w:pPr>
      <w:del w:id="6938" w:author="Webb Roberts" w:date="2010-03-31T15:32:00Z">
        <w:r w:rsidDel="00172983">
          <w:rPr>
            <w:noProof/>
          </w:rPr>
          <w:delText>[Rule 9-12] (REF, SUB, EXT)</w:delText>
        </w:r>
        <w:r w:rsidDel="00172983">
          <w:rPr>
            <w:noProof/>
          </w:rPr>
          <w:tab/>
        </w:r>
        <w:r w:rsidR="00172983" w:rsidDel="00172983">
          <w:rPr>
            <w:noProof/>
          </w:rPr>
          <w:delText>92</w:delText>
        </w:r>
      </w:del>
    </w:p>
    <w:p w:rsidR="008A7368" w:rsidDel="00172983" w:rsidRDefault="008A7368">
      <w:pPr>
        <w:pStyle w:val="TableofFigures"/>
        <w:tabs>
          <w:tab w:val="right" w:leader="dot" w:pos="9350"/>
        </w:tabs>
        <w:rPr>
          <w:del w:id="6939" w:author="Webb Roberts" w:date="2010-03-31T15:32:00Z"/>
          <w:rFonts w:asciiTheme="minorHAnsi" w:eastAsiaTheme="minorEastAsia" w:hAnsiTheme="minorHAnsi" w:cstheme="minorBidi"/>
          <w:noProof/>
          <w:sz w:val="22"/>
          <w:szCs w:val="22"/>
        </w:rPr>
      </w:pPr>
      <w:del w:id="6940" w:author="Webb Roberts" w:date="2010-03-31T15:32:00Z">
        <w:r w:rsidDel="00172983">
          <w:rPr>
            <w:noProof/>
          </w:rPr>
          <w:delText>[Rule 9-13] (REF, SUB, EXT)</w:delText>
        </w:r>
        <w:r w:rsidDel="00172983">
          <w:rPr>
            <w:noProof/>
          </w:rPr>
          <w:tab/>
        </w:r>
        <w:r w:rsidR="00172983" w:rsidDel="00172983">
          <w:rPr>
            <w:noProof/>
          </w:rPr>
          <w:delText>93</w:delText>
        </w:r>
      </w:del>
    </w:p>
    <w:p w:rsidR="008A7368" w:rsidDel="00172983" w:rsidRDefault="008A7368">
      <w:pPr>
        <w:pStyle w:val="TableofFigures"/>
        <w:tabs>
          <w:tab w:val="right" w:leader="dot" w:pos="9350"/>
        </w:tabs>
        <w:rPr>
          <w:del w:id="6941" w:author="Webb Roberts" w:date="2010-03-31T15:32:00Z"/>
          <w:rFonts w:asciiTheme="minorHAnsi" w:eastAsiaTheme="minorEastAsia" w:hAnsiTheme="minorHAnsi" w:cstheme="minorBidi"/>
          <w:noProof/>
          <w:sz w:val="22"/>
          <w:szCs w:val="22"/>
        </w:rPr>
      </w:pPr>
      <w:del w:id="6942" w:author="Webb Roberts" w:date="2010-03-31T15:32:00Z">
        <w:r w:rsidDel="00172983">
          <w:rPr>
            <w:noProof/>
          </w:rPr>
          <w:delText>[Rule 9-14] (REF, SUB, EXT)</w:delText>
        </w:r>
        <w:r w:rsidDel="00172983">
          <w:rPr>
            <w:noProof/>
          </w:rPr>
          <w:tab/>
        </w:r>
        <w:r w:rsidR="00172983" w:rsidDel="00172983">
          <w:rPr>
            <w:noProof/>
          </w:rPr>
          <w:delText>93</w:delText>
        </w:r>
      </w:del>
    </w:p>
    <w:p w:rsidR="008A7368" w:rsidDel="00172983" w:rsidRDefault="008A7368">
      <w:pPr>
        <w:pStyle w:val="TableofFigures"/>
        <w:tabs>
          <w:tab w:val="right" w:leader="dot" w:pos="9350"/>
        </w:tabs>
        <w:rPr>
          <w:del w:id="6943" w:author="Webb Roberts" w:date="2010-03-31T15:32:00Z"/>
          <w:rFonts w:asciiTheme="minorHAnsi" w:eastAsiaTheme="minorEastAsia" w:hAnsiTheme="minorHAnsi" w:cstheme="minorBidi"/>
          <w:noProof/>
          <w:sz w:val="22"/>
          <w:szCs w:val="22"/>
        </w:rPr>
      </w:pPr>
      <w:del w:id="6944" w:author="Webb Roberts" w:date="2010-03-31T15:32:00Z">
        <w:r w:rsidDel="00172983">
          <w:rPr>
            <w:noProof/>
          </w:rPr>
          <w:delText>[Rule 9-15] (REF, SUB, EXT)</w:delText>
        </w:r>
        <w:r w:rsidDel="00172983">
          <w:rPr>
            <w:noProof/>
          </w:rPr>
          <w:tab/>
        </w:r>
        <w:r w:rsidR="00172983" w:rsidDel="00172983">
          <w:rPr>
            <w:noProof/>
          </w:rPr>
          <w:delText>93</w:delText>
        </w:r>
      </w:del>
    </w:p>
    <w:p w:rsidR="008A7368" w:rsidDel="00172983" w:rsidRDefault="008A7368">
      <w:pPr>
        <w:pStyle w:val="TableofFigures"/>
        <w:tabs>
          <w:tab w:val="right" w:leader="dot" w:pos="9350"/>
        </w:tabs>
        <w:rPr>
          <w:del w:id="6945" w:author="Webb Roberts" w:date="2010-03-31T15:32:00Z"/>
          <w:rFonts w:asciiTheme="minorHAnsi" w:eastAsiaTheme="minorEastAsia" w:hAnsiTheme="minorHAnsi" w:cstheme="minorBidi"/>
          <w:noProof/>
          <w:sz w:val="22"/>
          <w:szCs w:val="22"/>
        </w:rPr>
      </w:pPr>
      <w:del w:id="6946" w:author="Webb Roberts" w:date="2010-03-31T15:32:00Z">
        <w:r w:rsidDel="00172983">
          <w:rPr>
            <w:noProof/>
          </w:rPr>
          <w:delText>[Rule 9-16] (REF, SUB, EXT)</w:delText>
        </w:r>
        <w:r w:rsidDel="00172983">
          <w:rPr>
            <w:noProof/>
          </w:rPr>
          <w:tab/>
        </w:r>
        <w:r w:rsidR="00172983" w:rsidDel="00172983">
          <w:rPr>
            <w:noProof/>
          </w:rPr>
          <w:delText>93</w:delText>
        </w:r>
      </w:del>
    </w:p>
    <w:p w:rsidR="008A7368" w:rsidDel="00172983" w:rsidRDefault="008A7368">
      <w:pPr>
        <w:pStyle w:val="TableofFigures"/>
        <w:tabs>
          <w:tab w:val="right" w:leader="dot" w:pos="9350"/>
        </w:tabs>
        <w:rPr>
          <w:del w:id="6947" w:author="Webb Roberts" w:date="2010-03-31T15:32:00Z"/>
          <w:rFonts w:asciiTheme="minorHAnsi" w:eastAsiaTheme="minorEastAsia" w:hAnsiTheme="minorHAnsi" w:cstheme="minorBidi"/>
          <w:noProof/>
          <w:sz w:val="22"/>
          <w:szCs w:val="22"/>
        </w:rPr>
      </w:pPr>
      <w:del w:id="6948" w:author="Webb Roberts" w:date="2010-03-31T15:32:00Z">
        <w:r w:rsidDel="00172983">
          <w:rPr>
            <w:noProof/>
          </w:rPr>
          <w:delText>[Rule 9-17] (REF, EXT)</w:delText>
        </w:r>
        <w:r w:rsidDel="00172983">
          <w:rPr>
            <w:noProof/>
          </w:rPr>
          <w:tab/>
        </w:r>
        <w:r w:rsidR="00172983" w:rsidDel="00172983">
          <w:rPr>
            <w:noProof/>
          </w:rPr>
          <w:delText>94</w:delText>
        </w:r>
      </w:del>
    </w:p>
    <w:p w:rsidR="008A7368" w:rsidDel="00172983" w:rsidRDefault="008A7368">
      <w:pPr>
        <w:pStyle w:val="TableofFigures"/>
        <w:tabs>
          <w:tab w:val="right" w:leader="dot" w:pos="9350"/>
        </w:tabs>
        <w:rPr>
          <w:del w:id="6949" w:author="Webb Roberts" w:date="2010-03-31T15:32:00Z"/>
          <w:rFonts w:asciiTheme="minorHAnsi" w:eastAsiaTheme="minorEastAsia" w:hAnsiTheme="minorHAnsi" w:cstheme="minorBidi"/>
          <w:noProof/>
          <w:sz w:val="22"/>
          <w:szCs w:val="22"/>
        </w:rPr>
      </w:pPr>
      <w:del w:id="6950" w:author="Webb Roberts" w:date="2010-03-31T15:32:00Z">
        <w:r w:rsidDel="00172983">
          <w:rPr>
            <w:noProof/>
          </w:rPr>
          <w:delText>[Rule 9-18] (REF, SUB, EXT)</w:delText>
        </w:r>
        <w:r w:rsidDel="00172983">
          <w:rPr>
            <w:noProof/>
          </w:rPr>
          <w:tab/>
        </w:r>
        <w:r w:rsidR="00172983" w:rsidDel="00172983">
          <w:rPr>
            <w:noProof/>
          </w:rPr>
          <w:delText>97</w:delText>
        </w:r>
      </w:del>
    </w:p>
    <w:p w:rsidR="008A7368" w:rsidDel="00172983" w:rsidRDefault="008A7368">
      <w:pPr>
        <w:pStyle w:val="TableofFigures"/>
        <w:tabs>
          <w:tab w:val="right" w:leader="dot" w:pos="9350"/>
        </w:tabs>
        <w:rPr>
          <w:del w:id="6951" w:author="Webb Roberts" w:date="2010-03-31T15:32:00Z"/>
          <w:rFonts w:asciiTheme="minorHAnsi" w:eastAsiaTheme="minorEastAsia" w:hAnsiTheme="minorHAnsi" w:cstheme="minorBidi"/>
          <w:noProof/>
          <w:sz w:val="22"/>
          <w:szCs w:val="22"/>
        </w:rPr>
      </w:pPr>
      <w:del w:id="6952" w:author="Webb Roberts" w:date="2010-03-31T15:32:00Z">
        <w:r w:rsidDel="00172983">
          <w:rPr>
            <w:noProof/>
          </w:rPr>
          <w:delText>[Rule 9-19] (REF, SUB, EXT)</w:delText>
        </w:r>
        <w:r w:rsidDel="00172983">
          <w:rPr>
            <w:noProof/>
          </w:rPr>
          <w:tab/>
        </w:r>
        <w:r w:rsidR="00172983" w:rsidDel="00172983">
          <w:rPr>
            <w:noProof/>
          </w:rPr>
          <w:delText>97</w:delText>
        </w:r>
      </w:del>
    </w:p>
    <w:p w:rsidR="008A7368" w:rsidDel="00172983" w:rsidRDefault="008A7368">
      <w:pPr>
        <w:pStyle w:val="TableofFigures"/>
        <w:tabs>
          <w:tab w:val="right" w:leader="dot" w:pos="9350"/>
        </w:tabs>
        <w:rPr>
          <w:del w:id="6953" w:author="Webb Roberts" w:date="2010-03-31T15:32:00Z"/>
          <w:rFonts w:asciiTheme="minorHAnsi" w:eastAsiaTheme="minorEastAsia" w:hAnsiTheme="minorHAnsi" w:cstheme="minorBidi"/>
          <w:noProof/>
          <w:sz w:val="22"/>
          <w:szCs w:val="22"/>
        </w:rPr>
      </w:pPr>
      <w:del w:id="6954" w:author="Webb Roberts" w:date="2010-03-31T15:32:00Z">
        <w:r w:rsidDel="00172983">
          <w:rPr>
            <w:noProof/>
          </w:rPr>
          <w:delText>[Rule 9-20] (REF, SUB, EXT)</w:delText>
        </w:r>
        <w:r w:rsidDel="00172983">
          <w:rPr>
            <w:noProof/>
          </w:rPr>
          <w:tab/>
        </w:r>
        <w:r w:rsidR="00172983" w:rsidDel="00172983">
          <w:rPr>
            <w:noProof/>
          </w:rPr>
          <w:delText>97</w:delText>
        </w:r>
      </w:del>
    </w:p>
    <w:p w:rsidR="008A7368" w:rsidDel="00172983" w:rsidRDefault="008A7368">
      <w:pPr>
        <w:pStyle w:val="TableofFigures"/>
        <w:tabs>
          <w:tab w:val="right" w:leader="dot" w:pos="9350"/>
        </w:tabs>
        <w:rPr>
          <w:del w:id="6955" w:author="Webb Roberts" w:date="2010-03-31T15:32:00Z"/>
          <w:rFonts w:asciiTheme="minorHAnsi" w:eastAsiaTheme="minorEastAsia" w:hAnsiTheme="minorHAnsi" w:cstheme="minorBidi"/>
          <w:noProof/>
          <w:sz w:val="22"/>
          <w:szCs w:val="22"/>
        </w:rPr>
      </w:pPr>
      <w:del w:id="6956" w:author="Webb Roberts" w:date="2010-03-31T15:32:00Z">
        <w:r w:rsidDel="00172983">
          <w:rPr>
            <w:noProof/>
          </w:rPr>
          <w:delText>[Rule 9-21] (REF, SUB, EXT)</w:delText>
        </w:r>
        <w:r w:rsidDel="00172983">
          <w:rPr>
            <w:noProof/>
          </w:rPr>
          <w:tab/>
        </w:r>
        <w:r w:rsidR="00172983" w:rsidDel="00172983">
          <w:rPr>
            <w:noProof/>
          </w:rPr>
          <w:delText>97</w:delText>
        </w:r>
      </w:del>
    </w:p>
    <w:p w:rsidR="008A7368" w:rsidDel="00172983" w:rsidRDefault="008A7368">
      <w:pPr>
        <w:pStyle w:val="TableofFigures"/>
        <w:tabs>
          <w:tab w:val="right" w:leader="dot" w:pos="9350"/>
        </w:tabs>
        <w:rPr>
          <w:del w:id="6957" w:author="Webb Roberts" w:date="2010-03-31T15:32:00Z"/>
          <w:rFonts w:asciiTheme="minorHAnsi" w:eastAsiaTheme="minorEastAsia" w:hAnsiTheme="minorHAnsi" w:cstheme="minorBidi"/>
          <w:noProof/>
          <w:sz w:val="22"/>
          <w:szCs w:val="22"/>
        </w:rPr>
      </w:pPr>
      <w:del w:id="6958" w:author="Webb Roberts" w:date="2010-03-31T15:32:00Z">
        <w:r w:rsidDel="00172983">
          <w:rPr>
            <w:noProof/>
          </w:rPr>
          <w:delText>[Rule 9-22] (REF, SUB, EXT)</w:delText>
        </w:r>
        <w:r w:rsidDel="00172983">
          <w:rPr>
            <w:noProof/>
          </w:rPr>
          <w:tab/>
        </w:r>
        <w:r w:rsidR="00172983" w:rsidDel="00172983">
          <w:rPr>
            <w:noProof/>
          </w:rPr>
          <w:delText>98</w:delText>
        </w:r>
      </w:del>
    </w:p>
    <w:p w:rsidR="008A7368" w:rsidDel="00172983" w:rsidRDefault="008A7368">
      <w:pPr>
        <w:pStyle w:val="TableofFigures"/>
        <w:tabs>
          <w:tab w:val="right" w:leader="dot" w:pos="9350"/>
        </w:tabs>
        <w:rPr>
          <w:del w:id="6959" w:author="Webb Roberts" w:date="2010-03-31T15:32:00Z"/>
          <w:rFonts w:asciiTheme="minorHAnsi" w:eastAsiaTheme="minorEastAsia" w:hAnsiTheme="minorHAnsi" w:cstheme="minorBidi"/>
          <w:noProof/>
          <w:sz w:val="22"/>
          <w:szCs w:val="22"/>
        </w:rPr>
      </w:pPr>
      <w:del w:id="6960" w:author="Webb Roberts" w:date="2010-03-31T15:32:00Z">
        <w:r w:rsidDel="00172983">
          <w:rPr>
            <w:noProof/>
          </w:rPr>
          <w:delText>[Rule 9-23] (REF, SUB, EXT)</w:delText>
        </w:r>
        <w:r w:rsidDel="00172983">
          <w:rPr>
            <w:noProof/>
          </w:rPr>
          <w:tab/>
        </w:r>
        <w:r w:rsidR="00172983" w:rsidDel="00172983">
          <w:rPr>
            <w:noProof/>
          </w:rPr>
          <w:delText>98</w:delText>
        </w:r>
      </w:del>
    </w:p>
    <w:p w:rsidR="008A7368" w:rsidDel="00172983" w:rsidRDefault="008A7368">
      <w:pPr>
        <w:pStyle w:val="TableofFigures"/>
        <w:tabs>
          <w:tab w:val="right" w:leader="dot" w:pos="9350"/>
        </w:tabs>
        <w:rPr>
          <w:del w:id="6961" w:author="Webb Roberts" w:date="2010-03-31T15:32:00Z"/>
          <w:rFonts w:asciiTheme="minorHAnsi" w:eastAsiaTheme="minorEastAsia" w:hAnsiTheme="minorHAnsi" w:cstheme="minorBidi"/>
          <w:noProof/>
          <w:sz w:val="22"/>
          <w:szCs w:val="22"/>
        </w:rPr>
      </w:pPr>
      <w:del w:id="6962" w:author="Webb Roberts" w:date="2010-03-31T15:32:00Z">
        <w:r w:rsidDel="00172983">
          <w:rPr>
            <w:noProof/>
          </w:rPr>
          <w:delText>[Rule 9-24] (REF, SUB, EXT)</w:delText>
        </w:r>
        <w:r w:rsidDel="00172983">
          <w:rPr>
            <w:noProof/>
          </w:rPr>
          <w:tab/>
        </w:r>
        <w:r w:rsidR="00172983" w:rsidDel="00172983">
          <w:rPr>
            <w:noProof/>
          </w:rPr>
          <w:delText>98</w:delText>
        </w:r>
      </w:del>
    </w:p>
    <w:p w:rsidR="008A7368" w:rsidDel="00172983" w:rsidRDefault="008A7368">
      <w:pPr>
        <w:pStyle w:val="TableofFigures"/>
        <w:tabs>
          <w:tab w:val="right" w:leader="dot" w:pos="9350"/>
        </w:tabs>
        <w:rPr>
          <w:del w:id="6963" w:author="Webb Roberts" w:date="2010-03-31T15:32:00Z"/>
          <w:rFonts w:asciiTheme="minorHAnsi" w:eastAsiaTheme="minorEastAsia" w:hAnsiTheme="minorHAnsi" w:cstheme="minorBidi"/>
          <w:noProof/>
          <w:sz w:val="22"/>
          <w:szCs w:val="22"/>
        </w:rPr>
      </w:pPr>
      <w:del w:id="6964" w:author="Webb Roberts" w:date="2010-03-31T15:32:00Z">
        <w:r w:rsidDel="00172983">
          <w:rPr>
            <w:noProof/>
          </w:rPr>
          <w:delText>[Rule 9-25] (REF, SUB, EXT)</w:delText>
        </w:r>
        <w:r w:rsidDel="00172983">
          <w:rPr>
            <w:noProof/>
          </w:rPr>
          <w:tab/>
        </w:r>
        <w:r w:rsidR="00172983" w:rsidDel="00172983">
          <w:rPr>
            <w:noProof/>
          </w:rPr>
          <w:delText>99</w:delText>
        </w:r>
      </w:del>
    </w:p>
    <w:p w:rsidR="008A7368" w:rsidDel="00172983" w:rsidRDefault="008A7368">
      <w:pPr>
        <w:pStyle w:val="TableofFigures"/>
        <w:tabs>
          <w:tab w:val="right" w:leader="dot" w:pos="9350"/>
        </w:tabs>
        <w:rPr>
          <w:del w:id="6965" w:author="Webb Roberts" w:date="2010-03-31T15:32:00Z"/>
          <w:rFonts w:asciiTheme="minorHAnsi" w:eastAsiaTheme="minorEastAsia" w:hAnsiTheme="minorHAnsi" w:cstheme="minorBidi"/>
          <w:noProof/>
          <w:sz w:val="22"/>
          <w:szCs w:val="22"/>
        </w:rPr>
      </w:pPr>
      <w:del w:id="6966" w:author="Webb Roberts" w:date="2010-03-31T15:32:00Z">
        <w:r w:rsidDel="00172983">
          <w:rPr>
            <w:noProof/>
          </w:rPr>
          <w:delText>[Rule 9-26] (REF, SUB, EXT)</w:delText>
        </w:r>
        <w:r w:rsidDel="00172983">
          <w:rPr>
            <w:noProof/>
          </w:rPr>
          <w:tab/>
        </w:r>
        <w:r w:rsidR="00172983" w:rsidDel="00172983">
          <w:rPr>
            <w:noProof/>
          </w:rPr>
          <w:delText>99</w:delText>
        </w:r>
      </w:del>
    </w:p>
    <w:p w:rsidR="008A7368" w:rsidDel="00172983" w:rsidRDefault="008A7368">
      <w:pPr>
        <w:pStyle w:val="TableofFigures"/>
        <w:tabs>
          <w:tab w:val="right" w:leader="dot" w:pos="9350"/>
        </w:tabs>
        <w:rPr>
          <w:del w:id="6967" w:author="Webb Roberts" w:date="2010-03-31T15:32:00Z"/>
          <w:rFonts w:asciiTheme="minorHAnsi" w:eastAsiaTheme="minorEastAsia" w:hAnsiTheme="minorHAnsi" w:cstheme="minorBidi"/>
          <w:noProof/>
          <w:sz w:val="22"/>
          <w:szCs w:val="22"/>
        </w:rPr>
      </w:pPr>
      <w:del w:id="6968" w:author="Webb Roberts" w:date="2010-03-31T15:32:00Z">
        <w:r w:rsidDel="00172983">
          <w:rPr>
            <w:noProof/>
          </w:rPr>
          <w:delText>[Rule 9-27] (REF, SUB, EXT)</w:delText>
        </w:r>
        <w:r w:rsidDel="00172983">
          <w:rPr>
            <w:noProof/>
          </w:rPr>
          <w:tab/>
        </w:r>
        <w:r w:rsidR="00172983" w:rsidDel="00172983">
          <w:rPr>
            <w:noProof/>
          </w:rPr>
          <w:delText>99</w:delText>
        </w:r>
      </w:del>
    </w:p>
    <w:p w:rsidR="008A7368" w:rsidDel="00172983" w:rsidRDefault="008A7368">
      <w:pPr>
        <w:pStyle w:val="TableofFigures"/>
        <w:tabs>
          <w:tab w:val="right" w:leader="dot" w:pos="9350"/>
        </w:tabs>
        <w:rPr>
          <w:del w:id="6969" w:author="Webb Roberts" w:date="2010-03-31T15:32:00Z"/>
          <w:rFonts w:asciiTheme="minorHAnsi" w:eastAsiaTheme="minorEastAsia" w:hAnsiTheme="minorHAnsi" w:cstheme="minorBidi"/>
          <w:noProof/>
          <w:sz w:val="22"/>
          <w:szCs w:val="22"/>
        </w:rPr>
      </w:pPr>
      <w:del w:id="6970" w:author="Webb Roberts" w:date="2010-03-31T15:32:00Z">
        <w:r w:rsidDel="00172983">
          <w:rPr>
            <w:noProof/>
          </w:rPr>
          <w:delText>[Rule 9-28] (REF, SUB, EXT)</w:delText>
        </w:r>
        <w:r w:rsidDel="00172983">
          <w:rPr>
            <w:noProof/>
          </w:rPr>
          <w:tab/>
        </w:r>
        <w:r w:rsidR="00172983" w:rsidDel="00172983">
          <w:rPr>
            <w:noProof/>
          </w:rPr>
          <w:delText>99</w:delText>
        </w:r>
      </w:del>
    </w:p>
    <w:p w:rsidR="008A7368" w:rsidDel="00172983" w:rsidRDefault="008A7368">
      <w:pPr>
        <w:pStyle w:val="TableofFigures"/>
        <w:tabs>
          <w:tab w:val="right" w:leader="dot" w:pos="9350"/>
        </w:tabs>
        <w:rPr>
          <w:del w:id="6971" w:author="Webb Roberts" w:date="2010-03-31T15:32:00Z"/>
          <w:rFonts w:asciiTheme="minorHAnsi" w:eastAsiaTheme="minorEastAsia" w:hAnsiTheme="minorHAnsi" w:cstheme="minorBidi"/>
          <w:noProof/>
          <w:sz w:val="22"/>
          <w:szCs w:val="22"/>
        </w:rPr>
      </w:pPr>
      <w:del w:id="6972" w:author="Webb Roberts" w:date="2010-03-31T15:32:00Z">
        <w:r w:rsidDel="00172983">
          <w:rPr>
            <w:noProof/>
          </w:rPr>
          <w:delText>[Rule 9-29] (REF, SUB, EXT)</w:delText>
        </w:r>
        <w:r w:rsidDel="00172983">
          <w:rPr>
            <w:noProof/>
          </w:rPr>
          <w:tab/>
        </w:r>
        <w:r w:rsidR="00172983" w:rsidDel="00172983">
          <w:rPr>
            <w:noProof/>
          </w:rPr>
          <w:delText>100</w:delText>
        </w:r>
      </w:del>
    </w:p>
    <w:p w:rsidR="008A7368" w:rsidDel="00172983" w:rsidRDefault="008A7368">
      <w:pPr>
        <w:pStyle w:val="TableofFigures"/>
        <w:tabs>
          <w:tab w:val="right" w:leader="dot" w:pos="9350"/>
        </w:tabs>
        <w:rPr>
          <w:del w:id="6973" w:author="Webb Roberts" w:date="2010-03-31T15:32:00Z"/>
          <w:rFonts w:asciiTheme="minorHAnsi" w:eastAsiaTheme="minorEastAsia" w:hAnsiTheme="minorHAnsi" w:cstheme="minorBidi"/>
          <w:noProof/>
          <w:sz w:val="22"/>
          <w:szCs w:val="22"/>
        </w:rPr>
      </w:pPr>
      <w:del w:id="6974" w:author="Webb Roberts" w:date="2010-03-31T15:32:00Z">
        <w:r w:rsidDel="00172983">
          <w:rPr>
            <w:noProof/>
          </w:rPr>
          <w:delText>[Rule 9-30] (REF, SUB, EXT)</w:delText>
        </w:r>
        <w:r w:rsidDel="00172983">
          <w:rPr>
            <w:noProof/>
          </w:rPr>
          <w:tab/>
        </w:r>
        <w:r w:rsidR="00172983" w:rsidDel="00172983">
          <w:rPr>
            <w:noProof/>
          </w:rPr>
          <w:delText>100</w:delText>
        </w:r>
      </w:del>
    </w:p>
    <w:p w:rsidR="008A7368" w:rsidDel="00172983" w:rsidRDefault="008A7368">
      <w:pPr>
        <w:pStyle w:val="TableofFigures"/>
        <w:tabs>
          <w:tab w:val="right" w:leader="dot" w:pos="9350"/>
        </w:tabs>
        <w:rPr>
          <w:del w:id="6975" w:author="Webb Roberts" w:date="2010-03-31T15:32:00Z"/>
          <w:rFonts w:asciiTheme="minorHAnsi" w:eastAsiaTheme="minorEastAsia" w:hAnsiTheme="minorHAnsi" w:cstheme="minorBidi"/>
          <w:noProof/>
          <w:sz w:val="22"/>
          <w:szCs w:val="22"/>
        </w:rPr>
      </w:pPr>
      <w:del w:id="6976" w:author="Webb Roberts" w:date="2010-03-31T15:32:00Z">
        <w:r w:rsidDel="00172983">
          <w:rPr>
            <w:noProof/>
          </w:rPr>
          <w:delText>[Rule 9-31] (REF, SUB, EXT)</w:delText>
        </w:r>
        <w:r w:rsidDel="00172983">
          <w:rPr>
            <w:noProof/>
          </w:rPr>
          <w:tab/>
        </w:r>
        <w:r w:rsidR="00172983" w:rsidDel="00172983">
          <w:rPr>
            <w:noProof/>
          </w:rPr>
          <w:delText>100</w:delText>
        </w:r>
      </w:del>
    </w:p>
    <w:p w:rsidR="008A7368" w:rsidDel="00172983" w:rsidRDefault="008A7368">
      <w:pPr>
        <w:pStyle w:val="TableofFigures"/>
        <w:tabs>
          <w:tab w:val="right" w:leader="dot" w:pos="9350"/>
        </w:tabs>
        <w:rPr>
          <w:del w:id="6977" w:author="Webb Roberts" w:date="2010-03-31T15:32:00Z"/>
          <w:rFonts w:asciiTheme="minorHAnsi" w:eastAsiaTheme="minorEastAsia" w:hAnsiTheme="minorHAnsi" w:cstheme="minorBidi"/>
          <w:noProof/>
          <w:sz w:val="22"/>
          <w:szCs w:val="22"/>
        </w:rPr>
      </w:pPr>
      <w:del w:id="6978" w:author="Webb Roberts" w:date="2010-03-31T15:32:00Z">
        <w:r w:rsidDel="00172983">
          <w:rPr>
            <w:noProof/>
          </w:rPr>
          <w:delText>[Rule 9-32] (REF, SUB, EXT)</w:delText>
        </w:r>
        <w:r w:rsidDel="00172983">
          <w:rPr>
            <w:noProof/>
          </w:rPr>
          <w:tab/>
        </w:r>
        <w:r w:rsidR="00172983" w:rsidDel="00172983">
          <w:rPr>
            <w:noProof/>
          </w:rPr>
          <w:delText>101</w:delText>
        </w:r>
      </w:del>
    </w:p>
    <w:p w:rsidR="008A7368" w:rsidDel="00172983" w:rsidRDefault="008A7368">
      <w:pPr>
        <w:pStyle w:val="TableofFigures"/>
        <w:tabs>
          <w:tab w:val="right" w:leader="dot" w:pos="9350"/>
        </w:tabs>
        <w:rPr>
          <w:del w:id="6979" w:author="Webb Roberts" w:date="2010-03-31T15:32:00Z"/>
          <w:rFonts w:asciiTheme="minorHAnsi" w:eastAsiaTheme="minorEastAsia" w:hAnsiTheme="minorHAnsi" w:cstheme="minorBidi"/>
          <w:noProof/>
          <w:sz w:val="22"/>
          <w:szCs w:val="22"/>
        </w:rPr>
      </w:pPr>
      <w:del w:id="6980" w:author="Webb Roberts" w:date="2010-03-31T15:32:00Z">
        <w:r w:rsidDel="00172983">
          <w:rPr>
            <w:noProof/>
          </w:rPr>
          <w:delText>[Rule 9-33] (REF, SUB, EXT)</w:delText>
        </w:r>
        <w:r w:rsidDel="00172983">
          <w:rPr>
            <w:noProof/>
          </w:rPr>
          <w:tab/>
        </w:r>
        <w:r w:rsidR="00172983" w:rsidDel="00172983">
          <w:rPr>
            <w:noProof/>
          </w:rPr>
          <w:delText>101</w:delText>
        </w:r>
      </w:del>
    </w:p>
    <w:p w:rsidR="008A7368" w:rsidDel="00172983" w:rsidRDefault="008A7368">
      <w:pPr>
        <w:pStyle w:val="TableofFigures"/>
        <w:tabs>
          <w:tab w:val="right" w:leader="dot" w:pos="9350"/>
        </w:tabs>
        <w:rPr>
          <w:del w:id="6981" w:author="Webb Roberts" w:date="2010-03-31T15:32:00Z"/>
          <w:rFonts w:asciiTheme="minorHAnsi" w:eastAsiaTheme="minorEastAsia" w:hAnsiTheme="minorHAnsi" w:cstheme="minorBidi"/>
          <w:noProof/>
          <w:sz w:val="22"/>
          <w:szCs w:val="22"/>
        </w:rPr>
      </w:pPr>
      <w:del w:id="6982" w:author="Webb Roberts" w:date="2010-03-31T15:32:00Z">
        <w:r w:rsidDel="00172983">
          <w:rPr>
            <w:noProof/>
          </w:rPr>
          <w:delText>[Rule 9-34] (REF, SUB, EXT)</w:delText>
        </w:r>
        <w:r w:rsidDel="00172983">
          <w:rPr>
            <w:noProof/>
          </w:rPr>
          <w:tab/>
        </w:r>
        <w:r w:rsidR="00172983" w:rsidDel="00172983">
          <w:rPr>
            <w:noProof/>
          </w:rPr>
          <w:delText>101</w:delText>
        </w:r>
      </w:del>
    </w:p>
    <w:p w:rsidR="000D02F7" w:rsidRDefault="00B36831" w:rsidP="00DD6A0A">
      <w:pPr>
        <w:pStyle w:val="wrbodytext1"/>
        <w:sectPr w:rsidR="000D02F7">
          <w:pgSz w:w="12240" w:h="15840" w:code="1"/>
          <w:pgMar w:top="1440" w:right="1440" w:bottom="1440" w:left="1440" w:header="504" w:footer="504" w:gutter="0"/>
          <w:pgNumType w:start="1" w:chapStyle="7"/>
          <w:docGrid w:linePitch="360"/>
        </w:sectPr>
      </w:pPr>
      <w:r>
        <w:fldChar w:fldCharType="end"/>
      </w:r>
    </w:p>
    <w:p w:rsidR="00DD6A0A" w:rsidRDefault="00DD6A0A" w:rsidP="00C24C34">
      <w:pPr>
        <w:pStyle w:val="Heading7"/>
        <w:numPr>
          <w:numberingChange w:id="6983" w:author="Webb Roberts" w:date="2010-03-31T15:28:00Z" w:original="Appendix %7:8:3::"/>
        </w:numPr>
      </w:pPr>
      <w:bookmarkStart w:id="6984" w:name="_Toc77760876"/>
      <w:bookmarkStart w:id="6985" w:name="_Toc87007870"/>
      <w:bookmarkStart w:id="6986" w:name="_Toc131669010"/>
      <w:r>
        <w:t>Notices</w:t>
      </w:r>
      <w:bookmarkEnd w:id="5299"/>
      <w:bookmarkEnd w:id="6984"/>
      <w:bookmarkEnd w:id="6985"/>
      <w:bookmarkEnd w:id="6986"/>
    </w:p>
    <w:p w:rsidR="00BE56A7" w:rsidRDefault="00DD6A0A" w:rsidP="009C7F2A">
      <w:pPr>
        <w:pStyle w:val="wrbodytext1"/>
      </w:pPr>
      <w:r>
        <w:t>This document and the information contained herein is provided on an “AS IS” basis and the authors DISCLAIM ALL WARRANTIES, EXPRESS OR IMPLIED, INCLUDING BUT NOT LIMITED TO ANY WARRANTY THAT THE USE OF THE INFORMATION HEREIN WILL NOT INFRINGE ANY RIGHTS OR ANY IMPLIED WARRANTIES OF MERCHANTABILITY OR FITNESS FOR A PARTICULAR PURPOSE.</w:t>
      </w:r>
      <w:bookmarkEnd w:id="4405"/>
    </w:p>
    <w:sectPr w:rsidR="00BE56A7" w:rsidSect="000D02F7">
      <w:pgSz w:w="12240" w:h="15840" w:code="1"/>
      <w:pgMar w:top="1440" w:right="1440" w:bottom="1440" w:left="1440" w:header="504" w:footer="504" w:gutter="0"/>
      <w:pgNumType w:start="1" w:chapStyle="7"/>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ebb Roberts" w:date="2010-03-25T18:04:00Z" w:initials="WR">
    <w:p w:rsidR="00C20ACB" w:rsidRDefault="00C20ACB">
      <w:pPr>
        <w:pStyle w:val="CommentText"/>
      </w:pPr>
      <w:r>
        <w:rPr>
          <w:rStyle w:val="CommentReference"/>
        </w:rPr>
        <w:annotationRef/>
      </w:r>
      <w:r>
        <w:t>These namespaces are not correct</w:t>
      </w:r>
    </w:p>
  </w:comment>
  <w:comment w:id="1682" w:author="Webb Roberts" w:date="2010-03-26T18:10:00Z" w:initials="WR">
    <w:p w:rsidR="00EA1C8A" w:rsidRDefault="00EA1C8A">
      <w:pPr>
        <w:pStyle w:val="CommentText"/>
      </w:pPr>
      <w:r>
        <w:rPr>
          <w:rStyle w:val="CommentReference"/>
        </w:rPr>
        <w:annotationRef/>
      </w:r>
      <w:r>
        <w:t>make refernce to updated IES documents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ACB" w:rsidRDefault="00C20ACB">
      <w:r>
        <w:separator/>
      </w:r>
    </w:p>
  </w:endnote>
  <w:endnote w:type="continuationSeparator" w:id="0">
    <w:p w:rsidR="00C20ACB" w:rsidRDefault="00C20ACB">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Default="00C20AC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Default="00C20ACB" w:rsidP="001C0CC1">
    <w:pPr>
      <w:pStyle w:val="Footer"/>
      <w:spacing w:before="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Pr="008D655D" w:rsidRDefault="00C20ACB" w:rsidP="001C0CC1">
    <w:pPr>
      <w:pStyle w:val="Footer"/>
      <w:pBdr>
        <w:top w:val="none" w:sz="0" w:space="0" w:color="auto"/>
      </w:pBd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Default="00B36831">
    <w:pPr>
      <w:pStyle w:val="Footer"/>
      <w:framePr w:wrap="around" w:vAnchor="text" w:hAnchor="margin" w:xAlign="right" w:y="1"/>
      <w:pBdr>
        <w:top w:val="none" w:sz="0" w:space="0" w:color="auto"/>
      </w:pBdr>
    </w:pPr>
    <w:fldSimple w:instr="PAGE  ">
      <w:r w:rsidR="00A63659">
        <w:rPr>
          <w:noProof/>
        </w:rPr>
        <w:t>12</w:t>
      </w:r>
    </w:fldSimple>
  </w:p>
  <w:p w:rsidR="00C20ACB" w:rsidRDefault="00C20ACB" w:rsidP="00A40662">
    <w:pPr>
      <w:pStyle w:val="FooterSecondRow"/>
    </w:pPr>
    <w:r>
      <w:tab/>
    </w: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Default="00B36831">
    <w:pPr>
      <w:pStyle w:val="Footer"/>
      <w:framePr w:wrap="around" w:vAnchor="text" w:hAnchor="margin" w:xAlign="right" w:y="1"/>
      <w:pBdr>
        <w:top w:val="none" w:sz="0" w:space="0" w:color="auto"/>
      </w:pBdr>
    </w:pPr>
    <w:fldSimple w:instr="PAGE  ">
      <w:r w:rsidR="00A63659">
        <w:rPr>
          <w:noProof/>
        </w:rPr>
        <w:t>i</w:t>
      </w:r>
    </w:fldSimple>
  </w:p>
  <w:p w:rsidR="00C20ACB" w:rsidRDefault="00C20ACB" w:rsidP="00F3275A">
    <w:pPr>
      <w:pStyle w:val="FooterSecondRow"/>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ACB" w:rsidRDefault="00C20ACB">
      <w:r>
        <w:separator/>
      </w:r>
    </w:p>
  </w:footnote>
  <w:footnote w:type="continuationSeparator" w:id="0">
    <w:p w:rsidR="00C20ACB" w:rsidRDefault="00C20AC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Default="00C20AC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Default="00C20ACB" w:rsidP="001C0CC1">
    <w:pPr>
      <w:pStyle w:val="Header"/>
      <w:jc w:val="cent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438"/>
      <w:docPartObj>
        <w:docPartGallery w:val="Watermarks"/>
        <w:docPartUnique/>
      </w:docPartObj>
    </w:sdtPr>
    <w:sdtContent>
      <w:p w:rsidR="00C20ACB" w:rsidRPr="008D655D" w:rsidRDefault="00B36831" w:rsidP="001C0CC1">
        <w:pPr>
          <w:pStyle w:val="Header"/>
          <w:pBdr>
            <w:bottom w:val="none" w:sz="0" w:space="0" w:color="auto"/>
          </w:pBdr>
        </w:pPr>
        <w:r>
          <w:rPr>
            <w:noProof/>
            <w:lang w:eastAsia="zh-TW"/>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51205"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Pr="00B57A8E" w:rsidRDefault="00C20ACB" w:rsidP="00DD6A0A">
    <w:pPr>
      <w:pStyle w:val="Header"/>
    </w:pPr>
    <w:r w:rsidRPr="00B57A8E">
      <w:tab/>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CB" w:rsidRDefault="00C20ACB"/>
  <w:p w:rsidR="00C20ACB" w:rsidRDefault="00C20ACB"/>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30F6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9099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0A31FF"/>
    <w:multiLevelType w:val="multilevel"/>
    <w:tmpl w:val="F1ECAB66"/>
    <w:styleLink w:val="wrAppendixList"/>
    <w:lvl w:ilvl="0">
      <w:start w:val="1"/>
      <w:numFmt w:val="upperLetter"/>
      <w:pStyle w:val="wrAppendix1"/>
      <w:suff w:val="space"/>
      <w:lvlText w:val="Appendix %1."/>
      <w:lvlJc w:val="left"/>
      <w:pPr>
        <w:ind w:left="0" w:firstLine="0"/>
      </w:pPr>
      <w:rPr>
        <w:rFonts w:hint="default"/>
      </w:rPr>
    </w:lvl>
    <w:lvl w:ilvl="1">
      <w:start w:val="1"/>
      <w:numFmt w:val="decimal"/>
      <w:pStyle w:val="wrAppendix2"/>
      <w:suff w:val="space"/>
      <w:lvlText w:val="Appendix %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nsid w:val="08223C53"/>
    <w:multiLevelType w:val="hybridMultilevel"/>
    <w:tmpl w:val="7CE01A5E"/>
    <w:lvl w:ilvl="0" w:tplc="EEE8D6EE">
      <w:start w:val="1"/>
      <w:numFmt w:val="bullet"/>
      <w:pStyle w:val="wrsimp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846970"/>
    <w:multiLevelType w:val="hybridMultilevel"/>
    <w:tmpl w:val="90D4A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6E1B28"/>
    <w:multiLevelType w:val="hybridMultilevel"/>
    <w:tmpl w:val="0EDEBD00"/>
    <w:lvl w:ilvl="0" w:tplc="318A054E">
      <w:start w:val="1"/>
      <w:numFmt w:val="decimal"/>
      <w:lvlText w:val="%1."/>
      <w:lvlJc w:val="right"/>
      <w:pPr>
        <w:tabs>
          <w:tab w:val="num" w:pos="576"/>
        </w:tabs>
        <w:ind w:left="0" w:firstLine="216"/>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2D07700"/>
    <w:multiLevelType w:val="hybridMultilevel"/>
    <w:tmpl w:val="05CA8EC8"/>
    <w:lvl w:ilvl="0" w:tplc="CC2645B8">
      <w:start w:val="1"/>
      <w:numFmt w:val="lowerLetter"/>
      <w:pStyle w:val="AlphaList"/>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1660140F"/>
    <w:multiLevelType w:val="hybridMultilevel"/>
    <w:tmpl w:val="6136C244"/>
    <w:lvl w:ilvl="0" w:tplc="FFFFFFFF">
      <w:start w:val="1"/>
      <w:numFmt w:val="upperLetter"/>
      <w:pStyle w:val="Style4"/>
      <w:lvlText w:val="%1."/>
      <w:lvlJc w:val="left"/>
      <w:pPr>
        <w:tabs>
          <w:tab w:val="num" w:pos="720"/>
        </w:tabs>
        <w:ind w:left="720" w:hanging="720"/>
      </w:pPr>
      <w:rPr>
        <w:rFonts w:ascii="Times New Roman" w:hAnsi="Times New Roman" w:hint="default"/>
        <w:b/>
        <w:i w:val="0"/>
        <w:sz w:val="32"/>
        <w:szCs w:val="3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7">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8">
    <w:nsid w:val="2F186684"/>
    <w:multiLevelType w:val="hybridMultilevel"/>
    <w:tmpl w:val="38742A1A"/>
    <w:lvl w:ilvl="0" w:tplc="6DC48A68">
      <w:start w:val="1"/>
      <w:numFmt w:val="decimal"/>
      <w:pStyle w:val="QuotedSimpleNumbered"/>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08811C7"/>
    <w:multiLevelType w:val="hybridMultilevel"/>
    <w:tmpl w:val="D7C6838A"/>
    <w:lvl w:ilvl="0" w:tplc="E7B47772">
      <w:start w:val="1"/>
      <w:numFmt w:val="bullet"/>
      <w:pStyle w:val="wrsimplebullet3"/>
      <w:lvlText w:val=""/>
      <w:lvlJc w:val="left"/>
      <w:pPr>
        <w:tabs>
          <w:tab w:val="num" w:pos="1440"/>
        </w:tabs>
        <w:ind w:left="1440" w:hanging="360"/>
      </w:pPr>
      <w:rPr>
        <w:rFonts w:ascii="Symbol" w:hAnsi="Symbol" w:hint="default"/>
      </w:rPr>
    </w:lvl>
    <w:lvl w:ilvl="1" w:tplc="85384BD2">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2BE52B1"/>
    <w:multiLevelType w:val="hybridMultilevel"/>
    <w:tmpl w:val="D75EC196"/>
    <w:lvl w:ilvl="0" w:tplc="97FC437A">
      <w:start w:val="1"/>
      <w:numFmt w:val="decimal"/>
      <w:pStyle w:val="NumberedList"/>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21">
    <w:nsid w:val="342E0AD6"/>
    <w:multiLevelType w:val="multilevel"/>
    <w:tmpl w:val="A7EA620A"/>
    <w:numStyleLink w:val="wrHeadingList"/>
  </w:abstractNum>
  <w:abstractNum w:abstractNumId="22">
    <w:nsid w:val="37ED3A8E"/>
    <w:multiLevelType w:val="multilevel"/>
    <w:tmpl w:val="654A29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206214E"/>
    <w:multiLevelType w:val="hybridMultilevel"/>
    <w:tmpl w:val="D18E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32D8A"/>
    <w:multiLevelType w:val="hybridMultilevel"/>
    <w:tmpl w:val="B4046CDE"/>
    <w:lvl w:ilvl="0" w:tplc="5AB67020">
      <w:start w:val="1"/>
      <w:numFmt w:val="bullet"/>
      <w:pStyle w:val="TableBullet1"/>
      <w:lvlText w:val=""/>
      <w:lvlJc w:val="left"/>
      <w:pPr>
        <w:tabs>
          <w:tab w:val="num" w:pos="492"/>
        </w:tabs>
        <w:ind w:left="492" w:hanging="360"/>
      </w:pPr>
      <w:rPr>
        <w:rFonts w:ascii="Symbol" w:hAnsi="Symbol" w:cs="Symbol" w:hint="default"/>
        <w:b w:val="0"/>
        <w:bCs w:val="0"/>
        <w:i w:val="0"/>
        <w:iCs w:val="0"/>
        <w:color w:val="000000"/>
        <w:sz w:val="20"/>
        <w:szCs w:val="20"/>
      </w:rPr>
    </w:lvl>
    <w:lvl w:ilvl="1" w:tplc="FF4832D8" w:tentative="1">
      <w:start w:val="1"/>
      <w:numFmt w:val="bullet"/>
      <w:lvlText w:val="o"/>
      <w:lvlJc w:val="left"/>
      <w:pPr>
        <w:tabs>
          <w:tab w:val="num" w:pos="1440"/>
        </w:tabs>
        <w:ind w:left="1440" w:hanging="360"/>
      </w:pPr>
      <w:rPr>
        <w:rFonts w:ascii="Courier New" w:hAnsi="Courier New" w:hint="default"/>
      </w:rPr>
    </w:lvl>
    <w:lvl w:ilvl="2" w:tplc="E8EEB5E4" w:tentative="1">
      <w:start w:val="1"/>
      <w:numFmt w:val="bullet"/>
      <w:lvlText w:val=""/>
      <w:lvlJc w:val="left"/>
      <w:pPr>
        <w:tabs>
          <w:tab w:val="num" w:pos="2160"/>
        </w:tabs>
        <w:ind w:left="2160" w:hanging="360"/>
      </w:pPr>
      <w:rPr>
        <w:rFonts w:ascii="Wingdings" w:hAnsi="Wingdings" w:hint="default"/>
      </w:rPr>
    </w:lvl>
    <w:lvl w:ilvl="3" w:tplc="62224B48" w:tentative="1">
      <w:start w:val="1"/>
      <w:numFmt w:val="bullet"/>
      <w:lvlText w:val=""/>
      <w:lvlJc w:val="left"/>
      <w:pPr>
        <w:tabs>
          <w:tab w:val="num" w:pos="2880"/>
        </w:tabs>
        <w:ind w:left="2880" w:hanging="360"/>
      </w:pPr>
      <w:rPr>
        <w:rFonts w:ascii="Symbol" w:hAnsi="Symbol" w:hint="default"/>
      </w:rPr>
    </w:lvl>
    <w:lvl w:ilvl="4" w:tplc="71E6F4CA" w:tentative="1">
      <w:start w:val="1"/>
      <w:numFmt w:val="bullet"/>
      <w:lvlText w:val="o"/>
      <w:lvlJc w:val="left"/>
      <w:pPr>
        <w:tabs>
          <w:tab w:val="num" w:pos="3600"/>
        </w:tabs>
        <w:ind w:left="3600" w:hanging="360"/>
      </w:pPr>
      <w:rPr>
        <w:rFonts w:ascii="Courier New" w:hAnsi="Courier New" w:hint="default"/>
      </w:rPr>
    </w:lvl>
    <w:lvl w:ilvl="5" w:tplc="9E52593A" w:tentative="1">
      <w:start w:val="1"/>
      <w:numFmt w:val="bullet"/>
      <w:lvlText w:val=""/>
      <w:lvlJc w:val="left"/>
      <w:pPr>
        <w:tabs>
          <w:tab w:val="num" w:pos="4320"/>
        </w:tabs>
        <w:ind w:left="4320" w:hanging="360"/>
      </w:pPr>
      <w:rPr>
        <w:rFonts w:ascii="Wingdings" w:hAnsi="Wingdings" w:hint="default"/>
      </w:rPr>
    </w:lvl>
    <w:lvl w:ilvl="6" w:tplc="615A0F10" w:tentative="1">
      <w:start w:val="1"/>
      <w:numFmt w:val="bullet"/>
      <w:lvlText w:val=""/>
      <w:lvlJc w:val="left"/>
      <w:pPr>
        <w:tabs>
          <w:tab w:val="num" w:pos="5040"/>
        </w:tabs>
        <w:ind w:left="5040" w:hanging="360"/>
      </w:pPr>
      <w:rPr>
        <w:rFonts w:ascii="Symbol" w:hAnsi="Symbol" w:hint="default"/>
      </w:rPr>
    </w:lvl>
    <w:lvl w:ilvl="7" w:tplc="5D6094F4" w:tentative="1">
      <w:start w:val="1"/>
      <w:numFmt w:val="bullet"/>
      <w:lvlText w:val="o"/>
      <w:lvlJc w:val="left"/>
      <w:pPr>
        <w:tabs>
          <w:tab w:val="num" w:pos="5760"/>
        </w:tabs>
        <w:ind w:left="5760" w:hanging="360"/>
      </w:pPr>
      <w:rPr>
        <w:rFonts w:ascii="Courier New" w:hAnsi="Courier New" w:hint="default"/>
      </w:rPr>
    </w:lvl>
    <w:lvl w:ilvl="8" w:tplc="E480A9B2" w:tentative="1">
      <w:start w:val="1"/>
      <w:numFmt w:val="bullet"/>
      <w:lvlText w:val=""/>
      <w:lvlJc w:val="left"/>
      <w:pPr>
        <w:tabs>
          <w:tab w:val="num" w:pos="6480"/>
        </w:tabs>
        <w:ind w:left="6480" w:hanging="360"/>
      </w:pPr>
      <w:rPr>
        <w:rFonts w:ascii="Wingdings" w:hAnsi="Wingdings" w:hint="default"/>
      </w:rPr>
    </w:lvl>
  </w:abstractNum>
  <w:abstractNum w:abstractNumId="25">
    <w:nsid w:val="4AB55821"/>
    <w:multiLevelType w:val="hybridMultilevel"/>
    <w:tmpl w:val="981ABBB2"/>
    <w:lvl w:ilvl="0" w:tplc="545A5A6E">
      <w:start w:val="1"/>
      <w:numFmt w:val="bullet"/>
      <w:pStyle w:val="Bullet3"/>
      <w:lvlText w:val=""/>
      <w:lvlJc w:val="left"/>
      <w:pPr>
        <w:tabs>
          <w:tab w:val="num" w:pos="1224"/>
        </w:tabs>
        <w:ind w:left="1224" w:hanging="360"/>
      </w:pPr>
      <w:rPr>
        <w:rFonts w:ascii="Symbol" w:hAnsi="Symbol" w:hint="default"/>
        <w:b w:val="0"/>
        <w:i w:val="0"/>
        <w:sz w:val="22"/>
      </w:rPr>
    </w:lvl>
    <w:lvl w:ilvl="1" w:tplc="9642D8D2" w:tentative="1">
      <w:start w:val="1"/>
      <w:numFmt w:val="bullet"/>
      <w:lvlText w:val="o"/>
      <w:lvlJc w:val="left"/>
      <w:pPr>
        <w:tabs>
          <w:tab w:val="num" w:pos="1440"/>
        </w:tabs>
        <w:ind w:left="1440" w:hanging="360"/>
      </w:pPr>
      <w:rPr>
        <w:rFonts w:ascii="Courier New" w:hAnsi="Courier New" w:hint="default"/>
      </w:rPr>
    </w:lvl>
    <w:lvl w:ilvl="2" w:tplc="90C0AD6E" w:tentative="1">
      <w:start w:val="1"/>
      <w:numFmt w:val="bullet"/>
      <w:lvlText w:val=""/>
      <w:lvlJc w:val="left"/>
      <w:pPr>
        <w:tabs>
          <w:tab w:val="num" w:pos="2160"/>
        </w:tabs>
        <w:ind w:left="2160" w:hanging="360"/>
      </w:pPr>
      <w:rPr>
        <w:rFonts w:ascii="Wingdings" w:hAnsi="Wingdings" w:hint="default"/>
      </w:rPr>
    </w:lvl>
    <w:lvl w:ilvl="3" w:tplc="E87A52CE" w:tentative="1">
      <w:start w:val="1"/>
      <w:numFmt w:val="bullet"/>
      <w:lvlText w:val=""/>
      <w:lvlJc w:val="left"/>
      <w:pPr>
        <w:tabs>
          <w:tab w:val="num" w:pos="2880"/>
        </w:tabs>
        <w:ind w:left="2880" w:hanging="360"/>
      </w:pPr>
      <w:rPr>
        <w:rFonts w:ascii="Symbol" w:hAnsi="Symbol" w:hint="default"/>
      </w:rPr>
    </w:lvl>
    <w:lvl w:ilvl="4" w:tplc="FA146E60" w:tentative="1">
      <w:start w:val="1"/>
      <w:numFmt w:val="bullet"/>
      <w:lvlText w:val="o"/>
      <w:lvlJc w:val="left"/>
      <w:pPr>
        <w:tabs>
          <w:tab w:val="num" w:pos="3600"/>
        </w:tabs>
        <w:ind w:left="3600" w:hanging="360"/>
      </w:pPr>
      <w:rPr>
        <w:rFonts w:ascii="Courier New" w:hAnsi="Courier New" w:hint="default"/>
      </w:rPr>
    </w:lvl>
    <w:lvl w:ilvl="5" w:tplc="B0902C42" w:tentative="1">
      <w:start w:val="1"/>
      <w:numFmt w:val="bullet"/>
      <w:lvlText w:val=""/>
      <w:lvlJc w:val="left"/>
      <w:pPr>
        <w:tabs>
          <w:tab w:val="num" w:pos="4320"/>
        </w:tabs>
        <w:ind w:left="4320" w:hanging="360"/>
      </w:pPr>
      <w:rPr>
        <w:rFonts w:ascii="Wingdings" w:hAnsi="Wingdings" w:hint="default"/>
      </w:rPr>
    </w:lvl>
    <w:lvl w:ilvl="6" w:tplc="62A27B98" w:tentative="1">
      <w:start w:val="1"/>
      <w:numFmt w:val="bullet"/>
      <w:lvlText w:val=""/>
      <w:lvlJc w:val="left"/>
      <w:pPr>
        <w:tabs>
          <w:tab w:val="num" w:pos="5040"/>
        </w:tabs>
        <w:ind w:left="5040" w:hanging="360"/>
      </w:pPr>
      <w:rPr>
        <w:rFonts w:ascii="Symbol" w:hAnsi="Symbol" w:hint="default"/>
      </w:rPr>
    </w:lvl>
    <w:lvl w:ilvl="7" w:tplc="FE746D96" w:tentative="1">
      <w:start w:val="1"/>
      <w:numFmt w:val="bullet"/>
      <w:lvlText w:val="o"/>
      <w:lvlJc w:val="left"/>
      <w:pPr>
        <w:tabs>
          <w:tab w:val="num" w:pos="5760"/>
        </w:tabs>
        <w:ind w:left="5760" w:hanging="360"/>
      </w:pPr>
      <w:rPr>
        <w:rFonts w:ascii="Courier New" w:hAnsi="Courier New" w:hint="default"/>
      </w:rPr>
    </w:lvl>
    <w:lvl w:ilvl="8" w:tplc="6FE8B238" w:tentative="1">
      <w:start w:val="1"/>
      <w:numFmt w:val="bullet"/>
      <w:lvlText w:val=""/>
      <w:lvlJc w:val="left"/>
      <w:pPr>
        <w:tabs>
          <w:tab w:val="num" w:pos="6480"/>
        </w:tabs>
        <w:ind w:left="6480" w:hanging="360"/>
      </w:pPr>
      <w:rPr>
        <w:rFonts w:ascii="Wingdings" w:hAnsi="Wingdings" w:hint="default"/>
      </w:rPr>
    </w:lvl>
  </w:abstractNum>
  <w:abstractNum w:abstractNumId="26">
    <w:nsid w:val="4D987369"/>
    <w:multiLevelType w:val="hybridMultilevel"/>
    <w:tmpl w:val="4F247F4E"/>
    <w:lvl w:ilvl="0" w:tplc="373C8928">
      <w:start w:val="2"/>
      <w:numFmt w:val="bullet"/>
      <w:pStyle w:val="wrsimplebullet2"/>
      <w:lvlText w:val="-"/>
      <w:lvlJc w:val="left"/>
      <w:pPr>
        <w:tabs>
          <w:tab w:val="num" w:pos="1440"/>
        </w:tabs>
        <w:ind w:left="1440" w:hanging="360"/>
      </w:pPr>
      <w:rPr>
        <w:rFonts w:ascii="Times New Roman" w:eastAsia="Times New Roman" w:hAnsi="Times New Roman" w:cs="Times New Roman" w:hint="default"/>
      </w:rPr>
    </w:lvl>
    <w:lvl w:ilvl="1" w:tplc="85384BD2">
      <w:start w:val="1"/>
      <w:numFmt w:val="bullet"/>
      <w:pStyle w:val="wrsimplebullet2"/>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0567C5"/>
    <w:multiLevelType w:val="hybridMultilevel"/>
    <w:tmpl w:val="D0F25B0C"/>
    <w:lvl w:ilvl="0" w:tplc="32BEF11C">
      <w:start w:val="1"/>
      <w:numFmt w:val="bullet"/>
      <w:pStyle w:val="TableBullet3"/>
      <w:lvlText w:val="-"/>
      <w:lvlJc w:val="left"/>
      <w:pPr>
        <w:tabs>
          <w:tab w:val="num" w:pos="646"/>
        </w:tabs>
        <w:ind w:left="1008" w:hanging="230"/>
      </w:pPr>
      <w:rPr>
        <w:rFonts w:ascii="Symbol" w:hAnsi="Symbol" w:hint="default"/>
        <w:b w:val="0"/>
        <w:i w:val="0"/>
        <w:color w:val="auto"/>
        <w:sz w:val="20"/>
        <w:szCs w:val="18"/>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28">
    <w:nsid w:val="4FD55558"/>
    <w:multiLevelType w:val="hybridMultilevel"/>
    <w:tmpl w:val="9EEE97A4"/>
    <w:lvl w:ilvl="0" w:tplc="3B5238E2">
      <w:start w:val="1"/>
      <w:numFmt w:val="decimal"/>
      <w:lvlText w:val="%1."/>
      <w:lvlJc w:val="right"/>
      <w:pPr>
        <w:tabs>
          <w:tab w:val="num" w:pos="720"/>
        </w:tabs>
        <w:ind w:left="720" w:hanging="360"/>
      </w:pPr>
      <w:rPr>
        <w:rFonts w:ascii="Times New Roman" w:hAnsi="Times New Roman" w:hint="default"/>
        <w:b w:val="0"/>
        <w:i w:val="0"/>
        <w:sz w:val="24"/>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1C7F56"/>
    <w:multiLevelType w:val="multilevel"/>
    <w:tmpl w:val="36A4827C"/>
    <w:lvl w:ilvl="0">
      <w:start w:val="1"/>
      <w:numFmt w:val="bullet"/>
      <w:pStyle w:val="ECG2"/>
      <w:lvlText w:val=""/>
      <w:lvlJc w:val="left"/>
      <w:pPr>
        <w:tabs>
          <w:tab w:val="num" w:pos="720"/>
        </w:tabs>
        <w:ind w:left="720" w:hanging="720"/>
      </w:pPr>
      <w:rPr>
        <w:rFonts w:ascii="Wingdings" w:hAnsi="Wingdings" w:hint="default"/>
        <w:sz w:val="18"/>
      </w:rPr>
    </w:lvl>
    <w:lvl w:ilvl="1">
      <w:start w:val="1"/>
      <w:numFmt w:val="bullet"/>
      <w:pStyle w:val="ECG3"/>
      <w:lvlText w:val="»"/>
      <w:lvlJc w:val="left"/>
      <w:pPr>
        <w:tabs>
          <w:tab w:val="num" w:pos="1440"/>
        </w:tabs>
        <w:ind w:left="1440" w:hanging="720"/>
      </w:pPr>
      <w:rPr>
        <w:rFonts w:ascii="Times New Roman" w:hAnsi="Times New Roman" w:hint="default"/>
      </w:rPr>
    </w:lvl>
    <w:lvl w:ilvl="2">
      <w:start w:val="1"/>
      <w:numFmt w:val="bullet"/>
      <w:pStyle w:val="ECG4"/>
      <w:lvlText w:val="-"/>
      <w:lvlJc w:val="left"/>
      <w:pPr>
        <w:tabs>
          <w:tab w:val="num" w:pos="2160"/>
        </w:tabs>
        <w:ind w:left="2160" w:hanging="720"/>
      </w:pPr>
      <w:rPr>
        <w:rFonts w:ascii="Times New Roman" w:hAnsi="Times New Roman" w:hint="default"/>
      </w:rPr>
    </w:lvl>
    <w:lvl w:ilvl="3">
      <w:start w:val="1"/>
      <w:numFmt w:val="bullet"/>
      <w:pStyle w:val="ECG5"/>
      <w:lvlText w:val=""/>
      <w:lvlJc w:val="left"/>
      <w:pPr>
        <w:tabs>
          <w:tab w:val="num" w:pos="2880"/>
        </w:tabs>
        <w:ind w:left="2880" w:hanging="720"/>
      </w:pPr>
      <w:rPr>
        <w:rFonts w:ascii="Symbol" w:hAnsi="Symbol" w:hint="default"/>
      </w:rPr>
    </w:lvl>
    <w:lvl w:ilvl="4">
      <w:start w:val="1"/>
      <w:numFmt w:val="none"/>
      <w:pStyle w:val="ECG6"/>
      <w:lvlText w:val="--"/>
      <w:lvlJc w:val="left"/>
      <w:pPr>
        <w:tabs>
          <w:tab w:val="num" w:pos="3600"/>
        </w:tabs>
        <w:ind w:left="3600" w:hanging="720"/>
      </w:pPr>
      <w:rPr>
        <w:rFonts w:hint="default"/>
      </w:rPr>
    </w:lvl>
    <w:lvl w:ilvl="5">
      <w:start w:val="1"/>
      <w:numFmt w:val="lowerLetter"/>
      <w:pStyle w:val="Rule"/>
      <w:lvlText w:val="(%6)"/>
      <w:lvlJc w:val="left"/>
      <w:pPr>
        <w:tabs>
          <w:tab w:val="num" w:pos="4320"/>
        </w:tabs>
        <w:ind w:left="4320" w:hanging="720"/>
      </w:pPr>
      <w:rPr>
        <w:rFonts w:hint="default"/>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30">
    <w:nsid w:val="57291960"/>
    <w:multiLevelType w:val="multilevel"/>
    <w:tmpl w:val="878EC492"/>
    <w:lvl w:ilvl="0">
      <w:start w:val="1"/>
      <w:numFmt w:val="none"/>
      <w:pStyle w:val="TOC9"/>
      <w:lvlText w:val="%1Note"/>
      <w:lvlJc w:val="left"/>
      <w:pPr>
        <w:tabs>
          <w:tab w:val="num" w:pos="1440"/>
        </w:tabs>
        <w:ind w:left="1440" w:hanging="144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589A44CF"/>
    <w:multiLevelType w:val="multilevel"/>
    <w:tmpl w:val="A7EA620A"/>
    <w:styleLink w:val="wrHeadingList"/>
    <w:lvl w:ilvl="0">
      <w:start w:val="1"/>
      <w:numFmt w:val="decimal"/>
      <w:pStyle w:val="wrHeading1"/>
      <w:suff w:val="space"/>
      <w:lvlText w:val="%1."/>
      <w:lvlJc w:val="left"/>
      <w:pPr>
        <w:ind w:left="0" w:firstLine="0"/>
      </w:pPr>
      <w:rPr>
        <w:rFonts w:hint="default"/>
      </w:rPr>
    </w:lvl>
    <w:lvl w:ilvl="1">
      <w:start w:val="1"/>
      <w:numFmt w:val="decimal"/>
      <w:pStyle w:val="wrHeading2"/>
      <w:suff w:val="space"/>
      <w:lvlText w:val="%1.%2."/>
      <w:lvlJc w:val="left"/>
      <w:pPr>
        <w:ind w:left="0" w:firstLine="0"/>
      </w:pPr>
      <w:rPr>
        <w:rFonts w:hint="default"/>
      </w:rPr>
    </w:lvl>
    <w:lvl w:ilvl="2">
      <w:start w:val="1"/>
      <w:numFmt w:val="decimal"/>
      <w:pStyle w:val="wrHeading3"/>
      <w:suff w:val="space"/>
      <w:lvlText w:val="%1.%2.%3."/>
      <w:lvlJc w:val="left"/>
      <w:pPr>
        <w:ind w:left="0" w:firstLine="0"/>
      </w:pPr>
      <w:rPr>
        <w:rFonts w:hint="default"/>
      </w:rPr>
    </w:lvl>
    <w:lvl w:ilvl="3">
      <w:start w:val="1"/>
      <w:numFmt w:val="decimal"/>
      <w:pStyle w:val="wrHeading4"/>
      <w:suff w:val="space"/>
      <w:lvlText w:val="%1.%2.%3.%4."/>
      <w:lvlJc w:val="left"/>
      <w:pPr>
        <w:ind w:left="0" w:firstLine="0"/>
      </w:pPr>
      <w:rPr>
        <w:rFonts w:hint="default"/>
      </w:rPr>
    </w:lvl>
    <w:lvl w:ilvl="4">
      <w:start w:val="1"/>
      <w:numFmt w:val="decimal"/>
      <w:pStyle w:val="wr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nsid w:val="5C9053ED"/>
    <w:multiLevelType w:val="hybridMultilevel"/>
    <w:tmpl w:val="633A01D6"/>
    <w:lvl w:ilvl="0" w:tplc="E1ECA08C">
      <w:start w:val="1"/>
      <w:numFmt w:val="bullet"/>
      <w:pStyle w:val="Bullet1"/>
      <w:lvlText w:val=""/>
      <w:lvlJc w:val="left"/>
      <w:pPr>
        <w:tabs>
          <w:tab w:val="num" w:pos="720"/>
        </w:tabs>
        <w:ind w:left="720" w:hanging="360"/>
      </w:pPr>
      <w:rPr>
        <w:rFonts w:ascii="Symbol" w:hAnsi="Symbol" w:hint="default"/>
        <w:b w:val="0"/>
        <w:i w:val="0"/>
        <w:sz w:val="20"/>
      </w:rPr>
    </w:lvl>
    <w:lvl w:ilvl="1" w:tplc="C78E1E3A">
      <w:start w:val="1"/>
      <w:numFmt w:val="bullet"/>
      <w:lvlText w:val="o"/>
      <w:lvlJc w:val="left"/>
      <w:pPr>
        <w:tabs>
          <w:tab w:val="num" w:pos="1800"/>
        </w:tabs>
        <w:ind w:left="1800" w:hanging="360"/>
      </w:pPr>
      <w:rPr>
        <w:rFonts w:ascii="Courier New" w:hAnsi="Courier New" w:hint="default"/>
      </w:rPr>
    </w:lvl>
    <w:lvl w:ilvl="2" w:tplc="2000F8C2" w:tentative="1">
      <w:start w:val="1"/>
      <w:numFmt w:val="bullet"/>
      <w:lvlText w:val=""/>
      <w:lvlJc w:val="left"/>
      <w:pPr>
        <w:tabs>
          <w:tab w:val="num" w:pos="2520"/>
        </w:tabs>
        <w:ind w:left="2520" w:hanging="360"/>
      </w:pPr>
      <w:rPr>
        <w:rFonts w:ascii="Wingdings" w:hAnsi="Wingdings" w:hint="default"/>
      </w:rPr>
    </w:lvl>
    <w:lvl w:ilvl="3" w:tplc="D9D8EF68" w:tentative="1">
      <w:start w:val="1"/>
      <w:numFmt w:val="bullet"/>
      <w:lvlText w:val=""/>
      <w:lvlJc w:val="left"/>
      <w:pPr>
        <w:tabs>
          <w:tab w:val="num" w:pos="3240"/>
        </w:tabs>
        <w:ind w:left="3240" w:hanging="360"/>
      </w:pPr>
      <w:rPr>
        <w:rFonts w:ascii="Symbol" w:hAnsi="Symbol" w:hint="default"/>
      </w:rPr>
    </w:lvl>
    <w:lvl w:ilvl="4" w:tplc="FB2C7104" w:tentative="1">
      <w:start w:val="1"/>
      <w:numFmt w:val="bullet"/>
      <w:lvlText w:val="o"/>
      <w:lvlJc w:val="left"/>
      <w:pPr>
        <w:tabs>
          <w:tab w:val="num" w:pos="3960"/>
        </w:tabs>
        <w:ind w:left="3960" w:hanging="360"/>
      </w:pPr>
      <w:rPr>
        <w:rFonts w:ascii="Courier New" w:hAnsi="Courier New" w:hint="default"/>
      </w:rPr>
    </w:lvl>
    <w:lvl w:ilvl="5" w:tplc="4204DF82" w:tentative="1">
      <w:start w:val="1"/>
      <w:numFmt w:val="bullet"/>
      <w:lvlText w:val=""/>
      <w:lvlJc w:val="left"/>
      <w:pPr>
        <w:tabs>
          <w:tab w:val="num" w:pos="4680"/>
        </w:tabs>
        <w:ind w:left="4680" w:hanging="360"/>
      </w:pPr>
      <w:rPr>
        <w:rFonts w:ascii="Wingdings" w:hAnsi="Wingdings" w:hint="default"/>
      </w:rPr>
    </w:lvl>
    <w:lvl w:ilvl="6" w:tplc="0A1411D2" w:tentative="1">
      <w:start w:val="1"/>
      <w:numFmt w:val="bullet"/>
      <w:lvlText w:val=""/>
      <w:lvlJc w:val="left"/>
      <w:pPr>
        <w:tabs>
          <w:tab w:val="num" w:pos="5400"/>
        </w:tabs>
        <w:ind w:left="5400" w:hanging="360"/>
      </w:pPr>
      <w:rPr>
        <w:rFonts w:ascii="Symbol" w:hAnsi="Symbol" w:hint="default"/>
      </w:rPr>
    </w:lvl>
    <w:lvl w:ilvl="7" w:tplc="29EA61C4" w:tentative="1">
      <w:start w:val="1"/>
      <w:numFmt w:val="bullet"/>
      <w:lvlText w:val="o"/>
      <w:lvlJc w:val="left"/>
      <w:pPr>
        <w:tabs>
          <w:tab w:val="num" w:pos="6120"/>
        </w:tabs>
        <w:ind w:left="6120" w:hanging="360"/>
      </w:pPr>
      <w:rPr>
        <w:rFonts w:ascii="Courier New" w:hAnsi="Courier New" w:hint="default"/>
      </w:rPr>
    </w:lvl>
    <w:lvl w:ilvl="8" w:tplc="0FD24EE4" w:tentative="1">
      <w:start w:val="1"/>
      <w:numFmt w:val="bullet"/>
      <w:lvlText w:val=""/>
      <w:lvlJc w:val="left"/>
      <w:pPr>
        <w:tabs>
          <w:tab w:val="num" w:pos="6840"/>
        </w:tabs>
        <w:ind w:left="6840" w:hanging="360"/>
      </w:pPr>
      <w:rPr>
        <w:rFonts w:ascii="Wingdings" w:hAnsi="Wingdings" w:hint="default"/>
      </w:rPr>
    </w:lvl>
  </w:abstractNum>
  <w:abstractNum w:abstractNumId="33">
    <w:nsid w:val="6C8C1009"/>
    <w:multiLevelType w:val="hybridMultilevel"/>
    <w:tmpl w:val="A98CF748"/>
    <w:lvl w:ilvl="0" w:tplc="74A4196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305F3D"/>
    <w:multiLevelType w:val="multilevel"/>
    <w:tmpl w:val="201C5666"/>
    <w:lvl w:ilvl="0">
      <w:start w:val="1"/>
      <w:numFmt w:val="upperLetter"/>
      <w:suff w:val="space"/>
      <w:lvlText w:val="Appendix %1."/>
      <w:lvlJc w:val="left"/>
      <w:pPr>
        <w:ind w:left="1872" w:hanging="1872"/>
      </w:pPr>
      <w:rPr>
        <w:rFonts w:ascii="Arial Narrow" w:hAnsi="Arial Narrow" w:hint="default"/>
        <w:b/>
        <w:i w:val="0"/>
        <w:sz w:val="36"/>
      </w:rPr>
    </w:lvl>
    <w:lvl w:ilvl="1">
      <w:start w:val="1"/>
      <w:numFmt w:val="decimal"/>
      <w:pStyle w:val="numb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5">
    <w:nsid w:val="74B6476F"/>
    <w:multiLevelType w:val="singleLevel"/>
    <w:tmpl w:val="C39CCD14"/>
    <w:lvl w:ilvl="0">
      <w:start w:val="1"/>
      <w:numFmt w:val="decimal"/>
      <w:pStyle w:val="NumberList2"/>
      <w:lvlText w:val="%1."/>
      <w:lvlJc w:val="left"/>
      <w:pPr>
        <w:tabs>
          <w:tab w:val="num" w:pos="1512"/>
        </w:tabs>
        <w:ind w:left="1512" w:hanging="432"/>
      </w:pPr>
    </w:lvl>
  </w:abstractNum>
  <w:abstractNum w:abstractNumId="36">
    <w:nsid w:val="766549A6"/>
    <w:multiLevelType w:val="hybridMultilevel"/>
    <w:tmpl w:val="BCD26E86"/>
    <w:lvl w:ilvl="0" w:tplc="EAF41C44">
      <w:start w:val="1"/>
      <w:numFmt w:val="bullet"/>
      <w:pStyle w:val="TableBullet2"/>
      <w:lvlText w:val="o"/>
      <w:lvlJc w:val="left"/>
      <w:pPr>
        <w:tabs>
          <w:tab w:val="num" w:pos="156"/>
        </w:tabs>
        <w:ind w:left="518" w:hanging="230"/>
      </w:pPr>
      <w:rPr>
        <w:rFonts w:ascii="Symbol" w:hAnsi="Symbol" w:hint="default"/>
        <w:b w:val="0"/>
        <w:i w:val="0"/>
        <w:color w:val="auto"/>
        <w:sz w:val="20"/>
        <w:szCs w:val="18"/>
      </w:rPr>
    </w:lvl>
    <w:lvl w:ilvl="1" w:tplc="D8BC3478" w:tentative="1">
      <w:start w:val="1"/>
      <w:numFmt w:val="bullet"/>
      <w:lvlText w:val="o"/>
      <w:lvlJc w:val="left"/>
      <w:pPr>
        <w:tabs>
          <w:tab w:val="num" w:pos="1440"/>
        </w:tabs>
        <w:ind w:left="1440" w:hanging="360"/>
      </w:pPr>
      <w:rPr>
        <w:rFonts w:ascii="Courier New" w:hAnsi="Courier New" w:hint="default"/>
      </w:rPr>
    </w:lvl>
    <w:lvl w:ilvl="2" w:tplc="386AA6D4" w:tentative="1">
      <w:start w:val="1"/>
      <w:numFmt w:val="bullet"/>
      <w:lvlText w:val=""/>
      <w:lvlJc w:val="left"/>
      <w:pPr>
        <w:tabs>
          <w:tab w:val="num" w:pos="2160"/>
        </w:tabs>
        <w:ind w:left="2160" w:hanging="360"/>
      </w:pPr>
      <w:rPr>
        <w:rFonts w:ascii="Wingdings" w:hAnsi="Wingdings" w:hint="default"/>
      </w:rPr>
    </w:lvl>
    <w:lvl w:ilvl="3" w:tplc="9B324EC0" w:tentative="1">
      <w:start w:val="1"/>
      <w:numFmt w:val="bullet"/>
      <w:lvlText w:val=""/>
      <w:lvlJc w:val="left"/>
      <w:pPr>
        <w:tabs>
          <w:tab w:val="num" w:pos="2880"/>
        </w:tabs>
        <w:ind w:left="2880" w:hanging="360"/>
      </w:pPr>
      <w:rPr>
        <w:rFonts w:ascii="Symbol" w:hAnsi="Symbol" w:hint="default"/>
      </w:rPr>
    </w:lvl>
    <w:lvl w:ilvl="4" w:tplc="6D5009CA" w:tentative="1">
      <w:start w:val="1"/>
      <w:numFmt w:val="bullet"/>
      <w:lvlText w:val="o"/>
      <w:lvlJc w:val="left"/>
      <w:pPr>
        <w:tabs>
          <w:tab w:val="num" w:pos="3600"/>
        </w:tabs>
        <w:ind w:left="3600" w:hanging="360"/>
      </w:pPr>
      <w:rPr>
        <w:rFonts w:ascii="Courier New" w:hAnsi="Courier New" w:hint="default"/>
      </w:rPr>
    </w:lvl>
    <w:lvl w:ilvl="5" w:tplc="01EC1FFE" w:tentative="1">
      <w:start w:val="1"/>
      <w:numFmt w:val="bullet"/>
      <w:lvlText w:val=""/>
      <w:lvlJc w:val="left"/>
      <w:pPr>
        <w:tabs>
          <w:tab w:val="num" w:pos="4320"/>
        </w:tabs>
        <w:ind w:left="4320" w:hanging="360"/>
      </w:pPr>
      <w:rPr>
        <w:rFonts w:ascii="Wingdings" w:hAnsi="Wingdings" w:hint="default"/>
      </w:rPr>
    </w:lvl>
    <w:lvl w:ilvl="6" w:tplc="CBC0FEE4" w:tentative="1">
      <w:start w:val="1"/>
      <w:numFmt w:val="bullet"/>
      <w:lvlText w:val=""/>
      <w:lvlJc w:val="left"/>
      <w:pPr>
        <w:tabs>
          <w:tab w:val="num" w:pos="5040"/>
        </w:tabs>
        <w:ind w:left="5040" w:hanging="360"/>
      </w:pPr>
      <w:rPr>
        <w:rFonts w:ascii="Symbol" w:hAnsi="Symbol" w:hint="default"/>
      </w:rPr>
    </w:lvl>
    <w:lvl w:ilvl="7" w:tplc="F916447C" w:tentative="1">
      <w:start w:val="1"/>
      <w:numFmt w:val="bullet"/>
      <w:lvlText w:val="o"/>
      <w:lvlJc w:val="left"/>
      <w:pPr>
        <w:tabs>
          <w:tab w:val="num" w:pos="5760"/>
        </w:tabs>
        <w:ind w:left="5760" w:hanging="360"/>
      </w:pPr>
      <w:rPr>
        <w:rFonts w:ascii="Courier New" w:hAnsi="Courier New" w:hint="default"/>
      </w:rPr>
    </w:lvl>
    <w:lvl w:ilvl="8" w:tplc="B352E53C" w:tentative="1">
      <w:start w:val="1"/>
      <w:numFmt w:val="bullet"/>
      <w:lvlText w:val=""/>
      <w:lvlJc w:val="left"/>
      <w:pPr>
        <w:tabs>
          <w:tab w:val="num" w:pos="6480"/>
        </w:tabs>
        <w:ind w:left="6480" w:hanging="360"/>
      </w:pPr>
      <w:rPr>
        <w:rFonts w:ascii="Wingdings" w:hAnsi="Wingdings" w:hint="default"/>
      </w:rPr>
    </w:lvl>
  </w:abstractNum>
  <w:abstractNum w:abstractNumId="37">
    <w:nsid w:val="77B411A4"/>
    <w:multiLevelType w:val="hybridMultilevel"/>
    <w:tmpl w:val="55FE664E"/>
    <w:lvl w:ilvl="0" w:tplc="727C6ACC">
      <w:start w:val="1"/>
      <w:numFmt w:val="bullet"/>
      <w:pStyle w:val="Bullet2"/>
      <w:lvlText w:val="o"/>
      <w:lvlJc w:val="left"/>
      <w:pPr>
        <w:tabs>
          <w:tab w:val="num" w:pos="1008"/>
        </w:tabs>
        <w:ind w:left="979" w:hanging="331"/>
      </w:pPr>
      <w:rPr>
        <w:rFonts w:ascii="Symbol" w:hAnsi="Symbol" w:hint="default"/>
        <w:b w:val="0"/>
        <w:i w:val="0"/>
        <w:sz w:val="20"/>
      </w:rPr>
    </w:lvl>
    <w:lvl w:ilvl="1" w:tplc="04090003">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844AFD"/>
    <w:multiLevelType w:val="hybridMultilevel"/>
    <w:tmpl w:val="D41816DE"/>
    <w:lvl w:ilvl="0" w:tplc="F74CB9BE">
      <w:start w:val="1"/>
      <w:numFmt w:val="bullet"/>
      <w:pStyle w:val="TitleBulletText"/>
      <w:lvlText w:val=""/>
      <w:lvlJc w:val="left"/>
      <w:pPr>
        <w:tabs>
          <w:tab w:val="num" w:pos="720"/>
        </w:tabs>
        <w:ind w:left="720" w:hanging="72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E7816F8"/>
    <w:multiLevelType w:val="hybridMultilevel"/>
    <w:tmpl w:val="A9B65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2"/>
  </w:num>
  <w:num w:numId="3">
    <w:abstractNumId w:val="28"/>
  </w:num>
  <w:num w:numId="4">
    <w:abstractNumId w:val="25"/>
  </w:num>
  <w:num w:numId="5">
    <w:abstractNumId w:val="24"/>
  </w:num>
  <w:num w:numId="6">
    <w:abstractNumId w:val="34"/>
  </w:num>
  <w:num w:numId="7">
    <w:abstractNumId w:val="22"/>
  </w:num>
  <w:num w:numId="8">
    <w:abstractNumId w:val="22"/>
  </w:num>
  <w:num w:numId="9">
    <w:abstractNumId w:val="22"/>
  </w:num>
  <w:num w:numId="10">
    <w:abstractNumId w:val="22"/>
  </w:num>
  <w:num w:numId="11">
    <w:abstractNumId w:val="22"/>
  </w:num>
  <w:num w:numId="12">
    <w:abstractNumId w:val="17"/>
  </w:num>
  <w:num w:numId="13">
    <w:abstractNumId w:val="37"/>
  </w:num>
  <w:num w:numId="14">
    <w:abstractNumId w:val="13"/>
    <w:lvlOverride w:ilvl="0">
      <w:startOverride w:val="1"/>
    </w:lvlOverride>
  </w:num>
  <w:num w:numId="15">
    <w:abstractNumId w:val="20"/>
  </w:num>
  <w:num w:numId="16">
    <w:abstractNumId w:val="35"/>
  </w:num>
  <w:num w:numId="17">
    <w:abstractNumId w:val="36"/>
  </w:num>
  <w:num w:numId="18">
    <w:abstractNumId w:val="14"/>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7"/>
  </w:num>
  <w:num w:numId="30">
    <w:abstractNumId w:val="29"/>
  </w:num>
  <w:num w:numId="31">
    <w:abstractNumId w:val="38"/>
  </w:num>
  <w:num w:numId="32">
    <w:abstractNumId w:val="15"/>
  </w:num>
  <w:num w:numId="33">
    <w:abstractNumId w:val="30"/>
  </w:num>
  <w:num w:numId="34">
    <w:abstractNumId w:val="26"/>
  </w:num>
  <w:num w:numId="35">
    <w:abstractNumId w:val="11"/>
  </w:num>
  <w:num w:numId="36">
    <w:abstractNumId w:val="19"/>
  </w:num>
  <w:num w:numId="37">
    <w:abstractNumId w:val="18"/>
  </w:num>
  <w:num w:numId="38">
    <w:abstractNumId w:val="10"/>
  </w:num>
  <w:num w:numId="39">
    <w:abstractNumId w:val="31"/>
  </w:num>
  <w:num w:numId="40">
    <w:abstractNumId w:val="12"/>
  </w:num>
  <w:num w:numId="41">
    <w:abstractNumId w:val="33"/>
  </w:num>
  <w:num w:numId="42">
    <w:abstractNumId w:val="39"/>
  </w:num>
  <w:num w:numId="43">
    <w:abstractNumId w:val="21"/>
  </w:num>
  <w:num w:numId="44">
    <w:abstractNumId w:val="13"/>
  </w:num>
  <w:num w:numId="45">
    <w:abstractNumId w:val="2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revisionView w:markup="0"/>
  <w:trackRevisions/>
  <w:doNotTrackMoves/>
  <w:defaultTabStop w:val="720"/>
  <w:drawingGridHorizontalSpacing w:val="120"/>
  <w:displayHorizontalDrawingGridEvery w:val="2"/>
  <w:displayVerticalDrawingGridEvery w:val="2"/>
  <w:doNotShadeFormData/>
  <w:noPunctuationKerning/>
  <w:characterSpacingControl w:val="doNotCompress"/>
  <w:hdrShapeDefaults>
    <o:shapedefaults v:ext="edit" spidmax="51208">
      <o:colormru v:ext="edit" colors="#036,#002f80"/>
    </o:shapedefaults>
    <o:shapelayout v:ext="edit">
      <o:idmap v:ext="edit" data="50"/>
    </o:shapelayout>
  </w:hdrShapeDefaults>
  <w:footnotePr>
    <w:footnote w:id="-1"/>
    <w:footnote w:id="0"/>
  </w:footnotePr>
  <w:endnotePr>
    <w:endnote w:id="-1"/>
    <w:endnote w:id="0"/>
  </w:endnotePr>
  <w:compat/>
  <w:rsids>
    <w:rsidRoot w:val="0000683F"/>
    <w:rsid w:val="00005298"/>
    <w:rsid w:val="0000683F"/>
    <w:rsid w:val="0001256E"/>
    <w:rsid w:val="000166D9"/>
    <w:rsid w:val="0001779E"/>
    <w:rsid w:val="00041168"/>
    <w:rsid w:val="00044986"/>
    <w:rsid w:val="00045815"/>
    <w:rsid w:val="00047349"/>
    <w:rsid w:val="00047369"/>
    <w:rsid w:val="000518AE"/>
    <w:rsid w:val="00056399"/>
    <w:rsid w:val="000606A8"/>
    <w:rsid w:val="00063E7D"/>
    <w:rsid w:val="0006582E"/>
    <w:rsid w:val="00067341"/>
    <w:rsid w:val="00070CFC"/>
    <w:rsid w:val="00072A06"/>
    <w:rsid w:val="00073B05"/>
    <w:rsid w:val="00082ED9"/>
    <w:rsid w:val="00094D93"/>
    <w:rsid w:val="000A1F2B"/>
    <w:rsid w:val="000B2824"/>
    <w:rsid w:val="000C4B65"/>
    <w:rsid w:val="000C7844"/>
    <w:rsid w:val="000D02F7"/>
    <w:rsid w:val="000D480D"/>
    <w:rsid w:val="000D514B"/>
    <w:rsid w:val="000D5600"/>
    <w:rsid w:val="000E2E2A"/>
    <w:rsid w:val="000E4E55"/>
    <w:rsid w:val="001024DA"/>
    <w:rsid w:val="00105B75"/>
    <w:rsid w:val="00110D1C"/>
    <w:rsid w:val="001113F8"/>
    <w:rsid w:val="00115991"/>
    <w:rsid w:val="00135694"/>
    <w:rsid w:val="00137D55"/>
    <w:rsid w:val="00141309"/>
    <w:rsid w:val="00142FF8"/>
    <w:rsid w:val="00150A35"/>
    <w:rsid w:val="00150A43"/>
    <w:rsid w:val="00154AA7"/>
    <w:rsid w:val="00156503"/>
    <w:rsid w:val="001620C4"/>
    <w:rsid w:val="00172983"/>
    <w:rsid w:val="001808C1"/>
    <w:rsid w:val="00182DAB"/>
    <w:rsid w:val="00183A1E"/>
    <w:rsid w:val="00183D9A"/>
    <w:rsid w:val="0019075B"/>
    <w:rsid w:val="00191B32"/>
    <w:rsid w:val="001947AD"/>
    <w:rsid w:val="00196571"/>
    <w:rsid w:val="001A04D3"/>
    <w:rsid w:val="001B324E"/>
    <w:rsid w:val="001B7307"/>
    <w:rsid w:val="001B73CA"/>
    <w:rsid w:val="001C0CC1"/>
    <w:rsid w:val="001C6EF4"/>
    <w:rsid w:val="001D35DF"/>
    <w:rsid w:val="001E0590"/>
    <w:rsid w:val="001E1D1F"/>
    <w:rsid w:val="001E29AE"/>
    <w:rsid w:val="001E5C0C"/>
    <w:rsid w:val="001E731C"/>
    <w:rsid w:val="001F7119"/>
    <w:rsid w:val="00200D85"/>
    <w:rsid w:val="00212C7A"/>
    <w:rsid w:val="002144A3"/>
    <w:rsid w:val="00233010"/>
    <w:rsid w:val="002350A8"/>
    <w:rsid w:val="00240468"/>
    <w:rsid w:val="00245500"/>
    <w:rsid w:val="0024733B"/>
    <w:rsid w:val="00256128"/>
    <w:rsid w:val="002657EF"/>
    <w:rsid w:val="00270F29"/>
    <w:rsid w:val="002728C2"/>
    <w:rsid w:val="002801A8"/>
    <w:rsid w:val="00281BA8"/>
    <w:rsid w:val="00292D90"/>
    <w:rsid w:val="002959D9"/>
    <w:rsid w:val="00297A0C"/>
    <w:rsid w:val="002A4F12"/>
    <w:rsid w:val="002B2DB8"/>
    <w:rsid w:val="002B2E2D"/>
    <w:rsid w:val="002B2F87"/>
    <w:rsid w:val="002C154E"/>
    <w:rsid w:val="002C4043"/>
    <w:rsid w:val="002C57B1"/>
    <w:rsid w:val="002C7839"/>
    <w:rsid w:val="002D60C9"/>
    <w:rsid w:val="002D77F6"/>
    <w:rsid w:val="002D7804"/>
    <w:rsid w:val="002E266A"/>
    <w:rsid w:val="002E3C3D"/>
    <w:rsid w:val="00301A65"/>
    <w:rsid w:val="0030429A"/>
    <w:rsid w:val="00310498"/>
    <w:rsid w:val="00310ADC"/>
    <w:rsid w:val="00325711"/>
    <w:rsid w:val="00334EFA"/>
    <w:rsid w:val="00340B34"/>
    <w:rsid w:val="0034334E"/>
    <w:rsid w:val="00347379"/>
    <w:rsid w:val="003478C7"/>
    <w:rsid w:val="00381E7D"/>
    <w:rsid w:val="00385AAA"/>
    <w:rsid w:val="00392AEC"/>
    <w:rsid w:val="00397F80"/>
    <w:rsid w:val="003A2ED3"/>
    <w:rsid w:val="003A79EB"/>
    <w:rsid w:val="003C4B4F"/>
    <w:rsid w:val="003D20DC"/>
    <w:rsid w:val="003D221B"/>
    <w:rsid w:val="003D54FA"/>
    <w:rsid w:val="003D63A8"/>
    <w:rsid w:val="003D64D5"/>
    <w:rsid w:val="003E0197"/>
    <w:rsid w:val="003E63C7"/>
    <w:rsid w:val="003F125E"/>
    <w:rsid w:val="00404B5C"/>
    <w:rsid w:val="00406D9C"/>
    <w:rsid w:val="00412B07"/>
    <w:rsid w:val="0041583F"/>
    <w:rsid w:val="004178BE"/>
    <w:rsid w:val="00417960"/>
    <w:rsid w:val="0042153A"/>
    <w:rsid w:val="00431907"/>
    <w:rsid w:val="0044766F"/>
    <w:rsid w:val="00463775"/>
    <w:rsid w:val="00471F70"/>
    <w:rsid w:val="004753AF"/>
    <w:rsid w:val="0048454B"/>
    <w:rsid w:val="00485344"/>
    <w:rsid w:val="00491CF9"/>
    <w:rsid w:val="004A78BD"/>
    <w:rsid w:val="004B528A"/>
    <w:rsid w:val="004B7CFF"/>
    <w:rsid w:val="004C05C4"/>
    <w:rsid w:val="004D1C42"/>
    <w:rsid w:val="004D61EE"/>
    <w:rsid w:val="004D78C4"/>
    <w:rsid w:val="004E3826"/>
    <w:rsid w:val="004F3034"/>
    <w:rsid w:val="004F3E81"/>
    <w:rsid w:val="004F46E4"/>
    <w:rsid w:val="0050170F"/>
    <w:rsid w:val="00502B44"/>
    <w:rsid w:val="00503EF7"/>
    <w:rsid w:val="0051265F"/>
    <w:rsid w:val="005137A2"/>
    <w:rsid w:val="00513AEA"/>
    <w:rsid w:val="00513EE1"/>
    <w:rsid w:val="00515CF5"/>
    <w:rsid w:val="00516150"/>
    <w:rsid w:val="005222C4"/>
    <w:rsid w:val="005309FB"/>
    <w:rsid w:val="00540179"/>
    <w:rsid w:val="00544395"/>
    <w:rsid w:val="005462A4"/>
    <w:rsid w:val="00546D61"/>
    <w:rsid w:val="00550524"/>
    <w:rsid w:val="00552095"/>
    <w:rsid w:val="00554610"/>
    <w:rsid w:val="00555AEE"/>
    <w:rsid w:val="005573AB"/>
    <w:rsid w:val="00575E84"/>
    <w:rsid w:val="00577505"/>
    <w:rsid w:val="00577AAB"/>
    <w:rsid w:val="00583715"/>
    <w:rsid w:val="005855EB"/>
    <w:rsid w:val="00585E64"/>
    <w:rsid w:val="00587319"/>
    <w:rsid w:val="005935F0"/>
    <w:rsid w:val="005971D3"/>
    <w:rsid w:val="005A1C37"/>
    <w:rsid w:val="005A444F"/>
    <w:rsid w:val="005A4995"/>
    <w:rsid w:val="005B3C44"/>
    <w:rsid w:val="005C0860"/>
    <w:rsid w:val="005C1401"/>
    <w:rsid w:val="005C2C3F"/>
    <w:rsid w:val="005D3016"/>
    <w:rsid w:val="005E4185"/>
    <w:rsid w:val="005F1120"/>
    <w:rsid w:val="005F2CA2"/>
    <w:rsid w:val="005F6987"/>
    <w:rsid w:val="006014FE"/>
    <w:rsid w:val="00603DF7"/>
    <w:rsid w:val="006235CE"/>
    <w:rsid w:val="00627C8D"/>
    <w:rsid w:val="00630145"/>
    <w:rsid w:val="00634F0E"/>
    <w:rsid w:val="00636060"/>
    <w:rsid w:val="00643167"/>
    <w:rsid w:val="006443E6"/>
    <w:rsid w:val="006518AA"/>
    <w:rsid w:val="00656D96"/>
    <w:rsid w:val="00665783"/>
    <w:rsid w:val="006702BE"/>
    <w:rsid w:val="0067130D"/>
    <w:rsid w:val="00683500"/>
    <w:rsid w:val="006872A7"/>
    <w:rsid w:val="00687782"/>
    <w:rsid w:val="0069691B"/>
    <w:rsid w:val="006A1653"/>
    <w:rsid w:val="006A5127"/>
    <w:rsid w:val="006A6A75"/>
    <w:rsid w:val="006B0124"/>
    <w:rsid w:val="006B17D0"/>
    <w:rsid w:val="006B4862"/>
    <w:rsid w:val="006B4E8F"/>
    <w:rsid w:val="006D058B"/>
    <w:rsid w:val="006D5AD8"/>
    <w:rsid w:val="006E029C"/>
    <w:rsid w:val="006E43F6"/>
    <w:rsid w:val="006E683D"/>
    <w:rsid w:val="00704A31"/>
    <w:rsid w:val="00706E9E"/>
    <w:rsid w:val="0071011D"/>
    <w:rsid w:val="00720B6D"/>
    <w:rsid w:val="00727102"/>
    <w:rsid w:val="007349E2"/>
    <w:rsid w:val="007379EF"/>
    <w:rsid w:val="0074245D"/>
    <w:rsid w:val="00745AE3"/>
    <w:rsid w:val="00747178"/>
    <w:rsid w:val="00761641"/>
    <w:rsid w:val="00762C0F"/>
    <w:rsid w:val="0076321D"/>
    <w:rsid w:val="007671D9"/>
    <w:rsid w:val="00774E85"/>
    <w:rsid w:val="00783BE6"/>
    <w:rsid w:val="00784093"/>
    <w:rsid w:val="00790D66"/>
    <w:rsid w:val="00792B63"/>
    <w:rsid w:val="007A3FFF"/>
    <w:rsid w:val="007C3BC1"/>
    <w:rsid w:val="007C49BA"/>
    <w:rsid w:val="007C7289"/>
    <w:rsid w:val="007D6A57"/>
    <w:rsid w:val="007E5FFA"/>
    <w:rsid w:val="007F2A9D"/>
    <w:rsid w:val="00803195"/>
    <w:rsid w:val="0081163F"/>
    <w:rsid w:val="00811862"/>
    <w:rsid w:val="00814432"/>
    <w:rsid w:val="00817224"/>
    <w:rsid w:val="00821BE7"/>
    <w:rsid w:val="00823CDF"/>
    <w:rsid w:val="00824A8F"/>
    <w:rsid w:val="00831DCA"/>
    <w:rsid w:val="0084271A"/>
    <w:rsid w:val="00842CF3"/>
    <w:rsid w:val="00844F5B"/>
    <w:rsid w:val="00846164"/>
    <w:rsid w:val="00857821"/>
    <w:rsid w:val="008856BA"/>
    <w:rsid w:val="00894894"/>
    <w:rsid w:val="00897B18"/>
    <w:rsid w:val="008A19F8"/>
    <w:rsid w:val="008A7368"/>
    <w:rsid w:val="008C7CE1"/>
    <w:rsid w:val="008D2AFF"/>
    <w:rsid w:val="008D5979"/>
    <w:rsid w:val="008D7E6B"/>
    <w:rsid w:val="008E0CC0"/>
    <w:rsid w:val="008E1A4E"/>
    <w:rsid w:val="008E7E60"/>
    <w:rsid w:val="008F0D53"/>
    <w:rsid w:val="008F32A3"/>
    <w:rsid w:val="008F76C0"/>
    <w:rsid w:val="009016A5"/>
    <w:rsid w:val="00905A2A"/>
    <w:rsid w:val="0090786C"/>
    <w:rsid w:val="009078B3"/>
    <w:rsid w:val="009112DC"/>
    <w:rsid w:val="009162C9"/>
    <w:rsid w:val="009204E4"/>
    <w:rsid w:val="00934797"/>
    <w:rsid w:val="0095028E"/>
    <w:rsid w:val="00967D8E"/>
    <w:rsid w:val="0097593F"/>
    <w:rsid w:val="00986687"/>
    <w:rsid w:val="0099237F"/>
    <w:rsid w:val="009970AA"/>
    <w:rsid w:val="009A3E4F"/>
    <w:rsid w:val="009B21AF"/>
    <w:rsid w:val="009B3332"/>
    <w:rsid w:val="009B6314"/>
    <w:rsid w:val="009C145F"/>
    <w:rsid w:val="009C1CCE"/>
    <w:rsid w:val="009C7F2A"/>
    <w:rsid w:val="009D1860"/>
    <w:rsid w:val="009F04C1"/>
    <w:rsid w:val="00A13BC2"/>
    <w:rsid w:val="00A16963"/>
    <w:rsid w:val="00A24F54"/>
    <w:rsid w:val="00A277BE"/>
    <w:rsid w:val="00A30E78"/>
    <w:rsid w:val="00A34164"/>
    <w:rsid w:val="00A367CB"/>
    <w:rsid w:val="00A4026A"/>
    <w:rsid w:val="00A40662"/>
    <w:rsid w:val="00A45AA1"/>
    <w:rsid w:val="00A46532"/>
    <w:rsid w:val="00A47949"/>
    <w:rsid w:val="00A47A8E"/>
    <w:rsid w:val="00A505F7"/>
    <w:rsid w:val="00A521A8"/>
    <w:rsid w:val="00A52C0F"/>
    <w:rsid w:val="00A55F61"/>
    <w:rsid w:val="00A57151"/>
    <w:rsid w:val="00A618F1"/>
    <w:rsid w:val="00A63659"/>
    <w:rsid w:val="00A67573"/>
    <w:rsid w:val="00A75332"/>
    <w:rsid w:val="00A77B23"/>
    <w:rsid w:val="00A82461"/>
    <w:rsid w:val="00A91EA8"/>
    <w:rsid w:val="00A93917"/>
    <w:rsid w:val="00AA1036"/>
    <w:rsid w:val="00AA676C"/>
    <w:rsid w:val="00AB10A6"/>
    <w:rsid w:val="00AB14BC"/>
    <w:rsid w:val="00AB6A5E"/>
    <w:rsid w:val="00AD5E09"/>
    <w:rsid w:val="00AD78C4"/>
    <w:rsid w:val="00AE4080"/>
    <w:rsid w:val="00AE5A8D"/>
    <w:rsid w:val="00AE6A95"/>
    <w:rsid w:val="00AF1A60"/>
    <w:rsid w:val="00B20271"/>
    <w:rsid w:val="00B261AE"/>
    <w:rsid w:val="00B3058C"/>
    <w:rsid w:val="00B30D33"/>
    <w:rsid w:val="00B3151D"/>
    <w:rsid w:val="00B31B87"/>
    <w:rsid w:val="00B36831"/>
    <w:rsid w:val="00B466CA"/>
    <w:rsid w:val="00B47594"/>
    <w:rsid w:val="00B477D7"/>
    <w:rsid w:val="00B47B6D"/>
    <w:rsid w:val="00B47D45"/>
    <w:rsid w:val="00B5363A"/>
    <w:rsid w:val="00B610F2"/>
    <w:rsid w:val="00B67931"/>
    <w:rsid w:val="00B728E8"/>
    <w:rsid w:val="00B77DA5"/>
    <w:rsid w:val="00B81E30"/>
    <w:rsid w:val="00B9336E"/>
    <w:rsid w:val="00B94570"/>
    <w:rsid w:val="00B94F35"/>
    <w:rsid w:val="00B96929"/>
    <w:rsid w:val="00BA0B4C"/>
    <w:rsid w:val="00BA4888"/>
    <w:rsid w:val="00BB540A"/>
    <w:rsid w:val="00BC1830"/>
    <w:rsid w:val="00BD28FA"/>
    <w:rsid w:val="00BE273A"/>
    <w:rsid w:val="00BE3B10"/>
    <w:rsid w:val="00BE47E7"/>
    <w:rsid w:val="00BE4BDA"/>
    <w:rsid w:val="00BE56A7"/>
    <w:rsid w:val="00C000BA"/>
    <w:rsid w:val="00C027D4"/>
    <w:rsid w:val="00C10317"/>
    <w:rsid w:val="00C151FE"/>
    <w:rsid w:val="00C20ACB"/>
    <w:rsid w:val="00C21792"/>
    <w:rsid w:val="00C22306"/>
    <w:rsid w:val="00C22E3D"/>
    <w:rsid w:val="00C23B01"/>
    <w:rsid w:val="00C24C34"/>
    <w:rsid w:val="00C32D12"/>
    <w:rsid w:val="00C35BC6"/>
    <w:rsid w:val="00C40850"/>
    <w:rsid w:val="00C430F2"/>
    <w:rsid w:val="00C4522D"/>
    <w:rsid w:val="00C56356"/>
    <w:rsid w:val="00C67299"/>
    <w:rsid w:val="00C8593F"/>
    <w:rsid w:val="00C86A40"/>
    <w:rsid w:val="00C9061A"/>
    <w:rsid w:val="00C9721A"/>
    <w:rsid w:val="00CA550E"/>
    <w:rsid w:val="00CB1788"/>
    <w:rsid w:val="00CB3A0B"/>
    <w:rsid w:val="00CB511B"/>
    <w:rsid w:val="00CB6A65"/>
    <w:rsid w:val="00CB79C2"/>
    <w:rsid w:val="00CC05D2"/>
    <w:rsid w:val="00CC6FCC"/>
    <w:rsid w:val="00CD2E8F"/>
    <w:rsid w:val="00CD4A77"/>
    <w:rsid w:val="00CD5265"/>
    <w:rsid w:val="00CE666F"/>
    <w:rsid w:val="00CF403E"/>
    <w:rsid w:val="00CF53AB"/>
    <w:rsid w:val="00CF6717"/>
    <w:rsid w:val="00CF6CD5"/>
    <w:rsid w:val="00D10F77"/>
    <w:rsid w:val="00D144F4"/>
    <w:rsid w:val="00D15988"/>
    <w:rsid w:val="00D1728D"/>
    <w:rsid w:val="00D176A1"/>
    <w:rsid w:val="00D26599"/>
    <w:rsid w:val="00D26AEE"/>
    <w:rsid w:val="00D31262"/>
    <w:rsid w:val="00D32B38"/>
    <w:rsid w:val="00D40601"/>
    <w:rsid w:val="00D4520A"/>
    <w:rsid w:val="00D45283"/>
    <w:rsid w:val="00D45D40"/>
    <w:rsid w:val="00D46022"/>
    <w:rsid w:val="00D46078"/>
    <w:rsid w:val="00D6307A"/>
    <w:rsid w:val="00D65688"/>
    <w:rsid w:val="00D65931"/>
    <w:rsid w:val="00D76D0D"/>
    <w:rsid w:val="00D84F48"/>
    <w:rsid w:val="00D85141"/>
    <w:rsid w:val="00D87AF0"/>
    <w:rsid w:val="00D90953"/>
    <w:rsid w:val="00D932A7"/>
    <w:rsid w:val="00DA08CB"/>
    <w:rsid w:val="00DA5490"/>
    <w:rsid w:val="00DA6891"/>
    <w:rsid w:val="00DC0861"/>
    <w:rsid w:val="00DC3B89"/>
    <w:rsid w:val="00DD5DAD"/>
    <w:rsid w:val="00DD6A0A"/>
    <w:rsid w:val="00DE002E"/>
    <w:rsid w:val="00DE4724"/>
    <w:rsid w:val="00DE72B3"/>
    <w:rsid w:val="00DF5422"/>
    <w:rsid w:val="00DF77F5"/>
    <w:rsid w:val="00E10948"/>
    <w:rsid w:val="00E14A13"/>
    <w:rsid w:val="00E20673"/>
    <w:rsid w:val="00E20E7A"/>
    <w:rsid w:val="00E218A3"/>
    <w:rsid w:val="00E23961"/>
    <w:rsid w:val="00E31D85"/>
    <w:rsid w:val="00E34820"/>
    <w:rsid w:val="00E42D99"/>
    <w:rsid w:val="00E46AC8"/>
    <w:rsid w:val="00E46CA4"/>
    <w:rsid w:val="00E51762"/>
    <w:rsid w:val="00E51B15"/>
    <w:rsid w:val="00E53019"/>
    <w:rsid w:val="00E53592"/>
    <w:rsid w:val="00E64802"/>
    <w:rsid w:val="00E67577"/>
    <w:rsid w:val="00E72B2F"/>
    <w:rsid w:val="00E72B9A"/>
    <w:rsid w:val="00E74CE8"/>
    <w:rsid w:val="00E75244"/>
    <w:rsid w:val="00E776AB"/>
    <w:rsid w:val="00E85149"/>
    <w:rsid w:val="00E85E39"/>
    <w:rsid w:val="00E862FF"/>
    <w:rsid w:val="00E863D4"/>
    <w:rsid w:val="00E96A3E"/>
    <w:rsid w:val="00E971D2"/>
    <w:rsid w:val="00EA1208"/>
    <w:rsid w:val="00EA1C8A"/>
    <w:rsid w:val="00EA400C"/>
    <w:rsid w:val="00EA4BF1"/>
    <w:rsid w:val="00EB78F8"/>
    <w:rsid w:val="00EC639D"/>
    <w:rsid w:val="00ED3147"/>
    <w:rsid w:val="00ED5272"/>
    <w:rsid w:val="00EE1B31"/>
    <w:rsid w:val="00EE7E77"/>
    <w:rsid w:val="00EF29F6"/>
    <w:rsid w:val="00EF502F"/>
    <w:rsid w:val="00EF57BE"/>
    <w:rsid w:val="00F03601"/>
    <w:rsid w:val="00F07C5A"/>
    <w:rsid w:val="00F1455A"/>
    <w:rsid w:val="00F21424"/>
    <w:rsid w:val="00F23F78"/>
    <w:rsid w:val="00F3198C"/>
    <w:rsid w:val="00F3275A"/>
    <w:rsid w:val="00F33867"/>
    <w:rsid w:val="00F445C8"/>
    <w:rsid w:val="00F44A61"/>
    <w:rsid w:val="00F50736"/>
    <w:rsid w:val="00F56632"/>
    <w:rsid w:val="00F61F26"/>
    <w:rsid w:val="00F650C3"/>
    <w:rsid w:val="00F662AA"/>
    <w:rsid w:val="00F704E1"/>
    <w:rsid w:val="00F73EB0"/>
    <w:rsid w:val="00F775B6"/>
    <w:rsid w:val="00F81A76"/>
    <w:rsid w:val="00F83B50"/>
    <w:rsid w:val="00F86E0C"/>
    <w:rsid w:val="00FA40DF"/>
    <w:rsid w:val="00FA60BB"/>
    <w:rsid w:val="00FB05F0"/>
    <w:rsid w:val="00FB71B4"/>
    <w:rsid w:val="00FC051A"/>
    <w:rsid w:val="00FC638A"/>
    <w:rsid w:val="00FD5025"/>
    <w:rsid w:val="00FD5C88"/>
    <w:rsid w:val="00FF3E45"/>
    <w:rsid w:val="00FF5C0E"/>
    <w:rsid w:val="00FF6777"/>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8">
      <o:colormru v:ext="edit" colors="#036,#002f8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2E3D"/>
    <w:pPr>
      <w:spacing w:before="160" w:after="160"/>
    </w:pPr>
  </w:style>
  <w:style w:type="paragraph" w:styleId="Heading1">
    <w:name w:val="heading 1"/>
    <w:aliases w:val="1"/>
    <w:next w:val="Normal"/>
    <w:qFormat/>
    <w:rsid w:val="005703C2"/>
    <w:pPr>
      <w:keepNext/>
      <w:numPr>
        <w:numId w:val="7"/>
      </w:numPr>
      <w:tabs>
        <w:tab w:val="clear" w:pos="432"/>
      </w:tabs>
      <w:spacing w:before="280" w:after="160"/>
      <w:ind w:left="504" w:hanging="504"/>
      <w:outlineLvl w:val="0"/>
    </w:pPr>
    <w:rPr>
      <w:rFonts w:ascii="Arial Bold" w:hAnsi="Arial Bold"/>
      <w:b/>
      <w:kern w:val="28"/>
      <w:sz w:val="36"/>
    </w:rPr>
  </w:style>
  <w:style w:type="paragraph" w:styleId="Heading2">
    <w:name w:val="heading 2"/>
    <w:aliases w:val="H2,H21,H24,H25,H26,H211,H241,H251,2,heading 2"/>
    <w:next w:val="Normal"/>
    <w:qFormat/>
    <w:rsid w:val="00783BE6"/>
    <w:pPr>
      <w:keepNext/>
      <w:numPr>
        <w:ilvl w:val="1"/>
        <w:numId w:val="8"/>
      </w:numPr>
      <w:tabs>
        <w:tab w:val="clear" w:pos="846"/>
      </w:tabs>
      <w:spacing w:before="320" w:after="60"/>
      <w:ind w:left="720" w:hanging="720"/>
      <w:outlineLvl w:val="1"/>
    </w:pPr>
    <w:rPr>
      <w:rFonts w:ascii="Arial" w:hAnsi="Arial" w:cs="Arial"/>
      <w:b/>
      <w:iCs/>
      <w:sz w:val="28"/>
      <w:szCs w:val="28"/>
    </w:rPr>
  </w:style>
  <w:style w:type="paragraph" w:styleId="Heading3">
    <w:name w:val="heading 3"/>
    <w:aliases w:val="H3,H31,H34,H35,H36,H311,H341,H351,3"/>
    <w:next w:val="Normal"/>
    <w:link w:val="Heading3Char"/>
    <w:qFormat/>
    <w:rsid w:val="00C22E3D"/>
    <w:pPr>
      <w:keepNext/>
      <w:numPr>
        <w:ilvl w:val="2"/>
        <w:numId w:val="9"/>
      </w:numPr>
      <w:tabs>
        <w:tab w:val="clear" w:pos="720"/>
        <w:tab w:val="left" w:pos="840"/>
      </w:tabs>
      <w:spacing w:before="240" w:after="40"/>
      <w:ind w:left="835" w:hanging="835"/>
      <w:outlineLvl w:val="2"/>
    </w:pPr>
    <w:rPr>
      <w:rFonts w:ascii="Arial" w:hAnsi="Arial"/>
      <w:b/>
    </w:rPr>
  </w:style>
  <w:style w:type="paragraph" w:styleId="Heading4">
    <w:name w:val="heading 4"/>
    <w:aliases w:val="H4,4"/>
    <w:basedOn w:val="Normal"/>
    <w:next w:val="Normal"/>
    <w:qFormat/>
    <w:rsid w:val="00C22E3D"/>
    <w:pPr>
      <w:keepNext/>
      <w:numPr>
        <w:ilvl w:val="3"/>
        <w:numId w:val="10"/>
      </w:numPr>
      <w:spacing w:before="240" w:after="120"/>
      <w:outlineLvl w:val="3"/>
    </w:pPr>
    <w:rPr>
      <w:rFonts w:ascii="Arial" w:hAnsi="Arial" w:cs="Arial"/>
      <w:b/>
      <w:bCs/>
      <w:szCs w:val="32"/>
    </w:rPr>
  </w:style>
  <w:style w:type="paragraph" w:styleId="Heading5">
    <w:name w:val="heading 5"/>
    <w:basedOn w:val="Normal"/>
    <w:next w:val="Normal"/>
    <w:autoRedefine/>
    <w:qFormat/>
    <w:rsid w:val="00C22E3D"/>
    <w:pPr>
      <w:keepNext/>
      <w:numPr>
        <w:ilvl w:val="4"/>
        <w:numId w:val="11"/>
      </w:numPr>
      <w:spacing w:before="240" w:after="60"/>
      <w:ind w:left="1080" w:hanging="1080"/>
      <w:outlineLvl w:val="4"/>
    </w:pPr>
    <w:rPr>
      <w:rFonts w:ascii="Arial" w:hAnsi="Arial"/>
      <w:b/>
      <w:iCs/>
      <w:szCs w:val="26"/>
    </w:rPr>
  </w:style>
  <w:style w:type="paragraph" w:styleId="Heading6">
    <w:name w:val="heading 6"/>
    <w:basedOn w:val="Normal"/>
    <w:next w:val="Normal"/>
    <w:qFormat/>
    <w:rsid w:val="00C22E3D"/>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C22E3D"/>
    <w:pPr>
      <w:keepNext/>
      <w:pageBreakBefore/>
      <w:widowControl w:val="0"/>
      <w:numPr>
        <w:ilvl w:val="6"/>
        <w:numId w:val="12"/>
      </w:numPr>
      <w:spacing w:before="240" w:after="120"/>
      <w:outlineLvl w:val="6"/>
    </w:pPr>
    <w:rPr>
      <w:rFonts w:ascii="Arial" w:hAnsi="Arial"/>
      <w:b/>
      <w:sz w:val="36"/>
    </w:rPr>
  </w:style>
  <w:style w:type="paragraph" w:styleId="Heading8">
    <w:name w:val="heading 8"/>
    <w:next w:val="BodyText"/>
    <w:qFormat/>
    <w:rsid w:val="00C22E3D"/>
    <w:pPr>
      <w:pageBreakBefore/>
      <w:spacing w:before="560" w:after="280"/>
      <w:outlineLvl w:val="7"/>
    </w:pPr>
    <w:rPr>
      <w:rFonts w:ascii="Arial Bold" w:hAnsi="Arial Bold"/>
      <w:b/>
      <w:sz w:val="36"/>
    </w:rPr>
  </w:style>
  <w:style w:type="paragraph" w:styleId="Heading9">
    <w:name w:val="heading 9"/>
    <w:basedOn w:val="wrruleheadpara"/>
    <w:next w:val="Normal"/>
    <w:link w:val="Heading9Char"/>
    <w:qFormat/>
    <w:rsid w:val="00DD6A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4E3E90"/>
  </w:style>
  <w:style w:type="paragraph" w:customStyle="1" w:styleId="Bullet1">
    <w:name w:val="Bullet1"/>
    <w:rsid w:val="00C22E3D"/>
    <w:pPr>
      <w:numPr>
        <w:numId w:val="2"/>
      </w:numPr>
      <w:tabs>
        <w:tab w:val="clear" w:pos="720"/>
        <w:tab w:val="num" w:pos="600"/>
      </w:tabs>
      <w:spacing w:before="60" w:after="60"/>
      <w:ind w:left="605" w:hanging="245"/>
    </w:pPr>
    <w:rPr>
      <w:color w:val="000000"/>
    </w:rPr>
  </w:style>
  <w:style w:type="paragraph" w:customStyle="1" w:styleId="Bullet2">
    <w:name w:val="Bullet2"/>
    <w:rsid w:val="00B81AFD"/>
    <w:pPr>
      <w:numPr>
        <w:numId w:val="13"/>
      </w:numPr>
      <w:tabs>
        <w:tab w:val="clear" w:pos="1008"/>
        <w:tab w:val="num" w:pos="900"/>
      </w:tabs>
      <w:spacing w:before="40" w:after="40"/>
      <w:ind w:left="900" w:hanging="252"/>
    </w:pPr>
    <w:rPr>
      <w:color w:val="000000"/>
    </w:rPr>
  </w:style>
  <w:style w:type="paragraph" w:customStyle="1" w:styleId="Tablenumberedlist">
    <w:name w:val="Table numbered list"/>
    <w:basedOn w:val="Normal"/>
    <w:rsid w:val="00C22E3D"/>
    <w:pPr>
      <w:tabs>
        <w:tab w:val="left" w:pos="372"/>
      </w:tabs>
      <w:spacing w:before="40" w:after="40"/>
      <w:ind w:left="374" w:hanging="115"/>
    </w:pPr>
    <w:rPr>
      <w:rFonts w:ascii="Arial" w:hAnsi="Arial"/>
      <w:sz w:val="20"/>
    </w:rPr>
  </w:style>
  <w:style w:type="paragraph" w:styleId="TOC7">
    <w:name w:val="toc 7"/>
    <w:basedOn w:val="Normal"/>
    <w:next w:val="Normal"/>
    <w:autoRedefine/>
    <w:uiPriority w:val="39"/>
    <w:rsid w:val="00156503"/>
    <w:pPr>
      <w:spacing w:before="0" w:after="0"/>
      <w:ind w:left="720" w:hanging="720"/>
    </w:pPr>
    <w:rPr>
      <w:rFonts w:ascii="Calibri" w:hAnsi="Calibri"/>
    </w:rPr>
  </w:style>
  <w:style w:type="paragraph" w:styleId="TOC1">
    <w:name w:val="toc 1"/>
    <w:next w:val="Normal"/>
    <w:uiPriority w:val="39"/>
    <w:rsid w:val="00156503"/>
    <w:pPr>
      <w:ind w:left="360" w:hanging="360"/>
    </w:pPr>
    <w:rPr>
      <w:rFonts w:ascii="Calibri" w:hAnsi="Calibri"/>
    </w:rPr>
  </w:style>
  <w:style w:type="paragraph" w:styleId="TOC2">
    <w:name w:val="toc 2"/>
    <w:next w:val="Normal"/>
    <w:uiPriority w:val="39"/>
    <w:rsid w:val="00156503"/>
    <w:pPr>
      <w:ind w:left="965" w:hanging="605"/>
    </w:pPr>
    <w:rPr>
      <w:rFonts w:ascii="Calibri" w:hAnsi="Calibri"/>
    </w:rPr>
  </w:style>
  <w:style w:type="paragraph" w:styleId="TOC3">
    <w:name w:val="toc 3"/>
    <w:next w:val="Normal"/>
    <w:uiPriority w:val="39"/>
    <w:rsid w:val="00156503"/>
    <w:pPr>
      <w:ind w:left="1656" w:hanging="720"/>
    </w:pPr>
    <w:rPr>
      <w:rFonts w:ascii="Calibri" w:hAnsi="Calibri"/>
    </w:rPr>
  </w:style>
  <w:style w:type="paragraph" w:customStyle="1" w:styleId="FigureCaption">
    <w:name w:val="Figure Caption"/>
    <w:next w:val="Normal"/>
    <w:rsid w:val="00783BE6"/>
    <w:pPr>
      <w:keepNext/>
      <w:keepLines/>
      <w:spacing w:before="120" w:after="120"/>
      <w:ind w:left="1440" w:right="1440"/>
      <w:jc w:val="center"/>
    </w:pPr>
    <w:rPr>
      <w:rFonts w:ascii="Arial" w:hAnsi="Arial"/>
      <w:b/>
    </w:rPr>
  </w:style>
  <w:style w:type="paragraph" w:styleId="TOC4">
    <w:name w:val="toc 4"/>
    <w:next w:val="Normal"/>
    <w:uiPriority w:val="39"/>
    <w:rsid w:val="00156503"/>
    <w:pPr>
      <w:ind w:left="2390" w:hanging="835"/>
    </w:pPr>
    <w:rPr>
      <w:rFonts w:ascii="Calibri" w:hAnsi="Calibri"/>
    </w:rPr>
  </w:style>
  <w:style w:type="paragraph" w:styleId="TOC5">
    <w:name w:val="toc 5"/>
    <w:next w:val="Normal"/>
    <w:uiPriority w:val="39"/>
    <w:rsid w:val="00156503"/>
    <w:pPr>
      <w:ind w:left="3485" w:hanging="1080"/>
    </w:pPr>
    <w:rPr>
      <w:rFonts w:ascii="Calibri" w:hAnsi="Calibri"/>
    </w:rPr>
  </w:style>
  <w:style w:type="paragraph" w:styleId="TOC6">
    <w:name w:val="toc 6"/>
    <w:next w:val="Normal"/>
    <w:uiPriority w:val="39"/>
    <w:rsid w:val="00156503"/>
    <w:pPr>
      <w:tabs>
        <w:tab w:val="left" w:pos="2365"/>
        <w:tab w:val="right" w:leader="dot" w:pos="9350"/>
      </w:tabs>
      <w:ind w:left="4637" w:hanging="1152"/>
    </w:pPr>
    <w:rPr>
      <w:rFonts w:ascii="Calibri" w:hAnsi="Calibri"/>
      <w:noProof/>
    </w:rPr>
  </w:style>
  <w:style w:type="character" w:customStyle="1" w:styleId="TableCaptionChar">
    <w:name w:val="Table Caption Char"/>
    <w:basedOn w:val="DefaultParagraphFont"/>
    <w:link w:val="TableCaption"/>
    <w:rsid w:val="00D76D0D"/>
    <w:rPr>
      <w:rFonts w:ascii="Arial" w:hAnsi="Arial"/>
      <w:b/>
    </w:rPr>
  </w:style>
  <w:style w:type="paragraph" w:customStyle="1" w:styleId="TableCaption">
    <w:name w:val="Table Caption"/>
    <w:next w:val="Normal"/>
    <w:link w:val="TableCaptionChar"/>
    <w:rsid w:val="00D76D0D"/>
    <w:pPr>
      <w:keepNext/>
      <w:keepLines/>
      <w:spacing w:before="240" w:after="120"/>
      <w:jc w:val="center"/>
    </w:pPr>
    <w:rPr>
      <w:rFonts w:ascii="Arial" w:hAnsi="Arial"/>
      <w:b/>
    </w:rPr>
  </w:style>
  <w:style w:type="paragraph" w:styleId="TableofFigures">
    <w:name w:val="table of figures"/>
    <w:basedOn w:val="Normal"/>
    <w:next w:val="Normal"/>
    <w:uiPriority w:val="99"/>
    <w:rsid w:val="00A45AA1"/>
    <w:pPr>
      <w:spacing w:before="0" w:after="0"/>
    </w:pPr>
    <w:rPr>
      <w:rFonts w:ascii="Calibri" w:hAnsi="Calibri"/>
    </w:rPr>
  </w:style>
  <w:style w:type="paragraph" w:styleId="Caption">
    <w:name w:val="caption"/>
    <w:basedOn w:val="Normal"/>
    <w:next w:val="Normal"/>
    <w:qFormat/>
    <w:rsid w:val="00FD7F1E"/>
    <w:rPr>
      <w:b/>
      <w:bCs/>
      <w:sz w:val="20"/>
    </w:rPr>
  </w:style>
  <w:style w:type="paragraph" w:customStyle="1" w:styleId="TableText">
    <w:name w:val="Table Text"/>
    <w:rsid w:val="00C22E3D"/>
    <w:pPr>
      <w:spacing w:before="40" w:after="40"/>
    </w:pPr>
    <w:rPr>
      <w:rFonts w:ascii="Arial" w:hAnsi="Arial"/>
    </w:rPr>
  </w:style>
  <w:style w:type="paragraph" w:customStyle="1" w:styleId="NumberedList0">
    <w:name w:val="NumberedList"/>
    <w:basedOn w:val="Normal"/>
    <w:semiHidden/>
    <w:rsid w:val="00C22E3D"/>
    <w:pPr>
      <w:tabs>
        <w:tab w:val="num" w:pos="720"/>
      </w:tabs>
      <w:spacing w:before="80" w:after="80"/>
      <w:ind w:left="720" w:hanging="360"/>
      <w:outlineLvl w:val="6"/>
    </w:pPr>
  </w:style>
  <w:style w:type="paragraph" w:customStyle="1" w:styleId="TableBullet1">
    <w:name w:val="Table Bullet 1"/>
    <w:rsid w:val="00602BDC"/>
    <w:pPr>
      <w:numPr>
        <w:numId w:val="5"/>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rsid w:val="00C22E3D"/>
    <w:pPr>
      <w:keepNext/>
      <w:spacing w:before="360" w:after="60"/>
      <w:jc w:val="center"/>
    </w:pPr>
    <w:rPr>
      <w:rFonts w:ascii="Arial" w:hAnsi="Arial" w:cs="Arial"/>
      <w:b/>
      <w:sz w:val="36"/>
    </w:rPr>
  </w:style>
  <w:style w:type="paragraph" w:customStyle="1" w:styleId="Bullet3">
    <w:name w:val="Bullet3"/>
    <w:rsid w:val="00C22E3D"/>
    <w:pPr>
      <w:numPr>
        <w:numId w:val="4"/>
      </w:numPr>
      <w:ind w:hanging="264"/>
    </w:pPr>
    <w:rPr>
      <w:color w:val="000000"/>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rPr>
  </w:style>
  <w:style w:type="paragraph" w:customStyle="1" w:styleId="TableHeader">
    <w:name w:val="Table Header"/>
    <w:basedOn w:val="Normal"/>
    <w:link w:val="TableHeaderChar"/>
    <w:rsid w:val="00C22E3D"/>
    <w:pPr>
      <w:spacing w:before="60" w:after="60"/>
      <w:jc w:val="center"/>
    </w:pPr>
    <w:rPr>
      <w:rFonts w:ascii="Arial" w:hAnsi="Arial" w:cs="Arial"/>
      <w:b/>
      <w:sz w:val="20"/>
    </w:rPr>
  </w:style>
  <w:style w:type="paragraph" w:styleId="Footer">
    <w:name w:val="footer"/>
    <w:next w:val="FooterSecondRow"/>
    <w:link w:val="FooterChar"/>
    <w:uiPriority w:val="99"/>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link w:val="HeaderChar"/>
    <w:uiPriority w:val="99"/>
    <w:rsid w:val="00C22E3D"/>
    <w:pPr>
      <w:pBdr>
        <w:bottom w:val="single" w:sz="4" w:space="2" w:color="auto"/>
      </w:pBdr>
      <w:tabs>
        <w:tab w:val="right" w:pos="9360"/>
      </w:tabs>
    </w:pPr>
    <w:rPr>
      <w:rFonts w:ascii="Arial" w:hAnsi="Arial" w:cs="Arial"/>
      <w:sz w:val="20"/>
    </w:rPr>
  </w:style>
  <w:style w:type="paragraph" w:customStyle="1" w:styleId="number">
    <w:name w:val="number"/>
    <w:basedOn w:val="Normal"/>
    <w:semiHidden/>
    <w:rsid w:val="00C22E3D"/>
    <w:pPr>
      <w:numPr>
        <w:ilvl w:val="1"/>
        <w:numId w:val="6"/>
      </w:numPr>
    </w:pPr>
  </w:style>
  <w:style w:type="paragraph" w:customStyle="1" w:styleId="CoverTitle">
    <w:name w:val="Cover Title"/>
    <w:rsid w:val="00B57A8E"/>
    <w:pPr>
      <w:jc w:val="right"/>
    </w:pPr>
    <w:rPr>
      <w:rFonts w:ascii="Arial" w:hAnsi="Arial"/>
      <w:b/>
      <w:sz w:val="72"/>
    </w:rPr>
  </w:style>
  <w:style w:type="character" w:styleId="Hyperlink">
    <w:name w:val="Hyperlink"/>
    <w:basedOn w:val="DefaultParagraphFont"/>
    <w:uiPriority w:val="99"/>
    <w:rsid w:val="001E1A12"/>
    <w:rPr>
      <w:rFonts w:ascii="Times New Roman" w:hAnsi="Times New Roman" w:cs="Times New Roman"/>
      <w:color w:val="0000FF"/>
      <w:sz w:val="24"/>
      <w:szCs w:val="24"/>
      <w:u w:val="single"/>
    </w:rPr>
  </w:style>
  <w:style w:type="character" w:styleId="FollowedHyperlink">
    <w:name w:val="FollowedHyperlink"/>
    <w:basedOn w:val="DefaultParagraphFont"/>
    <w:rsid w:val="00C22E3D"/>
    <w:rPr>
      <w:color w:val="800080"/>
      <w:u w:val="single"/>
    </w:rPr>
  </w:style>
  <w:style w:type="paragraph" w:customStyle="1" w:styleId="NumberedList">
    <w:name w:val="Numbered List"/>
    <w:rsid w:val="00C22E3D"/>
    <w:pPr>
      <w:numPr>
        <w:numId w:val="15"/>
      </w:numPr>
      <w:tabs>
        <w:tab w:val="left" w:pos="317"/>
      </w:tabs>
      <w:spacing w:before="160" w:after="160" w:line="260" w:lineRule="exact"/>
    </w:pPr>
    <w:rPr>
      <w:bCs/>
      <w:color w:val="000000"/>
    </w:rPr>
  </w:style>
  <w:style w:type="paragraph" w:customStyle="1" w:styleId="HeadingUnnumbered">
    <w:name w:val="Heading Unnumbered"/>
    <w:next w:val="Normal"/>
    <w:rsid w:val="00C22E3D"/>
    <w:rPr>
      <w:rFonts w:ascii="Arial" w:hAnsi="Arial" w:cs="Arial"/>
      <w:b/>
      <w:bCs/>
      <w:sz w:val="32"/>
    </w:rPr>
  </w:style>
  <w:style w:type="character" w:styleId="FootnoteReference">
    <w:name w:val="footnote reference"/>
    <w:basedOn w:val="DefaultParagraphFont"/>
    <w:rsid w:val="00C22E3D"/>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rsid w:val="00C22E3D"/>
    <w:pPr>
      <w:spacing w:before="144" w:after="234"/>
    </w:pPr>
    <w:rPr>
      <w:rFonts w:ascii="Arial Unicode MS" w:eastAsia="Arial Unicode MS" w:hAnsi="Arial Unicode MS" w:cs="Arial Unicode MS"/>
    </w:rPr>
  </w:style>
  <w:style w:type="paragraph" w:customStyle="1" w:styleId="Formula">
    <w:name w:val="Formula"/>
    <w:rsid w:val="00C22E3D"/>
    <w:pPr>
      <w:spacing w:before="60" w:after="60"/>
      <w:jc w:val="center"/>
    </w:pPr>
    <w:rPr>
      <w:rFonts w:ascii="Arial" w:hAnsi="Arial" w:cs="Arial"/>
      <w:b/>
      <w:bCs/>
    </w:rPr>
  </w:style>
  <w:style w:type="paragraph" w:customStyle="1" w:styleId="LongQuote">
    <w:name w:val="Long Quote"/>
    <w:rsid w:val="00C22E3D"/>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Cs w:val="22"/>
    </w:rPr>
  </w:style>
  <w:style w:type="paragraph" w:customStyle="1" w:styleId="NumberList2">
    <w:name w:val="Number List 2"/>
    <w:semiHidden/>
    <w:rsid w:val="00C22E3D"/>
    <w:pPr>
      <w:numPr>
        <w:numId w:val="16"/>
      </w:numPr>
      <w:spacing w:before="40" w:after="40"/>
    </w:pPr>
  </w:style>
  <w:style w:type="paragraph" w:customStyle="1" w:styleId="TableBullet2">
    <w:name w:val="Table Bullet 2"/>
    <w:rsid w:val="00602BDC"/>
    <w:pPr>
      <w:numPr>
        <w:numId w:val="17"/>
      </w:numPr>
      <w:tabs>
        <w:tab w:val="clear" w:pos="156"/>
        <w:tab w:val="num" w:pos="483"/>
      </w:tabs>
      <w:spacing w:before="40" w:after="40"/>
    </w:pPr>
    <w:rPr>
      <w:rFonts w:ascii="Arial" w:hAnsi="Arial" w:cs="Arial"/>
    </w:rPr>
  </w:style>
  <w:style w:type="paragraph" w:customStyle="1" w:styleId="AlphaList">
    <w:name w:val="Alpha List"/>
    <w:basedOn w:val="NumberedList"/>
    <w:rsid w:val="00C22E3D"/>
    <w:pPr>
      <w:numPr>
        <w:numId w:val="18"/>
      </w:numPr>
      <w:tabs>
        <w:tab w:val="clear" w:pos="1440"/>
        <w:tab w:val="num" w:pos="360"/>
      </w:tabs>
      <w:spacing w:before="80" w:after="80"/>
      <w:ind w:left="0" w:firstLine="0"/>
    </w:pPr>
    <w:rPr>
      <w:szCs w:val="22"/>
    </w:rPr>
  </w:style>
  <w:style w:type="paragraph" w:styleId="Index1">
    <w:name w:val="index 1"/>
    <w:basedOn w:val="Normal"/>
    <w:next w:val="Normal"/>
    <w:autoRedefine/>
    <w:uiPriority w:val="99"/>
    <w:semiHidden/>
    <w:rsid w:val="00A45AA1"/>
    <w:pPr>
      <w:spacing w:before="0" w:after="0"/>
      <w:ind w:left="245" w:hanging="245"/>
    </w:pPr>
    <w:rPr>
      <w:rFonts w:ascii="Calibri" w:hAnsi="Calibri"/>
    </w:rPr>
  </w:style>
  <w:style w:type="paragraph" w:styleId="Index2">
    <w:name w:val="index 2"/>
    <w:basedOn w:val="Normal"/>
    <w:next w:val="Normal"/>
    <w:autoRedefine/>
    <w:semiHidden/>
    <w:rsid w:val="00C22E3D"/>
    <w:pPr>
      <w:ind w:left="480" w:hanging="240"/>
    </w:pPr>
  </w:style>
  <w:style w:type="paragraph" w:styleId="Index3">
    <w:name w:val="index 3"/>
    <w:basedOn w:val="Normal"/>
    <w:next w:val="Normal"/>
    <w:autoRedefine/>
    <w:semiHidden/>
    <w:rsid w:val="00C22E3D"/>
    <w:pPr>
      <w:ind w:left="720" w:hanging="240"/>
    </w:pPr>
  </w:style>
  <w:style w:type="paragraph" w:styleId="Index4">
    <w:name w:val="index 4"/>
    <w:basedOn w:val="Normal"/>
    <w:next w:val="Normal"/>
    <w:autoRedefine/>
    <w:semiHidden/>
    <w:rsid w:val="00C22E3D"/>
    <w:pPr>
      <w:ind w:left="960" w:hanging="240"/>
    </w:pPr>
  </w:style>
  <w:style w:type="paragraph" w:styleId="Index5">
    <w:name w:val="index 5"/>
    <w:basedOn w:val="Normal"/>
    <w:next w:val="Normal"/>
    <w:autoRedefine/>
    <w:semiHidden/>
    <w:rsid w:val="00C22E3D"/>
    <w:pPr>
      <w:ind w:left="1200" w:hanging="240"/>
    </w:pPr>
  </w:style>
  <w:style w:type="paragraph" w:styleId="Index6">
    <w:name w:val="index 6"/>
    <w:basedOn w:val="Normal"/>
    <w:next w:val="Normal"/>
    <w:autoRedefine/>
    <w:semiHidden/>
    <w:rsid w:val="00C22E3D"/>
    <w:pPr>
      <w:ind w:left="1440" w:hanging="240"/>
    </w:pPr>
  </w:style>
  <w:style w:type="paragraph" w:styleId="Index7">
    <w:name w:val="index 7"/>
    <w:basedOn w:val="Normal"/>
    <w:next w:val="Normal"/>
    <w:autoRedefine/>
    <w:semiHidden/>
    <w:rsid w:val="00C22E3D"/>
    <w:pPr>
      <w:ind w:left="1680" w:hanging="240"/>
    </w:pPr>
  </w:style>
  <w:style w:type="paragraph" w:styleId="Index8">
    <w:name w:val="index 8"/>
    <w:basedOn w:val="Normal"/>
    <w:next w:val="Normal"/>
    <w:autoRedefine/>
    <w:semiHidden/>
    <w:rsid w:val="00C22E3D"/>
    <w:pPr>
      <w:ind w:left="1920" w:hanging="240"/>
    </w:pPr>
  </w:style>
  <w:style w:type="paragraph" w:styleId="Index9">
    <w:name w:val="index 9"/>
    <w:basedOn w:val="Normal"/>
    <w:next w:val="Normal"/>
    <w:autoRedefine/>
    <w:semiHidden/>
    <w:rsid w:val="00C22E3D"/>
    <w:pPr>
      <w:ind w:left="2160" w:hanging="240"/>
    </w:pPr>
  </w:style>
  <w:style w:type="paragraph" w:styleId="IndexHeading">
    <w:name w:val="index heading"/>
    <w:basedOn w:val="Normal"/>
    <w:next w:val="Index1"/>
    <w:uiPriority w:val="99"/>
    <w:semiHidden/>
    <w:rsid w:val="00C22E3D"/>
    <w:rPr>
      <w:rFonts w:ascii="Arial" w:hAnsi="Arial" w:cs="Arial"/>
      <w:b/>
      <w:bCs/>
    </w:rPr>
  </w:style>
  <w:style w:type="paragraph" w:styleId="MacroText">
    <w:name w:val="macro"/>
    <w:semiHidden/>
    <w:rsid w:val="00C22E3D"/>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rsid w:val="00C22E3D"/>
  </w:style>
  <w:style w:type="paragraph" w:styleId="HTMLAddress">
    <w:name w:val="HTML Address"/>
    <w:basedOn w:val="Normal"/>
    <w:rsid w:val="00C22E3D"/>
    <w:rPr>
      <w:i/>
      <w:iCs/>
    </w:rPr>
  </w:style>
  <w:style w:type="character" w:styleId="HTMLCite">
    <w:name w:val="HTML Cite"/>
    <w:basedOn w:val="DefaultParagraphFont"/>
    <w:semiHidden/>
    <w:rsid w:val="00C22E3D"/>
    <w:rPr>
      <w:i/>
      <w:iCs/>
    </w:rPr>
  </w:style>
  <w:style w:type="character" w:styleId="HTMLCode">
    <w:name w:val="HTML Code"/>
    <w:basedOn w:val="DefaultParagraphFont"/>
    <w:rsid w:val="00C22E3D"/>
    <w:rPr>
      <w:rFonts w:ascii="Courier New" w:hAnsi="Courier New" w:cs="Courier New"/>
      <w:sz w:val="20"/>
      <w:szCs w:val="20"/>
    </w:rPr>
  </w:style>
  <w:style w:type="character" w:styleId="HTMLDefinition">
    <w:name w:val="HTML Definition"/>
    <w:basedOn w:val="DefaultParagraphFont"/>
    <w:semiHidden/>
    <w:rsid w:val="00C22E3D"/>
    <w:rPr>
      <w:i/>
      <w:iCs/>
    </w:rPr>
  </w:style>
  <w:style w:type="character" w:styleId="HTMLKeyboard">
    <w:name w:val="HTML Keyboard"/>
    <w:basedOn w:val="DefaultParagraphFont"/>
    <w:semiHidden/>
    <w:rsid w:val="00C22E3D"/>
    <w:rPr>
      <w:rFonts w:ascii="Courier New" w:hAnsi="Courier New" w:cs="Courier New"/>
      <w:sz w:val="20"/>
      <w:szCs w:val="20"/>
    </w:rPr>
  </w:style>
  <w:style w:type="paragraph" w:styleId="HTMLPreformatted">
    <w:name w:val="HTML Preformatted"/>
    <w:basedOn w:val="Normal"/>
    <w:rsid w:val="00C22E3D"/>
    <w:rPr>
      <w:rFonts w:ascii="Courier New" w:hAnsi="Courier New" w:cs="Courier New"/>
      <w:sz w:val="20"/>
    </w:rPr>
  </w:style>
  <w:style w:type="character" w:styleId="HTMLSample">
    <w:name w:val="HTML Sample"/>
    <w:basedOn w:val="DefaultParagraphFont"/>
    <w:semiHidden/>
    <w:rsid w:val="00C22E3D"/>
    <w:rPr>
      <w:rFonts w:ascii="Courier New" w:hAnsi="Courier New" w:cs="Courier New"/>
    </w:rPr>
  </w:style>
  <w:style w:type="character" w:styleId="HTMLTypewriter">
    <w:name w:val="HTML Typewriter"/>
    <w:basedOn w:val="DefaultParagraphFont"/>
    <w:rsid w:val="00C22E3D"/>
    <w:rPr>
      <w:rFonts w:ascii="Courier New" w:hAnsi="Courier New" w:cs="Courier New"/>
      <w:sz w:val="20"/>
      <w:szCs w:val="20"/>
    </w:rPr>
  </w:style>
  <w:style w:type="character" w:styleId="HTMLVariable">
    <w:name w:val="HTML Variable"/>
    <w:basedOn w:val="DefaultParagraphFont"/>
    <w:semiHidden/>
    <w:rsid w:val="00C22E3D"/>
    <w:rPr>
      <w:i/>
      <w:iCs/>
    </w:rPr>
  </w:style>
  <w:style w:type="character" w:styleId="LineNumber">
    <w:name w:val="line number"/>
    <w:basedOn w:val="DefaultParagraphFont"/>
    <w:rsid w:val="00C22E3D"/>
  </w:style>
  <w:style w:type="paragraph" w:styleId="List">
    <w:name w:val="List"/>
    <w:basedOn w:val="Normal"/>
    <w:rsid w:val="00C22E3D"/>
    <w:pPr>
      <w:ind w:left="360" w:hanging="360"/>
    </w:pPr>
  </w:style>
  <w:style w:type="paragraph" w:styleId="List2">
    <w:name w:val="List 2"/>
    <w:basedOn w:val="Normal"/>
    <w:rsid w:val="00C22E3D"/>
    <w:pPr>
      <w:ind w:left="720" w:hanging="360"/>
    </w:pPr>
  </w:style>
  <w:style w:type="paragraph" w:styleId="List3">
    <w:name w:val="List 3"/>
    <w:basedOn w:val="Normal"/>
    <w:rsid w:val="00C22E3D"/>
    <w:pPr>
      <w:ind w:left="1080" w:hanging="360"/>
    </w:pPr>
  </w:style>
  <w:style w:type="paragraph" w:styleId="List4">
    <w:name w:val="List 4"/>
    <w:basedOn w:val="Normal"/>
    <w:rsid w:val="00C22E3D"/>
    <w:pPr>
      <w:ind w:left="1440" w:hanging="360"/>
    </w:pPr>
  </w:style>
  <w:style w:type="paragraph" w:styleId="List5">
    <w:name w:val="List 5"/>
    <w:basedOn w:val="Normal"/>
    <w:rsid w:val="00C22E3D"/>
    <w:pPr>
      <w:ind w:left="1800" w:hanging="360"/>
    </w:pPr>
  </w:style>
  <w:style w:type="paragraph" w:styleId="ListBullet">
    <w:name w:val="List Bullet"/>
    <w:basedOn w:val="Normal"/>
    <w:link w:val="ListBulletChar"/>
    <w:rsid w:val="00C22E3D"/>
    <w:pPr>
      <w:numPr>
        <w:numId w:val="19"/>
      </w:numPr>
    </w:pPr>
  </w:style>
  <w:style w:type="paragraph" w:styleId="ListBullet2">
    <w:name w:val="List Bullet 2"/>
    <w:basedOn w:val="Normal"/>
    <w:rsid w:val="00C22E3D"/>
    <w:pPr>
      <w:numPr>
        <w:numId w:val="20"/>
      </w:numPr>
    </w:pPr>
  </w:style>
  <w:style w:type="paragraph" w:styleId="ListBullet3">
    <w:name w:val="List Bullet 3"/>
    <w:basedOn w:val="Normal"/>
    <w:rsid w:val="00C22E3D"/>
    <w:pPr>
      <w:numPr>
        <w:numId w:val="21"/>
      </w:numPr>
    </w:pPr>
  </w:style>
  <w:style w:type="paragraph" w:styleId="ListBullet4">
    <w:name w:val="List Bullet 4"/>
    <w:basedOn w:val="Normal"/>
    <w:rsid w:val="00C22E3D"/>
    <w:pPr>
      <w:numPr>
        <w:numId w:val="22"/>
      </w:numPr>
    </w:pPr>
  </w:style>
  <w:style w:type="paragraph" w:styleId="ListBullet5">
    <w:name w:val="List Bullet 5"/>
    <w:basedOn w:val="Normal"/>
    <w:rsid w:val="00C22E3D"/>
    <w:pPr>
      <w:numPr>
        <w:numId w:val="23"/>
      </w:numPr>
    </w:pPr>
  </w:style>
  <w:style w:type="paragraph" w:styleId="ListContinue">
    <w:name w:val="List Continue"/>
    <w:basedOn w:val="Normal"/>
    <w:rsid w:val="00C22E3D"/>
    <w:pPr>
      <w:spacing w:after="120"/>
      <w:ind w:left="360"/>
    </w:pPr>
  </w:style>
  <w:style w:type="paragraph" w:styleId="ListContinue2">
    <w:name w:val="List Continue 2"/>
    <w:basedOn w:val="Normal"/>
    <w:rsid w:val="00C22E3D"/>
    <w:pPr>
      <w:spacing w:after="120"/>
      <w:ind w:left="720"/>
    </w:pPr>
  </w:style>
  <w:style w:type="paragraph" w:styleId="ListContinue3">
    <w:name w:val="List Continue 3"/>
    <w:basedOn w:val="Normal"/>
    <w:rsid w:val="00C22E3D"/>
    <w:pPr>
      <w:spacing w:after="120"/>
      <w:ind w:left="1080"/>
    </w:pPr>
  </w:style>
  <w:style w:type="paragraph" w:styleId="ListContinue5">
    <w:name w:val="List Continue 5"/>
    <w:basedOn w:val="Normal"/>
    <w:rsid w:val="00C22E3D"/>
    <w:pPr>
      <w:spacing w:after="120"/>
      <w:ind w:left="1800"/>
    </w:pPr>
  </w:style>
  <w:style w:type="paragraph" w:styleId="ListNumber">
    <w:name w:val="List Number"/>
    <w:basedOn w:val="Normal"/>
    <w:rsid w:val="00C22E3D"/>
    <w:pPr>
      <w:numPr>
        <w:numId w:val="24"/>
      </w:numPr>
    </w:pPr>
  </w:style>
  <w:style w:type="paragraph" w:styleId="ListNumber2">
    <w:name w:val="List Number 2"/>
    <w:basedOn w:val="Normal"/>
    <w:rsid w:val="00C22E3D"/>
    <w:pPr>
      <w:numPr>
        <w:numId w:val="25"/>
      </w:numPr>
    </w:pPr>
  </w:style>
  <w:style w:type="paragraph" w:styleId="ListNumber3">
    <w:name w:val="List Number 3"/>
    <w:basedOn w:val="Normal"/>
    <w:rsid w:val="00C22E3D"/>
    <w:pPr>
      <w:numPr>
        <w:numId w:val="26"/>
      </w:numPr>
    </w:pPr>
  </w:style>
  <w:style w:type="paragraph" w:styleId="ListNumber4">
    <w:name w:val="List Number 4"/>
    <w:basedOn w:val="Normal"/>
    <w:rsid w:val="00C22E3D"/>
    <w:pPr>
      <w:numPr>
        <w:numId w:val="27"/>
      </w:numPr>
    </w:pPr>
  </w:style>
  <w:style w:type="paragraph" w:styleId="ListNumber5">
    <w:name w:val="List Number 5"/>
    <w:basedOn w:val="Normal"/>
    <w:rsid w:val="00C22E3D"/>
    <w:pPr>
      <w:numPr>
        <w:numId w:val="28"/>
      </w:numPr>
    </w:pPr>
  </w:style>
  <w:style w:type="character" w:styleId="Strong">
    <w:name w:val="Strong"/>
    <w:basedOn w:val="DefaultParagraphFont"/>
    <w:qFormat/>
    <w:rsid w:val="00C22E3D"/>
    <w:rPr>
      <w:b/>
      <w:bCs/>
    </w:rPr>
  </w:style>
  <w:style w:type="table" w:styleId="Table3Deffects1">
    <w:name w:val="Table 3D effects 1"/>
    <w:basedOn w:val="TableNormal"/>
    <w:semiHidden/>
    <w:rsid w:val="00C22E3D"/>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22E3D"/>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22E3D"/>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22E3D"/>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22E3D"/>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22E3D"/>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22E3D"/>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22E3D"/>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22E3D"/>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22E3D"/>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22E3D"/>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22E3D"/>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22E3D"/>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22E3D"/>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22E3D"/>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22E3D"/>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22E3D"/>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22E3D"/>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22E3D"/>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22E3D"/>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22E3D"/>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22E3D"/>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22E3D"/>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22E3D"/>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22E3D"/>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22E3D"/>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rsid w:val="00C22E3D"/>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22E3D"/>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22E3D"/>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C22E3D"/>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22E3D"/>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22E3D"/>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22E3D"/>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9"/>
      </w:numPr>
      <w:tabs>
        <w:tab w:val="clear" w:pos="646"/>
        <w:tab w:val="num" w:pos="663"/>
      </w:tabs>
      <w:spacing w:before="40" w:after="40"/>
      <w:ind w:left="677" w:hanging="187"/>
    </w:pPr>
    <w:rPr>
      <w:rFonts w:ascii="Arial" w:hAnsi="Arial" w:cs="Arial"/>
    </w:rPr>
  </w:style>
  <w:style w:type="character" w:customStyle="1" w:styleId="Heading9Char">
    <w:name w:val="Heading 9 Char"/>
    <w:basedOn w:val="DefaultParagraphFont"/>
    <w:link w:val="Heading9"/>
    <w:rsid w:val="00DD6A0A"/>
    <w:rPr>
      <w:rFonts w:ascii="Calibri" w:hAnsi="Calibri"/>
      <w:b/>
      <w:kern w:val="16"/>
      <w:sz w:val="24"/>
      <w:szCs w:val="24"/>
    </w:rPr>
  </w:style>
  <w:style w:type="paragraph" w:customStyle="1" w:styleId="wrTextbase">
    <w:name w:val="wr Text base"/>
    <w:basedOn w:val="Normal"/>
    <w:link w:val="wrTextbaseChar"/>
    <w:rsid w:val="00DD6A0A"/>
    <w:pPr>
      <w:spacing w:before="0" w:after="0"/>
    </w:pPr>
    <w:rPr>
      <w:rFonts w:ascii="Calibri" w:hAnsi="Calibri"/>
      <w:kern w:val="16"/>
    </w:rPr>
  </w:style>
  <w:style w:type="paragraph" w:customStyle="1" w:styleId="wrbodytext4">
    <w:name w:val="wr body text 4"/>
    <w:basedOn w:val="wrbodytext3"/>
    <w:rsid w:val="00DD6A0A"/>
    <w:pPr>
      <w:ind w:left="1080"/>
    </w:pPr>
  </w:style>
  <w:style w:type="paragraph" w:customStyle="1" w:styleId="Titlepageinfo">
    <w:name w:val="Title page info"/>
    <w:basedOn w:val="Normal"/>
    <w:next w:val="Titlepageinfodescription"/>
    <w:rsid w:val="00DD6A0A"/>
    <w:pPr>
      <w:spacing w:before="120" w:after="0"/>
    </w:pPr>
    <w:rPr>
      <w:rFonts w:ascii="Calibri" w:hAnsi="Calibri"/>
      <w:b/>
      <w:color w:val="333399"/>
      <w:kern w:val="16"/>
    </w:rPr>
  </w:style>
  <w:style w:type="paragraph" w:customStyle="1" w:styleId="Titlepageinfodescription">
    <w:name w:val="Title page info description"/>
    <w:basedOn w:val="Titlepageinfo"/>
    <w:next w:val="Titlepageinfo"/>
    <w:rsid w:val="00DD6A0A"/>
    <w:pPr>
      <w:spacing w:before="0" w:after="80"/>
      <w:ind w:left="720"/>
    </w:pPr>
    <w:rPr>
      <w:b w:val="0"/>
      <w:color w:val="auto"/>
    </w:rPr>
  </w:style>
  <w:style w:type="paragraph" w:customStyle="1" w:styleId="Contributor">
    <w:name w:val="Contributor"/>
    <w:basedOn w:val="Titlepageinfodescription"/>
    <w:rsid w:val="00DD6A0A"/>
    <w:pPr>
      <w:spacing w:after="0"/>
    </w:pPr>
  </w:style>
  <w:style w:type="paragraph" w:customStyle="1" w:styleId="Legalnotice">
    <w:name w:val="Legal notice"/>
    <w:basedOn w:val="Titlepageinfodescription"/>
    <w:autoRedefine/>
    <w:rsid w:val="00DD6A0A"/>
    <w:pPr>
      <w:spacing w:before="240"/>
      <w:ind w:left="0"/>
    </w:pPr>
  </w:style>
  <w:style w:type="character" w:customStyle="1" w:styleId="Typename">
    <w:name w:val="Type name"/>
    <w:basedOn w:val="DefaultParagraphFont"/>
    <w:rsid w:val="00DD6A0A"/>
    <w:rPr>
      <w:b/>
    </w:rPr>
  </w:style>
  <w:style w:type="character" w:customStyle="1" w:styleId="Datatype">
    <w:name w:val="Datatype"/>
    <w:basedOn w:val="DefaultParagraphFont"/>
    <w:rsid w:val="00DD6A0A"/>
    <w:rPr>
      <w:rFonts w:ascii="Courier New" w:hAnsi="Courier New"/>
    </w:rPr>
  </w:style>
  <w:style w:type="paragraph" w:customStyle="1" w:styleId="Code">
    <w:name w:val="Code"/>
    <w:basedOn w:val="Normal"/>
    <w:link w:val="CodeChar"/>
    <w:rsid w:val="00DD6A0A"/>
    <w:pPr>
      <w:pBdr>
        <w:top w:val="single" w:sz="4" w:space="3" w:color="auto"/>
        <w:bottom w:val="single" w:sz="4" w:space="3" w:color="auto"/>
      </w:pBdr>
      <w:shd w:val="clear" w:color="auto" w:fill="D9D9D9"/>
      <w:spacing w:before="0" w:after="0"/>
      <w:ind w:left="432"/>
    </w:pPr>
    <w:rPr>
      <w:rFonts w:ascii="Courier New" w:hAnsi="Courier New"/>
      <w:noProof/>
      <w:kern w:val="16"/>
      <w:sz w:val="18"/>
    </w:rPr>
  </w:style>
  <w:style w:type="paragraph" w:customStyle="1" w:styleId="wrHeadingbase">
    <w:name w:val="wr Heading base"/>
    <w:basedOn w:val="wrBigText"/>
    <w:link w:val="wrHeadingbaseChar"/>
    <w:rsid w:val="00DD6A0A"/>
    <w:rPr>
      <w:sz w:val="36"/>
    </w:rPr>
  </w:style>
  <w:style w:type="character" w:customStyle="1" w:styleId="Element">
    <w:name w:val="Element"/>
    <w:basedOn w:val="DefaultParagraphFont"/>
    <w:rsid w:val="00DD6A0A"/>
    <w:rPr>
      <w:rFonts w:ascii="Courier New" w:hAnsi="Courier New"/>
      <w:sz w:val="20"/>
    </w:rPr>
  </w:style>
  <w:style w:type="paragraph" w:styleId="BalloonText">
    <w:name w:val="Balloon Text"/>
    <w:basedOn w:val="Normal"/>
    <w:link w:val="BalloonTextChar"/>
    <w:rsid w:val="00DD6A0A"/>
    <w:pPr>
      <w:spacing w:before="0" w:after="0"/>
    </w:pPr>
    <w:rPr>
      <w:rFonts w:ascii="Tahoma" w:hAnsi="Tahoma" w:cs="Tahoma"/>
      <w:kern w:val="16"/>
      <w:sz w:val="16"/>
      <w:szCs w:val="16"/>
    </w:rPr>
  </w:style>
  <w:style w:type="character" w:customStyle="1" w:styleId="BalloonTextChar">
    <w:name w:val="Balloon Text Char"/>
    <w:basedOn w:val="DefaultParagraphFont"/>
    <w:link w:val="BalloonText"/>
    <w:rsid w:val="00DD6A0A"/>
    <w:rPr>
      <w:rFonts w:ascii="Tahoma" w:hAnsi="Tahoma" w:cs="Tahoma"/>
      <w:kern w:val="16"/>
      <w:sz w:val="16"/>
      <w:szCs w:val="16"/>
    </w:rPr>
  </w:style>
  <w:style w:type="character" w:customStyle="1" w:styleId="Keyword">
    <w:name w:val="Keyword"/>
    <w:basedOn w:val="Element"/>
    <w:rsid w:val="00DD6A0A"/>
  </w:style>
  <w:style w:type="character" w:styleId="Emphasis">
    <w:name w:val="Emphasis"/>
    <w:basedOn w:val="DefaultParagraphFont"/>
    <w:qFormat/>
    <w:rsid w:val="00DD6A0A"/>
    <w:rPr>
      <w:i/>
      <w:iCs/>
    </w:rPr>
  </w:style>
  <w:style w:type="paragraph" w:styleId="NoteHeading">
    <w:name w:val="Note Heading"/>
    <w:basedOn w:val="Normal"/>
    <w:next w:val="Normal"/>
    <w:link w:val="NoteHeadingChar"/>
    <w:rsid w:val="00DD6A0A"/>
    <w:pPr>
      <w:spacing w:before="0" w:after="0"/>
    </w:pPr>
    <w:rPr>
      <w:rFonts w:ascii="Calibri" w:hAnsi="Calibri"/>
      <w:kern w:val="16"/>
    </w:rPr>
  </w:style>
  <w:style w:type="character" w:customStyle="1" w:styleId="NoteHeadingChar">
    <w:name w:val="Note Heading Char"/>
    <w:basedOn w:val="DefaultParagraphFont"/>
    <w:link w:val="NoteHeading"/>
    <w:rsid w:val="00DD6A0A"/>
    <w:rPr>
      <w:rFonts w:ascii="Calibri" w:hAnsi="Calibri"/>
      <w:kern w:val="16"/>
      <w:sz w:val="24"/>
      <w:szCs w:val="24"/>
    </w:rPr>
  </w:style>
  <w:style w:type="paragraph" w:customStyle="1" w:styleId="Note">
    <w:name w:val="Note"/>
    <w:basedOn w:val="Normal"/>
    <w:next w:val="Normal"/>
    <w:autoRedefine/>
    <w:rsid w:val="00DD6A0A"/>
    <w:pPr>
      <w:spacing w:before="120" w:after="120"/>
      <w:ind w:left="720" w:right="720"/>
    </w:pPr>
    <w:rPr>
      <w:rFonts w:ascii="Calibri" w:hAnsi="Calibri"/>
      <w:kern w:val="16"/>
    </w:rPr>
  </w:style>
  <w:style w:type="paragraph" w:customStyle="1" w:styleId="Definitionterm">
    <w:name w:val="Definition term"/>
    <w:basedOn w:val="Normal"/>
    <w:next w:val="Definition"/>
    <w:autoRedefine/>
    <w:rsid w:val="00DD6A0A"/>
    <w:pPr>
      <w:spacing w:before="0" w:after="0"/>
      <w:ind w:right="2880"/>
    </w:pPr>
    <w:rPr>
      <w:rFonts w:ascii="Calibri" w:eastAsia="Arial Unicode MS" w:hAnsi="Calibri"/>
      <w:b/>
      <w:kern w:val="16"/>
    </w:rPr>
  </w:style>
  <w:style w:type="paragraph" w:customStyle="1" w:styleId="Definition">
    <w:name w:val="Definition"/>
    <w:basedOn w:val="Normal"/>
    <w:next w:val="Definitionterm"/>
    <w:autoRedefine/>
    <w:rsid w:val="00DD6A0A"/>
    <w:pPr>
      <w:spacing w:before="0" w:after="120"/>
      <w:ind w:left="720"/>
    </w:pPr>
    <w:rPr>
      <w:rFonts w:ascii="Calibri" w:eastAsia="Arial Unicode MS" w:hAnsi="Calibri"/>
      <w:kern w:val="16"/>
    </w:rPr>
  </w:style>
  <w:style w:type="paragraph" w:customStyle="1" w:styleId="Ref">
    <w:name w:val="Ref"/>
    <w:basedOn w:val="Normal"/>
    <w:autoRedefine/>
    <w:rsid w:val="00DD6A0A"/>
    <w:pPr>
      <w:tabs>
        <w:tab w:val="left" w:pos="2880"/>
      </w:tabs>
      <w:spacing w:before="40" w:after="40"/>
      <w:ind w:left="2880" w:hanging="2880"/>
    </w:pPr>
    <w:rPr>
      <w:rFonts w:ascii="Calibri" w:hAnsi="Calibri"/>
      <w:bCs/>
      <w:color w:val="000000"/>
      <w:kern w:val="16"/>
    </w:rPr>
  </w:style>
  <w:style w:type="character" w:styleId="PageNumber">
    <w:name w:val="page number"/>
    <w:basedOn w:val="DefaultParagraphFont"/>
    <w:rsid w:val="00DD6A0A"/>
  </w:style>
  <w:style w:type="paragraph" w:customStyle="1" w:styleId="wrHeading1">
    <w:name w:val="wr Heading 1"/>
    <w:basedOn w:val="wrHeading1base"/>
    <w:next w:val="wrbodytext1"/>
    <w:rsid w:val="00DD6A0A"/>
    <w:pPr>
      <w:numPr>
        <w:numId w:val="43"/>
      </w:numPr>
      <w:tabs>
        <w:tab w:val="num" w:pos="432"/>
      </w:tabs>
      <w:ind w:left="432" w:hanging="72"/>
    </w:pPr>
  </w:style>
  <w:style w:type="character" w:customStyle="1" w:styleId="Refterm">
    <w:name w:val="Ref term"/>
    <w:basedOn w:val="DefaultParagraphFont"/>
    <w:rsid w:val="00DD6A0A"/>
    <w:rPr>
      <w:b/>
    </w:rPr>
  </w:style>
  <w:style w:type="paragraph" w:customStyle="1" w:styleId="Example">
    <w:name w:val="Example"/>
    <w:basedOn w:val="Code"/>
    <w:autoRedefine/>
    <w:rsid w:val="00DD6A0A"/>
    <w:pPr>
      <w:pBdr>
        <w:top w:val="none" w:sz="0" w:space="0" w:color="auto"/>
        <w:bottom w:val="none" w:sz="0" w:space="0" w:color="auto"/>
      </w:pBdr>
      <w:shd w:val="clear" w:color="auto" w:fill="E6E6E6"/>
      <w:spacing w:before="240" w:after="240"/>
      <w:contextualSpacing/>
    </w:pPr>
  </w:style>
  <w:style w:type="character" w:customStyle="1" w:styleId="CODEtemp">
    <w:name w:val="CODE temp"/>
    <w:rsid w:val="00DD6A0A"/>
    <w:rPr>
      <w:rFonts w:ascii="Courier New" w:hAnsi="Courier New"/>
      <w:sz w:val="20"/>
    </w:rPr>
  </w:style>
  <w:style w:type="paragraph" w:customStyle="1" w:styleId="Codesmall">
    <w:name w:val="Code small"/>
    <w:basedOn w:val="Code"/>
    <w:rsid w:val="00DD6A0A"/>
    <w:pPr>
      <w:shd w:val="clear" w:color="auto" w:fill="E6E6E6"/>
    </w:pPr>
    <w:rPr>
      <w:sz w:val="16"/>
    </w:rPr>
  </w:style>
  <w:style w:type="paragraph" w:customStyle="1" w:styleId="Examplesmall">
    <w:name w:val="Example small"/>
    <w:basedOn w:val="Example"/>
    <w:autoRedefine/>
    <w:rsid w:val="00DD6A0A"/>
    <w:rPr>
      <w:sz w:val="16"/>
    </w:rPr>
  </w:style>
  <w:style w:type="numbering" w:customStyle="1" w:styleId="wrHeadingList">
    <w:name w:val="wr Heading List"/>
    <w:basedOn w:val="NoList"/>
    <w:rsid w:val="00DD6A0A"/>
    <w:pPr>
      <w:numPr>
        <w:numId w:val="39"/>
      </w:numPr>
    </w:pPr>
  </w:style>
  <w:style w:type="character" w:customStyle="1" w:styleId="Variable">
    <w:name w:val="Variable"/>
    <w:basedOn w:val="DefaultParagraphFont"/>
    <w:rsid w:val="00DD6A0A"/>
    <w:rPr>
      <w:i/>
    </w:rPr>
  </w:style>
  <w:style w:type="paragraph" w:customStyle="1" w:styleId="DefinitionList">
    <w:name w:val="Definition List"/>
    <w:basedOn w:val="Normal"/>
    <w:next w:val="Definitionterm"/>
    <w:autoRedefine/>
    <w:rsid w:val="00DD6A0A"/>
    <w:pPr>
      <w:widowControl w:val="0"/>
      <w:spacing w:before="0" w:after="0"/>
      <w:ind w:left="360"/>
    </w:pPr>
    <w:rPr>
      <w:rFonts w:ascii="Calibri" w:hAnsi="Calibri"/>
      <w:snapToGrid w:val="0"/>
      <w:kern w:val="16"/>
    </w:rPr>
  </w:style>
  <w:style w:type="paragraph" w:customStyle="1" w:styleId="DefinitionTerm0">
    <w:name w:val="Definition Term"/>
    <w:basedOn w:val="Normal"/>
    <w:next w:val="Definition"/>
    <w:autoRedefine/>
    <w:rsid w:val="00DD6A0A"/>
    <w:pPr>
      <w:widowControl w:val="0"/>
      <w:spacing w:before="0" w:after="0"/>
    </w:pPr>
    <w:rPr>
      <w:rFonts w:ascii="Calibri" w:hAnsi="Calibri"/>
      <w:snapToGrid w:val="0"/>
      <w:kern w:val="16"/>
    </w:rPr>
  </w:style>
  <w:style w:type="paragraph" w:customStyle="1" w:styleId="wrHeading2">
    <w:name w:val="wr Heading 2"/>
    <w:basedOn w:val="wrHeadingbase"/>
    <w:next w:val="wrbodytext1"/>
    <w:rsid w:val="00DD6A0A"/>
    <w:pPr>
      <w:numPr>
        <w:ilvl w:val="1"/>
        <w:numId w:val="43"/>
      </w:numPr>
      <w:tabs>
        <w:tab w:val="num" w:pos="912"/>
      </w:tabs>
      <w:ind w:left="912" w:hanging="360"/>
      <w:outlineLvl w:val="1"/>
    </w:pPr>
    <w:rPr>
      <w:sz w:val="32"/>
    </w:rPr>
  </w:style>
  <w:style w:type="character" w:styleId="CommentReference">
    <w:name w:val="annotation reference"/>
    <w:basedOn w:val="DefaultParagraphFont"/>
    <w:rsid w:val="00DD6A0A"/>
    <w:rPr>
      <w:sz w:val="16"/>
      <w:szCs w:val="16"/>
    </w:rPr>
  </w:style>
  <w:style w:type="paragraph" w:styleId="CommentText">
    <w:name w:val="annotation text"/>
    <w:basedOn w:val="Normal"/>
    <w:link w:val="CommentTextChar"/>
    <w:rsid w:val="00DD6A0A"/>
    <w:pPr>
      <w:spacing w:before="0" w:after="0"/>
    </w:pPr>
    <w:rPr>
      <w:rFonts w:ascii="Calibri" w:hAnsi="Calibri"/>
      <w:kern w:val="16"/>
    </w:rPr>
  </w:style>
  <w:style w:type="character" w:customStyle="1" w:styleId="CommentTextChar">
    <w:name w:val="Comment Text Char"/>
    <w:basedOn w:val="DefaultParagraphFont"/>
    <w:link w:val="CommentText"/>
    <w:rsid w:val="00DD6A0A"/>
    <w:rPr>
      <w:rFonts w:ascii="Calibri" w:hAnsi="Calibri"/>
      <w:kern w:val="16"/>
      <w:sz w:val="24"/>
    </w:rPr>
  </w:style>
  <w:style w:type="paragraph" w:styleId="CommentSubject">
    <w:name w:val="annotation subject"/>
    <w:basedOn w:val="CommentText"/>
    <w:next w:val="CommentText"/>
    <w:link w:val="CommentSubjectChar"/>
    <w:rsid w:val="00DD6A0A"/>
    <w:rPr>
      <w:b/>
      <w:bCs/>
    </w:rPr>
  </w:style>
  <w:style w:type="character" w:customStyle="1" w:styleId="CommentSubjectChar">
    <w:name w:val="Comment Subject Char"/>
    <w:basedOn w:val="CommentTextChar"/>
    <w:link w:val="CommentSubject"/>
    <w:rsid w:val="00DD6A0A"/>
    <w:rPr>
      <w:b/>
      <w:bCs/>
    </w:rPr>
  </w:style>
  <w:style w:type="paragraph" w:customStyle="1" w:styleId="wrHeading3">
    <w:name w:val="wr Heading 3"/>
    <w:basedOn w:val="wrHeadingbase"/>
    <w:next w:val="wrbodytext1"/>
    <w:rsid w:val="00DD6A0A"/>
    <w:pPr>
      <w:numPr>
        <w:ilvl w:val="2"/>
        <w:numId w:val="43"/>
      </w:numPr>
      <w:tabs>
        <w:tab w:val="num" w:pos="1632"/>
      </w:tabs>
      <w:ind w:left="1632" w:hanging="180"/>
      <w:outlineLvl w:val="2"/>
    </w:pPr>
    <w:rPr>
      <w:sz w:val="28"/>
    </w:rPr>
  </w:style>
  <w:style w:type="paragraph" w:customStyle="1" w:styleId="wrHeading4">
    <w:name w:val="wr Heading 4"/>
    <w:basedOn w:val="wrHeadingbase"/>
    <w:next w:val="wrbodytext1"/>
    <w:rsid w:val="00DD6A0A"/>
    <w:pPr>
      <w:numPr>
        <w:ilvl w:val="3"/>
        <w:numId w:val="43"/>
      </w:numPr>
      <w:tabs>
        <w:tab w:val="num" w:pos="2352"/>
      </w:tabs>
      <w:ind w:left="2352" w:hanging="360"/>
      <w:outlineLvl w:val="3"/>
    </w:pPr>
    <w:rPr>
      <w:sz w:val="28"/>
    </w:rPr>
  </w:style>
  <w:style w:type="paragraph" w:customStyle="1" w:styleId="wrAppendix1">
    <w:name w:val="wr Appendix 1"/>
    <w:basedOn w:val="wrHeading1base"/>
    <w:next w:val="wrbodytext1"/>
    <w:rsid w:val="00DD6A0A"/>
    <w:pPr>
      <w:numPr>
        <w:numId w:val="38"/>
      </w:numPr>
      <w:tabs>
        <w:tab w:val="num" w:pos="432"/>
      </w:tabs>
      <w:ind w:left="432" w:hanging="432"/>
    </w:pPr>
  </w:style>
  <w:style w:type="numbering" w:customStyle="1" w:styleId="wrAppendixList">
    <w:name w:val="wr Appendix List"/>
    <w:basedOn w:val="NoList"/>
    <w:rsid w:val="00DD6A0A"/>
    <w:pPr>
      <w:numPr>
        <w:numId w:val="38"/>
      </w:numPr>
    </w:pPr>
  </w:style>
  <w:style w:type="paragraph" w:customStyle="1" w:styleId="wrAppendix2">
    <w:name w:val="wr Appendix 2"/>
    <w:basedOn w:val="wrHeadingbase"/>
    <w:rsid w:val="00DD6A0A"/>
    <w:pPr>
      <w:numPr>
        <w:ilvl w:val="1"/>
        <w:numId w:val="38"/>
      </w:numPr>
      <w:tabs>
        <w:tab w:val="num" w:pos="576"/>
      </w:tabs>
      <w:ind w:left="576" w:hanging="576"/>
      <w:outlineLvl w:val="1"/>
    </w:pPr>
  </w:style>
  <w:style w:type="paragraph" w:customStyle="1" w:styleId="wrHeading1Ignore">
    <w:name w:val="wr Heading 1 Ignore"/>
    <w:basedOn w:val="wrHeading1base"/>
    <w:link w:val="wrHeading1IgnoreChar"/>
    <w:rsid w:val="00DD6A0A"/>
  </w:style>
  <w:style w:type="paragraph" w:customStyle="1" w:styleId="wrBigText">
    <w:name w:val="wr Big Text"/>
    <w:basedOn w:val="Normal"/>
    <w:link w:val="wrBigTextChar"/>
    <w:rsid w:val="00DD6A0A"/>
    <w:pPr>
      <w:keepNext/>
      <w:keepLines/>
      <w:suppressAutoHyphens/>
      <w:spacing w:before="120" w:after="0"/>
    </w:pPr>
    <w:rPr>
      <w:rFonts w:ascii="Calibri" w:hAnsi="Calibri" w:cs="Arial"/>
      <w:b/>
      <w:bCs/>
      <w:kern w:val="20"/>
      <w:sz w:val="48"/>
      <w:szCs w:val="32"/>
    </w:rPr>
  </w:style>
  <w:style w:type="character" w:customStyle="1" w:styleId="t1">
    <w:name w:val="t1"/>
    <w:basedOn w:val="DefaultParagraphFont"/>
    <w:rsid w:val="00DD6A0A"/>
    <w:rPr>
      <w:color w:val="990000"/>
    </w:rPr>
  </w:style>
  <w:style w:type="character" w:customStyle="1" w:styleId="m1">
    <w:name w:val="m1"/>
    <w:basedOn w:val="DefaultParagraphFont"/>
    <w:rsid w:val="00DD6A0A"/>
    <w:rPr>
      <w:color w:val="0000FF"/>
    </w:rPr>
  </w:style>
  <w:style w:type="paragraph" w:customStyle="1" w:styleId="Task">
    <w:name w:val="Task"/>
    <w:basedOn w:val="Normal"/>
    <w:next w:val="Normal"/>
    <w:rsid w:val="00DD6A0A"/>
    <w:pPr>
      <w:spacing w:before="0" w:after="0" w:line="288" w:lineRule="auto"/>
      <w:jc w:val="both"/>
    </w:pPr>
    <w:rPr>
      <w:kern w:val="16"/>
    </w:rPr>
  </w:style>
  <w:style w:type="character" w:customStyle="1" w:styleId="wrBigTextChar">
    <w:name w:val="wr Big Text Char"/>
    <w:basedOn w:val="DefaultParagraphFont"/>
    <w:link w:val="wrBigText"/>
    <w:rsid w:val="00DD6A0A"/>
    <w:rPr>
      <w:rFonts w:ascii="Calibri" w:hAnsi="Calibri" w:cs="Arial"/>
      <w:b/>
      <w:bCs/>
      <w:kern w:val="20"/>
      <w:sz w:val="48"/>
      <w:szCs w:val="32"/>
    </w:rPr>
  </w:style>
  <w:style w:type="paragraph" w:customStyle="1" w:styleId="ECG1">
    <w:name w:val="ECG1"/>
    <w:basedOn w:val="Normal"/>
    <w:rsid w:val="00DD6A0A"/>
    <w:pPr>
      <w:spacing w:before="0" w:after="0" w:line="288" w:lineRule="auto"/>
      <w:jc w:val="both"/>
    </w:pPr>
    <w:rPr>
      <w:kern w:val="16"/>
    </w:rPr>
  </w:style>
  <w:style w:type="paragraph" w:customStyle="1" w:styleId="ECG2">
    <w:name w:val="ECG2"/>
    <w:basedOn w:val="Normal"/>
    <w:rsid w:val="00DD6A0A"/>
    <w:pPr>
      <w:numPr>
        <w:numId w:val="30"/>
      </w:numPr>
      <w:tabs>
        <w:tab w:val="clear" w:pos="720"/>
      </w:tabs>
      <w:spacing w:before="0" w:after="0" w:line="288" w:lineRule="auto"/>
      <w:ind w:left="0" w:firstLine="0"/>
      <w:jc w:val="both"/>
    </w:pPr>
    <w:rPr>
      <w:kern w:val="16"/>
    </w:rPr>
  </w:style>
  <w:style w:type="paragraph" w:customStyle="1" w:styleId="ECG3">
    <w:name w:val="ECG3"/>
    <w:basedOn w:val="Normal"/>
    <w:rsid w:val="00DD6A0A"/>
    <w:pPr>
      <w:numPr>
        <w:ilvl w:val="1"/>
        <w:numId w:val="30"/>
      </w:numPr>
      <w:tabs>
        <w:tab w:val="clear" w:pos="1440"/>
      </w:tabs>
      <w:spacing w:before="0" w:after="0" w:line="288" w:lineRule="auto"/>
      <w:ind w:left="0" w:firstLine="0"/>
      <w:jc w:val="both"/>
    </w:pPr>
    <w:rPr>
      <w:kern w:val="16"/>
    </w:rPr>
  </w:style>
  <w:style w:type="paragraph" w:customStyle="1" w:styleId="ECG4">
    <w:name w:val="ECG4"/>
    <w:basedOn w:val="Normal"/>
    <w:rsid w:val="00DD6A0A"/>
    <w:pPr>
      <w:numPr>
        <w:ilvl w:val="2"/>
        <w:numId w:val="30"/>
      </w:numPr>
      <w:tabs>
        <w:tab w:val="clear" w:pos="2160"/>
      </w:tabs>
      <w:spacing w:before="0" w:after="0" w:line="288" w:lineRule="auto"/>
      <w:ind w:left="0" w:firstLine="0"/>
      <w:jc w:val="both"/>
    </w:pPr>
    <w:rPr>
      <w:kern w:val="16"/>
    </w:rPr>
  </w:style>
  <w:style w:type="paragraph" w:customStyle="1" w:styleId="ECG5">
    <w:name w:val="ECG5"/>
    <w:basedOn w:val="Normal"/>
    <w:rsid w:val="00DD6A0A"/>
    <w:pPr>
      <w:numPr>
        <w:ilvl w:val="3"/>
        <w:numId w:val="30"/>
      </w:numPr>
      <w:tabs>
        <w:tab w:val="clear" w:pos="2880"/>
      </w:tabs>
      <w:spacing w:before="0" w:after="0" w:line="288" w:lineRule="auto"/>
      <w:ind w:left="0" w:firstLine="0"/>
      <w:jc w:val="both"/>
    </w:pPr>
    <w:rPr>
      <w:kern w:val="16"/>
    </w:rPr>
  </w:style>
  <w:style w:type="paragraph" w:customStyle="1" w:styleId="ECG6">
    <w:name w:val="ECG6"/>
    <w:basedOn w:val="Normal"/>
    <w:rsid w:val="00DD6A0A"/>
    <w:pPr>
      <w:numPr>
        <w:ilvl w:val="4"/>
        <w:numId w:val="30"/>
      </w:numPr>
      <w:tabs>
        <w:tab w:val="clear" w:pos="3600"/>
        <w:tab w:val="num" w:pos="4320"/>
      </w:tabs>
      <w:spacing w:before="0" w:after="0" w:line="288" w:lineRule="auto"/>
      <w:ind w:left="4320" w:hanging="180"/>
      <w:jc w:val="both"/>
    </w:pPr>
    <w:rPr>
      <w:kern w:val="16"/>
    </w:rPr>
  </w:style>
  <w:style w:type="paragraph" w:customStyle="1" w:styleId="Rule">
    <w:name w:val="Rule"/>
    <w:basedOn w:val="Normal"/>
    <w:rsid w:val="00DD6A0A"/>
    <w:pPr>
      <w:numPr>
        <w:ilvl w:val="5"/>
        <w:numId w:val="30"/>
      </w:numPr>
      <w:tabs>
        <w:tab w:val="clear" w:pos="4320"/>
      </w:tabs>
      <w:autoSpaceDE w:val="0"/>
      <w:autoSpaceDN w:val="0"/>
      <w:adjustRightInd w:val="0"/>
      <w:spacing w:before="0" w:after="120"/>
      <w:ind w:left="0" w:firstLine="0"/>
    </w:pPr>
    <w:rPr>
      <w:kern w:val="16"/>
    </w:rPr>
  </w:style>
  <w:style w:type="paragraph" w:customStyle="1" w:styleId="wrTitle">
    <w:name w:val="wr Title"/>
    <w:basedOn w:val="wrBigText"/>
    <w:rsid w:val="00DD6A0A"/>
    <w:pPr>
      <w:jc w:val="center"/>
    </w:pPr>
    <w:rPr>
      <w:rFonts w:ascii="Arial" w:hAnsi="Arial"/>
      <w:sz w:val="72"/>
    </w:rPr>
  </w:style>
  <w:style w:type="paragraph" w:customStyle="1" w:styleId="wrSubtitle">
    <w:name w:val="wr Subtitle"/>
    <w:basedOn w:val="wrBigText"/>
    <w:rsid w:val="00DD6A0A"/>
    <w:pPr>
      <w:spacing w:before="360"/>
    </w:pPr>
    <w:rPr>
      <w:sz w:val="32"/>
    </w:rPr>
  </w:style>
  <w:style w:type="paragraph" w:customStyle="1" w:styleId="TitleBullet">
    <w:name w:val="Title Bullet"/>
    <w:basedOn w:val="Normal"/>
    <w:next w:val="TitleBulletText"/>
    <w:rsid w:val="00DD6A0A"/>
    <w:pPr>
      <w:tabs>
        <w:tab w:val="num" w:pos="720"/>
      </w:tabs>
      <w:spacing w:before="0" w:after="0" w:line="288" w:lineRule="auto"/>
      <w:ind w:left="720" w:hanging="720"/>
      <w:jc w:val="both"/>
    </w:pPr>
    <w:rPr>
      <w:kern w:val="16"/>
      <w:u w:val="single"/>
    </w:rPr>
  </w:style>
  <w:style w:type="paragraph" w:customStyle="1" w:styleId="TitleBulletText">
    <w:name w:val="Title Bullet Text"/>
    <w:basedOn w:val="Normal"/>
    <w:next w:val="Normal"/>
    <w:rsid w:val="00DD6A0A"/>
    <w:pPr>
      <w:numPr>
        <w:numId w:val="31"/>
      </w:numPr>
      <w:tabs>
        <w:tab w:val="clear" w:pos="720"/>
      </w:tabs>
      <w:spacing w:before="0" w:after="0" w:line="288" w:lineRule="auto"/>
      <w:ind w:firstLine="0"/>
      <w:jc w:val="both"/>
    </w:pPr>
    <w:rPr>
      <w:kern w:val="16"/>
    </w:rPr>
  </w:style>
  <w:style w:type="paragraph" w:customStyle="1" w:styleId="Phase">
    <w:name w:val="Phase"/>
    <w:basedOn w:val="Normal"/>
    <w:next w:val="Normal"/>
    <w:rsid w:val="00DD6A0A"/>
    <w:pPr>
      <w:spacing w:before="0" w:after="0" w:line="288" w:lineRule="auto"/>
      <w:ind w:left="720" w:hanging="720"/>
      <w:jc w:val="both"/>
    </w:pPr>
    <w:rPr>
      <w:i/>
      <w:caps/>
      <w:kern w:val="16"/>
    </w:rPr>
  </w:style>
  <w:style w:type="paragraph" w:customStyle="1" w:styleId="sigblock">
    <w:name w:val="sigblock"/>
    <w:basedOn w:val="Normal"/>
    <w:rsid w:val="00DD6A0A"/>
    <w:pPr>
      <w:spacing w:before="0" w:after="0" w:line="288" w:lineRule="auto"/>
      <w:ind w:left="3600"/>
      <w:jc w:val="both"/>
    </w:pPr>
    <w:rPr>
      <w:kern w:val="16"/>
    </w:rPr>
  </w:style>
  <w:style w:type="paragraph" w:styleId="FootnoteText">
    <w:name w:val="footnote text"/>
    <w:basedOn w:val="Normal"/>
    <w:link w:val="FootnoteTextChar"/>
    <w:rsid w:val="00DD6A0A"/>
    <w:pPr>
      <w:spacing w:before="60" w:after="120"/>
      <w:ind w:left="432" w:hanging="432"/>
      <w:jc w:val="both"/>
    </w:pPr>
    <w:rPr>
      <w:kern w:val="16"/>
    </w:rPr>
  </w:style>
  <w:style w:type="character" w:customStyle="1" w:styleId="FootnoteTextChar">
    <w:name w:val="Footnote Text Char"/>
    <w:basedOn w:val="DefaultParagraphFont"/>
    <w:link w:val="FootnoteText"/>
    <w:rsid w:val="00DD6A0A"/>
    <w:rPr>
      <w:kern w:val="16"/>
      <w:sz w:val="24"/>
    </w:rPr>
  </w:style>
  <w:style w:type="paragraph" w:customStyle="1" w:styleId="DividerText">
    <w:name w:val="DividerText"/>
    <w:basedOn w:val="Normal"/>
    <w:rsid w:val="00DD6A0A"/>
    <w:pPr>
      <w:tabs>
        <w:tab w:val="num" w:pos="720"/>
      </w:tabs>
      <w:spacing w:before="0" w:after="0" w:line="288" w:lineRule="auto"/>
      <w:ind w:left="720" w:hanging="720"/>
      <w:jc w:val="center"/>
    </w:pPr>
    <w:rPr>
      <w:caps/>
      <w:kern w:val="16"/>
      <w:u w:val="single"/>
    </w:rPr>
  </w:style>
  <w:style w:type="character" w:customStyle="1" w:styleId="ECG1Char">
    <w:name w:val="ECG1 Char"/>
    <w:basedOn w:val="DefaultParagraphFont"/>
    <w:rsid w:val="00DD6A0A"/>
    <w:rPr>
      <w:sz w:val="24"/>
      <w:lang w:val="en-US" w:eastAsia="en-US" w:bidi="ar-SA"/>
    </w:rPr>
  </w:style>
  <w:style w:type="paragraph" w:customStyle="1" w:styleId="wrHeading5">
    <w:name w:val="wr Heading 5"/>
    <w:basedOn w:val="wrHeadingbase"/>
    <w:rsid w:val="00DD6A0A"/>
    <w:pPr>
      <w:numPr>
        <w:ilvl w:val="4"/>
        <w:numId w:val="43"/>
      </w:numPr>
      <w:tabs>
        <w:tab w:val="num" w:pos="3072"/>
      </w:tabs>
      <w:ind w:left="3072" w:hanging="360"/>
    </w:pPr>
    <w:rPr>
      <w:sz w:val="28"/>
    </w:rPr>
  </w:style>
  <w:style w:type="character" w:customStyle="1" w:styleId="wrHeadingbaseChar">
    <w:name w:val="wr Heading base Char"/>
    <w:basedOn w:val="wrBigTextChar"/>
    <w:link w:val="wrHeadingbase"/>
    <w:rsid w:val="00DD6A0A"/>
    <w:rPr>
      <w:b/>
      <w:sz w:val="36"/>
    </w:rPr>
  </w:style>
  <w:style w:type="character" w:customStyle="1" w:styleId="wrHeading1IgnoreChar">
    <w:name w:val="wr Heading 1 Ignore Char"/>
    <w:basedOn w:val="wrHeadingbaseChar"/>
    <w:link w:val="wrHeading1Ignore"/>
    <w:rsid w:val="00DD6A0A"/>
  </w:style>
  <w:style w:type="paragraph" w:customStyle="1" w:styleId="wrHeading1base">
    <w:name w:val="wr Heading 1 base"/>
    <w:basedOn w:val="wrHeadingbase"/>
    <w:rsid w:val="00DD6A0A"/>
    <w:pPr>
      <w:pageBreakBefore/>
      <w:outlineLvl w:val="0"/>
    </w:pPr>
  </w:style>
  <w:style w:type="paragraph" w:customStyle="1" w:styleId="NormalTableheadLeftCell">
    <w:name w:val="Normal Tablehead Left Cell"/>
    <w:basedOn w:val="Normal"/>
    <w:autoRedefine/>
    <w:rsid w:val="00DD6A0A"/>
    <w:pPr>
      <w:spacing w:before="0" w:after="0"/>
    </w:pPr>
    <w:rPr>
      <w:b/>
      <w:i/>
      <w:kern w:val="36"/>
      <w:sz w:val="36"/>
      <w:szCs w:val="36"/>
    </w:rPr>
  </w:style>
  <w:style w:type="paragraph" w:customStyle="1" w:styleId="wrsimplebullet4">
    <w:name w:val="wr simple bullet 4"/>
    <w:basedOn w:val="wrsimplebullet3"/>
    <w:link w:val="wrsimplebullet4Char"/>
    <w:rsid w:val="00DD6A0A"/>
    <w:pPr>
      <w:ind w:left="1800"/>
    </w:pPr>
    <w:rPr>
      <w:sz w:val="24"/>
      <w:szCs w:val="24"/>
    </w:rPr>
  </w:style>
  <w:style w:type="paragraph" w:customStyle="1" w:styleId="wrbodytext5">
    <w:name w:val="wr body text 5"/>
    <w:basedOn w:val="wrbodytext4"/>
    <w:rsid w:val="00DD6A0A"/>
    <w:pPr>
      <w:ind w:left="1440"/>
    </w:pPr>
  </w:style>
  <w:style w:type="paragraph" w:customStyle="1" w:styleId="wrnormativehead">
    <w:name w:val="wr normative head"/>
    <w:basedOn w:val="wrbodytext1"/>
    <w:next w:val="wrbodytext3"/>
    <w:link w:val="wrnormativeheadChar"/>
    <w:rsid w:val="00DD6A0A"/>
    <w:pPr>
      <w:keepNext/>
      <w:keepLines/>
    </w:pPr>
    <w:rPr>
      <w:b/>
    </w:rPr>
  </w:style>
  <w:style w:type="paragraph" w:customStyle="1" w:styleId="wrcodetext2">
    <w:name w:val="wr code text 2"/>
    <w:basedOn w:val="wrbodytext3"/>
    <w:next w:val="wrbodytext3"/>
    <w:rsid w:val="00DD6A0A"/>
    <w:pPr>
      <w:pBdr>
        <w:top w:val="single" w:sz="4" w:space="1" w:color="auto" w:shadow="1"/>
        <w:left w:val="single" w:sz="4" w:space="4" w:color="auto" w:shadow="1"/>
        <w:bottom w:val="single" w:sz="4" w:space="1" w:color="auto" w:shadow="1"/>
        <w:right w:val="single" w:sz="4" w:space="4" w:color="auto" w:shadow="1"/>
      </w:pBdr>
      <w:shd w:val="clear" w:color="auto" w:fill="F3F3F3"/>
      <w:tabs>
        <w:tab w:val="clear" w:pos="720"/>
      </w:tabs>
      <w:suppressAutoHyphens/>
      <w:ind w:firstLine="0"/>
    </w:pPr>
    <w:rPr>
      <w:rFonts w:ascii="Courier New" w:hAnsi="Courier New"/>
      <w:noProof/>
    </w:rPr>
  </w:style>
  <w:style w:type="character" w:customStyle="1" w:styleId="wrMarkerChar">
    <w:name w:val="wr Marker Char"/>
    <w:basedOn w:val="DefaultParagraphFont"/>
    <w:rsid w:val="00DD6A0A"/>
    <w:rPr>
      <w:caps/>
      <w:color w:val="000000"/>
      <w:sz w:val="56"/>
      <w:effect w:val="blinkBackground"/>
      <w:bdr w:val="none" w:sz="0" w:space="0" w:color="auto"/>
      <w:shd w:val="clear" w:color="auto" w:fill="FFFF99"/>
    </w:rPr>
  </w:style>
  <w:style w:type="paragraph" w:customStyle="1" w:styleId="Style4">
    <w:name w:val="Style4"/>
    <w:basedOn w:val="Heading2"/>
    <w:autoRedefine/>
    <w:rsid w:val="00DD6A0A"/>
    <w:pPr>
      <w:keepLines/>
      <w:numPr>
        <w:ilvl w:val="0"/>
        <w:numId w:val="32"/>
      </w:numPr>
      <w:tabs>
        <w:tab w:val="clear" w:pos="720"/>
        <w:tab w:val="num" w:pos="2520"/>
      </w:tabs>
      <w:spacing w:before="120" w:after="120"/>
      <w:ind w:left="2520" w:hanging="1080"/>
    </w:pPr>
    <w:rPr>
      <w:rFonts w:ascii="Times New Roman" w:hAnsi="Times New Roman" w:cs="Times New Roman"/>
      <w:iCs w:val="0"/>
    </w:rPr>
  </w:style>
  <w:style w:type="character" w:customStyle="1" w:styleId="tx1">
    <w:name w:val="tx1"/>
    <w:basedOn w:val="DefaultParagraphFont"/>
    <w:rsid w:val="00DD6A0A"/>
    <w:rPr>
      <w:b/>
      <w:bCs/>
    </w:rPr>
  </w:style>
  <w:style w:type="character" w:customStyle="1" w:styleId="wrnormativeheadChar">
    <w:name w:val="wr normative head Char"/>
    <w:basedOn w:val="wrbodytext1CharChar"/>
    <w:link w:val="wrnormativehead"/>
    <w:rsid w:val="00DD6A0A"/>
    <w:rPr>
      <w:b/>
      <w:sz w:val="24"/>
      <w:szCs w:val="24"/>
    </w:rPr>
  </w:style>
  <w:style w:type="character" w:customStyle="1" w:styleId="wrcode">
    <w:name w:val="wr code"/>
    <w:basedOn w:val="DefaultParagraphFont"/>
    <w:rsid w:val="00DD6A0A"/>
    <w:rPr>
      <w:rFonts w:ascii="Courier New" w:hAnsi="Courier New"/>
    </w:rPr>
  </w:style>
  <w:style w:type="paragraph" w:customStyle="1" w:styleId="wrbodytext2">
    <w:name w:val="wr body text 2"/>
    <w:basedOn w:val="wrbodytext1"/>
    <w:link w:val="wrbodytext2Char"/>
    <w:rsid w:val="00DD6A0A"/>
    <w:pPr>
      <w:ind w:left="360" w:hanging="360"/>
    </w:pPr>
  </w:style>
  <w:style w:type="character" w:customStyle="1" w:styleId="SLRuleHead">
    <w:name w:val="SL Rule Head"/>
    <w:basedOn w:val="wrnormativeheadChar"/>
    <w:rsid w:val="00DD6A0A"/>
  </w:style>
  <w:style w:type="character" w:customStyle="1" w:styleId="WRTerm">
    <w:name w:val="WRTerm"/>
    <w:basedOn w:val="DefaultParagraphFont"/>
    <w:rsid w:val="00DD6A0A"/>
    <w:rPr>
      <w:i/>
    </w:rPr>
  </w:style>
  <w:style w:type="paragraph" w:customStyle="1" w:styleId="SLPrincipleText">
    <w:name w:val="SL Principle Text"/>
    <w:basedOn w:val="wrbodytext3"/>
    <w:rsid w:val="00DD6A0A"/>
  </w:style>
  <w:style w:type="paragraph" w:styleId="BlockText">
    <w:name w:val="Block Text"/>
    <w:basedOn w:val="Normal"/>
    <w:rsid w:val="00DD6A0A"/>
    <w:pPr>
      <w:spacing w:before="0" w:after="120"/>
      <w:ind w:left="1440" w:right="1440"/>
    </w:pPr>
    <w:rPr>
      <w:rFonts w:ascii="Calibri" w:hAnsi="Calibri"/>
      <w:kern w:val="16"/>
    </w:rPr>
  </w:style>
  <w:style w:type="paragraph" w:styleId="DocumentMap">
    <w:name w:val="Document Map"/>
    <w:basedOn w:val="Normal"/>
    <w:link w:val="DocumentMapChar"/>
    <w:rsid w:val="00DD6A0A"/>
    <w:pPr>
      <w:shd w:val="clear" w:color="auto" w:fill="000080"/>
      <w:spacing w:before="0" w:after="0"/>
    </w:pPr>
    <w:rPr>
      <w:rFonts w:ascii="Calibri" w:hAnsi="Calibri" w:cs="Tahoma"/>
      <w:kern w:val="16"/>
      <w:sz w:val="20"/>
    </w:rPr>
  </w:style>
  <w:style w:type="character" w:customStyle="1" w:styleId="DocumentMapChar">
    <w:name w:val="Document Map Char"/>
    <w:basedOn w:val="DefaultParagraphFont"/>
    <w:link w:val="DocumentMap"/>
    <w:rsid w:val="00DD6A0A"/>
    <w:rPr>
      <w:rFonts w:ascii="Calibri" w:hAnsi="Calibri" w:cs="Tahoma"/>
      <w:kern w:val="16"/>
      <w:shd w:val="clear" w:color="auto" w:fill="000080"/>
    </w:rPr>
  </w:style>
  <w:style w:type="paragraph" w:customStyle="1" w:styleId="wrdefinitionheadpara">
    <w:name w:val="wr definition head para"/>
    <w:basedOn w:val="wrnormativehead"/>
    <w:next w:val="wrbodytext3"/>
    <w:link w:val="wrdefinitionheadparaChar"/>
    <w:rsid w:val="00DD6A0A"/>
  </w:style>
  <w:style w:type="paragraph" w:styleId="TOC8">
    <w:name w:val="toc 8"/>
    <w:basedOn w:val="Normal"/>
    <w:next w:val="Normal"/>
    <w:autoRedefine/>
    <w:uiPriority w:val="39"/>
    <w:rsid w:val="00156503"/>
    <w:pPr>
      <w:spacing w:before="0" w:after="0"/>
      <w:ind w:left="1680"/>
    </w:pPr>
    <w:rPr>
      <w:rFonts w:ascii="Calibri" w:hAnsi="Calibri"/>
      <w:kern w:val="16"/>
    </w:rPr>
  </w:style>
  <w:style w:type="paragraph" w:styleId="TOC9">
    <w:name w:val="toc 9"/>
    <w:basedOn w:val="Normal"/>
    <w:next w:val="Normal"/>
    <w:autoRedefine/>
    <w:uiPriority w:val="39"/>
    <w:rsid w:val="00156503"/>
    <w:pPr>
      <w:numPr>
        <w:numId w:val="33"/>
      </w:numPr>
      <w:tabs>
        <w:tab w:val="clear" w:pos="1440"/>
      </w:tabs>
      <w:spacing w:before="0" w:after="0"/>
      <w:ind w:left="1920" w:firstLine="0"/>
    </w:pPr>
    <w:rPr>
      <w:rFonts w:ascii="Calibri" w:hAnsi="Calibri"/>
      <w:kern w:val="16"/>
    </w:rPr>
  </w:style>
  <w:style w:type="character" w:customStyle="1" w:styleId="wrsubscriptchar">
    <w:name w:val="wr subscript char"/>
    <w:basedOn w:val="DefaultParagraphFont"/>
    <w:rsid w:val="00DD6A0A"/>
    <w:rPr>
      <w:vertAlign w:val="subscript"/>
    </w:rPr>
  </w:style>
  <w:style w:type="character" w:customStyle="1" w:styleId="text">
    <w:name w:val="text"/>
    <w:basedOn w:val="DefaultParagraphFont"/>
    <w:rsid w:val="00DD6A0A"/>
  </w:style>
  <w:style w:type="character" w:customStyle="1" w:styleId="wrTextbaseChar">
    <w:name w:val="wr Text base Char"/>
    <w:basedOn w:val="DefaultParagraphFont"/>
    <w:link w:val="wrTextbase"/>
    <w:rsid w:val="00DD6A0A"/>
    <w:rPr>
      <w:rFonts w:ascii="Calibri" w:hAnsi="Calibri"/>
      <w:kern w:val="16"/>
      <w:sz w:val="24"/>
      <w:szCs w:val="24"/>
    </w:rPr>
  </w:style>
  <w:style w:type="character" w:customStyle="1" w:styleId="wrsimplebullet3Char">
    <w:name w:val="wr simple bullet 3 Char"/>
    <w:basedOn w:val="wrsimplebullet2CharChar"/>
    <w:link w:val="wrsimplebullet3"/>
    <w:rsid w:val="00DD6A0A"/>
  </w:style>
  <w:style w:type="character" w:customStyle="1" w:styleId="DefinitiontermChar">
    <w:name w:val="Definition term Char"/>
    <w:basedOn w:val="DefaultParagraphFont"/>
    <w:rsid w:val="00DD6A0A"/>
    <w:rPr>
      <w:rFonts w:ascii="Arial" w:eastAsia="Arial Unicode MS" w:hAnsi="Arial"/>
      <w:b/>
      <w:szCs w:val="24"/>
      <w:lang w:val="en-US" w:eastAsia="en-US" w:bidi="ar-SA"/>
    </w:rPr>
  </w:style>
  <w:style w:type="character" w:customStyle="1" w:styleId="wrsimplebullet4Char">
    <w:name w:val="wr simple bullet 4 Char"/>
    <w:basedOn w:val="wrsimplebullet3Char"/>
    <w:link w:val="wrsimplebullet4"/>
    <w:rsid w:val="00DD6A0A"/>
  </w:style>
  <w:style w:type="character" w:customStyle="1" w:styleId="property">
    <w:name w:val="property"/>
    <w:basedOn w:val="DefaultParagraphFont"/>
    <w:rsid w:val="00DD6A0A"/>
  </w:style>
  <w:style w:type="character" w:customStyle="1" w:styleId="ListBulletChar">
    <w:name w:val="List Bullet Char"/>
    <w:basedOn w:val="DefaultParagraphFont"/>
    <w:link w:val="ListBullet"/>
    <w:rsid w:val="00DD6A0A"/>
    <w:rPr>
      <w:sz w:val="24"/>
    </w:rPr>
  </w:style>
  <w:style w:type="character" w:customStyle="1" w:styleId="wrdefinitionheadparaChar">
    <w:name w:val="wr definition head para Char"/>
    <w:basedOn w:val="wrnormativeheadChar"/>
    <w:link w:val="wrdefinitionheadpara"/>
    <w:rsid w:val="00DD6A0A"/>
  </w:style>
  <w:style w:type="paragraph" w:styleId="PlainText">
    <w:name w:val="Plain Text"/>
    <w:basedOn w:val="Normal"/>
    <w:link w:val="PlainTextChar"/>
    <w:rsid w:val="00DD6A0A"/>
    <w:pPr>
      <w:spacing w:before="0" w:after="0"/>
    </w:pPr>
    <w:rPr>
      <w:rFonts w:ascii="Courier New" w:hAnsi="Courier New" w:cs="Courier New"/>
      <w:sz w:val="20"/>
    </w:rPr>
  </w:style>
  <w:style w:type="character" w:customStyle="1" w:styleId="PlainTextChar">
    <w:name w:val="Plain Text Char"/>
    <w:basedOn w:val="DefaultParagraphFont"/>
    <w:link w:val="PlainText"/>
    <w:rsid w:val="00DD6A0A"/>
    <w:rPr>
      <w:rFonts w:ascii="Courier New" w:hAnsi="Courier New" w:cs="Courier New"/>
    </w:rPr>
  </w:style>
  <w:style w:type="character" w:customStyle="1" w:styleId="CodeChar">
    <w:name w:val="Code Char"/>
    <w:basedOn w:val="DefaultParagraphFont"/>
    <w:link w:val="Code"/>
    <w:rsid w:val="00DD6A0A"/>
    <w:rPr>
      <w:rFonts w:ascii="Courier New" w:hAnsi="Courier New"/>
      <w:noProof/>
      <w:kern w:val="16"/>
      <w:sz w:val="18"/>
      <w:szCs w:val="24"/>
      <w:shd w:val="clear" w:color="auto" w:fill="D9D9D9"/>
    </w:rPr>
  </w:style>
  <w:style w:type="table" w:customStyle="1" w:styleId="WRBasicTable">
    <w:name w:val="WRBasicTable"/>
    <w:basedOn w:val="TableNormal"/>
    <w:rsid w:val="00DD6A0A"/>
    <w:pPr>
      <w:keepLines/>
      <w:suppressAutoHyphens/>
    </w:pPr>
    <w:rPr>
      <w:rFonts w:ascii="Arial" w:hAnsi="Arial"/>
    </w:rPr>
    <w:tblPr>
      <w:jc w:val="center"/>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rPr>
      <w:cantSplit/>
      <w:jc w:val="center"/>
    </w:trPr>
    <w:tcPr>
      <w:shd w:val="clear" w:color="auto" w:fill="auto"/>
    </w:tcPr>
    <w:tblStylePr w:type="firstRow">
      <w:pPr>
        <w:keepNext/>
        <w:wordWrap/>
      </w:pPr>
      <w:rPr>
        <w:b/>
      </w:rPr>
      <w:tblPr/>
      <w:trPr>
        <w:cantSplit w:val="off"/>
        <w:tblHeader/>
      </w:trPr>
      <w:tcPr>
        <w:shd w:val="clear" w:color="auto" w:fill="E6E6E6"/>
      </w:tcPr>
    </w:tblStylePr>
  </w:style>
  <w:style w:type="paragraph" w:customStyle="1" w:styleId="wrruleheadpara">
    <w:name w:val="wr rule head para"/>
    <w:basedOn w:val="wrnormativehead"/>
    <w:next w:val="wrbodytext3"/>
    <w:qFormat/>
    <w:rsid w:val="00DD6A0A"/>
    <w:pPr>
      <w:outlineLvl w:val="8"/>
    </w:pPr>
  </w:style>
  <w:style w:type="paragraph" w:styleId="BodyText2">
    <w:name w:val="Body Text 2"/>
    <w:basedOn w:val="Normal"/>
    <w:link w:val="BodyText2Char"/>
    <w:rsid w:val="00DD6A0A"/>
    <w:pPr>
      <w:spacing w:before="0" w:after="120" w:line="480" w:lineRule="auto"/>
    </w:pPr>
    <w:rPr>
      <w:rFonts w:ascii="Calibri" w:hAnsi="Calibri"/>
      <w:kern w:val="16"/>
    </w:rPr>
  </w:style>
  <w:style w:type="character" w:customStyle="1" w:styleId="BodyText2Char">
    <w:name w:val="Body Text 2 Char"/>
    <w:basedOn w:val="DefaultParagraphFont"/>
    <w:link w:val="BodyText2"/>
    <w:rsid w:val="00DD6A0A"/>
    <w:rPr>
      <w:rFonts w:ascii="Calibri" w:hAnsi="Calibri"/>
      <w:kern w:val="16"/>
      <w:sz w:val="24"/>
      <w:szCs w:val="24"/>
    </w:rPr>
  </w:style>
  <w:style w:type="paragraph" w:styleId="BodyText3">
    <w:name w:val="Body Text 3"/>
    <w:basedOn w:val="Normal"/>
    <w:link w:val="BodyText3Char"/>
    <w:rsid w:val="00DD6A0A"/>
    <w:pPr>
      <w:spacing w:before="0" w:after="120"/>
    </w:pPr>
    <w:rPr>
      <w:rFonts w:ascii="Calibri" w:hAnsi="Calibri"/>
      <w:kern w:val="16"/>
      <w:sz w:val="16"/>
      <w:szCs w:val="16"/>
    </w:rPr>
  </w:style>
  <w:style w:type="character" w:customStyle="1" w:styleId="BodyText3Char">
    <w:name w:val="Body Text 3 Char"/>
    <w:basedOn w:val="DefaultParagraphFont"/>
    <w:link w:val="BodyText3"/>
    <w:rsid w:val="00DD6A0A"/>
    <w:rPr>
      <w:rFonts w:ascii="Calibri" w:hAnsi="Calibri"/>
      <w:kern w:val="16"/>
      <w:sz w:val="16"/>
      <w:szCs w:val="16"/>
    </w:rPr>
  </w:style>
  <w:style w:type="paragraph" w:styleId="BodyTextFirstIndent">
    <w:name w:val="Body Text First Indent"/>
    <w:basedOn w:val="BodyText"/>
    <w:link w:val="BodyTextFirstIndentChar"/>
    <w:rsid w:val="00DD6A0A"/>
    <w:pPr>
      <w:spacing w:before="0" w:after="120"/>
      <w:ind w:firstLine="210"/>
    </w:pPr>
    <w:rPr>
      <w:rFonts w:ascii="Calibri" w:hAnsi="Calibri"/>
      <w:kern w:val="16"/>
    </w:rPr>
  </w:style>
  <w:style w:type="character" w:customStyle="1" w:styleId="BodyTextChar">
    <w:name w:val="Body Text Char"/>
    <w:basedOn w:val="DefaultParagraphFont"/>
    <w:link w:val="BodyText"/>
    <w:rsid w:val="00DD6A0A"/>
    <w:rPr>
      <w:sz w:val="24"/>
    </w:rPr>
  </w:style>
  <w:style w:type="character" w:customStyle="1" w:styleId="BodyTextFirstIndentChar">
    <w:name w:val="Body Text First Indent Char"/>
    <w:basedOn w:val="BodyTextChar"/>
    <w:link w:val="BodyTextFirstIndent"/>
    <w:rsid w:val="00DD6A0A"/>
    <w:rPr>
      <w:rFonts w:ascii="Calibri" w:hAnsi="Calibri"/>
      <w:kern w:val="16"/>
      <w:szCs w:val="24"/>
    </w:rPr>
  </w:style>
  <w:style w:type="paragraph" w:styleId="BodyTextIndent">
    <w:name w:val="Body Text Indent"/>
    <w:basedOn w:val="Normal"/>
    <w:link w:val="BodyTextIndentChar"/>
    <w:rsid w:val="00DD6A0A"/>
    <w:pPr>
      <w:spacing w:before="0" w:after="120"/>
      <w:ind w:left="360"/>
    </w:pPr>
    <w:rPr>
      <w:rFonts w:ascii="Calibri" w:hAnsi="Calibri"/>
      <w:kern w:val="16"/>
    </w:rPr>
  </w:style>
  <w:style w:type="character" w:customStyle="1" w:styleId="BodyTextIndentChar">
    <w:name w:val="Body Text Indent Char"/>
    <w:basedOn w:val="DefaultParagraphFont"/>
    <w:link w:val="BodyTextIndent"/>
    <w:rsid w:val="00DD6A0A"/>
    <w:rPr>
      <w:rFonts w:ascii="Calibri" w:hAnsi="Calibri"/>
      <w:kern w:val="16"/>
      <w:sz w:val="24"/>
      <w:szCs w:val="24"/>
    </w:rPr>
  </w:style>
  <w:style w:type="paragraph" w:styleId="BodyTextFirstIndent2">
    <w:name w:val="Body Text First Indent 2"/>
    <w:basedOn w:val="BodyTextIndent"/>
    <w:link w:val="BodyTextFirstIndent2Char"/>
    <w:rsid w:val="00DD6A0A"/>
    <w:pPr>
      <w:ind w:firstLine="210"/>
    </w:pPr>
  </w:style>
  <w:style w:type="character" w:customStyle="1" w:styleId="BodyTextFirstIndent2Char">
    <w:name w:val="Body Text First Indent 2 Char"/>
    <w:basedOn w:val="BodyTextIndentChar"/>
    <w:link w:val="BodyTextFirstIndent2"/>
    <w:rsid w:val="00DD6A0A"/>
  </w:style>
  <w:style w:type="paragraph" w:styleId="BodyTextIndent2">
    <w:name w:val="Body Text Indent 2"/>
    <w:basedOn w:val="Normal"/>
    <w:link w:val="BodyTextIndent2Char"/>
    <w:rsid w:val="00DD6A0A"/>
    <w:pPr>
      <w:spacing w:before="0" w:after="120" w:line="480" w:lineRule="auto"/>
      <w:ind w:left="360"/>
    </w:pPr>
    <w:rPr>
      <w:rFonts w:ascii="Calibri" w:hAnsi="Calibri"/>
      <w:kern w:val="16"/>
    </w:rPr>
  </w:style>
  <w:style w:type="character" w:customStyle="1" w:styleId="BodyTextIndent2Char">
    <w:name w:val="Body Text Indent 2 Char"/>
    <w:basedOn w:val="DefaultParagraphFont"/>
    <w:link w:val="BodyTextIndent2"/>
    <w:rsid w:val="00DD6A0A"/>
    <w:rPr>
      <w:rFonts w:ascii="Calibri" w:hAnsi="Calibri"/>
      <w:kern w:val="16"/>
      <w:sz w:val="24"/>
      <w:szCs w:val="24"/>
    </w:rPr>
  </w:style>
  <w:style w:type="paragraph" w:styleId="BodyTextIndent3">
    <w:name w:val="Body Text Indent 3"/>
    <w:basedOn w:val="Normal"/>
    <w:link w:val="BodyTextIndent3Char"/>
    <w:rsid w:val="00DD6A0A"/>
    <w:pPr>
      <w:spacing w:before="0" w:after="120"/>
      <w:ind w:left="360"/>
    </w:pPr>
    <w:rPr>
      <w:rFonts w:ascii="Calibri" w:hAnsi="Calibri"/>
      <w:kern w:val="16"/>
      <w:sz w:val="16"/>
      <w:szCs w:val="16"/>
    </w:rPr>
  </w:style>
  <w:style w:type="character" w:customStyle="1" w:styleId="BodyTextIndent3Char">
    <w:name w:val="Body Text Indent 3 Char"/>
    <w:basedOn w:val="DefaultParagraphFont"/>
    <w:link w:val="BodyTextIndent3"/>
    <w:rsid w:val="00DD6A0A"/>
    <w:rPr>
      <w:rFonts w:ascii="Calibri" w:hAnsi="Calibri"/>
      <w:kern w:val="16"/>
      <w:sz w:val="16"/>
      <w:szCs w:val="16"/>
    </w:rPr>
  </w:style>
  <w:style w:type="paragraph" w:customStyle="1" w:styleId="wrImage">
    <w:name w:val="wrImage"/>
    <w:basedOn w:val="Normal"/>
    <w:next w:val="Normal"/>
    <w:rsid w:val="00DD6A0A"/>
    <w:pPr>
      <w:spacing w:before="0" w:after="240"/>
      <w:jc w:val="center"/>
    </w:pPr>
    <w:rPr>
      <w:kern w:val="16"/>
    </w:rPr>
  </w:style>
  <w:style w:type="paragraph" w:styleId="Closing">
    <w:name w:val="Closing"/>
    <w:basedOn w:val="Normal"/>
    <w:link w:val="ClosingChar"/>
    <w:rsid w:val="00DD6A0A"/>
    <w:pPr>
      <w:spacing w:before="0" w:after="0"/>
      <w:ind w:left="4320"/>
    </w:pPr>
    <w:rPr>
      <w:rFonts w:ascii="Calibri" w:hAnsi="Calibri"/>
      <w:kern w:val="16"/>
    </w:rPr>
  </w:style>
  <w:style w:type="character" w:customStyle="1" w:styleId="ClosingChar">
    <w:name w:val="Closing Char"/>
    <w:basedOn w:val="DefaultParagraphFont"/>
    <w:link w:val="Closing"/>
    <w:rsid w:val="00DD6A0A"/>
    <w:rPr>
      <w:rFonts w:ascii="Calibri" w:hAnsi="Calibri"/>
      <w:kern w:val="16"/>
      <w:sz w:val="24"/>
      <w:szCs w:val="24"/>
    </w:rPr>
  </w:style>
  <w:style w:type="paragraph" w:styleId="Date">
    <w:name w:val="Date"/>
    <w:basedOn w:val="Normal"/>
    <w:next w:val="Normal"/>
    <w:link w:val="DateChar"/>
    <w:rsid w:val="00DD6A0A"/>
    <w:pPr>
      <w:spacing w:before="0" w:after="0"/>
    </w:pPr>
    <w:rPr>
      <w:rFonts w:ascii="Calibri" w:hAnsi="Calibri"/>
      <w:kern w:val="16"/>
    </w:rPr>
  </w:style>
  <w:style w:type="character" w:customStyle="1" w:styleId="DateChar">
    <w:name w:val="Date Char"/>
    <w:basedOn w:val="DefaultParagraphFont"/>
    <w:link w:val="Date"/>
    <w:rsid w:val="00DD6A0A"/>
    <w:rPr>
      <w:rFonts w:ascii="Calibri" w:hAnsi="Calibri"/>
      <w:kern w:val="16"/>
      <w:sz w:val="24"/>
      <w:szCs w:val="24"/>
    </w:rPr>
  </w:style>
  <w:style w:type="paragraph" w:customStyle="1" w:styleId="wrXML">
    <w:name w:val="wrXML"/>
    <w:basedOn w:val="Normal"/>
    <w:link w:val="wrXMLChar"/>
    <w:rsid w:val="000A1F2B"/>
    <w:pPr>
      <w:keepLines/>
      <w:pBdr>
        <w:top w:val="single" w:sz="8" w:space="12" w:color="auto"/>
        <w:left w:val="single" w:sz="8" w:space="12" w:color="auto"/>
        <w:bottom w:val="single" w:sz="8" w:space="12" w:color="auto"/>
        <w:right w:val="single" w:sz="8" w:space="0" w:color="auto"/>
      </w:pBdr>
      <w:shd w:val="clear" w:color="auto" w:fill="EAEAEA"/>
      <w:spacing w:before="0" w:after="0"/>
      <w:ind w:left="576"/>
    </w:pPr>
    <w:rPr>
      <w:rFonts w:ascii="Courier New" w:hAnsi="Courier New"/>
      <w:noProof/>
      <w:kern w:val="16"/>
      <w:sz w:val="16"/>
      <w:szCs w:val="16"/>
    </w:rPr>
  </w:style>
  <w:style w:type="character" w:customStyle="1" w:styleId="wrXMLChar">
    <w:name w:val="wrXML Char"/>
    <w:basedOn w:val="DefaultParagraphFont"/>
    <w:link w:val="wrXML"/>
    <w:rsid w:val="000A1F2B"/>
    <w:rPr>
      <w:rFonts w:ascii="Courier New" w:hAnsi="Courier New"/>
      <w:noProof/>
      <w:kern w:val="16"/>
      <w:sz w:val="16"/>
      <w:szCs w:val="16"/>
      <w:shd w:val="clear" w:color="auto" w:fill="EAEAEA"/>
    </w:rPr>
  </w:style>
  <w:style w:type="paragraph" w:styleId="E-mailSignature">
    <w:name w:val="E-mail Signature"/>
    <w:basedOn w:val="Normal"/>
    <w:link w:val="E-mailSignatureChar"/>
    <w:rsid w:val="00DD6A0A"/>
    <w:pPr>
      <w:spacing w:before="0" w:after="0"/>
    </w:pPr>
    <w:rPr>
      <w:rFonts w:ascii="Calibri" w:hAnsi="Calibri"/>
      <w:kern w:val="16"/>
    </w:rPr>
  </w:style>
  <w:style w:type="character" w:customStyle="1" w:styleId="E-mailSignatureChar">
    <w:name w:val="E-mail Signature Char"/>
    <w:basedOn w:val="DefaultParagraphFont"/>
    <w:link w:val="E-mailSignature"/>
    <w:rsid w:val="00DD6A0A"/>
    <w:rPr>
      <w:rFonts w:ascii="Calibri" w:hAnsi="Calibri"/>
      <w:kern w:val="16"/>
      <w:sz w:val="24"/>
      <w:szCs w:val="24"/>
    </w:rPr>
  </w:style>
  <w:style w:type="paragraph" w:customStyle="1" w:styleId="wrsimplebullet">
    <w:name w:val="wr simple bullet"/>
    <w:basedOn w:val="wrTextbase"/>
    <w:link w:val="wrsimplebulletCharChar"/>
    <w:rsid w:val="00DD6A0A"/>
    <w:pPr>
      <w:numPr>
        <w:numId w:val="35"/>
      </w:numPr>
      <w:tabs>
        <w:tab w:val="clear" w:pos="720"/>
        <w:tab w:val="left" w:pos="360"/>
      </w:tabs>
      <w:ind w:left="0" w:firstLine="0"/>
    </w:pPr>
  </w:style>
  <w:style w:type="paragraph" w:customStyle="1" w:styleId="wrbodytext1sticky">
    <w:name w:val="wr body text 1 sticky"/>
    <w:basedOn w:val="wrbodytext1"/>
    <w:link w:val="wrbodytext1stickyCharChar"/>
    <w:rsid w:val="00DD6A0A"/>
    <w:pPr>
      <w:keepNext/>
    </w:pPr>
    <w:rPr>
      <w:szCs w:val="20"/>
    </w:rPr>
  </w:style>
  <w:style w:type="paragraph" w:styleId="EndnoteText">
    <w:name w:val="endnote text"/>
    <w:basedOn w:val="Normal"/>
    <w:link w:val="EndnoteTextChar"/>
    <w:rsid w:val="00DD6A0A"/>
    <w:pPr>
      <w:spacing w:before="0" w:after="0"/>
    </w:pPr>
    <w:rPr>
      <w:rFonts w:ascii="Calibri" w:hAnsi="Calibri"/>
      <w:kern w:val="16"/>
    </w:rPr>
  </w:style>
  <w:style w:type="character" w:customStyle="1" w:styleId="EndnoteTextChar">
    <w:name w:val="Endnote Text Char"/>
    <w:basedOn w:val="DefaultParagraphFont"/>
    <w:link w:val="EndnoteText"/>
    <w:rsid w:val="00DD6A0A"/>
    <w:rPr>
      <w:rFonts w:ascii="Calibri" w:hAnsi="Calibri"/>
      <w:kern w:val="16"/>
      <w:sz w:val="24"/>
    </w:rPr>
  </w:style>
  <w:style w:type="character" w:customStyle="1" w:styleId="wrbodytext1stickyCharChar">
    <w:name w:val="wr body text 1 sticky Char Char"/>
    <w:basedOn w:val="DefaultParagraphFont"/>
    <w:link w:val="wrbodytext1sticky"/>
    <w:rsid w:val="00DD6A0A"/>
    <w:rPr>
      <w:rFonts w:ascii="Calibri" w:hAnsi="Calibri"/>
      <w:kern w:val="16"/>
      <w:sz w:val="24"/>
    </w:rPr>
  </w:style>
  <w:style w:type="paragraph" w:customStyle="1" w:styleId="wrcaption">
    <w:name w:val="wr caption"/>
    <w:basedOn w:val="Normal"/>
    <w:next w:val="Normal"/>
    <w:rsid w:val="00DD6A0A"/>
    <w:pPr>
      <w:keepNext/>
      <w:keepLines/>
      <w:spacing w:before="120" w:after="0"/>
      <w:ind w:left="1440" w:right="1440"/>
      <w:jc w:val="center"/>
    </w:pPr>
    <w:rPr>
      <w:rFonts w:ascii="Calibri" w:hAnsi="Calibri"/>
      <w:b/>
      <w:kern w:val="16"/>
    </w:rPr>
  </w:style>
  <w:style w:type="paragraph" w:customStyle="1" w:styleId="Simplenumbered">
    <w:name w:val="Simple numbered"/>
    <w:basedOn w:val="wrsimplebullet"/>
    <w:link w:val="SimplenumberedChar"/>
    <w:rsid w:val="00DD6A0A"/>
    <w:pPr>
      <w:numPr>
        <w:numId w:val="0"/>
      </w:numPr>
      <w:tabs>
        <w:tab w:val="num" w:pos="360"/>
      </w:tabs>
      <w:ind w:left="360" w:hanging="360"/>
    </w:pPr>
  </w:style>
  <w:style w:type="paragraph" w:customStyle="1" w:styleId="Quotedbodytext">
    <w:name w:val="Quoted body text"/>
    <w:basedOn w:val="Normal"/>
    <w:rsid w:val="00DD6A0A"/>
    <w:pPr>
      <w:spacing w:before="120" w:after="120"/>
      <w:ind w:left="720"/>
    </w:pPr>
    <w:rPr>
      <w:kern w:val="16"/>
    </w:rPr>
  </w:style>
  <w:style w:type="paragraph" w:customStyle="1" w:styleId="QuotedSimpleBullet">
    <w:name w:val="Quoted Simple Bullet"/>
    <w:basedOn w:val="wrsimplebullet"/>
    <w:rsid w:val="00DD6A0A"/>
    <w:pPr>
      <w:ind w:left="1440"/>
    </w:pPr>
  </w:style>
  <w:style w:type="paragraph" w:customStyle="1" w:styleId="wrsimplebullet2">
    <w:name w:val="wr simple bullet 2"/>
    <w:basedOn w:val="wrsimplebullet"/>
    <w:link w:val="wrsimplebullet2CharChar"/>
    <w:rsid w:val="00DD6A0A"/>
    <w:pPr>
      <w:numPr>
        <w:ilvl w:val="1"/>
        <w:numId w:val="34"/>
      </w:numPr>
      <w:tabs>
        <w:tab w:val="clear" w:pos="360"/>
        <w:tab w:val="clear" w:pos="1440"/>
        <w:tab w:val="left" w:pos="720"/>
      </w:tabs>
      <w:ind w:left="720"/>
    </w:pPr>
  </w:style>
  <w:style w:type="character" w:customStyle="1" w:styleId="Heading3Char">
    <w:name w:val="Heading 3 Char"/>
    <w:aliases w:val="H3 Char,H31 Char,H34 Char,H35 Char,H36 Char,H311 Char,H341 Char,H351 Char,3 Char"/>
    <w:basedOn w:val="DefaultParagraphFont"/>
    <w:link w:val="Heading3"/>
    <w:rsid w:val="00DD6A0A"/>
    <w:rPr>
      <w:rFonts w:ascii="Arial" w:hAnsi="Arial"/>
      <w:b/>
      <w:sz w:val="24"/>
    </w:rPr>
  </w:style>
  <w:style w:type="paragraph" w:customStyle="1" w:styleId="Simplenumbered2">
    <w:name w:val="Simple numbered 2"/>
    <w:basedOn w:val="Simplenumbered"/>
    <w:next w:val="Simplenumbered"/>
    <w:link w:val="Simplenumbered2Char"/>
    <w:rsid w:val="00DD6A0A"/>
    <w:pPr>
      <w:tabs>
        <w:tab w:val="clear" w:pos="360"/>
        <w:tab w:val="left" w:pos="1080"/>
      </w:tabs>
      <w:ind w:left="0" w:firstLine="0"/>
    </w:pPr>
  </w:style>
  <w:style w:type="character" w:customStyle="1" w:styleId="wrsimplebulletCharChar">
    <w:name w:val="wr simple bullet Char Char"/>
    <w:basedOn w:val="DefaultParagraphFont"/>
    <w:link w:val="wrsimplebullet"/>
    <w:rsid w:val="00DD6A0A"/>
    <w:rPr>
      <w:rFonts w:ascii="Calibri" w:hAnsi="Calibri"/>
      <w:kern w:val="16"/>
      <w:sz w:val="24"/>
      <w:szCs w:val="24"/>
    </w:rPr>
  </w:style>
  <w:style w:type="character" w:customStyle="1" w:styleId="SimplenumberedChar">
    <w:name w:val="Simple numbered Char"/>
    <w:basedOn w:val="wrsimplebulletCharChar"/>
    <w:link w:val="Simplenumbered"/>
    <w:rsid w:val="00DD6A0A"/>
  </w:style>
  <w:style w:type="character" w:customStyle="1" w:styleId="Simplenumbered2Char">
    <w:name w:val="Simple numbered 2 Char"/>
    <w:basedOn w:val="SimplenumberedChar"/>
    <w:link w:val="Simplenumbered2"/>
    <w:rsid w:val="00DD6A0A"/>
  </w:style>
  <w:style w:type="paragraph" w:customStyle="1" w:styleId="wrbodytext1">
    <w:name w:val="wr body text 1"/>
    <w:basedOn w:val="wrTextbase"/>
    <w:link w:val="wrbodytext1CharChar"/>
    <w:rsid w:val="00DD6A0A"/>
    <w:pPr>
      <w:tabs>
        <w:tab w:val="left" w:pos="360"/>
        <w:tab w:val="left" w:pos="720"/>
        <w:tab w:val="left" w:pos="1080"/>
        <w:tab w:val="left" w:pos="1440"/>
        <w:tab w:val="left" w:pos="1800"/>
      </w:tabs>
      <w:spacing w:before="120" w:after="120"/>
    </w:pPr>
  </w:style>
  <w:style w:type="paragraph" w:customStyle="1" w:styleId="wrbodytext3">
    <w:name w:val="wr body text 3"/>
    <w:basedOn w:val="wrbodytext2"/>
    <w:link w:val="wrbodytext3Char"/>
    <w:rsid w:val="008F32A3"/>
    <w:pPr>
      <w:tabs>
        <w:tab w:val="left" w:pos="2880"/>
      </w:tabs>
      <w:ind w:left="720"/>
      <w:outlineLvl w:val="0"/>
    </w:pPr>
    <w:rPr>
      <w:szCs w:val="20"/>
    </w:rPr>
  </w:style>
  <w:style w:type="character" w:customStyle="1" w:styleId="wrbodytext1CharChar">
    <w:name w:val="wr body text 1 Char Char"/>
    <w:basedOn w:val="DefaultParagraphFont"/>
    <w:link w:val="wrbodytext1"/>
    <w:rsid w:val="00DD6A0A"/>
    <w:rPr>
      <w:rFonts w:ascii="Calibri" w:hAnsi="Calibri"/>
      <w:kern w:val="16"/>
      <w:sz w:val="24"/>
      <w:szCs w:val="24"/>
    </w:rPr>
  </w:style>
  <w:style w:type="character" w:customStyle="1" w:styleId="wrbodytext3Char">
    <w:name w:val="wr body text 3 Char"/>
    <w:basedOn w:val="wrbodytext1CharChar"/>
    <w:link w:val="wrbodytext3"/>
    <w:rsid w:val="008F32A3"/>
    <w:rPr>
      <w:szCs w:val="20"/>
    </w:rPr>
  </w:style>
  <w:style w:type="paragraph" w:styleId="EnvelopeAddress">
    <w:name w:val="envelope address"/>
    <w:basedOn w:val="Normal"/>
    <w:rsid w:val="00DD6A0A"/>
    <w:pPr>
      <w:framePr w:w="7920" w:h="1980" w:hRule="exact" w:hSpace="180" w:wrap="auto" w:hAnchor="page" w:xAlign="center" w:yAlign="bottom"/>
      <w:spacing w:before="0" w:after="0"/>
      <w:ind w:left="2880"/>
    </w:pPr>
    <w:rPr>
      <w:rFonts w:ascii="Calibri" w:hAnsi="Calibri" w:cs="Arial"/>
      <w:kern w:val="16"/>
    </w:rPr>
  </w:style>
  <w:style w:type="character" w:customStyle="1" w:styleId="wrsimplebullet2CharChar">
    <w:name w:val="wr simple bullet 2 Char Char"/>
    <w:basedOn w:val="wrsimplebulletCharChar"/>
    <w:link w:val="wrsimplebullet2"/>
    <w:rsid w:val="00DD6A0A"/>
  </w:style>
  <w:style w:type="paragraph" w:customStyle="1" w:styleId="wrsimplebullet3">
    <w:name w:val="wr simple bullet 3"/>
    <w:basedOn w:val="wrsimplebullet2"/>
    <w:link w:val="wrsimplebullet3Char"/>
    <w:rsid w:val="00DD6A0A"/>
    <w:pPr>
      <w:numPr>
        <w:ilvl w:val="0"/>
        <w:numId w:val="36"/>
      </w:numPr>
      <w:tabs>
        <w:tab w:val="clear" w:pos="720"/>
        <w:tab w:val="left" w:pos="1440"/>
      </w:tabs>
    </w:pPr>
    <w:rPr>
      <w:sz w:val="20"/>
      <w:szCs w:val="20"/>
    </w:rPr>
  </w:style>
  <w:style w:type="character" w:customStyle="1" w:styleId="termdef">
    <w:name w:val="termdef"/>
    <w:basedOn w:val="DefaultParagraphFont"/>
    <w:rsid w:val="00DD6A0A"/>
  </w:style>
  <w:style w:type="paragraph" w:styleId="EnvelopeReturn">
    <w:name w:val="envelope return"/>
    <w:basedOn w:val="Normal"/>
    <w:rsid w:val="00DD6A0A"/>
    <w:pPr>
      <w:spacing w:before="0" w:after="0"/>
    </w:pPr>
    <w:rPr>
      <w:rFonts w:ascii="Calibri" w:hAnsi="Calibri" w:cs="Arial"/>
      <w:kern w:val="16"/>
    </w:rPr>
  </w:style>
  <w:style w:type="paragraph" w:customStyle="1" w:styleId="Simplenumbered3">
    <w:name w:val="Simple numbered 3"/>
    <w:basedOn w:val="Simplenumbered2"/>
    <w:rsid w:val="00DD6A0A"/>
    <w:pPr>
      <w:ind w:left="1440"/>
    </w:pPr>
  </w:style>
  <w:style w:type="paragraph" w:customStyle="1" w:styleId="wrtablecontent">
    <w:name w:val="wr table content"/>
    <w:basedOn w:val="Normal"/>
    <w:rsid w:val="00DD6A0A"/>
    <w:pPr>
      <w:spacing w:before="0" w:after="0"/>
    </w:pPr>
    <w:rPr>
      <w:rFonts w:ascii="Calibri" w:hAnsi="Calibri"/>
      <w:kern w:val="16"/>
    </w:rPr>
  </w:style>
  <w:style w:type="character" w:customStyle="1" w:styleId="oldwrcodechar">
    <w:name w:val="old wr code char"/>
    <w:rsid w:val="00DD6A0A"/>
    <w:rPr>
      <w:rFonts w:ascii="Courier New" w:hAnsi="Courier New"/>
    </w:rPr>
  </w:style>
  <w:style w:type="paragraph" w:customStyle="1" w:styleId="QuotedSimpleNumbered">
    <w:name w:val="Quoted Simple Numbered"/>
    <w:rsid w:val="00DD6A0A"/>
    <w:pPr>
      <w:numPr>
        <w:numId w:val="37"/>
      </w:numPr>
      <w:spacing w:before="100" w:beforeAutospacing="1" w:after="100" w:afterAutospacing="1"/>
      <w:ind w:left="1440"/>
    </w:pPr>
  </w:style>
  <w:style w:type="paragraph" w:styleId="ListContinue4">
    <w:name w:val="List Continue 4"/>
    <w:basedOn w:val="Normal"/>
    <w:rsid w:val="00DD6A0A"/>
    <w:pPr>
      <w:spacing w:before="0" w:after="120"/>
      <w:ind w:left="1440"/>
    </w:pPr>
    <w:rPr>
      <w:rFonts w:ascii="Calibri" w:hAnsi="Calibri"/>
      <w:kern w:val="16"/>
    </w:rPr>
  </w:style>
  <w:style w:type="paragraph" w:styleId="MessageHeader">
    <w:name w:val="Message Header"/>
    <w:basedOn w:val="Normal"/>
    <w:link w:val="MessageHeaderChar"/>
    <w:rsid w:val="00DD6A0A"/>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Calibri" w:hAnsi="Calibri" w:cs="Arial"/>
      <w:kern w:val="16"/>
    </w:rPr>
  </w:style>
  <w:style w:type="character" w:customStyle="1" w:styleId="MessageHeaderChar">
    <w:name w:val="Message Header Char"/>
    <w:basedOn w:val="DefaultParagraphFont"/>
    <w:link w:val="MessageHeader"/>
    <w:rsid w:val="00DD6A0A"/>
    <w:rPr>
      <w:rFonts w:ascii="Calibri" w:hAnsi="Calibri" w:cs="Arial"/>
      <w:kern w:val="16"/>
      <w:sz w:val="24"/>
      <w:szCs w:val="24"/>
      <w:shd w:val="pct20" w:color="auto" w:fill="auto"/>
    </w:rPr>
  </w:style>
  <w:style w:type="paragraph" w:styleId="NormalIndent">
    <w:name w:val="Normal Indent"/>
    <w:basedOn w:val="Normal"/>
    <w:rsid w:val="00DD6A0A"/>
    <w:pPr>
      <w:spacing w:before="0" w:after="0"/>
      <w:ind w:left="720"/>
    </w:pPr>
    <w:rPr>
      <w:rFonts w:ascii="Calibri" w:hAnsi="Calibri"/>
      <w:kern w:val="16"/>
    </w:rPr>
  </w:style>
  <w:style w:type="paragraph" w:styleId="Salutation">
    <w:name w:val="Salutation"/>
    <w:basedOn w:val="Normal"/>
    <w:next w:val="Normal"/>
    <w:link w:val="SalutationChar"/>
    <w:rsid w:val="00DD6A0A"/>
    <w:pPr>
      <w:spacing w:before="0" w:after="0"/>
    </w:pPr>
    <w:rPr>
      <w:rFonts w:ascii="Calibri" w:hAnsi="Calibri"/>
      <w:kern w:val="16"/>
    </w:rPr>
  </w:style>
  <w:style w:type="character" w:customStyle="1" w:styleId="SalutationChar">
    <w:name w:val="Salutation Char"/>
    <w:basedOn w:val="DefaultParagraphFont"/>
    <w:link w:val="Salutation"/>
    <w:rsid w:val="00DD6A0A"/>
    <w:rPr>
      <w:rFonts w:ascii="Calibri" w:hAnsi="Calibri"/>
      <w:kern w:val="16"/>
      <w:sz w:val="24"/>
      <w:szCs w:val="24"/>
    </w:rPr>
  </w:style>
  <w:style w:type="paragraph" w:styleId="Signature">
    <w:name w:val="Signature"/>
    <w:basedOn w:val="Normal"/>
    <w:link w:val="SignatureChar"/>
    <w:rsid w:val="00DD6A0A"/>
    <w:pPr>
      <w:spacing w:before="0" w:after="0"/>
      <w:ind w:left="4320"/>
    </w:pPr>
    <w:rPr>
      <w:rFonts w:ascii="Calibri" w:hAnsi="Calibri"/>
      <w:kern w:val="16"/>
    </w:rPr>
  </w:style>
  <w:style w:type="character" w:customStyle="1" w:styleId="SignatureChar">
    <w:name w:val="Signature Char"/>
    <w:basedOn w:val="DefaultParagraphFont"/>
    <w:link w:val="Signature"/>
    <w:rsid w:val="00DD6A0A"/>
    <w:rPr>
      <w:rFonts w:ascii="Calibri" w:hAnsi="Calibri"/>
      <w:kern w:val="16"/>
      <w:sz w:val="24"/>
      <w:szCs w:val="24"/>
    </w:rPr>
  </w:style>
  <w:style w:type="paragraph" w:styleId="Subtitle">
    <w:name w:val="Subtitle"/>
    <w:basedOn w:val="Normal"/>
    <w:link w:val="SubtitleChar"/>
    <w:qFormat/>
    <w:rsid w:val="00DD6A0A"/>
    <w:pPr>
      <w:spacing w:before="0" w:after="60"/>
      <w:jc w:val="center"/>
      <w:outlineLvl w:val="1"/>
    </w:pPr>
    <w:rPr>
      <w:rFonts w:ascii="Calibri" w:hAnsi="Calibri" w:cs="Arial"/>
      <w:kern w:val="16"/>
    </w:rPr>
  </w:style>
  <w:style w:type="character" w:customStyle="1" w:styleId="SubtitleChar">
    <w:name w:val="Subtitle Char"/>
    <w:basedOn w:val="DefaultParagraphFont"/>
    <w:link w:val="Subtitle"/>
    <w:rsid w:val="00DD6A0A"/>
    <w:rPr>
      <w:rFonts w:ascii="Calibri" w:hAnsi="Calibri" w:cs="Arial"/>
      <w:kern w:val="16"/>
      <w:sz w:val="24"/>
      <w:szCs w:val="24"/>
    </w:rPr>
  </w:style>
  <w:style w:type="paragraph" w:styleId="TableofAuthorities">
    <w:name w:val="table of authorities"/>
    <w:basedOn w:val="Normal"/>
    <w:next w:val="Normal"/>
    <w:rsid w:val="00DD6A0A"/>
    <w:pPr>
      <w:spacing w:before="0" w:after="0"/>
      <w:ind w:left="200" w:hanging="200"/>
    </w:pPr>
    <w:rPr>
      <w:rFonts w:ascii="Calibri" w:hAnsi="Calibri"/>
      <w:kern w:val="16"/>
    </w:rPr>
  </w:style>
  <w:style w:type="paragraph" w:styleId="Title">
    <w:name w:val="Title"/>
    <w:basedOn w:val="Normal"/>
    <w:link w:val="TitleChar"/>
    <w:qFormat/>
    <w:rsid w:val="00DD6A0A"/>
    <w:pPr>
      <w:spacing w:before="240" w:after="60"/>
      <w:jc w:val="center"/>
      <w:outlineLvl w:val="0"/>
    </w:pPr>
    <w:rPr>
      <w:rFonts w:ascii="Calibri" w:hAnsi="Calibri" w:cs="Arial"/>
      <w:b/>
      <w:bCs/>
      <w:kern w:val="28"/>
      <w:sz w:val="32"/>
      <w:szCs w:val="32"/>
    </w:rPr>
  </w:style>
  <w:style w:type="character" w:customStyle="1" w:styleId="TitleChar">
    <w:name w:val="Title Char"/>
    <w:basedOn w:val="DefaultParagraphFont"/>
    <w:link w:val="Title"/>
    <w:rsid w:val="00DD6A0A"/>
    <w:rPr>
      <w:rFonts w:ascii="Calibri" w:hAnsi="Calibri" w:cs="Arial"/>
      <w:b/>
      <w:bCs/>
      <w:kern w:val="28"/>
      <w:sz w:val="32"/>
      <w:szCs w:val="32"/>
    </w:rPr>
  </w:style>
  <w:style w:type="paragraph" w:styleId="TOAHeading">
    <w:name w:val="toa heading"/>
    <w:basedOn w:val="Normal"/>
    <w:next w:val="Normal"/>
    <w:rsid w:val="00DD6A0A"/>
    <w:pPr>
      <w:spacing w:before="120" w:after="0"/>
    </w:pPr>
    <w:rPr>
      <w:rFonts w:ascii="Calibri" w:hAnsi="Calibri" w:cs="Arial"/>
      <w:b/>
      <w:bCs/>
      <w:kern w:val="16"/>
    </w:rPr>
  </w:style>
  <w:style w:type="paragraph" w:customStyle="1" w:styleId="wrblockquote15">
    <w:name w:val="wr block quote 1.5"/>
    <w:basedOn w:val="wrbodytext2"/>
    <w:link w:val="wrblockquote15Char"/>
    <w:qFormat/>
    <w:rsid w:val="00DD6A0A"/>
    <w:pPr>
      <w:ind w:right="360"/>
    </w:pPr>
  </w:style>
  <w:style w:type="paragraph" w:styleId="Revision">
    <w:name w:val="Revision"/>
    <w:hidden/>
    <w:uiPriority w:val="99"/>
    <w:semiHidden/>
    <w:rsid w:val="00DD6A0A"/>
    <w:rPr>
      <w:rFonts w:ascii="Calibri" w:hAnsi="Calibri"/>
      <w:kern w:val="16"/>
    </w:rPr>
  </w:style>
  <w:style w:type="character" w:customStyle="1" w:styleId="wrbodytext2Char">
    <w:name w:val="wr body text 2 Char"/>
    <w:basedOn w:val="wrbodytext1CharChar"/>
    <w:link w:val="wrbodytext2"/>
    <w:rsid w:val="00DD6A0A"/>
    <w:rPr>
      <w:sz w:val="24"/>
      <w:szCs w:val="24"/>
    </w:rPr>
  </w:style>
  <w:style w:type="character" w:customStyle="1" w:styleId="wrblockquote15Char">
    <w:name w:val="wr block quote 1.5 Char"/>
    <w:basedOn w:val="wrbodytext2Char"/>
    <w:link w:val="wrblockquote15"/>
    <w:rsid w:val="00DD6A0A"/>
  </w:style>
  <w:style w:type="paragraph" w:customStyle="1" w:styleId="SLPrincipalHeadPara">
    <w:name w:val="SL Principal Head Para"/>
    <w:basedOn w:val="Normal"/>
    <w:next w:val="SLPrincipleText"/>
    <w:qFormat/>
    <w:rsid w:val="00DD6A0A"/>
    <w:pPr>
      <w:keepNext/>
      <w:keepLines/>
      <w:spacing w:before="0" w:after="0"/>
    </w:pPr>
    <w:rPr>
      <w:rFonts w:ascii="Calibri" w:hAnsi="Calibri"/>
      <w:b/>
      <w:kern w:val="16"/>
    </w:rPr>
  </w:style>
  <w:style w:type="paragraph" w:customStyle="1" w:styleId="wrtablecaption">
    <w:name w:val="wr table caption"/>
    <w:basedOn w:val="wrcaption"/>
    <w:qFormat/>
    <w:rsid w:val="00DD6A0A"/>
    <w:pPr>
      <w:outlineLvl w:val="0"/>
    </w:pPr>
  </w:style>
  <w:style w:type="paragraph" w:customStyle="1" w:styleId="wrfigurecaption">
    <w:name w:val="wr figure caption"/>
    <w:basedOn w:val="wrcaption"/>
    <w:next w:val="Normal"/>
    <w:qFormat/>
    <w:rsid w:val="00DD6A0A"/>
  </w:style>
  <w:style w:type="character" w:customStyle="1" w:styleId="wrcodestrong">
    <w:name w:val="wr code strong"/>
    <w:basedOn w:val="wrcode"/>
    <w:rsid w:val="00DF5422"/>
    <w:rPr>
      <w:b/>
    </w:rPr>
  </w:style>
  <w:style w:type="paragraph" w:customStyle="1" w:styleId="Table">
    <w:name w:val="Table"/>
    <w:autoRedefine/>
    <w:rsid w:val="0081163F"/>
    <w:pPr>
      <w:spacing w:before="60" w:after="60"/>
      <w:jc w:val="both"/>
    </w:pPr>
    <w:rPr>
      <w:rFonts w:ascii="Arial" w:eastAsia="MS Mincho" w:hAnsi="Arial" w:cs="Arial"/>
      <w:color w:val="000000"/>
    </w:rPr>
  </w:style>
  <w:style w:type="character" w:customStyle="1" w:styleId="TableHeaderChar">
    <w:name w:val="Table Header Char"/>
    <w:basedOn w:val="DefaultParagraphFont"/>
    <w:link w:val="TableHeader"/>
    <w:rsid w:val="0081163F"/>
    <w:rPr>
      <w:rFonts w:ascii="Arial" w:hAnsi="Arial" w:cs="Arial"/>
      <w:b/>
      <w:sz w:val="20"/>
    </w:rPr>
  </w:style>
  <w:style w:type="character" w:customStyle="1" w:styleId="HeaderChar">
    <w:name w:val="Header Char"/>
    <w:basedOn w:val="DefaultParagraphFont"/>
    <w:link w:val="Header"/>
    <w:uiPriority w:val="99"/>
    <w:rsid w:val="0081163F"/>
    <w:rPr>
      <w:rFonts w:ascii="Arial" w:hAnsi="Arial" w:cs="Arial"/>
      <w:sz w:val="20"/>
    </w:rPr>
  </w:style>
  <w:style w:type="character" w:styleId="BookTitle">
    <w:name w:val="Book Title"/>
    <w:basedOn w:val="DefaultParagraphFont"/>
    <w:uiPriority w:val="33"/>
    <w:qFormat/>
    <w:rsid w:val="0081163F"/>
    <w:rPr>
      <w:b/>
      <w:bCs/>
      <w:smallCaps/>
      <w:spacing w:val="5"/>
    </w:rPr>
  </w:style>
  <w:style w:type="character" w:customStyle="1" w:styleId="FooterChar">
    <w:name w:val="Footer Char"/>
    <w:basedOn w:val="DefaultParagraphFont"/>
    <w:link w:val="Footer"/>
    <w:uiPriority w:val="99"/>
    <w:rsid w:val="0081163F"/>
    <w:rPr>
      <w:rFonts w:ascii="Arial" w:hAnsi="Arial" w:cs="Arial"/>
      <w:sz w:val="18"/>
    </w:rPr>
  </w:style>
  <w:style w:type="paragraph" w:styleId="ListParagraph">
    <w:name w:val="List Paragraph"/>
    <w:basedOn w:val="Normal"/>
    <w:rsid w:val="00BE56A7"/>
    <w:pPr>
      <w:ind w:left="720"/>
      <w:contextualSpacing/>
    </w:pPr>
  </w:style>
</w:styles>
</file>

<file path=word/webSettings.xml><?xml version="1.0" encoding="utf-8"?>
<w:webSettings xmlns:r="http://schemas.openxmlformats.org/officeDocument/2006/relationships" xmlns:w="http://schemas.openxmlformats.org/wordprocessingml/2006/main">
  <w:divs>
    <w:div w:id="608706257">
      <w:bodyDiv w:val="1"/>
      <w:marLeft w:val="0"/>
      <w:marRight w:val="0"/>
      <w:marTop w:val="0"/>
      <w:marBottom w:val="0"/>
      <w:divBdr>
        <w:top w:val="none" w:sz="0" w:space="0" w:color="auto"/>
        <w:left w:val="none" w:sz="0" w:space="0" w:color="auto"/>
        <w:bottom w:val="none" w:sz="0" w:space="0" w:color="auto"/>
        <w:right w:val="none" w:sz="0" w:space="0" w:color="auto"/>
      </w:divBdr>
    </w:div>
    <w:div w:id="808866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settings" Target="settings.xml"/><Relationship Id="rId1" Type="http://schemas.openxmlformats.org/officeDocument/2006/relationships/customXml" Target="../customXml/item1.xml"/><Relationship Id="rId24" Type="http://schemas.openxmlformats.org/officeDocument/2006/relationships/hyperlink" Target="http://niem.gtri.gatech.edu/iepd-ssgt/SSGT-GetProperty.do?propertyKey=no-33" TargetMode="External"/><Relationship Id="rId25" Type="http://schemas.openxmlformats.org/officeDocument/2006/relationships/image" Target="media/image4.jpeg"/><Relationship Id="rId8" Type="http://schemas.openxmlformats.org/officeDocument/2006/relationships/webSettings" Target="webSettings.xml"/><Relationship Id="rId13" Type="http://schemas.openxmlformats.org/officeDocument/2006/relationships/image" Target="media/image3.png"/><Relationship Id="rId10"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9"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7" Type="http://schemas.openxmlformats.org/officeDocument/2006/relationships/hyperlink" Target="http://www.w3.org/2001/XMLSchema" TargetMode="External"/><Relationship Id="rId14" Type="http://schemas.openxmlformats.org/officeDocument/2006/relationships/comments" Target="comments.xml"/><Relationship Id="rId23" Type="http://schemas.openxmlformats.org/officeDocument/2006/relationships/footer" Target="footer5.xml"/><Relationship Id="rId4" Type="http://schemas.openxmlformats.org/officeDocument/2006/relationships/customXml" Target="../customXml/item4.xml"/><Relationship Id="rId28" Type="http://schemas.openxmlformats.org/officeDocument/2006/relationships/hyperlink" Target="http://www.w3.org/2001/XMLSchema.xsd" TargetMode="External"/><Relationship Id="rId26" Type="http://schemas.openxmlformats.org/officeDocument/2006/relationships/header" Target="header5.xml"/><Relationship Id="rId30" Type="http://schemas.openxmlformats.org/officeDocument/2006/relationships/theme" Target="theme/theme1.xml"/><Relationship Id="rId11" Type="http://schemas.openxmlformats.org/officeDocument/2006/relationships/image" Target="media/image1.jpeg"/><Relationship Id="rId29" Type="http://schemas.openxmlformats.org/officeDocument/2006/relationships/fontTable" Target="fontTable.xml"/><Relationship Id="rId6" Type="http://schemas.openxmlformats.org/officeDocument/2006/relationships/styles" Target="styles.xml"/><Relationship Id="rId16"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eader" Target="header1.xml"/><Relationship Id="rId19" Type="http://schemas.openxmlformats.org/officeDocument/2006/relationships/header" Target="header3.xml"/><Relationship Id="rId20" Type="http://schemas.openxmlformats.org/officeDocument/2006/relationships/footer" Target="footer3.xml"/><Relationship Id="rId22" Type="http://schemas.openxmlformats.org/officeDocument/2006/relationships/header" Target="header4.xml"/><Relationship Id="rId21" Type="http://schemas.openxmlformats.org/officeDocument/2006/relationships/footer" Target="footer4.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7CD51983D1B242B69B461D1110B67C" ma:contentTypeVersion="1" ma:contentTypeDescription="Create a new document." ma:contentTypeScope="" ma:versionID="6ef243a91ac10778c0318d873917e77f">
  <xsd:schema xmlns:xsd="http://www.w3.org/2001/XMLSchema" xmlns:p="http://schemas.microsoft.com/office/2006/metadata/properties" targetNamespace="http://schemas.microsoft.com/office/2006/metadata/properties" ma:root="true" ma:fieldsID="0df528c0722cfd98fb0312117f4213f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4BC7E-27B8-4545-97DF-F0FD1D9C6B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3DE2B87-3FCF-48CC-B2FF-7776A91D0F50}">
  <ds:schemaRefs>
    <ds:schemaRef ds:uri="http://schemas.microsoft.com/office/2006/metadata/properties"/>
  </ds:schemaRefs>
</ds:datastoreItem>
</file>

<file path=customXml/itemProps3.xml><?xml version="1.0" encoding="utf-8"?>
<ds:datastoreItem xmlns:ds="http://schemas.openxmlformats.org/officeDocument/2006/customXml" ds:itemID="{08A9BE2B-E05A-4055-AED2-5912856114D6}">
  <ds:schemaRefs>
    <ds:schemaRef ds:uri="http://schemas.microsoft.com/sharepoint/v3/contenttype/forms"/>
  </ds:schemaRefs>
</ds:datastoreItem>
</file>

<file path=customXml/itemProps4.xml><?xml version="1.0" encoding="utf-8"?>
<ds:datastoreItem xmlns:ds="http://schemas.openxmlformats.org/officeDocument/2006/customXml" ds:itemID="{84BBC5C6-7EA2-CB4A-B245-CBCD586C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139</Pages>
  <Words>42441</Words>
  <Characters>241914</Characters>
  <Application>Microsoft Macintosh Word</Application>
  <DocSecurity>0</DocSecurity>
  <Lines>2015</Lines>
  <Paragraphs>483</Paragraphs>
  <ScaleCrop>false</ScaleCrop>
  <HeadingPairs>
    <vt:vector size="2" baseType="variant">
      <vt:variant>
        <vt:lpstr>Title</vt:lpstr>
      </vt:variant>
      <vt:variant>
        <vt:i4>1</vt:i4>
      </vt:variant>
    </vt:vector>
  </HeadingPairs>
  <TitlesOfParts>
    <vt:vector size="1" baseType="lpstr">
      <vt:lpstr>C2 NDR</vt:lpstr>
    </vt:vector>
  </TitlesOfParts>
  <Company/>
  <LinksUpToDate>false</LinksUpToDate>
  <CharactersWithSpaces>297087</CharactersWithSpaces>
  <SharedDoc>false</SharedDoc>
  <HLinks>
    <vt:vector size="78" baseType="variant">
      <vt:variant>
        <vt:i4>4259840</vt:i4>
      </vt:variant>
      <vt:variant>
        <vt:i4>2808</vt:i4>
      </vt:variant>
      <vt:variant>
        <vt:i4>0</vt:i4>
      </vt:variant>
      <vt:variant>
        <vt:i4>5</vt:i4>
      </vt:variant>
      <vt:variant>
        <vt:lpwstr>http://www.w3.org/2001/XMLSchema.xsd</vt:lpwstr>
      </vt:variant>
      <vt:variant>
        <vt:lpwstr/>
      </vt:variant>
      <vt:variant>
        <vt:i4>6488110</vt:i4>
      </vt:variant>
      <vt:variant>
        <vt:i4>2805</vt:i4>
      </vt:variant>
      <vt:variant>
        <vt:i4>0</vt:i4>
      </vt:variant>
      <vt:variant>
        <vt:i4>5</vt:i4>
      </vt:variant>
      <vt:variant>
        <vt:lpwstr>http://www.whitehouse.gov/omb/egov/documents/FEA_CRM_v21_Final_Dec_2006.pdf</vt:lpwstr>
      </vt:variant>
      <vt:variant>
        <vt:lpwstr/>
      </vt:variant>
      <vt:variant>
        <vt:i4>3735630</vt:i4>
      </vt:variant>
      <vt:variant>
        <vt:i4>2802</vt:i4>
      </vt:variant>
      <vt:variant>
        <vt:i4>0</vt:i4>
      </vt:variant>
      <vt:variant>
        <vt:i4>5</vt:i4>
      </vt:variant>
      <vt:variant>
        <vt:lpwstr>http://niem.gov/niem/structures/2.0</vt:lpwstr>
      </vt:variant>
      <vt:variant>
        <vt:lpwstr/>
      </vt:variant>
      <vt:variant>
        <vt:i4>5767238</vt:i4>
      </vt:variant>
      <vt:variant>
        <vt:i4>2799</vt:i4>
      </vt:variant>
      <vt:variant>
        <vt:i4>0</vt:i4>
      </vt:variant>
      <vt:variant>
        <vt:i4>5</vt:i4>
      </vt:variant>
      <vt:variant>
        <vt:lpwstr>http://niem.gov/niem/appinfo/2.0</vt:lpwstr>
      </vt:variant>
      <vt:variant>
        <vt:lpwstr/>
      </vt:variant>
      <vt:variant>
        <vt:i4>6094941</vt:i4>
      </vt:variant>
      <vt:variant>
        <vt:i4>2796</vt:i4>
      </vt:variant>
      <vt:variant>
        <vt:i4>0</vt:i4>
      </vt:variant>
      <vt:variant>
        <vt:i4>5</vt:i4>
      </vt:variant>
      <vt:variant>
        <vt:lpwstr>http://www.w3.org/2001/XMLSchema</vt:lpwstr>
      </vt:variant>
      <vt:variant>
        <vt:lpwstr/>
      </vt:variant>
      <vt:variant>
        <vt:i4>5767238</vt:i4>
      </vt:variant>
      <vt:variant>
        <vt:i4>2715</vt:i4>
      </vt:variant>
      <vt:variant>
        <vt:i4>0</vt:i4>
      </vt:variant>
      <vt:variant>
        <vt:i4>5</vt:i4>
      </vt:variant>
      <vt:variant>
        <vt:lpwstr>http://niem.gov/niem/appinfo/2.0</vt:lpwstr>
      </vt:variant>
      <vt:variant>
        <vt:lpwstr/>
      </vt:variant>
      <vt:variant>
        <vt:i4>3735630</vt:i4>
      </vt:variant>
      <vt:variant>
        <vt:i4>2712</vt:i4>
      </vt:variant>
      <vt:variant>
        <vt:i4>0</vt:i4>
      </vt:variant>
      <vt:variant>
        <vt:i4>5</vt:i4>
      </vt:variant>
      <vt:variant>
        <vt:lpwstr>http://niem.gov/niem/structures/2.0</vt:lpwstr>
      </vt:variant>
      <vt:variant>
        <vt:lpwstr/>
      </vt:variant>
      <vt:variant>
        <vt:i4>5767238</vt:i4>
      </vt:variant>
      <vt:variant>
        <vt:i4>2709</vt:i4>
      </vt:variant>
      <vt:variant>
        <vt:i4>0</vt:i4>
      </vt:variant>
      <vt:variant>
        <vt:i4>5</vt:i4>
      </vt:variant>
      <vt:variant>
        <vt:lpwstr>http://niem.gov/niem/appinfo/2.0</vt:lpwstr>
      </vt:variant>
      <vt:variant>
        <vt:lpwstr/>
      </vt:variant>
      <vt:variant>
        <vt:i4>6094941</vt:i4>
      </vt:variant>
      <vt:variant>
        <vt:i4>2706</vt:i4>
      </vt:variant>
      <vt:variant>
        <vt:i4>0</vt:i4>
      </vt:variant>
      <vt:variant>
        <vt:i4>5</vt:i4>
      </vt:variant>
      <vt:variant>
        <vt:lpwstr>http://www.w3.org/2001/XMLSchema</vt:lpwstr>
      </vt:variant>
      <vt:variant>
        <vt:lpwstr/>
      </vt:variant>
      <vt:variant>
        <vt:i4>1966097</vt:i4>
      </vt:variant>
      <vt:variant>
        <vt:i4>2673</vt:i4>
      </vt:variant>
      <vt:variant>
        <vt:i4>0</vt:i4>
      </vt:variant>
      <vt:variant>
        <vt:i4>5</vt:i4>
      </vt:variant>
      <vt:variant>
        <vt:lpwstr>http://www.whitehouse.gov/omb/egov/documents/CRM.PDF</vt:lpwstr>
      </vt:variant>
      <vt:variant>
        <vt:lpwstr/>
      </vt:variant>
      <vt:variant>
        <vt:i4>7798790</vt:i4>
      </vt:variant>
      <vt:variant>
        <vt:i4>1278</vt:i4>
      </vt:variant>
      <vt:variant>
        <vt:i4>0</vt:i4>
      </vt:variant>
      <vt:variant>
        <vt:i4>5</vt:i4>
      </vt:variant>
      <vt:variant>
        <vt:lpwstr>http://niem.gtri.gatech.edu/iepd-ssgt/SSGT-GetProperty.do?propertyKey=no-33</vt:lpwstr>
      </vt:variant>
      <vt:variant>
        <vt:lpwstr/>
      </vt:variant>
      <vt:variant>
        <vt:i4>3735630</vt:i4>
      </vt:variant>
      <vt:variant>
        <vt:i4>1221</vt:i4>
      </vt:variant>
      <vt:variant>
        <vt:i4>0</vt:i4>
      </vt:variant>
      <vt:variant>
        <vt:i4>5</vt:i4>
      </vt:variant>
      <vt:variant>
        <vt:lpwstr>http://niem.gov/niem/structures/2.0</vt:lpwstr>
      </vt:variant>
      <vt:variant>
        <vt:lpwstr/>
      </vt:variant>
      <vt:variant>
        <vt:i4>2752537</vt:i4>
      </vt:variant>
      <vt:variant>
        <vt:i4>3</vt:i4>
      </vt:variant>
      <vt:variant>
        <vt:i4>0</vt:i4>
      </vt:variant>
      <vt:variant>
        <vt:i4>5</vt:i4>
      </vt:variant>
      <vt:variant>
        <vt:lpwstr>mailto:nisshelp@ijis.org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 Core Naming and Design Rules</dc:title>
  <dc:subject/>
  <dc:creator>GTRI</dc:creator>
  <cp:keywords/>
  <dc:description/>
  <cp:lastModifiedBy>Webb Roberts</cp:lastModifiedBy>
  <cp:revision>3</cp:revision>
  <cp:lastPrinted>2010-03-31T19:33:00Z</cp:lastPrinted>
  <dcterms:created xsi:type="dcterms:W3CDTF">2010-03-31T19:33:00Z</dcterms:created>
  <dcterms:modified xsi:type="dcterms:W3CDTF">2010-03-31T19:33:00Z</dcterms:modified>
  <cp:contentType>Document</cp:contentType>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0x010100EB7CD51983D1B242B69B461D1110B67C</vt:lpwstr>
  </property>
</Properties>
</file>